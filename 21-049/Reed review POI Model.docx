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73BD0" w14:textId="77777777" w:rsidR="002E63A4" w:rsidRPr="002E63A4" w:rsidRDefault="002E63A4" w:rsidP="002E63A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5" w:anchor="_note" w:history="1">
        <w:r w:rsidRPr="002E63A4">
          <w:rPr>
            <w:rFonts w:ascii="Times New Roman" w:eastAsia="Times New Roman" w:hAnsi="Times New Roman" w:cs="Times New Roman"/>
            <w:b/>
            <w:bCs/>
            <w:color w:val="0000FF"/>
            <w:kern w:val="36"/>
            <w:sz w:val="48"/>
            <w:szCs w:val="48"/>
            <w:u w:val="single"/>
            <w14:ligatures w14:val="none"/>
          </w:rPr>
          <w:t>Note</w:t>
        </w:r>
      </w:hyperlink>
    </w:p>
    <w:p w14:paraId="41CE80D7"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Attention is drawn to the possibility that some of the elements of this document may be the subject of patent rights. The Open Geospatial Consortium shall not be held responsible for identifying any or all such patent rights.</w:t>
      </w:r>
    </w:p>
    <w:p w14:paraId="2A318FA0"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4A5FA698" w14:textId="77777777" w:rsidR="002E63A4" w:rsidRPr="002E63A4" w:rsidRDefault="002E63A4" w:rsidP="002E63A4">
      <w:pPr>
        <w:spacing w:after="0" w:line="240" w:lineRule="auto"/>
        <w:rPr>
          <w:rFonts w:ascii="Times New Roman" w:eastAsia="Times New Roman" w:hAnsi="Times New Roman" w:cs="Times New Roman"/>
          <w:kern w:val="0"/>
          <w14:ligatures w14:val="none"/>
        </w:rPr>
      </w:pPr>
    </w:p>
    <w:p w14:paraId="5286FB45" w14:textId="77777777" w:rsidR="002E63A4" w:rsidRPr="002E63A4" w:rsidRDefault="002E63A4" w:rsidP="002E63A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6" w:anchor="_license_agreement" w:history="1">
        <w:r w:rsidRPr="002E63A4">
          <w:rPr>
            <w:rFonts w:ascii="Times New Roman" w:eastAsia="Times New Roman" w:hAnsi="Times New Roman" w:cs="Times New Roman"/>
            <w:b/>
            <w:bCs/>
            <w:color w:val="0000FF"/>
            <w:kern w:val="36"/>
            <w:sz w:val="48"/>
            <w:szCs w:val="48"/>
            <w:u w:val="single"/>
            <w14:ligatures w14:val="none"/>
          </w:rPr>
          <w:t>License Agreement</w:t>
        </w:r>
      </w:hyperlink>
    </w:p>
    <w:p w14:paraId="1F626F0B"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 xml:space="preserve">Use of this document is subject to the license agreement at </w:t>
      </w:r>
      <w:hyperlink r:id="rId7" w:history="1">
        <w:r w:rsidRPr="002E63A4">
          <w:rPr>
            <w:rFonts w:ascii="Times New Roman" w:eastAsia="Times New Roman" w:hAnsi="Times New Roman" w:cs="Times New Roman"/>
            <w:color w:val="0000FF"/>
            <w:kern w:val="0"/>
            <w:u w:val="single"/>
            <w14:ligatures w14:val="none"/>
          </w:rPr>
          <w:t>https://www.ogc.org/license</w:t>
        </w:r>
      </w:hyperlink>
    </w:p>
    <w:p w14:paraId="1E4ABED5"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 xml:space="preserve">Suggested additions, changes and comments on this document are welcome and encouraged. Such suggestions may be submitted using the online change request form on OGC web site: </w:t>
      </w:r>
      <w:hyperlink r:id="rId8" w:history="1">
        <w:r w:rsidRPr="002E63A4">
          <w:rPr>
            <w:rFonts w:ascii="Times New Roman" w:eastAsia="Times New Roman" w:hAnsi="Times New Roman" w:cs="Times New Roman"/>
            <w:color w:val="0000FF"/>
            <w:kern w:val="0"/>
            <w:u w:val="single"/>
            <w14:ligatures w14:val="none"/>
          </w:rPr>
          <w:t>http://ogc.standardstracker.org/</w:t>
        </w:r>
      </w:hyperlink>
    </w:p>
    <w:p w14:paraId="3487AFF2" w14:textId="77777777" w:rsidR="002E63A4" w:rsidRPr="002E63A4" w:rsidRDefault="002E63A4" w:rsidP="002E63A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9" w:anchor="_fb2f49de-1602-46e8-8996-96bd380de632" w:history="1">
        <w:r w:rsidRPr="002E63A4">
          <w:rPr>
            <w:rFonts w:ascii="Times New Roman" w:eastAsia="Times New Roman" w:hAnsi="Times New Roman" w:cs="Times New Roman"/>
            <w:b/>
            <w:bCs/>
            <w:color w:val="0000FF"/>
            <w:kern w:val="36"/>
            <w:sz w:val="48"/>
            <w:szCs w:val="48"/>
            <w:u w:val="single"/>
            <w14:ligatures w14:val="none"/>
          </w:rPr>
          <w:t>Contents</w:t>
        </w:r>
      </w:hyperlink>
    </w:p>
    <w:p w14:paraId="5475A417"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0" w:anchor="_abstract" w:history="1">
        <w:r w:rsidRPr="002E63A4">
          <w:rPr>
            <w:rFonts w:ascii="Times New Roman" w:eastAsia="Times New Roman" w:hAnsi="Times New Roman" w:cs="Times New Roman"/>
            <w:color w:val="0000FF"/>
            <w:kern w:val="0"/>
            <w:u w:val="single"/>
            <w14:ligatures w14:val="none"/>
          </w:rPr>
          <w:t xml:space="preserve">I.  Abstract </w:t>
        </w:r>
      </w:hyperlink>
    </w:p>
    <w:p w14:paraId="4024E3A4"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1" w:anchor="_aaaa04c3-c0ed-4f3f-9542-5dd3c359a5ab" w:history="1">
        <w:r w:rsidRPr="002E63A4">
          <w:rPr>
            <w:rFonts w:ascii="Times New Roman" w:eastAsia="Times New Roman" w:hAnsi="Times New Roman" w:cs="Times New Roman"/>
            <w:color w:val="0000FF"/>
            <w:kern w:val="0"/>
            <w:u w:val="single"/>
            <w14:ligatures w14:val="none"/>
          </w:rPr>
          <w:t xml:space="preserve">II.  Keywords </w:t>
        </w:r>
      </w:hyperlink>
    </w:p>
    <w:p w14:paraId="623DE9E3"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2" w:anchor="_9273cccd-0579-a24f-8966-518fdd8f437b" w:history="1">
        <w:r w:rsidRPr="002E63A4">
          <w:rPr>
            <w:rFonts w:ascii="Times New Roman" w:eastAsia="Times New Roman" w:hAnsi="Times New Roman" w:cs="Times New Roman"/>
            <w:color w:val="0000FF"/>
            <w:kern w:val="0"/>
            <w:u w:val="single"/>
            <w14:ligatures w14:val="none"/>
          </w:rPr>
          <w:t xml:space="preserve">III.  Preface </w:t>
        </w:r>
      </w:hyperlink>
    </w:p>
    <w:p w14:paraId="7C428519"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3" w:anchor="_security_considerations" w:history="1">
        <w:r w:rsidRPr="002E63A4">
          <w:rPr>
            <w:rFonts w:ascii="Times New Roman" w:eastAsia="Times New Roman" w:hAnsi="Times New Roman" w:cs="Times New Roman"/>
            <w:color w:val="0000FF"/>
            <w:kern w:val="0"/>
            <w:u w:val="single"/>
            <w14:ligatures w14:val="none"/>
          </w:rPr>
          <w:t xml:space="preserve">IV.  Security Considerations </w:t>
        </w:r>
      </w:hyperlink>
    </w:p>
    <w:p w14:paraId="1EF915E8"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4" w:anchor="_bc1c59df-3427-402d-9eb7-9a87b3423790" w:history="1">
        <w:r w:rsidRPr="002E63A4">
          <w:rPr>
            <w:rFonts w:ascii="Times New Roman" w:eastAsia="Times New Roman" w:hAnsi="Times New Roman" w:cs="Times New Roman"/>
            <w:color w:val="0000FF"/>
            <w:kern w:val="0"/>
            <w:u w:val="single"/>
            <w14:ligatures w14:val="none"/>
          </w:rPr>
          <w:t xml:space="preserve">V.  Submitting Organizations </w:t>
        </w:r>
      </w:hyperlink>
    </w:p>
    <w:p w14:paraId="54CA28A4"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5" w:anchor="_scope" w:history="1">
        <w:r w:rsidRPr="002E63A4">
          <w:rPr>
            <w:rFonts w:ascii="Times New Roman" w:eastAsia="Times New Roman" w:hAnsi="Times New Roman" w:cs="Times New Roman"/>
            <w:color w:val="0000FF"/>
            <w:kern w:val="0"/>
            <w:u w:val="single"/>
            <w14:ligatures w14:val="none"/>
          </w:rPr>
          <w:t xml:space="preserve">1.  Scope </w:t>
        </w:r>
      </w:hyperlink>
    </w:p>
    <w:p w14:paraId="6A8600BB"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6" w:anchor="conformance-section" w:history="1">
        <w:r w:rsidRPr="002E63A4">
          <w:rPr>
            <w:rFonts w:ascii="Times New Roman" w:eastAsia="Times New Roman" w:hAnsi="Times New Roman" w:cs="Times New Roman"/>
            <w:color w:val="0000FF"/>
            <w:kern w:val="0"/>
            <w:u w:val="single"/>
            <w14:ligatures w14:val="none"/>
          </w:rPr>
          <w:t xml:space="preserve">2.  Conformance </w:t>
        </w:r>
      </w:hyperlink>
    </w:p>
    <w:p w14:paraId="31D6E804"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7" w:anchor="_ogc_implementation_specifications" w:history="1">
        <w:r w:rsidRPr="002E63A4">
          <w:rPr>
            <w:rFonts w:ascii="Times New Roman" w:eastAsia="Times New Roman" w:hAnsi="Times New Roman" w:cs="Times New Roman"/>
            <w:color w:val="0000FF"/>
            <w:kern w:val="0"/>
            <w:u w:val="single"/>
            <w14:ligatures w14:val="none"/>
          </w:rPr>
          <w:t xml:space="preserve">2.1.  OGC Implementation Specifications </w:t>
        </w:r>
      </w:hyperlink>
    </w:p>
    <w:p w14:paraId="1C8FB261"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8" w:anchor="_implementations" w:history="1">
        <w:r w:rsidRPr="002E63A4">
          <w:rPr>
            <w:rFonts w:ascii="Times New Roman" w:eastAsia="Times New Roman" w:hAnsi="Times New Roman" w:cs="Times New Roman"/>
            <w:color w:val="0000FF"/>
            <w:kern w:val="0"/>
            <w:u w:val="single"/>
            <w14:ligatures w14:val="none"/>
          </w:rPr>
          <w:t xml:space="preserve">2.2.  Implementations </w:t>
        </w:r>
      </w:hyperlink>
    </w:p>
    <w:p w14:paraId="4FBAED4F"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19" w:anchor="_conformance_classes" w:history="1">
        <w:r w:rsidRPr="002E63A4">
          <w:rPr>
            <w:rFonts w:ascii="Times New Roman" w:eastAsia="Times New Roman" w:hAnsi="Times New Roman" w:cs="Times New Roman"/>
            <w:color w:val="0000FF"/>
            <w:kern w:val="0"/>
            <w:u w:val="single"/>
            <w14:ligatures w14:val="none"/>
          </w:rPr>
          <w:t xml:space="preserve">2.3.  Conformance Classes </w:t>
        </w:r>
      </w:hyperlink>
    </w:p>
    <w:p w14:paraId="512EC0C5"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0" w:anchor="_primitive_data_types" w:history="1">
        <w:r w:rsidRPr="002E63A4">
          <w:rPr>
            <w:rFonts w:ascii="Times New Roman" w:eastAsia="Times New Roman" w:hAnsi="Times New Roman" w:cs="Times New Roman"/>
            <w:color w:val="0000FF"/>
            <w:kern w:val="0"/>
            <w:u w:val="single"/>
            <w14:ligatures w14:val="none"/>
          </w:rPr>
          <w:t xml:space="preserve">2.4.  Primitive Data Types </w:t>
        </w:r>
      </w:hyperlink>
    </w:p>
    <w:p w14:paraId="09A633F0"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1" w:anchor="_ee297580-f0e5-4d01-9f1c-b3ed4090433b" w:history="1">
        <w:r w:rsidRPr="002E63A4">
          <w:rPr>
            <w:rFonts w:ascii="Times New Roman" w:eastAsia="Times New Roman" w:hAnsi="Times New Roman" w:cs="Times New Roman"/>
            <w:color w:val="0000FF"/>
            <w:kern w:val="0"/>
            <w:u w:val="single"/>
            <w14:ligatures w14:val="none"/>
          </w:rPr>
          <w:t>3.  Normative references</w:t>
        </w:r>
      </w:hyperlink>
    </w:p>
    <w:p w14:paraId="48234705"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2" w:anchor="_terms_and_definitions" w:history="1">
        <w:r w:rsidRPr="002E63A4">
          <w:rPr>
            <w:rFonts w:ascii="Times New Roman" w:eastAsia="Times New Roman" w:hAnsi="Times New Roman" w:cs="Times New Roman"/>
            <w:color w:val="0000FF"/>
            <w:kern w:val="0"/>
            <w:u w:val="single"/>
            <w14:ligatures w14:val="none"/>
          </w:rPr>
          <w:t xml:space="preserve">4.  Terms and definitions </w:t>
        </w:r>
      </w:hyperlink>
    </w:p>
    <w:p w14:paraId="0C685393"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3" w:anchor="conventions-section" w:history="1">
        <w:r w:rsidRPr="002E63A4">
          <w:rPr>
            <w:rFonts w:ascii="Times New Roman" w:eastAsia="Times New Roman" w:hAnsi="Times New Roman" w:cs="Times New Roman"/>
            <w:color w:val="0000FF"/>
            <w:kern w:val="0"/>
            <w:u w:val="single"/>
            <w14:ligatures w14:val="none"/>
          </w:rPr>
          <w:t xml:space="preserve">5.  Conventions </w:t>
        </w:r>
      </w:hyperlink>
    </w:p>
    <w:p w14:paraId="195AF031"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4" w:anchor="_identifiers" w:history="1">
        <w:r w:rsidRPr="002E63A4">
          <w:rPr>
            <w:rFonts w:ascii="Times New Roman" w:eastAsia="Times New Roman" w:hAnsi="Times New Roman" w:cs="Times New Roman"/>
            <w:color w:val="0000FF"/>
            <w:kern w:val="0"/>
            <w:u w:val="single"/>
            <w14:ligatures w14:val="none"/>
          </w:rPr>
          <w:t xml:space="preserve">5.1.  Identifiers </w:t>
        </w:r>
      </w:hyperlink>
    </w:p>
    <w:p w14:paraId="50BD4DB5"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5" w:anchor="uml_notation_section" w:history="1">
        <w:r w:rsidRPr="002E63A4">
          <w:rPr>
            <w:rFonts w:ascii="Times New Roman" w:eastAsia="Times New Roman" w:hAnsi="Times New Roman" w:cs="Times New Roman"/>
            <w:color w:val="0000FF"/>
            <w:kern w:val="0"/>
            <w:u w:val="single"/>
            <w14:ligatures w14:val="none"/>
          </w:rPr>
          <w:t xml:space="preserve">5.2.  UML Notation </w:t>
        </w:r>
      </w:hyperlink>
    </w:p>
    <w:p w14:paraId="095B04A8"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6" w:anchor="_international_text" w:history="1">
        <w:r w:rsidRPr="002E63A4">
          <w:rPr>
            <w:rFonts w:ascii="Times New Roman" w:eastAsia="Times New Roman" w:hAnsi="Times New Roman" w:cs="Times New Roman"/>
            <w:color w:val="0000FF"/>
            <w:kern w:val="0"/>
            <w:u w:val="single"/>
            <w14:ligatures w14:val="none"/>
          </w:rPr>
          <w:t xml:space="preserve">5.3.  International Text </w:t>
        </w:r>
      </w:hyperlink>
    </w:p>
    <w:p w14:paraId="03CE43BA"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7" w:anchor="_poi_model_core_requirements" w:history="1">
        <w:r w:rsidRPr="002E63A4">
          <w:rPr>
            <w:rFonts w:ascii="Times New Roman" w:eastAsia="Times New Roman" w:hAnsi="Times New Roman" w:cs="Times New Roman"/>
            <w:color w:val="0000FF"/>
            <w:kern w:val="0"/>
            <w:u w:val="single"/>
            <w14:ligatures w14:val="none"/>
          </w:rPr>
          <w:t xml:space="preserve">6.  POI Model Core Requirements </w:t>
        </w:r>
      </w:hyperlink>
    </w:p>
    <w:p w14:paraId="1B08EDDF"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8" w:anchor="_iso_foundation" w:history="1">
        <w:r w:rsidRPr="002E63A4">
          <w:rPr>
            <w:rFonts w:ascii="Times New Roman" w:eastAsia="Times New Roman" w:hAnsi="Times New Roman" w:cs="Times New Roman"/>
            <w:color w:val="0000FF"/>
            <w:kern w:val="0"/>
            <w:u w:val="single"/>
            <w14:ligatures w14:val="none"/>
          </w:rPr>
          <w:t xml:space="preserve">6.1.  ISO Foundation </w:t>
        </w:r>
      </w:hyperlink>
    </w:p>
    <w:p w14:paraId="409A3970"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29" w:anchor="anyfeature_extension-section" w:history="1">
        <w:r w:rsidRPr="002E63A4">
          <w:rPr>
            <w:rFonts w:ascii="Times New Roman" w:eastAsia="Times New Roman" w:hAnsi="Times New Roman" w:cs="Times New Roman"/>
            <w:color w:val="0000FF"/>
            <w:kern w:val="0"/>
            <w:u w:val="single"/>
            <w14:ligatures w14:val="none"/>
          </w:rPr>
          <w:t xml:space="preserve">6.2.  POI ISO Extensions </w:t>
        </w:r>
      </w:hyperlink>
    </w:p>
    <w:p w14:paraId="779A44B7"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0" w:anchor="poi_core-section" w:history="1">
        <w:r w:rsidRPr="002E63A4">
          <w:rPr>
            <w:rFonts w:ascii="Times New Roman" w:eastAsia="Times New Roman" w:hAnsi="Times New Roman" w:cs="Times New Roman"/>
            <w:color w:val="0000FF"/>
            <w:kern w:val="0"/>
            <w:u w:val="single"/>
            <w14:ligatures w14:val="none"/>
          </w:rPr>
          <w:t xml:space="preserve">6.3.  POI Class Model </w:t>
        </w:r>
      </w:hyperlink>
    </w:p>
    <w:p w14:paraId="744B282C"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1" w:anchor="poi_payload-section" w:history="1">
        <w:r w:rsidRPr="002E63A4">
          <w:rPr>
            <w:rFonts w:ascii="Times New Roman" w:eastAsia="Times New Roman" w:hAnsi="Times New Roman" w:cs="Times New Roman"/>
            <w:color w:val="0000FF"/>
            <w:kern w:val="0"/>
            <w:u w:val="single"/>
            <w14:ligatures w14:val="none"/>
          </w:rPr>
          <w:t xml:space="preserve">6.4.  POI Payload </w:t>
        </w:r>
      </w:hyperlink>
    </w:p>
    <w:p w14:paraId="02511E64"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2" w:anchor="data_dictionary_section" w:history="1">
        <w:r w:rsidRPr="002E63A4">
          <w:rPr>
            <w:rFonts w:ascii="Times New Roman" w:eastAsia="Times New Roman" w:hAnsi="Times New Roman" w:cs="Times New Roman"/>
            <w:color w:val="0000FF"/>
            <w:kern w:val="0"/>
            <w:u w:val="single"/>
            <w14:ligatures w14:val="none"/>
          </w:rPr>
          <w:t xml:space="preserve">6.5.  POI Data Dictionary </w:t>
        </w:r>
      </w:hyperlink>
    </w:p>
    <w:p w14:paraId="7D07A649"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3" w:anchor="abstract-test-suite-section" w:history="1">
        <w:r w:rsidRPr="002E63A4">
          <w:rPr>
            <w:rFonts w:ascii="Times New Roman" w:eastAsia="Times New Roman" w:hAnsi="Times New Roman" w:cs="Times New Roman"/>
            <w:color w:val="0000FF"/>
            <w:kern w:val="0"/>
            <w:u w:val="single"/>
            <w14:ligatures w14:val="none"/>
          </w:rPr>
          <w:t xml:space="preserve">Annex A (informative) Abstract Test Suite (Normative) </w:t>
        </w:r>
      </w:hyperlink>
    </w:p>
    <w:p w14:paraId="2983350F"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4" w:anchor="_conformance_class_core" w:history="1">
        <w:r w:rsidRPr="002E63A4">
          <w:rPr>
            <w:rFonts w:ascii="Times New Roman" w:eastAsia="Times New Roman" w:hAnsi="Times New Roman" w:cs="Times New Roman"/>
            <w:color w:val="0000FF"/>
            <w:kern w:val="0"/>
            <w:u w:val="single"/>
            <w14:ligatures w14:val="none"/>
          </w:rPr>
          <w:t xml:space="preserve">A.1.  Conformance Class Core </w:t>
        </w:r>
      </w:hyperlink>
    </w:p>
    <w:p w14:paraId="299758A4"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5" w:anchor="_revision_history" w:history="1">
        <w:r w:rsidRPr="002E63A4">
          <w:rPr>
            <w:rFonts w:ascii="Times New Roman" w:eastAsia="Times New Roman" w:hAnsi="Times New Roman" w:cs="Times New Roman"/>
            <w:color w:val="0000FF"/>
            <w:kern w:val="0"/>
            <w:u w:val="single"/>
            <w14:ligatures w14:val="none"/>
          </w:rPr>
          <w:t xml:space="preserve">Annex B (informative) Revision History </w:t>
        </w:r>
      </w:hyperlink>
    </w:p>
    <w:p w14:paraId="2E305D67" w14:textId="77777777" w:rsidR="002E63A4" w:rsidRPr="002E63A4" w:rsidRDefault="002E63A4" w:rsidP="002E63A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36" w:anchor="_9fed6064-7df5-4dd0-8d60-42bae9b1dfab" w:history="1">
        <w:r w:rsidRPr="002E63A4">
          <w:rPr>
            <w:rFonts w:ascii="Times New Roman" w:eastAsia="Times New Roman" w:hAnsi="Times New Roman" w:cs="Times New Roman"/>
            <w:color w:val="0000FF"/>
            <w:kern w:val="0"/>
            <w:u w:val="single"/>
            <w14:ligatures w14:val="none"/>
          </w:rPr>
          <w:t>Bibliography</w:t>
        </w:r>
      </w:hyperlink>
    </w:p>
    <w:p w14:paraId="107BF962" w14:textId="77777777" w:rsidR="002E63A4" w:rsidRPr="002E63A4" w:rsidRDefault="002E63A4" w:rsidP="002E63A4">
      <w:pPr>
        <w:spacing w:after="0"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br/>
      </w:r>
    </w:p>
    <w:p w14:paraId="7F1AEA95" w14:textId="77777777" w:rsidR="002E63A4" w:rsidRPr="002E63A4" w:rsidRDefault="002E63A4" w:rsidP="002E63A4">
      <w:pPr>
        <w:spacing w:after="240" w:line="240" w:lineRule="auto"/>
        <w:rPr>
          <w:rFonts w:ascii="Times New Roman" w:eastAsia="Times New Roman" w:hAnsi="Times New Roman" w:cs="Times New Roman"/>
          <w:kern w:val="0"/>
          <w14:ligatures w14:val="none"/>
        </w:rPr>
      </w:pPr>
    </w:p>
    <w:p w14:paraId="46A648FE" w14:textId="77777777" w:rsidR="002E63A4" w:rsidRPr="002E63A4" w:rsidRDefault="002E63A4" w:rsidP="002E63A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37" w:anchor="_abstract" w:history="1">
        <w:r w:rsidRPr="002E63A4">
          <w:rPr>
            <w:rFonts w:ascii="Times New Roman" w:eastAsia="Times New Roman" w:hAnsi="Times New Roman" w:cs="Times New Roman"/>
            <w:b/>
            <w:bCs/>
            <w:color w:val="0000FF"/>
            <w:kern w:val="36"/>
            <w:sz w:val="48"/>
            <w:szCs w:val="48"/>
            <w:u w:val="single"/>
            <w14:ligatures w14:val="none"/>
          </w:rPr>
          <w:t>I.  Abstract</w:t>
        </w:r>
      </w:hyperlink>
    </w:p>
    <w:p w14:paraId="744B23A5" w14:textId="760DCC9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ins w:id="0" w:author="Carl Reed" w:date="2024-12-15T16:53:00Z" w16du:dateUtc="2024-12-15T23:53:00Z">
        <w:r w:rsidRPr="002E63A4">
          <w:rPr>
            <w:rFonts w:ascii="Times New Roman" w:eastAsia="Times New Roman" w:hAnsi="Times New Roman" w:cs="Times New Roman"/>
            <w:kern w:val="0"/>
            <w14:ligatures w14:val="none"/>
          </w:rPr>
          <w:t>OGC Points of Interest (POI) Conceptual Model Standard</w:t>
        </w:r>
        <w:r>
          <w:rPr>
            <w:rFonts w:ascii="Times New Roman" w:eastAsia="Times New Roman" w:hAnsi="Times New Roman" w:cs="Times New Roman"/>
            <w:kern w:val="0"/>
            <w14:ligatures w14:val="none"/>
          </w:rPr>
          <w:t xml:space="preserve"> defines</w:t>
        </w:r>
      </w:ins>
      <w:del w:id="1" w:author="Carl Reed" w:date="2024-12-15T16:53:00Z" w16du:dateUtc="2024-12-15T23:53:00Z">
        <w:r w:rsidRPr="002E63A4" w:rsidDel="002E63A4">
          <w:rPr>
            <w:rFonts w:ascii="Times New Roman" w:eastAsia="Times New Roman" w:hAnsi="Times New Roman" w:cs="Times New Roman"/>
            <w:kern w:val="0"/>
            <w14:ligatures w14:val="none"/>
          </w:rPr>
          <w:delText>The OGC Points of Interest (POI) Conceptual Model is</w:delText>
        </w:r>
      </w:del>
      <w:r w:rsidRPr="002E63A4">
        <w:rPr>
          <w:rFonts w:ascii="Times New Roman" w:eastAsia="Times New Roman" w:hAnsi="Times New Roman" w:cs="Times New Roman"/>
          <w:kern w:val="0"/>
          <w14:ligatures w14:val="none"/>
        </w:rPr>
        <w:t xml:space="preserve"> an open data model for representing </w:t>
      </w:r>
      <w:ins w:id="2" w:author="Carl Reed" w:date="2024-12-16T12:11:00Z" w16du:dateUtc="2024-12-16T19:11:00Z">
        <w:r w:rsidR="003C7023" w:rsidRPr="002E63A4">
          <w:rPr>
            <w:rFonts w:ascii="Times New Roman" w:eastAsia="Times New Roman" w:hAnsi="Times New Roman" w:cs="Times New Roman"/>
            <w:kern w:val="0"/>
            <w14:ligatures w14:val="none"/>
          </w:rPr>
          <w:t>POI</w:t>
        </w:r>
        <w:r w:rsidR="003C7023" w:rsidRPr="002E63A4">
          <w:rPr>
            <w:rFonts w:ascii="Times New Roman" w:eastAsia="Times New Roman" w:hAnsi="Times New Roman" w:cs="Times New Roman"/>
            <w:kern w:val="0"/>
            <w14:ligatures w14:val="none"/>
          </w:rPr>
          <w:t xml:space="preserve"> </w:t>
        </w:r>
      </w:ins>
      <w:r w:rsidRPr="002E63A4">
        <w:rPr>
          <w:rFonts w:ascii="Times New Roman" w:eastAsia="Times New Roman" w:hAnsi="Times New Roman" w:cs="Times New Roman"/>
          <w:kern w:val="0"/>
          <w14:ligatures w14:val="none"/>
        </w:rPr>
        <w:t>information</w:t>
      </w:r>
      <w:del w:id="3" w:author="Carl Reed" w:date="2024-12-16T12:11:00Z" w16du:dateUtc="2024-12-16T19:11:00Z">
        <w:r w:rsidRPr="002E63A4" w:rsidDel="003C7023">
          <w:rPr>
            <w:rFonts w:ascii="Times New Roman" w:eastAsia="Times New Roman" w:hAnsi="Times New Roman" w:cs="Times New Roman"/>
            <w:kern w:val="0"/>
            <w14:ligatures w14:val="none"/>
          </w:rPr>
          <w:delText xml:space="preserve"> about POI</w:delText>
        </w:r>
      </w:del>
      <w:r w:rsidRPr="002E63A4">
        <w:rPr>
          <w:rFonts w:ascii="Times New Roman" w:eastAsia="Times New Roman" w:hAnsi="Times New Roman" w:cs="Times New Roman"/>
          <w:kern w:val="0"/>
          <w14:ligatures w14:val="none"/>
        </w:rPr>
        <w:t xml:space="preserve">. The model is defined using a Unified Modeling Language (UML) object model. </w:t>
      </w:r>
      <w:commentRangeStart w:id="4"/>
      <w:r w:rsidRPr="002E63A4">
        <w:rPr>
          <w:rFonts w:ascii="Times New Roman" w:eastAsia="Times New Roman" w:hAnsi="Times New Roman" w:cs="Times New Roman"/>
          <w:kern w:val="0"/>
          <w14:ligatures w14:val="none"/>
        </w:rPr>
        <w:t>This UML model extends the ISO Technical Committee 211 (TC211) conceptual model standards for spatial and temporal data.</w:t>
      </w:r>
      <w:commentRangeEnd w:id="4"/>
      <w:r>
        <w:rPr>
          <w:rStyle w:val="CommentReference"/>
        </w:rPr>
        <w:commentReference w:id="4"/>
      </w:r>
      <w:r w:rsidRPr="002E63A4">
        <w:rPr>
          <w:rFonts w:ascii="Times New Roman" w:eastAsia="Times New Roman" w:hAnsi="Times New Roman" w:cs="Times New Roman"/>
          <w:kern w:val="0"/>
          <w14:ligatures w14:val="none"/>
        </w:rPr>
        <w:t xml:space="preserve"> Building on the ISO foundation assures that the features described in the POI Model share the same spatiotemporal universe as described by related standards (e.g., </w:t>
      </w:r>
      <w:commentRangeStart w:id="5"/>
      <w:r w:rsidRPr="002E63A4">
        <w:rPr>
          <w:rFonts w:ascii="Times New Roman" w:eastAsia="Times New Roman" w:hAnsi="Times New Roman" w:cs="Times New Roman"/>
          <w:kern w:val="0"/>
          <w14:ligatures w14:val="none"/>
        </w:rPr>
        <w:t>CityGML</w:t>
      </w:r>
      <w:commentRangeEnd w:id="5"/>
      <w:r>
        <w:rPr>
          <w:rStyle w:val="CommentReference"/>
        </w:rPr>
        <w:commentReference w:id="5"/>
      </w:r>
      <w:r w:rsidRPr="002E63A4">
        <w:rPr>
          <w:rFonts w:ascii="Times New Roman" w:eastAsia="Times New Roman" w:hAnsi="Times New Roman" w:cs="Times New Roman"/>
          <w:kern w:val="0"/>
          <w14:ligatures w14:val="none"/>
        </w:rPr>
        <w:t>).</w:t>
      </w:r>
    </w:p>
    <w:p w14:paraId="01A355F3" w14:textId="658219B4"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 xml:space="preserve">The goal for developing the OGC POI Conceptual Model is to </w:t>
      </w:r>
      <w:del w:id="6" w:author="Carl Reed" w:date="2024-12-15T16:58:00Z" w16du:dateUtc="2024-12-15T23:58:00Z">
        <w:r w:rsidRPr="002E63A4" w:rsidDel="002E63A4">
          <w:rPr>
            <w:rFonts w:ascii="Times New Roman" w:eastAsia="Times New Roman" w:hAnsi="Times New Roman" w:cs="Times New Roman"/>
            <w:kern w:val="0"/>
            <w14:ligatures w14:val="none"/>
          </w:rPr>
          <w:delText xml:space="preserve">reach </w:delText>
        </w:r>
      </w:del>
      <w:ins w:id="7" w:author="Carl Reed" w:date="2024-12-15T16:58:00Z" w16du:dateUtc="2024-12-15T23:58:00Z">
        <w:r>
          <w:rPr>
            <w:rFonts w:ascii="Times New Roman" w:eastAsia="Times New Roman" w:hAnsi="Times New Roman" w:cs="Times New Roman"/>
            <w:kern w:val="0"/>
            <w14:ligatures w14:val="none"/>
          </w:rPr>
          <w:t>specify</w:t>
        </w:r>
        <w:r w:rsidRPr="002E63A4">
          <w:rPr>
            <w:rFonts w:ascii="Times New Roman" w:eastAsia="Times New Roman" w:hAnsi="Times New Roman" w:cs="Times New Roman"/>
            <w:kern w:val="0"/>
            <w14:ligatures w14:val="none"/>
          </w:rPr>
          <w:t xml:space="preserve"> </w:t>
        </w:r>
      </w:ins>
      <w:r w:rsidRPr="002E63A4">
        <w:rPr>
          <w:rFonts w:ascii="Times New Roman" w:eastAsia="Times New Roman" w:hAnsi="Times New Roman" w:cs="Times New Roman"/>
          <w:kern w:val="0"/>
          <w14:ligatures w14:val="none"/>
        </w:rPr>
        <w:t>a common definition of the basic entities, attributes, and relations of “points of interest.” In the broadest terms, a POI is a location about which information of general interest is available. A POI can be as simple as a set of coordinates and an identifier, or more complex such as a three-dimensional model of a building with names in various languages, information about open and closed hours, and a civic address.</w:t>
      </w:r>
    </w:p>
    <w:p w14:paraId="7224F90E" w14:textId="77777777" w:rsidR="002E63A4" w:rsidRPr="002E63A4" w:rsidRDefault="002E63A4" w:rsidP="002E63A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42" w:anchor="_aaaa04c3-c0ed-4f3f-9542-5dd3c359a5ab" w:history="1">
        <w:r w:rsidRPr="002E63A4">
          <w:rPr>
            <w:rFonts w:ascii="Times New Roman" w:eastAsia="Times New Roman" w:hAnsi="Times New Roman" w:cs="Times New Roman"/>
            <w:b/>
            <w:bCs/>
            <w:color w:val="0000FF"/>
            <w:kern w:val="36"/>
            <w:sz w:val="48"/>
            <w:szCs w:val="48"/>
            <w:u w:val="single"/>
            <w14:ligatures w14:val="none"/>
          </w:rPr>
          <w:t>II.  Keywords</w:t>
        </w:r>
      </w:hyperlink>
    </w:p>
    <w:p w14:paraId="0F738D9E"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The following are keywords to be used by search engines and document catalogues.</w:t>
      </w:r>
    </w:p>
    <w:p w14:paraId="5F0CAB42"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ogcdoc, OGC document, Point of Interest, POI, Feature</w:t>
      </w:r>
    </w:p>
    <w:p w14:paraId="0412DA0C" w14:textId="77777777" w:rsidR="002E63A4" w:rsidRPr="002E63A4" w:rsidRDefault="002E63A4" w:rsidP="002E63A4">
      <w:pPr>
        <w:spacing w:after="0" w:line="240" w:lineRule="auto"/>
        <w:rPr>
          <w:rFonts w:ascii="Times New Roman" w:eastAsia="Times New Roman" w:hAnsi="Times New Roman" w:cs="Times New Roman"/>
          <w:kern w:val="0"/>
          <w14:ligatures w14:val="none"/>
        </w:rPr>
      </w:pPr>
    </w:p>
    <w:p w14:paraId="6243B462" w14:textId="77777777" w:rsidR="002E63A4" w:rsidRPr="002E63A4" w:rsidRDefault="002E63A4" w:rsidP="002E63A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43" w:anchor="_9273cccd-0579-a24f-8966-518fdd8f437b" w:history="1">
        <w:r w:rsidRPr="002E63A4">
          <w:rPr>
            <w:rFonts w:ascii="Times New Roman" w:eastAsia="Times New Roman" w:hAnsi="Times New Roman" w:cs="Times New Roman"/>
            <w:b/>
            <w:bCs/>
            <w:color w:val="0000FF"/>
            <w:kern w:val="36"/>
            <w:sz w:val="48"/>
            <w:szCs w:val="48"/>
            <w:u w:val="single"/>
            <w14:ligatures w14:val="none"/>
          </w:rPr>
          <w:t>III.  Preface</w:t>
        </w:r>
      </w:hyperlink>
    </w:p>
    <w:p w14:paraId="5A6BEC04"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Attention is drawn to the possibility that some of the elements of this document may be the subject of patent rights. The Open Geospatial Consortium shall not be held responsible for identifying any or all such patent rights.</w:t>
      </w:r>
    </w:p>
    <w:p w14:paraId="794A3C2D"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lastRenderedPageBreak/>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2FF38BAD" w14:textId="77777777" w:rsidR="002E63A4" w:rsidRPr="002E63A4" w:rsidRDefault="002E63A4" w:rsidP="002E63A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44" w:anchor="_security_considerations" w:history="1">
        <w:r w:rsidRPr="002E63A4">
          <w:rPr>
            <w:rFonts w:ascii="Times New Roman" w:eastAsia="Times New Roman" w:hAnsi="Times New Roman" w:cs="Times New Roman"/>
            <w:b/>
            <w:bCs/>
            <w:color w:val="0000FF"/>
            <w:kern w:val="36"/>
            <w:sz w:val="48"/>
            <w:szCs w:val="48"/>
            <w:u w:val="single"/>
            <w14:ligatures w14:val="none"/>
          </w:rPr>
          <w:t>IV.  Security Considerations</w:t>
        </w:r>
      </w:hyperlink>
    </w:p>
    <w:p w14:paraId="2D42331B"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The POI Conceptual Model defines a POI as a type of Feature. By building on the same Feature Model as other OGC Feature models, POI implementations inherit the security controls and vulnerabilities of their associated Feature Dataset. They are a Feature like any other.</w:t>
      </w:r>
    </w:p>
    <w:p w14:paraId="5FAF62AE" w14:textId="22BE564F"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 xml:space="preserve">This document defines a Conceptual Model Standard. Implementations of this Standard </w:t>
      </w:r>
      <w:del w:id="8" w:author="Carl Reed" w:date="2024-12-15T16:59:00Z" w16du:dateUtc="2024-12-15T23:59:00Z">
        <w:r w:rsidRPr="002E63A4" w:rsidDel="002E63A4">
          <w:rPr>
            <w:rFonts w:ascii="Times New Roman" w:eastAsia="Times New Roman" w:hAnsi="Times New Roman" w:cs="Times New Roman"/>
            <w:kern w:val="0"/>
            <w14:ligatures w14:val="none"/>
          </w:rPr>
          <w:delText>(Implementation Specification)</w:delText>
        </w:r>
      </w:del>
      <w:r w:rsidRPr="002E63A4">
        <w:rPr>
          <w:rFonts w:ascii="Times New Roman" w:eastAsia="Times New Roman" w:hAnsi="Times New Roman" w:cs="Times New Roman"/>
          <w:kern w:val="0"/>
          <w14:ligatures w14:val="none"/>
        </w:rPr>
        <w:t xml:space="preserve"> are free to add additional details and content necessary to enable implementation-specific security controls. </w:t>
      </w:r>
      <w:del w:id="9" w:author="Carl Reed" w:date="2024-12-15T16:59:00Z" w16du:dateUtc="2024-12-15T23:59:00Z">
        <w:r w:rsidRPr="002E63A4" w:rsidDel="002E63A4">
          <w:rPr>
            <w:rFonts w:ascii="Times New Roman" w:eastAsia="Times New Roman" w:hAnsi="Times New Roman" w:cs="Times New Roman"/>
            <w:kern w:val="0"/>
            <w14:ligatures w14:val="none"/>
          </w:rPr>
          <w:delText>In the event that</w:delText>
        </w:r>
      </w:del>
      <w:ins w:id="10" w:author="Carl Reed" w:date="2024-12-15T16:59:00Z" w16du:dateUtc="2024-12-15T23:59:00Z">
        <w:r w:rsidRPr="002E63A4">
          <w:rPr>
            <w:rFonts w:ascii="Times New Roman" w:eastAsia="Times New Roman" w:hAnsi="Times New Roman" w:cs="Times New Roman"/>
            <w:kern w:val="0"/>
            <w14:ligatures w14:val="none"/>
          </w:rPr>
          <w:t>If</w:t>
        </w:r>
      </w:ins>
      <w:r w:rsidRPr="002E63A4">
        <w:rPr>
          <w:rFonts w:ascii="Times New Roman" w:eastAsia="Times New Roman" w:hAnsi="Times New Roman" w:cs="Times New Roman"/>
          <w:kern w:val="0"/>
          <w14:ligatures w14:val="none"/>
        </w:rPr>
        <w:t xml:space="preserve"> anything in this Standard prevents implementation of needed </w:t>
      </w:r>
      <w:ins w:id="11" w:author="Carl Reed" w:date="2024-12-15T17:00:00Z" w16du:dateUtc="2024-12-16T00:00:00Z">
        <w:r>
          <w:rPr>
            <w:rFonts w:ascii="Times New Roman" w:eastAsia="Times New Roman" w:hAnsi="Times New Roman" w:cs="Times New Roman"/>
            <w:kern w:val="0"/>
            <w14:ligatures w14:val="none"/>
          </w:rPr>
          <w:t xml:space="preserve">security </w:t>
        </w:r>
      </w:ins>
      <w:r w:rsidRPr="002E63A4">
        <w:rPr>
          <w:rFonts w:ascii="Times New Roman" w:eastAsia="Times New Roman" w:hAnsi="Times New Roman" w:cs="Times New Roman"/>
          <w:kern w:val="0"/>
          <w14:ligatures w14:val="none"/>
        </w:rPr>
        <w:t xml:space="preserve">controls, implementors are requested to </w:t>
      </w:r>
      <w:commentRangeStart w:id="12"/>
      <w:r w:rsidRPr="002E63A4">
        <w:rPr>
          <w:rFonts w:ascii="Times New Roman" w:eastAsia="Times New Roman" w:hAnsi="Times New Roman" w:cs="Times New Roman"/>
          <w:kern w:val="0"/>
          <w14:ligatures w14:val="none"/>
        </w:rPr>
        <w:t xml:space="preserve">notify the </w:t>
      </w:r>
      <w:ins w:id="13" w:author="Carl Reed" w:date="2024-12-15T16:59:00Z" w16du:dateUtc="2024-12-15T23:59:00Z">
        <w:r>
          <w:rPr>
            <w:rFonts w:ascii="Times New Roman" w:eastAsia="Times New Roman" w:hAnsi="Times New Roman" w:cs="Times New Roman"/>
            <w:kern w:val="0"/>
            <w14:ligatures w14:val="none"/>
          </w:rPr>
          <w:t xml:space="preserve">OGC </w:t>
        </w:r>
      </w:ins>
      <w:r w:rsidRPr="002E63A4">
        <w:rPr>
          <w:rFonts w:ascii="Times New Roman" w:eastAsia="Times New Roman" w:hAnsi="Times New Roman" w:cs="Times New Roman"/>
          <w:kern w:val="0"/>
          <w14:ligatures w14:val="none"/>
        </w:rPr>
        <w:t xml:space="preserve">POI Standards Working Group (SWG) </w:t>
      </w:r>
      <w:commentRangeEnd w:id="12"/>
      <w:r>
        <w:rPr>
          <w:rStyle w:val="CommentReference"/>
        </w:rPr>
        <w:commentReference w:id="12"/>
      </w:r>
      <w:r w:rsidRPr="002E63A4">
        <w:rPr>
          <w:rFonts w:ascii="Times New Roman" w:eastAsia="Times New Roman" w:hAnsi="Times New Roman" w:cs="Times New Roman"/>
          <w:kern w:val="0"/>
          <w14:ligatures w14:val="none"/>
        </w:rPr>
        <w:t>and help devise a solution.</w:t>
      </w:r>
    </w:p>
    <w:p w14:paraId="66699F2D" w14:textId="77777777" w:rsidR="002E63A4" w:rsidRPr="002E63A4" w:rsidRDefault="002E63A4" w:rsidP="002E63A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45" w:anchor="_bc1c59df-3427-402d-9eb7-9a87b3423790" w:history="1">
        <w:r w:rsidRPr="002E63A4">
          <w:rPr>
            <w:rFonts w:ascii="Times New Roman" w:eastAsia="Times New Roman" w:hAnsi="Times New Roman" w:cs="Times New Roman"/>
            <w:b/>
            <w:bCs/>
            <w:color w:val="0000FF"/>
            <w:kern w:val="36"/>
            <w:sz w:val="48"/>
            <w:szCs w:val="48"/>
            <w:u w:val="single"/>
            <w14:ligatures w14:val="none"/>
          </w:rPr>
          <w:t>V.  Submitting Organizations</w:t>
        </w:r>
      </w:hyperlink>
    </w:p>
    <w:p w14:paraId="7D0C65C0" w14:textId="467FC911"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 xml:space="preserve">The following organizations submitted this </w:t>
      </w:r>
      <w:del w:id="14" w:author="Carl Reed" w:date="2024-12-15T17:00:00Z" w16du:dateUtc="2024-12-16T00:00:00Z">
        <w:r w:rsidRPr="002E63A4" w:rsidDel="002E63A4">
          <w:rPr>
            <w:rFonts w:ascii="Times New Roman" w:eastAsia="Times New Roman" w:hAnsi="Times New Roman" w:cs="Times New Roman"/>
            <w:kern w:val="0"/>
            <w14:ligatures w14:val="none"/>
          </w:rPr>
          <w:delText xml:space="preserve">Document </w:delText>
        </w:r>
      </w:del>
      <w:ins w:id="15" w:author="Carl Reed" w:date="2024-12-15T17:00:00Z" w16du:dateUtc="2024-12-16T00:00:00Z">
        <w:r>
          <w:rPr>
            <w:rFonts w:ascii="Times New Roman" w:eastAsia="Times New Roman" w:hAnsi="Times New Roman" w:cs="Times New Roman"/>
            <w:kern w:val="0"/>
            <w14:ligatures w14:val="none"/>
          </w:rPr>
          <w:t>Standard</w:t>
        </w:r>
        <w:r w:rsidRPr="002E63A4">
          <w:rPr>
            <w:rFonts w:ascii="Times New Roman" w:eastAsia="Times New Roman" w:hAnsi="Times New Roman" w:cs="Times New Roman"/>
            <w:kern w:val="0"/>
            <w14:ligatures w14:val="none"/>
          </w:rPr>
          <w:t xml:space="preserve"> </w:t>
        </w:r>
      </w:ins>
      <w:r w:rsidRPr="002E63A4">
        <w:rPr>
          <w:rFonts w:ascii="Times New Roman" w:eastAsia="Times New Roman" w:hAnsi="Times New Roman" w:cs="Times New Roman"/>
          <w:kern w:val="0"/>
          <w14:ligatures w14:val="none"/>
        </w:rPr>
        <w:t>to the Open Geospatial Consortium (OGC):</w:t>
      </w:r>
    </w:p>
    <w:p w14:paraId="5FA85FDF" w14:textId="77777777" w:rsidR="002E63A4" w:rsidRPr="002E63A4" w:rsidRDefault="002E63A4" w:rsidP="002E63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Digital Flanders</w:t>
      </w:r>
    </w:p>
    <w:p w14:paraId="5972E838" w14:textId="77777777" w:rsidR="002E63A4" w:rsidRPr="002E63A4" w:rsidRDefault="002E63A4" w:rsidP="002E63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Google</w:t>
      </w:r>
    </w:p>
    <w:p w14:paraId="28439000" w14:textId="77777777" w:rsidR="002E63A4" w:rsidRPr="002E63A4" w:rsidRDefault="002E63A4" w:rsidP="002E63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HeazelTech</w:t>
      </w:r>
    </w:p>
    <w:p w14:paraId="42F819CE" w14:textId="77777777" w:rsidR="002E63A4" w:rsidRPr="002E63A4" w:rsidRDefault="002E63A4" w:rsidP="002E63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Pangaea Innovations</w:t>
      </w:r>
    </w:p>
    <w:p w14:paraId="4302CA74" w14:textId="77777777" w:rsidR="002E63A4" w:rsidRPr="002E63A4" w:rsidRDefault="002E63A4" w:rsidP="002E63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PEREY Research and Consulting</w:t>
      </w:r>
    </w:p>
    <w:p w14:paraId="5D1D9D14" w14:textId="77777777" w:rsidR="002E63A4" w:rsidRPr="002E63A4" w:rsidRDefault="002E63A4" w:rsidP="002E63A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US Army Geospatial Center</w:t>
      </w:r>
    </w:p>
    <w:p w14:paraId="541FF968" w14:textId="77777777" w:rsidR="002E63A4" w:rsidRPr="002E63A4" w:rsidRDefault="002E63A4" w:rsidP="002E63A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46" w:anchor="_scope" w:history="1">
        <w:r w:rsidRPr="002E63A4">
          <w:rPr>
            <w:rFonts w:ascii="Times New Roman" w:eastAsia="Times New Roman" w:hAnsi="Times New Roman" w:cs="Times New Roman"/>
            <w:b/>
            <w:bCs/>
            <w:color w:val="0000FF"/>
            <w:kern w:val="36"/>
            <w:sz w:val="48"/>
            <w:szCs w:val="48"/>
            <w:u w:val="single"/>
            <w14:ligatures w14:val="none"/>
          </w:rPr>
          <w:t>1.  Scope</w:t>
        </w:r>
      </w:hyperlink>
    </w:p>
    <w:p w14:paraId="69AFEF42"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The OGC Points of Interest Conceptual Model Standard (this document) describes a conceptual model for representing information about points of interest (POI).</w:t>
      </w:r>
    </w:p>
    <w:p w14:paraId="1D7AA712"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commentRangeStart w:id="16"/>
      <w:r w:rsidRPr="002E63A4">
        <w:rPr>
          <w:rFonts w:ascii="Times New Roman" w:eastAsia="Times New Roman" w:hAnsi="Times New Roman" w:cs="Times New Roman"/>
          <w:kern w:val="0"/>
          <w14:ligatures w14:val="none"/>
        </w:rPr>
        <w:t>In the broadest terms, a “point of interest” is a location about which information of general interest is available. A POI can be as simple as a set of coordinates and an identifier, or more complex such as a three-dimensional model of a building with names in various languages, information about open and closed hours, and a civic address.</w:t>
      </w:r>
      <w:commentRangeEnd w:id="16"/>
      <w:r>
        <w:rPr>
          <w:rStyle w:val="CommentReference"/>
        </w:rPr>
        <w:commentReference w:id="16"/>
      </w:r>
    </w:p>
    <w:p w14:paraId="05682D31"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POI data has many uses including navigation systems, mapping, geocaching, location-based social networking games, and augmented reality browsers.</w:t>
      </w:r>
    </w:p>
    <w:p w14:paraId="089A6781" w14:textId="77777777"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lastRenderedPageBreak/>
        <w:t>POI data has traditionally been exchanged in proprietary formats by various transport mechanisms. This document defines a flexible, lightweight, extensible POI data model. This will enable content publishers to effectively describe and efficiently serve and exchange POI data.</w:t>
      </w:r>
    </w:p>
    <w:p w14:paraId="268163E8" w14:textId="37787A09" w:rsidR="002E63A4" w:rsidRPr="002E63A4" w:rsidRDefault="002E63A4" w:rsidP="002E63A4">
      <w:pPr>
        <w:spacing w:before="100" w:beforeAutospacing="1" w:after="100" w:afterAutospacing="1" w:line="240" w:lineRule="auto"/>
        <w:rPr>
          <w:rFonts w:ascii="Times New Roman" w:eastAsia="Times New Roman" w:hAnsi="Times New Roman" w:cs="Times New Roman"/>
          <w:kern w:val="0"/>
          <w14:ligatures w14:val="none"/>
        </w:rPr>
      </w:pPr>
      <w:r w:rsidRPr="002E63A4">
        <w:rPr>
          <w:rFonts w:ascii="Times New Roman" w:eastAsia="Times New Roman" w:hAnsi="Times New Roman" w:cs="Times New Roman"/>
          <w:kern w:val="0"/>
          <w14:ligatures w14:val="none"/>
        </w:rPr>
        <w:t xml:space="preserve">To achieve these goals, </w:t>
      </w:r>
      <w:del w:id="17" w:author="Carl Reed" w:date="2024-12-15T17:02:00Z" w16du:dateUtc="2024-12-16T00:02:00Z">
        <w:r w:rsidRPr="002E63A4" w:rsidDel="002E63A4">
          <w:rPr>
            <w:rFonts w:ascii="Times New Roman" w:eastAsia="Times New Roman" w:hAnsi="Times New Roman" w:cs="Times New Roman"/>
            <w:kern w:val="0"/>
            <w14:ligatures w14:val="none"/>
          </w:rPr>
          <w:delText xml:space="preserve">this document describes </w:delText>
        </w:r>
      </w:del>
      <w:r w:rsidRPr="002E63A4">
        <w:rPr>
          <w:rFonts w:ascii="Times New Roman" w:eastAsia="Times New Roman" w:hAnsi="Times New Roman" w:cs="Times New Roman"/>
          <w:kern w:val="0"/>
          <w14:ligatures w14:val="none"/>
        </w:rPr>
        <w:t xml:space="preserve">a generic data model </w:t>
      </w:r>
      <w:ins w:id="18" w:author="Carl Reed" w:date="2024-12-15T17:02:00Z" w16du:dateUtc="2024-12-16T00:02:00Z">
        <w:r>
          <w:rPr>
            <w:rFonts w:ascii="Times New Roman" w:eastAsia="Times New Roman" w:hAnsi="Times New Roman" w:cs="Times New Roman"/>
            <w:kern w:val="0"/>
            <w14:ligatures w14:val="none"/>
          </w:rPr>
          <w:t xml:space="preserve">is described </w:t>
        </w:r>
      </w:ins>
      <w:r w:rsidRPr="002E63A4">
        <w:rPr>
          <w:rFonts w:ascii="Times New Roman" w:eastAsia="Times New Roman" w:hAnsi="Times New Roman" w:cs="Times New Roman"/>
          <w:kern w:val="0"/>
          <w14:ligatures w14:val="none"/>
        </w:rPr>
        <w:t xml:space="preserve">that may be instantiated in a variety of </w:t>
      </w:r>
      <w:commentRangeStart w:id="19"/>
      <w:r w:rsidRPr="002E63A4">
        <w:rPr>
          <w:rFonts w:ascii="Times New Roman" w:eastAsia="Times New Roman" w:hAnsi="Times New Roman" w:cs="Times New Roman"/>
          <w:kern w:val="0"/>
          <w14:ligatures w14:val="none"/>
        </w:rPr>
        <w:t>serializations</w:t>
      </w:r>
      <w:commentRangeEnd w:id="19"/>
      <w:r>
        <w:rPr>
          <w:rStyle w:val="CommentReference"/>
        </w:rPr>
        <w:commentReference w:id="19"/>
      </w:r>
      <w:r w:rsidRPr="002E63A4">
        <w:rPr>
          <w:rFonts w:ascii="Times New Roman" w:eastAsia="Times New Roman" w:hAnsi="Times New Roman" w:cs="Times New Roman"/>
          <w:kern w:val="0"/>
          <w14:ligatures w14:val="none"/>
        </w:rPr>
        <w:t xml:space="preserve">, including XML, JSON, and RDF. The data model is </w:t>
      </w:r>
      <w:commentRangeStart w:id="20"/>
      <w:r w:rsidRPr="002E63A4">
        <w:rPr>
          <w:rFonts w:ascii="Times New Roman" w:eastAsia="Times New Roman" w:hAnsi="Times New Roman" w:cs="Times New Roman"/>
          <w:kern w:val="0"/>
          <w14:ligatures w14:val="none"/>
        </w:rPr>
        <w:t>designed to be extended with POI information specific to the geospatial data it represents</w:t>
      </w:r>
      <w:commentRangeEnd w:id="20"/>
      <w:r w:rsidR="00044CD7">
        <w:rPr>
          <w:rStyle w:val="CommentReference"/>
        </w:rPr>
        <w:commentReference w:id="20"/>
      </w:r>
      <w:r w:rsidRPr="002E63A4">
        <w:rPr>
          <w:rFonts w:ascii="Times New Roman" w:eastAsia="Times New Roman" w:hAnsi="Times New Roman" w:cs="Times New Roman"/>
          <w:kern w:val="0"/>
          <w14:ligatures w14:val="none"/>
        </w:rPr>
        <w:t>.</w:t>
      </w:r>
    </w:p>
    <w:p w14:paraId="10432124" w14:textId="77777777" w:rsidR="00044CD7" w:rsidRPr="00044CD7" w:rsidRDefault="00044CD7" w:rsidP="00044C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47" w:anchor="conformance-section" w:history="1">
        <w:r w:rsidRPr="00044CD7">
          <w:rPr>
            <w:rFonts w:ascii="Times New Roman" w:eastAsia="Times New Roman" w:hAnsi="Times New Roman" w:cs="Times New Roman"/>
            <w:b/>
            <w:bCs/>
            <w:color w:val="0000FF"/>
            <w:kern w:val="36"/>
            <w:sz w:val="48"/>
            <w:szCs w:val="48"/>
            <w:u w:val="single"/>
            <w14:ligatures w14:val="none"/>
          </w:rPr>
          <w:t>2.  Conformance</w:t>
        </w:r>
      </w:hyperlink>
    </w:p>
    <w:p w14:paraId="7A5B1D1E"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This Standard defines a </w:t>
      </w:r>
      <w:hyperlink r:id="rId48" w:anchor="conceptual-model-definition" w:history="1">
        <w:r w:rsidRPr="00044CD7">
          <w:rPr>
            <w:rFonts w:ascii="Times New Roman" w:eastAsia="Times New Roman" w:hAnsi="Times New Roman" w:cs="Times New Roman"/>
            <w:color w:val="0000FF"/>
            <w:kern w:val="0"/>
            <w:u w:val="single"/>
            <w14:ligatures w14:val="none"/>
          </w:rPr>
          <w:t>Conceptual Model</w:t>
        </w:r>
      </w:hyperlink>
      <w:r w:rsidRPr="00044CD7">
        <w:rPr>
          <w:rFonts w:ascii="Times New Roman" w:eastAsia="Times New Roman" w:hAnsi="Times New Roman" w:cs="Times New Roman"/>
          <w:kern w:val="0"/>
          <w14:ligatures w14:val="none"/>
        </w:rPr>
        <w:t xml:space="preserve"> which is independent of any encoding or formatting techniques. The </w:t>
      </w:r>
      <w:hyperlink r:id="rId49" w:anchor="standardization-target-definition" w:history="1">
        <w:r w:rsidRPr="00044CD7">
          <w:rPr>
            <w:rFonts w:ascii="Times New Roman" w:eastAsia="Times New Roman" w:hAnsi="Times New Roman" w:cs="Times New Roman"/>
            <w:color w:val="0000FF"/>
            <w:kern w:val="0"/>
            <w:u w:val="single"/>
            <w14:ligatures w14:val="none"/>
          </w:rPr>
          <w:t>Standardization Target</w:t>
        </w:r>
      </w:hyperlink>
      <w:r w:rsidRPr="00044CD7">
        <w:rPr>
          <w:rFonts w:ascii="Times New Roman" w:eastAsia="Times New Roman" w:hAnsi="Times New Roman" w:cs="Times New Roman"/>
          <w:kern w:val="0"/>
          <w14:ligatures w14:val="none"/>
        </w:rPr>
        <w:t xml:space="preserve"> for this Standard is technology-specific POI </w:t>
      </w:r>
      <w:hyperlink r:id="rId50" w:anchor="implementation-specification-definition" w:history="1">
        <w:r w:rsidRPr="00044CD7">
          <w:rPr>
            <w:rFonts w:ascii="Times New Roman" w:eastAsia="Times New Roman" w:hAnsi="Times New Roman" w:cs="Times New Roman"/>
            <w:color w:val="0000FF"/>
            <w:kern w:val="0"/>
            <w:u w:val="single"/>
            <w14:ligatures w14:val="none"/>
          </w:rPr>
          <w:t>Implementation Specifications</w:t>
        </w:r>
      </w:hyperlink>
      <w:r w:rsidRPr="00044CD7">
        <w:rPr>
          <w:rFonts w:ascii="Times New Roman" w:eastAsia="Times New Roman" w:hAnsi="Times New Roman" w:cs="Times New Roman"/>
          <w:kern w:val="0"/>
          <w14:ligatures w14:val="none"/>
        </w:rPr>
        <w:t>.</w:t>
      </w:r>
    </w:p>
    <w:commentRangeStart w:id="21"/>
    <w:p w14:paraId="14790D33" w14:textId="5A3BE34A"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del w:id="22" w:author="Carl Reed" w:date="2024-12-15T17:04:00Z" w16du:dateUtc="2024-12-16T00:04:00Z">
        <w:r w:rsidRPr="00044CD7" w:rsidDel="00044CD7">
          <w:rPr>
            <w:rFonts w:ascii="Times New Roman" w:eastAsia="Times New Roman" w:hAnsi="Times New Roman" w:cs="Times New Roman"/>
            <w:b/>
            <w:bCs/>
            <w:kern w:val="0"/>
            <w:sz w:val="36"/>
            <w:szCs w:val="36"/>
            <w14:ligatures w14:val="none"/>
          </w:rPr>
          <w:fldChar w:fldCharType="begin"/>
        </w:r>
        <w:r w:rsidRPr="00044CD7" w:rsidDel="00044CD7">
          <w:rPr>
            <w:rFonts w:ascii="Times New Roman" w:eastAsia="Times New Roman" w:hAnsi="Times New Roman" w:cs="Times New Roman"/>
            <w:b/>
            <w:bCs/>
            <w:kern w:val="0"/>
            <w:sz w:val="36"/>
            <w:szCs w:val="36"/>
            <w14:ligatures w14:val="none"/>
          </w:rPr>
          <w:delInstrText>HYPERLINK "https://docs.ogc.org/DRAFTS/21-049.html" \l "_ogc_implementation_specifications"</w:delInstrText>
        </w:r>
        <w:r w:rsidRPr="00044CD7" w:rsidDel="00044CD7">
          <w:rPr>
            <w:rFonts w:ascii="Times New Roman" w:eastAsia="Times New Roman" w:hAnsi="Times New Roman" w:cs="Times New Roman"/>
            <w:b/>
            <w:bCs/>
            <w:kern w:val="0"/>
            <w:sz w:val="36"/>
            <w:szCs w:val="36"/>
            <w14:ligatures w14:val="none"/>
          </w:rPr>
        </w:r>
        <w:r w:rsidRPr="00044CD7" w:rsidDel="00044CD7">
          <w:rPr>
            <w:rFonts w:ascii="Times New Roman" w:eastAsia="Times New Roman" w:hAnsi="Times New Roman" w:cs="Times New Roman"/>
            <w:b/>
            <w:bCs/>
            <w:kern w:val="0"/>
            <w:sz w:val="36"/>
            <w:szCs w:val="36"/>
            <w14:ligatures w14:val="none"/>
          </w:rPr>
          <w:fldChar w:fldCharType="separate"/>
        </w:r>
        <w:r w:rsidRPr="00044CD7" w:rsidDel="00044CD7">
          <w:rPr>
            <w:rFonts w:ascii="Times New Roman" w:eastAsia="Times New Roman" w:hAnsi="Times New Roman" w:cs="Times New Roman"/>
            <w:b/>
            <w:bCs/>
            <w:color w:val="0000FF"/>
            <w:kern w:val="0"/>
            <w:sz w:val="36"/>
            <w:szCs w:val="36"/>
            <w:u w:val="single"/>
            <w14:ligatures w14:val="none"/>
          </w:rPr>
          <w:delText>2.1.  OGC Implementation Specifications</w:delText>
        </w:r>
        <w:r w:rsidRPr="00044CD7" w:rsidDel="00044CD7">
          <w:rPr>
            <w:rFonts w:ascii="Times New Roman" w:eastAsia="Times New Roman" w:hAnsi="Times New Roman" w:cs="Times New Roman"/>
            <w:b/>
            <w:bCs/>
            <w:kern w:val="0"/>
            <w:sz w:val="36"/>
            <w:szCs w:val="36"/>
            <w14:ligatures w14:val="none"/>
          </w:rPr>
          <w:fldChar w:fldCharType="end"/>
        </w:r>
      </w:del>
      <w:commentRangeEnd w:id="21"/>
      <w:ins w:id="23" w:author="Carl Reed" w:date="2024-12-15T17:04:00Z" w16du:dateUtc="2024-12-16T00:04:00Z">
        <w:r w:rsidRPr="00044CD7">
          <w:rPr>
            <w:rFonts w:ascii="Times New Roman" w:eastAsia="Times New Roman" w:hAnsi="Times New Roman" w:cs="Times New Roman"/>
            <w:b/>
            <w:bCs/>
            <w:kern w:val="0"/>
            <w:sz w:val="36"/>
            <w:szCs w:val="36"/>
            <w14:ligatures w14:val="none"/>
          </w:rPr>
          <w:fldChar w:fldCharType="begin"/>
        </w:r>
        <w:r w:rsidRPr="00044CD7">
          <w:rPr>
            <w:rFonts w:ascii="Times New Roman" w:eastAsia="Times New Roman" w:hAnsi="Times New Roman" w:cs="Times New Roman"/>
            <w:b/>
            <w:bCs/>
            <w:kern w:val="0"/>
            <w:sz w:val="36"/>
            <w:szCs w:val="36"/>
            <w14:ligatures w14:val="none"/>
          </w:rPr>
          <w:instrText>HYPERLINK "https://docs.ogc.org/DRAFTS/21-049.html" \l "_ogc_implementation_specifications"</w:instrText>
        </w:r>
        <w:r w:rsidRPr="00044CD7">
          <w:rPr>
            <w:rFonts w:ascii="Times New Roman" w:eastAsia="Times New Roman" w:hAnsi="Times New Roman" w:cs="Times New Roman"/>
            <w:b/>
            <w:bCs/>
            <w:kern w:val="0"/>
            <w:sz w:val="36"/>
            <w:szCs w:val="36"/>
            <w14:ligatures w14:val="none"/>
          </w:rPr>
        </w:r>
        <w:r w:rsidRPr="00044CD7">
          <w:rPr>
            <w:rFonts w:ascii="Times New Roman" w:eastAsia="Times New Roman" w:hAnsi="Times New Roman" w:cs="Times New Roman"/>
            <w:b/>
            <w:bCs/>
            <w:kern w:val="0"/>
            <w:sz w:val="36"/>
            <w:szCs w:val="36"/>
            <w14:ligatures w14:val="none"/>
          </w:rPr>
          <w:fldChar w:fldCharType="separate"/>
        </w:r>
        <w:r w:rsidRPr="00044CD7">
          <w:rPr>
            <w:rFonts w:ascii="Times New Roman" w:eastAsia="Times New Roman" w:hAnsi="Times New Roman" w:cs="Times New Roman"/>
            <w:b/>
            <w:bCs/>
            <w:color w:val="0000FF"/>
            <w:kern w:val="0"/>
            <w:sz w:val="36"/>
            <w:szCs w:val="36"/>
            <w:u w:val="single"/>
            <w14:ligatures w14:val="none"/>
          </w:rPr>
          <w:t xml:space="preserve">2.1.  OGC Implementation </w:t>
        </w:r>
        <w:r>
          <w:rPr>
            <w:rFonts w:ascii="Times New Roman" w:eastAsia="Times New Roman" w:hAnsi="Times New Roman" w:cs="Times New Roman"/>
            <w:b/>
            <w:bCs/>
            <w:color w:val="0000FF"/>
            <w:kern w:val="0"/>
            <w:sz w:val="36"/>
            <w:szCs w:val="36"/>
            <w:u w:val="single"/>
            <w14:ligatures w14:val="none"/>
          </w:rPr>
          <w:t>Standards</w:t>
        </w:r>
        <w:r w:rsidRPr="00044CD7">
          <w:rPr>
            <w:rFonts w:ascii="Times New Roman" w:eastAsia="Times New Roman" w:hAnsi="Times New Roman" w:cs="Times New Roman"/>
            <w:b/>
            <w:bCs/>
            <w:kern w:val="0"/>
            <w:sz w:val="36"/>
            <w:szCs w:val="36"/>
            <w14:ligatures w14:val="none"/>
          </w:rPr>
          <w:fldChar w:fldCharType="end"/>
        </w:r>
      </w:ins>
      <w:r>
        <w:rPr>
          <w:rStyle w:val="CommentReference"/>
        </w:rPr>
        <w:commentReference w:id="21"/>
      </w:r>
    </w:p>
    <w:p w14:paraId="02FC1667" w14:textId="4750C952"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Implementation </w:t>
      </w:r>
      <w:del w:id="24" w:author="Carl Reed" w:date="2024-12-15T17:04:00Z" w16du:dateUtc="2024-12-16T00:04:00Z">
        <w:r w:rsidRPr="00044CD7" w:rsidDel="00044CD7">
          <w:rPr>
            <w:rFonts w:ascii="Times New Roman" w:eastAsia="Times New Roman" w:hAnsi="Times New Roman" w:cs="Times New Roman"/>
            <w:kern w:val="0"/>
            <w14:ligatures w14:val="none"/>
          </w:rPr>
          <w:delText xml:space="preserve">Specifications </w:delText>
        </w:r>
      </w:del>
      <w:ins w:id="25" w:author="Carl Reed" w:date="2024-12-15T17:04:00Z" w16du:dateUtc="2024-12-16T00:04:00Z">
        <w:r>
          <w:rPr>
            <w:rFonts w:ascii="Times New Roman" w:eastAsia="Times New Roman" w:hAnsi="Times New Roman" w:cs="Times New Roman"/>
            <w:kern w:val="0"/>
            <w14:ligatures w14:val="none"/>
          </w:rPr>
          <w:t>Standards</w:t>
        </w:r>
        <w:r w:rsidRPr="00044CD7">
          <w:rPr>
            <w:rFonts w:ascii="Times New Roman" w:eastAsia="Times New Roman" w:hAnsi="Times New Roman" w:cs="Times New Roman"/>
            <w:kern w:val="0"/>
            <w14:ligatures w14:val="none"/>
          </w:rPr>
          <w:t xml:space="preserve"> </w:t>
        </w:r>
      </w:ins>
      <w:r w:rsidRPr="00044CD7">
        <w:rPr>
          <w:rFonts w:ascii="Times New Roman" w:eastAsia="Times New Roman" w:hAnsi="Times New Roman" w:cs="Times New Roman"/>
          <w:kern w:val="0"/>
          <w14:ligatures w14:val="none"/>
        </w:rPr>
        <w:t xml:space="preserve">define how a Conceptual Model should be implemented using a specific technology. Conformant Implementation </w:t>
      </w:r>
      <w:del w:id="26" w:author="Carl Reed" w:date="2024-12-15T17:05:00Z" w16du:dateUtc="2024-12-16T00:05:00Z">
        <w:r w:rsidRPr="00044CD7" w:rsidDel="00044CD7">
          <w:rPr>
            <w:rFonts w:ascii="Times New Roman" w:eastAsia="Times New Roman" w:hAnsi="Times New Roman" w:cs="Times New Roman"/>
            <w:kern w:val="0"/>
            <w14:ligatures w14:val="none"/>
          </w:rPr>
          <w:delText xml:space="preserve">Specifications </w:delText>
        </w:r>
      </w:del>
      <w:ins w:id="27" w:author="Carl Reed" w:date="2024-12-15T17:05:00Z" w16du:dateUtc="2024-12-16T00:05:00Z">
        <w:r>
          <w:rPr>
            <w:rFonts w:ascii="Times New Roman" w:eastAsia="Times New Roman" w:hAnsi="Times New Roman" w:cs="Times New Roman"/>
            <w:kern w:val="0"/>
            <w14:ligatures w14:val="none"/>
          </w:rPr>
          <w:t>Standards</w:t>
        </w:r>
        <w:r w:rsidRPr="00044CD7">
          <w:rPr>
            <w:rFonts w:ascii="Times New Roman" w:eastAsia="Times New Roman" w:hAnsi="Times New Roman" w:cs="Times New Roman"/>
            <w:kern w:val="0"/>
            <w14:ligatures w14:val="none"/>
          </w:rPr>
          <w:t xml:space="preserve"> </w:t>
        </w:r>
      </w:ins>
      <w:r w:rsidRPr="00044CD7">
        <w:rPr>
          <w:rFonts w:ascii="Times New Roman" w:eastAsia="Times New Roman" w:hAnsi="Times New Roman" w:cs="Times New Roman"/>
          <w:kern w:val="0"/>
          <w14:ligatures w14:val="none"/>
        </w:rPr>
        <w:t xml:space="preserve">provide evidence that they are an accurate representation of the Conceptual Model. This evidence should include implementations of the abstract tests specified in </w:t>
      </w:r>
      <w:hyperlink r:id="rId51" w:anchor="abstract-test-suite-section" w:history="1">
        <w:r w:rsidRPr="00044CD7">
          <w:rPr>
            <w:rFonts w:ascii="Times New Roman" w:eastAsia="Times New Roman" w:hAnsi="Times New Roman" w:cs="Times New Roman"/>
            <w:color w:val="0000FF"/>
            <w:kern w:val="0"/>
            <w:u w:val="single"/>
            <w14:ligatures w14:val="none"/>
          </w:rPr>
          <w:t>Annex A</w:t>
        </w:r>
      </w:hyperlink>
      <w:r w:rsidRPr="00044CD7">
        <w:rPr>
          <w:rFonts w:ascii="Times New Roman" w:eastAsia="Times New Roman" w:hAnsi="Times New Roman" w:cs="Times New Roman"/>
          <w:kern w:val="0"/>
          <w14:ligatures w14:val="none"/>
        </w:rPr>
        <w:t xml:space="preserve"> (normative) of this document.</w:t>
      </w:r>
    </w:p>
    <w:p w14:paraId="1BF41BBA" w14:textId="5F1D6ACF"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Since th</w:t>
      </w:r>
      <w:ins w:id="28" w:author="Carl Reed" w:date="2024-12-15T17:05:00Z" w16du:dateUtc="2024-12-16T00:05:00Z">
        <w:r>
          <w:rPr>
            <w:rFonts w:ascii="Times New Roman" w:eastAsia="Times New Roman" w:hAnsi="Times New Roman" w:cs="Times New Roman"/>
            <w:kern w:val="0"/>
            <w14:ligatures w14:val="none"/>
          </w:rPr>
          <w:t>e POI Model</w:t>
        </w:r>
      </w:ins>
      <w:del w:id="29" w:author="Carl Reed" w:date="2024-12-15T17:05:00Z" w16du:dateUtc="2024-12-16T00:05:00Z">
        <w:r w:rsidRPr="00044CD7" w:rsidDel="00044CD7">
          <w:rPr>
            <w:rFonts w:ascii="Times New Roman" w:eastAsia="Times New Roman" w:hAnsi="Times New Roman" w:cs="Times New Roman"/>
            <w:kern w:val="0"/>
            <w14:ligatures w14:val="none"/>
          </w:rPr>
          <w:delText>is</w:delText>
        </w:r>
      </w:del>
      <w:r w:rsidRPr="00044CD7">
        <w:rPr>
          <w:rFonts w:ascii="Times New Roman" w:eastAsia="Times New Roman" w:hAnsi="Times New Roman" w:cs="Times New Roman"/>
          <w:kern w:val="0"/>
          <w14:ligatures w14:val="none"/>
        </w:rPr>
        <w:t xml:space="preserve"> Standard is implementing technology agnostic, the specific techniques to be used for conformance testing cannot be specified. Implementation </w:t>
      </w:r>
      <w:del w:id="30" w:author="Carl Reed" w:date="2024-12-15T17:05:00Z" w16du:dateUtc="2024-12-16T00:05:00Z">
        <w:r w:rsidRPr="00044CD7" w:rsidDel="00044CD7">
          <w:rPr>
            <w:rFonts w:ascii="Times New Roman" w:eastAsia="Times New Roman" w:hAnsi="Times New Roman" w:cs="Times New Roman"/>
            <w:kern w:val="0"/>
            <w14:ligatures w14:val="none"/>
          </w:rPr>
          <w:delText xml:space="preserve">Specifications </w:delText>
        </w:r>
      </w:del>
      <w:ins w:id="31" w:author="Carl Reed" w:date="2024-12-15T17:05:00Z" w16du:dateUtc="2024-12-16T00:05:00Z">
        <w:r>
          <w:rPr>
            <w:rFonts w:ascii="Times New Roman" w:eastAsia="Times New Roman" w:hAnsi="Times New Roman" w:cs="Times New Roman"/>
            <w:kern w:val="0"/>
            <w14:ligatures w14:val="none"/>
          </w:rPr>
          <w:t>Standards</w:t>
        </w:r>
        <w:r w:rsidRPr="00044CD7">
          <w:rPr>
            <w:rFonts w:ascii="Times New Roman" w:eastAsia="Times New Roman" w:hAnsi="Times New Roman" w:cs="Times New Roman"/>
            <w:kern w:val="0"/>
            <w14:ligatures w14:val="none"/>
          </w:rPr>
          <w:t xml:space="preserve"> </w:t>
        </w:r>
      </w:ins>
      <w:r w:rsidRPr="00044CD7">
        <w:rPr>
          <w:rFonts w:ascii="Times New Roman" w:eastAsia="Times New Roman" w:hAnsi="Times New Roman" w:cs="Times New Roman"/>
          <w:kern w:val="0"/>
          <w14:ligatures w14:val="none"/>
        </w:rPr>
        <w:t xml:space="preserve">need to provide evidence of conformance which is appropriate for the implementing technologies. This evidence should be provided as Annex A to the Implementation </w:t>
      </w:r>
      <w:del w:id="32" w:author="Carl Reed" w:date="2024-12-15T17:05:00Z" w16du:dateUtc="2024-12-16T00:05:00Z">
        <w:r w:rsidRPr="00044CD7" w:rsidDel="00044CD7">
          <w:rPr>
            <w:rFonts w:ascii="Times New Roman" w:eastAsia="Times New Roman" w:hAnsi="Times New Roman" w:cs="Times New Roman"/>
            <w:kern w:val="0"/>
            <w14:ligatures w14:val="none"/>
          </w:rPr>
          <w:delText xml:space="preserve">Specification </w:delText>
        </w:r>
      </w:del>
      <w:ins w:id="33" w:author="Carl Reed" w:date="2024-12-15T17:05:00Z" w16du:dateUtc="2024-12-16T00:05:00Z">
        <w:r>
          <w:rPr>
            <w:rFonts w:ascii="Times New Roman" w:eastAsia="Times New Roman" w:hAnsi="Times New Roman" w:cs="Times New Roman"/>
            <w:kern w:val="0"/>
            <w14:ligatures w14:val="none"/>
          </w:rPr>
          <w:t>Standard</w:t>
        </w:r>
        <w:r w:rsidRPr="00044CD7">
          <w:rPr>
            <w:rFonts w:ascii="Times New Roman" w:eastAsia="Times New Roman" w:hAnsi="Times New Roman" w:cs="Times New Roman"/>
            <w:kern w:val="0"/>
            <w14:ligatures w14:val="none"/>
          </w:rPr>
          <w:t xml:space="preserve"> </w:t>
        </w:r>
      </w:ins>
      <w:r w:rsidRPr="00044CD7">
        <w:rPr>
          <w:rFonts w:ascii="Times New Roman" w:eastAsia="Times New Roman" w:hAnsi="Times New Roman" w:cs="Times New Roman"/>
          <w:kern w:val="0"/>
          <w14:ligatures w14:val="none"/>
        </w:rPr>
        <w:t>document.</w:t>
      </w:r>
    </w:p>
    <w:p w14:paraId="7ED86BC9"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52" w:anchor="_implementations" w:history="1">
        <w:r w:rsidRPr="00044CD7">
          <w:rPr>
            <w:rFonts w:ascii="Times New Roman" w:eastAsia="Times New Roman" w:hAnsi="Times New Roman" w:cs="Times New Roman"/>
            <w:b/>
            <w:bCs/>
            <w:color w:val="0000FF"/>
            <w:kern w:val="0"/>
            <w:sz w:val="36"/>
            <w:szCs w:val="36"/>
            <w:u w:val="single"/>
            <w14:ligatures w14:val="none"/>
          </w:rPr>
          <w:t>2.2.  Implementations</w:t>
        </w:r>
      </w:hyperlink>
    </w:p>
    <w:p w14:paraId="4FABFE39"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POI implementations will typically be a simplified representation of a more complex dataset. Implementors may want to extend the POI model to include properties specific to that dataset. These extensions are accomplished using the POI Payload mechanism described in </w:t>
      </w:r>
      <w:hyperlink r:id="rId53" w:anchor="poi_payload-section" w:history="1">
        <w:r w:rsidRPr="00044CD7">
          <w:rPr>
            <w:rFonts w:ascii="Times New Roman" w:eastAsia="Times New Roman" w:hAnsi="Times New Roman" w:cs="Times New Roman"/>
            <w:color w:val="0000FF"/>
            <w:kern w:val="0"/>
            <w:u w:val="single"/>
            <w14:ligatures w14:val="none"/>
          </w:rPr>
          <w:t>POI Payload</w:t>
        </w:r>
      </w:hyperlink>
      <w:r w:rsidRPr="00044CD7">
        <w:rPr>
          <w:rFonts w:ascii="Times New Roman" w:eastAsia="Times New Roman" w:hAnsi="Times New Roman" w:cs="Times New Roman"/>
          <w:kern w:val="0"/>
          <w14:ligatures w14:val="none"/>
        </w:rPr>
        <w:t>. Since the POI Payload has its own definition of syntax and semantics, conformance with the POI Standard cannot ensure payload conformance.</w:t>
      </w:r>
    </w:p>
    <w:p w14:paraId="1444A275"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54" w:anchor="_conformance_classes" w:history="1">
        <w:r w:rsidRPr="00044CD7">
          <w:rPr>
            <w:rFonts w:ascii="Times New Roman" w:eastAsia="Times New Roman" w:hAnsi="Times New Roman" w:cs="Times New Roman"/>
            <w:b/>
            <w:bCs/>
            <w:color w:val="0000FF"/>
            <w:kern w:val="0"/>
            <w:sz w:val="36"/>
            <w:szCs w:val="36"/>
            <w:u w:val="single"/>
            <w14:ligatures w14:val="none"/>
          </w:rPr>
          <w:t>2.3.  Conformance Classes</w:t>
        </w:r>
      </w:hyperlink>
    </w:p>
    <w:p w14:paraId="28191C80" w14:textId="65BF8FB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This Standard identifies one “Core” </w:t>
      </w:r>
      <w:hyperlink r:id="rId55" w:anchor="conformance-class-definition" w:history="1">
        <w:r w:rsidRPr="00044CD7">
          <w:rPr>
            <w:rFonts w:ascii="Times New Roman" w:eastAsia="Times New Roman" w:hAnsi="Times New Roman" w:cs="Times New Roman"/>
            <w:color w:val="0000FF"/>
            <w:kern w:val="0"/>
            <w:u w:val="single"/>
            <w14:ligatures w14:val="none"/>
          </w:rPr>
          <w:t>conformance class</w:t>
        </w:r>
      </w:hyperlink>
      <w:r w:rsidRPr="00044CD7">
        <w:rPr>
          <w:rFonts w:ascii="Times New Roman" w:eastAsia="Times New Roman" w:hAnsi="Times New Roman" w:cs="Times New Roman"/>
          <w:kern w:val="0"/>
          <w14:ligatures w14:val="none"/>
        </w:rPr>
        <w:t xml:space="preserve">. This conformance class defines the conformance </w:t>
      </w:r>
      <w:ins w:id="34" w:author="Carl Reed" w:date="2024-12-15T17:06:00Z" w16du:dateUtc="2024-12-16T00:06:00Z">
        <w:r>
          <w:rPr>
            <w:rFonts w:ascii="Times New Roman" w:eastAsia="Times New Roman" w:hAnsi="Times New Roman" w:cs="Times New Roman"/>
            <w:kern w:val="0"/>
            <w14:ligatures w14:val="none"/>
          </w:rPr>
          <w:t xml:space="preserve">test </w:t>
        </w:r>
      </w:ins>
      <w:r w:rsidRPr="00044CD7">
        <w:rPr>
          <w:rFonts w:ascii="Times New Roman" w:eastAsia="Times New Roman" w:hAnsi="Times New Roman" w:cs="Times New Roman"/>
          <w:kern w:val="0"/>
          <w14:ligatures w14:val="none"/>
        </w:rPr>
        <w:t xml:space="preserve">criteria for the requirements defined in one “Core” </w:t>
      </w:r>
      <w:hyperlink r:id="rId56" w:anchor="requirements-class-definition" w:history="1">
        <w:r w:rsidRPr="00044CD7">
          <w:rPr>
            <w:rFonts w:ascii="Times New Roman" w:eastAsia="Times New Roman" w:hAnsi="Times New Roman" w:cs="Times New Roman"/>
            <w:color w:val="0000FF"/>
            <w:kern w:val="0"/>
            <w:u w:val="single"/>
            <w14:ligatures w14:val="none"/>
          </w:rPr>
          <w:t>requirements class</w:t>
        </w:r>
      </w:hyperlink>
      <w:r w:rsidRPr="00044CD7">
        <w:rPr>
          <w:rFonts w:ascii="Times New Roman" w:eastAsia="Times New Roman" w:hAnsi="Times New Roman" w:cs="Times New Roman"/>
          <w:kern w:val="0"/>
          <w14:ligatures w14:val="none"/>
        </w:rPr>
        <w:t xml:space="preserve">. The tests </w:t>
      </w:r>
      <w:ins w:id="35" w:author="Carl Reed" w:date="2024-12-15T17:07:00Z" w16du:dateUtc="2024-12-16T00:07:00Z">
        <w:r>
          <w:rPr>
            <w:rFonts w:ascii="Times New Roman" w:eastAsia="Times New Roman" w:hAnsi="Times New Roman" w:cs="Times New Roman"/>
            <w:kern w:val="0"/>
            <w14:ligatures w14:val="none"/>
          </w:rPr>
          <w:t xml:space="preserve">specified for </w:t>
        </w:r>
      </w:ins>
      <w:r w:rsidRPr="00044CD7">
        <w:rPr>
          <w:rFonts w:ascii="Times New Roman" w:eastAsia="Times New Roman" w:hAnsi="Times New Roman" w:cs="Times New Roman"/>
          <w:kern w:val="0"/>
          <w14:ligatures w14:val="none"/>
        </w:rPr>
        <w:t xml:space="preserve">this conformance class are documented in </w:t>
      </w:r>
      <w:hyperlink r:id="rId57" w:anchor="abstract-test-suite-section" w:history="1">
        <w:r w:rsidRPr="00044CD7">
          <w:rPr>
            <w:rFonts w:ascii="Times New Roman" w:eastAsia="Times New Roman" w:hAnsi="Times New Roman" w:cs="Times New Roman"/>
            <w:color w:val="0000FF"/>
            <w:kern w:val="0"/>
            <w:u w:val="single"/>
            <w14:ligatures w14:val="none"/>
          </w:rPr>
          <w:t>Annex A</w:t>
        </w:r>
      </w:hyperlink>
      <w:r w:rsidRPr="00044CD7">
        <w:rPr>
          <w:rFonts w:ascii="Times New Roman" w:eastAsia="Times New Roman" w:hAnsi="Times New Roman" w:cs="Times New Roman"/>
          <w:kern w:val="0"/>
          <w14:ligatures w14:val="none"/>
        </w:rPr>
        <w:t xml:space="preserve">. These tests are organized </w:t>
      </w:r>
      <w:r w:rsidRPr="00044CD7">
        <w:rPr>
          <w:rFonts w:ascii="Times New Roman" w:eastAsia="Times New Roman" w:hAnsi="Times New Roman" w:cs="Times New Roman"/>
          <w:kern w:val="0"/>
          <w14:ligatures w14:val="none"/>
        </w:rPr>
        <w:lastRenderedPageBreak/>
        <w:t xml:space="preserve">by Requirements Class. </w:t>
      </w:r>
      <w:del w:id="36" w:author="Carl Reed" w:date="2024-12-15T17:07:00Z" w16du:dateUtc="2024-12-16T00:07:00Z">
        <w:r w:rsidRPr="00044CD7" w:rsidDel="00044CD7">
          <w:rPr>
            <w:rFonts w:ascii="Times New Roman" w:eastAsia="Times New Roman" w:hAnsi="Times New Roman" w:cs="Times New Roman"/>
            <w:kern w:val="0"/>
            <w14:ligatures w14:val="none"/>
          </w:rPr>
          <w:delText xml:space="preserve">So </w:delText>
        </w:r>
      </w:del>
      <w:ins w:id="37" w:author="Carl Reed" w:date="2024-12-15T17:07:00Z" w16du:dateUtc="2024-12-16T00:07:00Z">
        <w:r>
          <w:rPr>
            <w:rFonts w:ascii="Times New Roman" w:eastAsia="Times New Roman" w:hAnsi="Times New Roman" w:cs="Times New Roman"/>
            <w:kern w:val="0"/>
            <w14:ligatures w14:val="none"/>
          </w:rPr>
          <w:t>Therefore,</w:t>
        </w:r>
        <w:r w:rsidRPr="00044CD7">
          <w:rPr>
            <w:rFonts w:ascii="Times New Roman" w:eastAsia="Times New Roman" w:hAnsi="Times New Roman" w:cs="Times New Roman"/>
            <w:kern w:val="0"/>
            <w14:ligatures w14:val="none"/>
          </w:rPr>
          <w:t xml:space="preserve"> </w:t>
        </w:r>
      </w:ins>
      <w:r w:rsidRPr="00044CD7">
        <w:rPr>
          <w:rFonts w:ascii="Times New Roman" w:eastAsia="Times New Roman" w:hAnsi="Times New Roman" w:cs="Times New Roman"/>
          <w:kern w:val="0"/>
          <w14:ligatures w14:val="none"/>
        </w:rPr>
        <w:t xml:space="preserve">an implementation of the Core conformance class must pass all tests specified in </w:t>
      </w:r>
      <w:hyperlink r:id="rId58" w:anchor="abstract-test-suite-section" w:history="1">
        <w:r w:rsidRPr="00044CD7">
          <w:rPr>
            <w:rFonts w:ascii="Times New Roman" w:eastAsia="Times New Roman" w:hAnsi="Times New Roman" w:cs="Times New Roman"/>
            <w:color w:val="0000FF"/>
            <w:kern w:val="0"/>
            <w:u w:val="single"/>
            <w14:ligatures w14:val="none"/>
          </w:rPr>
          <w:t>Annex A</w:t>
        </w:r>
      </w:hyperlink>
      <w:r w:rsidRPr="00044CD7">
        <w:rPr>
          <w:rFonts w:ascii="Times New Roman" w:eastAsia="Times New Roman" w:hAnsi="Times New Roman" w:cs="Times New Roman"/>
          <w:kern w:val="0"/>
          <w14:ligatures w14:val="none"/>
        </w:rPr>
        <w:t xml:space="preserve"> for the Core Requirements Class.</w:t>
      </w:r>
    </w:p>
    <w:p w14:paraId="6667249A"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The POI Conceptual Model is defined by the POI UML model. This Standard is a representation of that UML model in document form. In the case of a discrepancy between the UML model and this document, the UML model takes precedence.</w:t>
      </w:r>
    </w:p>
    <w:p w14:paraId="1DF41A70"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59" w:anchor="_primitive_data_types" w:history="1">
        <w:r w:rsidRPr="00044CD7">
          <w:rPr>
            <w:rFonts w:ascii="Times New Roman" w:eastAsia="Times New Roman" w:hAnsi="Times New Roman" w:cs="Times New Roman"/>
            <w:b/>
            <w:bCs/>
            <w:color w:val="0000FF"/>
            <w:kern w:val="0"/>
            <w:sz w:val="36"/>
            <w:szCs w:val="36"/>
            <w:u w:val="single"/>
            <w14:ligatures w14:val="none"/>
          </w:rPr>
          <w:t>2.4.  Primitive Data Types</w:t>
        </w:r>
      </w:hyperlink>
    </w:p>
    <w:p w14:paraId="38A70325"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The Primitive Data Types (CharacterString, Integer, DateTime, etc.) are defined in ISO 19103. These Data Types are universal concepts. Therefore, no explicit conformance testing for these concepts is needed. Testing for conformance with the technology-specific implementation of these concepts should be documented in the corresponding Implementation Specification.</w:t>
      </w:r>
    </w:p>
    <w:p w14:paraId="7A306EB7" w14:textId="77777777" w:rsidR="00044CD7" w:rsidRPr="00044CD7" w:rsidRDefault="00044CD7" w:rsidP="00044C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44CD7">
        <w:rPr>
          <w:rFonts w:ascii="Times New Roman" w:eastAsia="Times New Roman" w:hAnsi="Times New Roman" w:cs="Times New Roman"/>
          <w:b/>
          <w:bCs/>
          <w:kern w:val="36"/>
          <w:sz w:val="48"/>
          <w:szCs w:val="48"/>
          <w14:ligatures w14:val="none"/>
        </w:rPr>
        <w:t>3.  Normative references</w:t>
      </w:r>
    </w:p>
    <w:p w14:paraId="2F145F3D"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3B966B45"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ISO: ISO 19101-1:2014, </w:t>
      </w:r>
      <w:r w:rsidRPr="00044CD7">
        <w:rPr>
          <w:rFonts w:ascii="Times New Roman" w:eastAsia="Times New Roman" w:hAnsi="Times New Roman" w:cs="Times New Roman"/>
          <w:i/>
          <w:iCs/>
          <w:kern w:val="0"/>
          <w14:ligatures w14:val="none"/>
        </w:rPr>
        <w:t>Geographic information — Reference model — Part 1: Fundamentals</w:t>
      </w:r>
      <w:r w:rsidRPr="00044CD7">
        <w:rPr>
          <w:rFonts w:ascii="Times New Roman" w:eastAsia="Times New Roman" w:hAnsi="Times New Roman" w:cs="Times New Roman"/>
          <w:kern w:val="0"/>
          <w14:ligatures w14:val="none"/>
        </w:rPr>
        <w:t xml:space="preserve">. International Organization for Standardization, Geneva (2014). </w:t>
      </w:r>
      <w:hyperlink r:id="rId60" w:history="1">
        <w:r w:rsidRPr="00044CD7">
          <w:rPr>
            <w:rFonts w:ascii="Times New Roman" w:eastAsia="Times New Roman" w:hAnsi="Times New Roman" w:cs="Times New Roman"/>
            <w:color w:val="0000FF"/>
            <w:kern w:val="0"/>
            <w:u w:val="single"/>
            <w14:ligatures w14:val="none"/>
          </w:rPr>
          <w:t>https://www.iso.org/standard/59164.html</w:t>
        </w:r>
      </w:hyperlink>
      <w:r w:rsidRPr="00044CD7">
        <w:rPr>
          <w:rFonts w:ascii="Times New Roman" w:eastAsia="Times New Roman" w:hAnsi="Times New Roman" w:cs="Times New Roman"/>
          <w:kern w:val="0"/>
          <w14:ligatures w14:val="none"/>
        </w:rPr>
        <w:t>.</w:t>
      </w:r>
    </w:p>
    <w:p w14:paraId="149E142E"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ISO: ISO 19103, </w:t>
      </w:r>
      <w:r w:rsidRPr="00044CD7">
        <w:rPr>
          <w:rFonts w:ascii="Times New Roman" w:eastAsia="Times New Roman" w:hAnsi="Times New Roman" w:cs="Times New Roman"/>
          <w:i/>
          <w:iCs/>
          <w:kern w:val="0"/>
          <w14:ligatures w14:val="none"/>
        </w:rPr>
        <w:t>Geographic information — Conceptual schema language</w:t>
      </w:r>
      <w:r w:rsidRPr="00044CD7">
        <w:rPr>
          <w:rFonts w:ascii="Times New Roman" w:eastAsia="Times New Roman" w:hAnsi="Times New Roman" w:cs="Times New Roman"/>
          <w:kern w:val="0"/>
          <w14:ligatures w14:val="none"/>
        </w:rPr>
        <w:t xml:space="preserve">. International Organization for Standardization, Geneva </w:t>
      </w:r>
      <w:hyperlink r:id="rId61" w:history="1">
        <w:r w:rsidRPr="00044CD7">
          <w:rPr>
            <w:rFonts w:ascii="Times New Roman" w:eastAsia="Times New Roman" w:hAnsi="Times New Roman" w:cs="Times New Roman"/>
            <w:color w:val="0000FF"/>
            <w:kern w:val="0"/>
            <w:u w:val="single"/>
            <w14:ligatures w14:val="none"/>
          </w:rPr>
          <w:t>https://www.iso.org/standard/83454.html</w:t>
        </w:r>
      </w:hyperlink>
      <w:r w:rsidRPr="00044CD7">
        <w:rPr>
          <w:rFonts w:ascii="Times New Roman" w:eastAsia="Times New Roman" w:hAnsi="Times New Roman" w:cs="Times New Roman"/>
          <w:kern w:val="0"/>
          <w14:ligatures w14:val="none"/>
        </w:rPr>
        <w:t>.</w:t>
      </w:r>
    </w:p>
    <w:p w14:paraId="0F78E196"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ISO: ISO 19107:2003, </w:t>
      </w:r>
      <w:r w:rsidRPr="00044CD7">
        <w:rPr>
          <w:rFonts w:ascii="Times New Roman" w:eastAsia="Times New Roman" w:hAnsi="Times New Roman" w:cs="Times New Roman"/>
          <w:i/>
          <w:iCs/>
          <w:kern w:val="0"/>
          <w14:ligatures w14:val="none"/>
        </w:rPr>
        <w:t>Geographic information — Spatial schema</w:t>
      </w:r>
      <w:r w:rsidRPr="00044CD7">
        <w:rPr>
          <w:rFonts w:ascii="Times New Roman" w:eastAsia="Times New Roman" w:hAnsi="Times New Roman" w:cs="Times New Roman"/>
          <w:kern w:val="0"/>
          <w14:ligatures w14:val="none"/>
        </w:rPr>
        <w:t xml:space="preserve">. International Organization for Standardization, Geneva (2003). </w:t>
      </w:r>
      <w:hyperlink r:id="rId62" w:history="1">
        <w:r w:rsidRPr="00044CD7">
          <w:rPr>
            <w:rFonts w:ascii="Times New Roman" w:eastAsia="Times New Roman" w:hAnsi="Times New Roman" w:cs="Times New Roman"/>
            <w:color w:val="0000FF"/>
            <w:kern w:val="0"/>
            <w:u w:val="single"/>
            <w14:ligatures w14:val="none"/>
          </w:rPr>
          <w:t>https://www.iso.org/standard/26012.html</w:t>
        </w:r>
      </w:hyperlink>
      <w:r w:rsidRPr="00044CD7">
        <w:rPr>
          <w:rFonts w:ascii="Times New Roman" w:eastAsia="Times New Roman" w:hAnsi="Times New Roman" w:cs="Times New Roman"/>
          <w:kern w:val="0"/>
          <w14:ligatures w14:val="none"/>
        </w:rPr>
        <w:t>.</w:t>
      </w:r>
    </w:p>
    <w:p w14:paraId="2B72E5CD"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ISO: ISO 19109:2015, </w:t>
      </w:r>
      <w:r w:rsidRPr="00044CD7">
        <w:rPr>
          <w:rFonts w:ascii="Times New Roman" w:eastAsia="Times New Roman" w:hAnsi="Times New Roman" w:cs="Times New Roman"/>
          <w:i/>
          <w:iCs/>
          <w:kern w:val="0"/>
          <w14:ligatures w14:val="none"/>
        </w:rPr>
        <w:t>Geographic information — Rules for application schema</w:t>
      </w:r>
      <w:r w:rsidRPr="00044CD7">
        <w:rPr>
          <w:rFonts w:ascii="Times New Roman" w:eastAsia="Times New Roman" w:hAnsi="Times New Roman" w:cs="Times New Roman"/>
          <w:kern w:val="0"/>
          <w14:ligatures w14:val="none"/>
        </w:rPr>
        <w:t xml:space="preserve">. International Organization for Standardization, Geneva (2015). </w:t>
      </w:r>
      <w:hyperlink r:id="rId63" w:history="1">
        <w:r w:rsidRPr="00044CD7">
          <w:rPr>
            <w:rFonts w:ascii="Times New Roman" w:eastAsia="Times New Roman" w:hAnsi="Times New Roman" w:cs="Times New Roman"/>
            <w:color w:val="0000FF"/>
            <w:kern w:val="0"/>
            <w:u w:val="single"/>
            <w14:ligatures w14:val="none"/>
          </w:rPr>
          <w:t>https://www.iso.org/standard/59193.html</w:t>
        </w:r>
      </w:hyperlink>
      <w:r w:rsidRPr="00044CD7">
        <w:rPr>
          <w:rFonts w:ascii="Times New Roman" w:eastAsia="Times New Roman" w:hAnsi="Times New Roman" w:cs="Times New Roman"/>
          <w:kern w:val="0"/>
          <w14:ligatures w14:val="none"/>
        </w:rPr>
        <w:t>.</w:t>
      </w:r>
    </w:p>
    <w:p w14:paraId="71E6A6B0"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ISO: ISO 19115-1:2014, </w:t>
      </w:r>
      <w:r w:rsidRPr="00044CD7">
        <w:rPr>
          <w:rFonts w:ascii="Times New Roman" w:eastAsia="Times New Roman" w:hAnsi="Times New Roman" w:cs="Times New Roman"/>
          <w:i/>
          <w:iCs/>
          <w:kern w:val="0"/>
          <w14:ligatures w14:val="none"/>
        </w:rPr>
        <w:t>Geographic information — Metadata — Part 1: Fundamentals</w:t>
      </w:r>
      <w:r w:rsidRPr="00044CD7">
        <w:rPr>
          <w:rFonts w:ascii="Times New Roman" w:eastAsia="Times New Roman" w:hAnsi="Times New Roman" w:cs="Times New Roman"/>
          <w:kern w:val="0"/>
          <w14:ligatures w14:val="none"/>
        </w:rPr>
        <w:t xml:space="preserve">. International Organization for Standardization, Geneva (2014). </w:t>
      </w:r>
      <w:hyperlink r:id="rId64" w:history="1">
        <w:r w:rsidRPr="00044CD7">
          <w:rPr>
            <w:rFonts w:ascii="Times New Roman" w:eastAsia="Times New Roman" w:hAnsi="Times New Roman" w:cs="Times New Roman"/>
            <w:color w:val="0000FF"/>
            <w:kern w:val="0"/>
            <w:u w:val="single"/>
            <w14:ligatures w14:val="none"/>
          </w:rPr>
          <w:t>https://www.iso.org/standard/53798.html</w:t>
        </w:r>
      </w:hyperlink>
      <w:r w:rsidRPr="00044CD7">
        <w:rPr>
          <w:rFonts w:ascii="Times New Roman" w:eastAsia="Times New Roman" w:hAnsi="Times New Roman" w:cs="Times New Roman"/>
          <w:kern w:val="0"/>
          <w14:ligatures w14:val="none"/>
        </w:rPr>
        <w:t>.</w:t>
      </w:r>
    </w:p>
    <w:p w14:paraId="38959723"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ISO: ISO 19507:2012, ISO (2012).</w:t>
      </w:r>
    </w:p>
    <w:p w14:paraId="5DD3F474"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Arliss Whiteside Jim Greenwood: OGC 06-121r9, </w:t>
      </w:r>
      <w:r w:rsidRPr="00044CD7">
        <w:rPr>
          <w:rFonts w:ascii="Times New Roman" w:eastAsia="Times New Roman" w:hAnsi="Times New Roman" w:cs="Times New Roman"/>
          <w:i/>
          <w:iCs/>
          <w:kern w:val="0"/>
          <w14:ligatures w14:val="none"/>
        </w:rPr>
        <w:t>OGC Web Service Common Implementation Specification</w:t>
      </w:r>
      <w:r w:rsidRPr="00044CD7">
        <w:rPr>
          <w:rFonts w:ascii="Times New Roman" w:eastAsia="Times New Roman" w:hAnsi="Times New Roman" w:cs="Times New Roman"/>
          <w:kern w:val="0"/>
          <w14:ligatures w14:val="none"/>
        </w:rPr>
        <w:t>. Open Geospatial Consortium (2010).</w:t>
      </w:r>
    </w:p>
    <w:p w14:paraId="2755DEB5"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commentRangeStart w:id="38"/>
      <w:r w:rsidRPr="00044CD7">
        <w:rPr>
          <w:rFonts w:ascii="Times New Roman" w:eastAsia="Times New Roman" w:hAnsi="Times New Roman" w:cs="Times New Roman"/>
          <w:kern w:val="0"/>
          <w14:ligatures w14:val="none"/>
        </w:rPr>
        <w:t xml:space="preserve">Policy SWG: OGC 08-131r3, </w:t>
      </w:r>
      <w:r w:rsidRPr="00044CD7">
        <w:rPr>
          <w:rFonts w:ascii="Times New Roman" w:eastAsia="Times New Roman" w:hAnsi="Times New Roman" w:cs="Times New Roman"/>
          <w:i/>
          <w:iCs/>
          <w:kern w:val="0"/>
          <w14:ligatures w14:val="none"/>
        </w:rPr>
        <w:t>The Specification Model — Standard for Modular specifications</w:t>
      </w:r>
      <w:r w:rsidRPr="00044CD7">
        <w:rPr>
          <w:rFonts w:ascii="Times New Roman" w:eastAsia="Times New Roman" w:hAnsi="Times New Roman" w:cs="Times New Roman"/>
          <w:kern w:val="0"/>
          <w14:ligatures w14:val="none"/>
        </w:rPr>
        <w:t>. Open Geospatial Consortium (2009).</w:t>
      </w:r>
      <w:commentRangeEnd w:id="38"/>
      <w:r>
        <w:rPr>
          <w:rStyle w:val="CommentReference"/>
        </w:rPr>
        <w:commentReference w:id="38"/>
      </w:r>
    </w:p>
    <w:p w14:paraId="244D940E"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lastRenderedPageBreak/>
        <w:t xml:space="preserve">Open Geospatial Consortium. </w:t>
      </w:r>
      <w:r w:rsidRPr="00044CD7">
        <w:rPr>
          <w:rFonts w:ascii="Times New Roman" w:eastAsia="Times New Roman" w:hAnsi="Times New Roman" w:cs="Times New Roman"/>
          <w:i/>
          <w:iCs/>
          <w:kern w:val="0"/>
          <w14:ligatures w14:val="none"/>
        </w:rPr>
        <w:t>OGC Definitions Register</w:t>
      </w:r>
      <w:r w:rsidRPr="00044CD7">
        <w:rPr>
          <w:rFonts w:ascii="Times New Roman" w:eastAsia="Times New Roman" w:hAnsi="Times New Roman" w:cs="Times New Roman"/>
          <w:kern w:val="0"/>
          <w14:ligatures w14:val="none"/>
        </w:rPr>
        <w:t xml:space="preserve">. </w:t>
      </w:r>
      <w:hyperlink r:id="rId65" w:history="1">
        <w:r w:rsidRPr="00044CD7">
          <w:rPr>
            <w:rFonts w:ascii="Times New Roman" w:eastAsia="Times New Roman" w:hAnsi="Times New Roman" w:cs="Times New Roman"/>
            <w:color w:val="0000FF"/>
            <w:kern w:val="0"/>
            <w:u w:val="single"/>
            <w14:ligatures w14:val="none"/>
          </w:rPr>
          <w:t>https://www.opengis.net/def/glossary</w:t>
        </w:r>
      </w:hyperlink>
    </w:p>
    <w:p w14:paraId="4F35AFCE"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Object Management Group (OMG), </w:t>
      </w:r>
      <w:r w:rsidRPr="00044CD7">
        <w:rPr>
          <w:rFonts w:ascii="Times New Roman" w:eastAsia="Times New Roman" w:hAnsi="Times New Roman" w:cs="Times New Roman"/>
          <w:i/>
          <w:iCs/>
          <w:kern w:val="0"/>
          <w14:ligatures w14:val="none"/>
        </w:rPr>
        <w:t>Unified Modeling Language (UML)</w:t>
      </w:r>
      <w:r w:rsidRPr="00044CD7">
        <w:rPr>
          <w:rFonts w:ascii="Times New Roman" w:eastAsia="Times New Roman" w:hAnsi="Times New Roman" w:cs="Times New Roman"/>
          <w:kern w:val="0"/>
          <w14:ligatures w14:val="none"/>
        </w:rPr>
        <w:t xml:space="preserve">, Version 2.5.1, December 2017, </w:t>
      </w:r>
      <w:hyperlink r:id="rId66" w:history="1">
        <w:r w:rsidRPr="00044CD7">
          <w:rPr>
            <w:rFonts w:ascii="Times New Roman" w:eastAsia="Times New Roman" w:hAnsi="Times New Roman" w:cs="Times New Roman"/>
            <w:color w:val="0000FF"/>
            <w:kern w:val="0"/>
            <w:u w:val="single"/>
            <w14:ligatures w14:val="none"/>
          </w:rPr>
          <w:t>https://www.omg.org/spec/UML/2.5.1</w:t>
        </w:r>
      </w:hyperlink>
    </w:p>
    <w:p w14:paraId="59A6600E" w14:textId="77777777" w:rsidR="00044CD7" w:rsidRPr="00044CD7" w:rsidRDefault="00044CD7" w:rsidP="00044C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67" w:anchor="_terms_and_definitions" w:history="1">
        <w:r w:rsidRPr="00044CD7">
          <w:rPr>
            <w:rFonts w:ascii="Times New Roman" w:eastAsia="Times New Roman" w:hAnsi="Times New Roman" w:cs="Times New Roman"/>
            <w:b/>
            <w:bCs/>
            <w:color w:val="0000FF"/>
            <w:kern w:val="36"/>
            <w:sz w:val="48"/>
            <w:szCs w:val="48"/>
            <w:u w:val="single"/>
            <w14:ligatures w14:val="none"/>
          </w:rPr>
          <w:t>4.  Terms and definitions</w:t>
        </w:r>
      </w:hyperlink>
    </w:p>
    <w:p w14:paraId="5EBFDA57"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This document uses the terms defined in </w:t>
      </w:r>
      <w:hyperlink r:id="rId68" w:history="1">
        <w:r w:rsidRPr="00044CD7">
          <w:rPr>
            <w:rFonts w:ascii="Times New Roman" w:eastAsia="Times New Roman" w:hAnsi="Times New Roman" w:cs="Times New Roman"/>
            <w:color w:val="0000FF"/>
            <w:kern w:val="0"/>
            <w:u w:val="single"/>
            <w14:ligatures w14:val="none"/>
          </w:rPr>
          <w:t>OGC Policy Directive 49</w:t>
        </w:r>
      </w:hyperlink>
      <w:r w:rsidRPr="00044CD7">
        <w:rPr>
          <w:rFonts w:ascii="Times New Roman" w:eastAsia="Times New Roman" w:hAnsi="Times New Roman" w:cs="Times New Roman"/>
          <w:kern w:val="0"/>
          <w14:ligatures w14:val="none"/>
        </w:rPr>
        <w:t>, which is based on the ISO/IEC Directives, Part 2, Rules for the structure and drafting of International Standards. In particular, the word “shall” (not “must”) is the verb form used to indicate a requirement to be strictly followed to conform to this document and OGC documents do not use the equivalent phrases in the ISO/IEC Directives, Part 2.</w:t>
      </w:r>
    </w:p>
    <w:p w14:paraId="012832F8"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This document also uses terms defined in the OGC Standard for Modular specifications (</w:t>
      </w:r>
      <w:hyperlink r:id="rId69" w:history="1">
        <w:r w:rsidRPr="00044CD7">
          <w:rPr>
            <w:rFonts w:ascii="Times New Roman" w:eastAsia="Times New Roman" w:hAnsi="Times New Roman" w:cs="Times New Roman"/>
            <w:color w:val="0000FF"/>
            <w:kern w:val="0"/>
            <w:u w:val="single"/>
            <w14:ligatures w14:val="none"/>
          </w:rPr>
          <w:t>OGC 08-131r3</w:t>
        </w:r>
      </w:hyperlink>
      <w:r w:rsidRPr="00044CD7">
        <w:rPr>
          <w:rFonts w:ascii="Times New Roman" w:eastAsia="Times New Roman" w:hAnsi="Times New Roman" w:cs="Times New Roman"/>
          <w:kern w:val="0"/>
          <w14:ligatures w14:val="none"/>
        </w:rPr>
        <w:t>), also known as the ‘ModSpec’. The definitions of terms such as standard, specification, requirement, and conformance test are provided in the ModSpec.</w:t>
      </w:r>
    </w:p>
    <w:p w14:paraId="7E381521"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For the purposes of this document, the following additional terms and definitions apply.</w:t>
      </w:r>
    </w:p>
    <w:p w14:paraId="488F864E"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70" w:anchor="class-definition" w:history="1">
        <w:r w:rsidRPr="00044CD7">
          <w:rPr>
            <w:rFonts w:ascii="Times New Roman" w:eastAsia="Times New Roman" w:hAnsi="Times New Roman" w:cs="Times New Roman"/>
            <w:b/>
            <w:bCs/>
            <w:color w:val="0000FF"/>
            <w:kern w:val="0"/>
            <w:sz w:val="36"/>
            <w:szCs w:val="36"/>
            <w:u w:val="single"/>
            <w14:ligatures w14:val="none"/>
          </w:rPr>
          <w:t>4.1. class::</w:t>
        </w:r>
      </w:hyperlink>
    </w:p>
    <w:p w14:paraId="45203255"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description of a set of </w:t>
      </w:r>
      <w:r w:rsidRPr="00044CD7">
        <w:rPr>
          <w:rFonts w:ascii="Times New Roman" w:eastAsia="Times New Roman" w:hAnsi="Times New Roman" w:cs="Times New Roman"/>
          <w:i/>
          <w:iCs/>
          <w:kern w:val="0"/>
          <w14:ligatures w14:val="none"/>
        </w:rPr>
        <w:t>objects</w:t>
      </w:r>
      <w:r w:rsidRPr="00044CD7">
        <w:rPr>
          <w:rFonts w:ascii="Times New Roman" w:eastAsia="Times New Roman" w:hAnsi="Times New Roman" w:cs="Times New Roman"/>
          <w:kern w:val="0"/>
          <w14:ligatures w14:val="none"/>
        </w:rPr>
        <w:t xml:space="preserve"> that share the same </w:t>
      </w:r>
      <w:r w:rsidRPr="00044CD7">
        <w:rPr>
          <w:rFonts w:ascii="Times New Roman" w:eastAsia="Times New Roman" w:hAnsi="Times New Roman" w:cs="Times New Roman"/>
          <w:i/>
          <w:iCs/>
          <w:kern w:val="0"/>
          <w14:ligatures w14:val="none"/>
        </w:rPr>
        <w:t>attributes</w:t>
      </w:r>
      <w:r w:rsidRPr="00044CD7">
        <w:rPr>
          <w:rFonts w:ascii="Times New Roman" w:eastAsia="Times New Roman" w:hAnsi="Times New Roman" w:cs="Times New Roman"/>
          <w:kern w:val="0"/>
          <w14:ligatures w14:val="none"/>
        </w:rPr>
        <w:t xml:space="preserve">, </w:t>
      </w:r>
      <w:r w:rsidRPr="00044CD7">
        <w:rPr>
          <w:rFonts w:ascii="Times New Roman" w:eastAsia="Times New Roman" w:hAnsi="Times New Roman" w:cs="Times New Roman"/>
          <w:i/>
          <w:iCs/>
          <w:kern w:val="0"/>
          <w14:ligatures w14:val="none"/>
        </w:rPr>
        <w:t>operations</w:t>
      </w:r>
      <w:r w:rsidRPr="00044CD7">
        <w:rPr>
          <w:rFonts w:ascii="Times New Roman" w:eastAsia="Times New Roman" w:hAnsi="Times New Roman" w:cs="Times New Roman"/>
          <w:kern w:val="0"/>
          <w14:ligatures w14:val="none"/>
        </w:rPr>
        <w:t>, methods, relationships, and semantics</w:t>
      </w:r>
    </w:p>
    <w:p w14:paraId="7F37B21A"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Note 1 to entry: A </w:t>
      </w:r>
      <w:r w:rsidRPr="00044CD7">
        <w:rPr>
          <w:rFonts w:ascii="Times New Roman" w:eastAsia="Times New Roman" w:hAnsi="Times New Roman" w:cs="Times New Roman"/>
          <w:i/>
          <w:iCs/>
          <w:kern w:val="0"/>
          <w14:ligatures w14:val="none"/>
        </w:rPr>
        <w:t>class</w:t>
      </w:r>
      <w:r w:rsidRPr="00044CD7">
        <w:rPr>
          <w:rFonts w:ascii="Times New Roman" w:eastAsia="Times New Roman" w:hAnsi="Times New Roman" w:cs="Times New Roman"/>
          <w:kern w:val="0"/>
          <w14:ligatures w14:val="none"/>
        </w:rPr>
        <w:t xml:space="preserve"> may use a set of interfaces to specify collections of </w:t>
      </w:r>
      <w:r w:rsidRPr="00044CD7">
        <w:rPr>
          <w:rFonts w:ascii="Times New Roman" w:eastAsia="Times New Roman" w:hAnsi="Times New Roman" w:cs="Times New Roman"/>
          <w:i/>
          <w:iCs/>
          <w:kern w:val="0"/>
          <w14:ligatures w14:val="none"/>
        </w:rPr>
        <w:t>operations</w:t>
      </w:r>
      <w:r w:rsidRPr="00044CD7">
        <w:rPr>
          <w:rFonts w:ascii="Times New Roman" w:eastAsia="Times New Roman" w:hAnsi="Times New Roman" w:cs="Times New Roman"/>
          <w:kern w:val="0"/>
          <w14:ligatures w14:val="none"/>
        </w:rPr>
        <w:t xml:space="preserve"> it provides to its environment. The term was first used in this way in the general theory of object-oriented programming, and later adopted for use in this same sense in UML.</w:t>
      </w:r>
    </w:p>
    <w:p w14:paraId="16B89DBD"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w:t>
      </w:r>
      <w:r w:rsidRPr="00044CD7">
        <w:rPr>
          <w:rFonts w:ascii="Times New Roman" w:eastAsia="Times New Roman" w:hAnsi="Times New Roman" w:cs="Times New Roman"/>
          <w:b/>
          <w:bCs/>
          <w:kern w:val="0"/>
          <w14:ligatures w14:val="none"/>
        </w:rPr>
        <w:t>SOURCE:</w:t>
      </w:r>
      <w:r w:rsidRPr="00044CD7">
        <w:rPr>
          <w:rFonts w:ascii="Times New Roman" w:eastAsia="Times New Roman" w:hAnsi="Times New Roman" w:cs="Times New Roman"/>
          <w:kern w:val="0"/>
          <w14:ligatures w14:val="none"/>
        </w:rPr>
        <w:t xml:space="preserve"> </w:t>
      </w:r>
      <w:hyperlink r:id="rId71" w:anchor="ISO19103" w:history="1">
        <w:r w:rsidRPr="00044CD7">
          <w:rPr>
            <w:rFonts w:ascii="Times New Roman" w:eastAsia="Times New Roman" w:hAnsi="Times New Roman" w:cs="Times New Roman"/>
            <w:color w:val="0000FF"/>
            <w:kern w:val="0"/>
            <w:u w:val="single"/>
            <w14:ligatures w14:val="none"/>
          </w:rPr>
          <w:t>ISO 19103, Clause 4.27</w:t>
        </w:r>
      </w:hyperlink>
      <w:r w:rsidRPr="00044CD7">
        <w:rPr>
          <w:rFonts w:ascii="Times New Roman" w:eastAsia="Times New Roman" w:hAnsi="Times New Roman" w:cs="Times New Roman"/>
          <w:kern w:val="0"/>
          <w14:ligatures w14:val="none"/>
        </w:rPr>
        <w:t>, modified — Note 1 to entry has been added from ISO 19117:2012, 4.2]</w:t>
      </w:r>
    </w:p>
    <w:p w14:paraId="43880CBD"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72" w:anchor="concept-definition" w:history="1">
        <w:r w:rsidRPr="00044CD7">
          <w:rPr>
            <w:rFonts w:ascii="Times New Roman" w:eastAsia="Times New Roman" w:hAnsi="Times New Roman" w:cs="Times New Roman"/>
            <w:b/>
            <w:bCs/>
            <w:color w:val="0000FF"/>
            <w:kern w:val="0"/>
            <w:sz w:val="36"/>
            <w:szCs w:val="36"/>
            <w:u w:val="single"/>
            <w14:ligatures w14:val="none"/>
          </w:rPr>
          <w:t>4.2. concept::</w:t>
        </w:r>
      </w:hyperlink>
    </w:p>
    <w:p w14:paraId="555D8786"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unit of knowledge created by a unique combination of characteristics</w:t>
      </w:r>
    </w:p>
    <w:p w14:paraId="002509DB" w14:textId="2889365C"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Note 1 to entry: </w:t>
      </w:r>
      <w:r w:rsidRPr="00044CD7">
        <w:rPr>
          <w:rFonts w:ascii="Times New Roman" w:eastAsia="Times New Roman" w:hAnsi="Times New Roman" w:cs="Times New Roman"/>
          <w:i/>
          <w:iCs/>
          <w:kern w:val="0"/>
          <w14:ligatures w14:val="none"/>
        </w:rPr>
        <w:t>Concepts</w:t>
      </w:r>
      <w:r w:rsidRPr="00044CD7">
        <w:rPr>
          <w:rFonts w:ascii="Times New Roman" w:eastAsia="Times New Roman" w:hAnsi="Times New Roman" w:cs="Times New Roman"/>
          <w:kern w:val="0"/>
          <w14:ligatures w14:val="none"/>
        </w:rPr>
        <w:t xml:space="preserve"> (</w:t>
      </w:r>
      <w:hyperlink r:id="rId73" w:anchor="concept-definition" w:history="1">
        <w:r w:rsidRPr="00044CD7">
          <w:rPr>
            <w:rFonts w:ascii="Times New Roman" w:eastAsia="Times New Roman" w:hAnsi="Times New Roman" w:cs="Times New Roman"/>
            <w:color w:val="0000FF"/>
            <w:kern w:val="0"/>
            <w:u w:val="single"/>
            <w14:ligatures w14:val="none"/>
          </w:rPr>
          <w:t>Clause 4.2</w:t>
        </w:r>
      </w:hyperlink>
      <w:r w:rsidRPr="00044CD7">
        <w:rPr>
          <w:rFonts w:ascii="Times New Roman" w:eastAsia="Times New Roman" w:hAnsi="Times New Roman" w:cs="Times New Roman"/>
          <w:kern w:val="0"/>
          <w14:ligatures w14:val="none"/>
        </w:rPr>
        <w:t xml:space="preserve">) are not necessarily bound to </w:t>
      </w:r>
      <w:ins w:id="39" w:author="Carl Reed" w:date="2024-12-16T10:57:00Z" w16du:dateUtc="2024-12-16T17:57:00Z">
        <w:r w:rsidR="00E37AF6">
          <w:rPr>
            <w:rFonts w:ascii="Times New Roman" w:eastAsia="Times New Roman" w:hAnsi="Times New Roman" w:cs="Times New Roman"/>
            <w:kern w:val="0"/>
            <w14:ligatures w14:val="none"/>
          </w:rPr>
          <w:t xml:space="preserve">a </w:t>
        </w:r>
      </w:ins>
      <w:r w:rsidRPr="00044CD7">
        <w:rPr>
          <w:rFonts w:ascii="Times New Roman" w:eastAsia="Times New Roman" w:hAnsi="Times New Roman" w:cs="Times New Roman"/>
          <w:kern w:val="0"/>
          <w14:ligatures w14:val="none"/>
        </w:rPr>
        <w:t>particular language</w:t>
      </w:r>
      <w:del w:id="40" w:author="Carl Reed" w:date="2024-12-16T10:57:00Z" w16du:dateUtc="2024-12-16T17:57:00Z">
        <w:r w:rsidRPr="00044CD7" w:rsidDel="00E37AF6">
          <w:rPr>
            <w:rFonts w:ascii="Times New Roman" w:eastAsia="Times New Roman" w:hAnsi="Times New Roman" w:cs="Times New Roman"/>
            <w:kern w:val="0"/>
            <w14:ligatures w14:val="none"/>
          </w:rPr>
          <w:delText>s</w:delText>
        </w:r>
      </w:del>
      <w:r w:rsidRPr="00044CD7">
        <w:rPr>
          <w:rFonts w:ascii="Times New Roman" w:eastAsia="Times New Roman" w:hAnsi="Times New Roman" w:cs="Times New Roman"/>
          <w:kern w:val="0"/>
          <w14:ligatures w14:val="none"/>
        </w:rPr>
        <w:t>. They are, however, influenced by the social or cultural background which often leads to different categorizations.</w:t>
      </w:r>
    </w:p>
    <w:p w14:paraId="27F7D8CC"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w:t>
      </w:r>
      <w:r w:rsidRPr="00044CD7">
        <w:rPr>
          <w:rFonts w:ascii="Times New Roman" w:eastAsia="Times New Roman" w:hAnsi="Times New Roman" w:cs="Times New Roman"/>
          <w:b/>
          <w:bCs/>
          <w:kern w:val="0"/>
          <w14:ligatures w14:val="none"/>
        </w:rPr>
        <w:t>SOURCE:</w:t>
      </w:r>
      <w:r w:rsidRPr="00044CD7">
        <w:rPr>
          <w:rFonts w:ascii="Times New Roman" w:eastAsia="Times New Roman" w:hAnsi="Times New Roman" w:cs="Times New Roman"/>
          <w:kern w:val="0"/>
          <w14:ligatures w14:val="none"/>
        </w:rPr>
        <w:t xml:space="preserve"> </w:t>
      </w:r>
      <w:hyperlink r:id="rId74" w:anchor="ISO1087-1" w:history="1">
        <w:r w:rsidRPr="00044CD7">
          <w:rPr>
            <w:rFonts w:ascii="Times New Roman" w:eastAsia="Times New Roman" w:hAnsi="Times New Roman" w:cs="Times New Roman"/>
            <w:color w:val="0000FF"/>
            <w:kern w:val="0"/>
            <w:u w:val="single"/>
            <w14:ligatures w14:val="none"/>
          </w:rPr>
          <w:t>ISO 1087-1, Clause 3.2.1</w:t>
        </w:r>
      </w:hyperlink>
      <w:r w:rsidRPr="00044CD7">
        <w:rPr>
          <w:rFonts w:ascii="Times New Roman" w:eastAsia="Times New Roman" w:hAnsi="Times New Roman" w:cs="Times New Roman"/>
          <w:kern w:val="0"/>
          <w14:ligatures w14:val="none"/>
        </w:rPr>
        <w:t>]</w:t>
      </w:r>
    </w:p>
    <w:p w14:paraId="6A44D377"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75" w:anchor="conceptual-model-definition" w:history="1">
        <w:r w:rsidRPr="00044CD7">
          <w:rPr>
            <w:rFonts w:ascii="Times New Roman" w:eastAsia="Times New Roman" w:hAnsi="Times New Roman" w:cs="Times New Roman"/>
            <w:b/>
            <w:bCs/>
            <w:color w:val="0000FF"/>
            <w:kern w:val="0"/>
            <w:sz w:val="36"/>
            <w:szCs w:val="36"/>
            <w:u w:val="single"/>
            <w14:ligatures w14:val="none"/>
          </w:rPr>
          <w:t>4.3. conceptual model::</w:t>
        </w:r>
      </w:hyperlink>
    </w:p>
    <w:p w14:paraId="6D715DC9"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model that defines </w:t>
      </w:r>
      <w:r w:rsidRPr="00044CD7">
        <w:rPr>
          <w:rFonts w:ascii="Times New Roman" w:eastAsia="Times New Roman" w:hAnsi="Times New Roman" w:cs="Times New Roman"/>
          <w:i/>
          <w:iCs/>
          <w:kern w:val="0"/>
          <w14:ligatures w14:val="none"/>
        </w:rPr>
        <w:t>concepts</w:t>
      </w:r>
      <w:r w:rsidRPr="00044CD7">
        <w:rPr>
          <w:rFonts w:ascii="Times New Roman" w:eastAsia="Times New Roman" w:hAnsi="Times New Roman" w:cs="Times New Roman"/>
          <w:kern w:val="0"/>
          <w14:ligatures w14:val="none"/>
        </w:rPr>
        <w:t xml:space="preserve"> (</w:t>
      </w:r>
      <w:hyperlink r:id="rId76" w:anchor="concept-definition" w:history="1">
        <w:r w:rsidRPr="00044CD7">
          <w:rPr>
            <w:rFonts w:ascii="Times New Roman" w:eastAsia="Times New Roman" w:hAnsi="Times New Roman" w:cs="Times New Roman"/>
            <w:color w:val="0000FF"/>
            <w:kern w:val="0"/>
            <w:u w:val="single"/>
            <w14:ligatures w14:val="none"/>
          </w:rPr>
          <w:t>Clause 4.2</w:t>
        </w:r>
      </w:hyperlink>
      <w:r w:rsidRPr="00044CD7">
        <w:rPr>
          <w:rFonts w:ascii="Times New Roman" w:eastAsia="Times New Roman" w:hAnsi="Times New Roman" w:cs="Times New Roman"/>
          <w:kern w:val="0"/>
          <w14:ligatures w14:val="none"/>
        </w:rPr>
        <w:t>) of a universe of discourse</w:t>
      </w:r>
    </w:p>
    <w:p w14:paraId="3127D4E4"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lastRenderedPageBreak/>
        <w:t>[</w:t>
      </w:r>
      <w:r w:rsidRPr="00044CD7">
        <w:rPr>
          <w:rFonts w:ascii="Times New Roman" w:eastAsia="Times New Roman" w:hAnsi="Times New Roman" w:cs="Times New Roman"/>
          <w:b/>
          <w:bCs/>
          <w:kern w:val="0"/>
          <w14:ligatures w14:val="none"/>
        </w:rPr>
        <w:t>SOURCE:</w:t>
      </w:r>
      <w:r w:rsidRPr="00044CD7">
        <w:rPr>
          <w:rFonts w:ascii="Times New Roman" w:eastAsia="Times New Roman" w:hAnsi="Times New Roman" w:cs="Times New Roman"/>
          <w:kern w:val="0"/>
          <w14:ligatures w14:val="none"/>
        </w:rPr>
        <w:t xml:space="preserve"> </w:t>
      </w:r>
      <w:hyperlink r:id="rId77" w:anchor="ISO19101-1" w:history="1">
        <w:r w:rsidRPr="00044CD7">
          <w:rPr>
            <w:rFonts w:ascii="Times New Roman" w:eastAsia="Times New Roman" w:hAnsi="Times New Roman" w:cs="Times New Roman"/>
            <w:color w:val="0000FF"/>
            <w:kern w:val="0"/>
            <w:u w:val="single"/>
            <w14:ligatures w14:val="none"/>
          </w:rPr>
          <w:t>ISO 19101-1:2014, Clause 4.1.5</w:t>
        </w:r>
      </w:hyperlink>
      <w:r w:rsidRPr="00044CD7">
        <w:rPr>
          <w:rFonts w:ascii="Times New Roman" w:eastAsia="Times New Roman" w:hAnsi="Times New Roman" w:cs="Times New Roman"/>
          <w:kern w:val="0"/>
          <w14:ligatures w14:val="none"/>
        </w:rPr>
        <w:t>]</w:t>
      </w:r>
    </w:p>
    <w:p w14:paraId="601F05D1"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78" w:anchor="conformance-class-definition" w:history="1">
        <w:r w:rsidRPr="00044CD7">
          <w:rPr>
            <w:rFonts w:ascii="Times New Roman" w:eastAsia="Times New Roman" w:hAnsi="Times New Roman" w:cs="Times New Roman"/>
            <w:b/>
            <w:bCs/>
            <w:color w:val="0000FF"/>
            <w:kern w:val="0"/>
            <w:sz w:val="36"/>
            <w:szCs w:val="36"/>
            <w:u w:val="single"/>
            <w14:ligatures w14:val="none"/>
          </w:rPr>
          <w:t>4.4. conformance class::</w:t>
        </w:r>
      </w:hyperlink>
    </w:p>
    <w:p w14:paraId="212F1EB6"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a class of conformance tests. A conformant implementation must pass all the tests in the class.</w:t>
      </w:r>
    </w:p>
    <w:p w14:paraId="27B9E24B"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w:t>
      </w:r>
      <w:r w:rsidRPr="00044CD7">
        <w:rPr>
          <w:rFonts w:ascii="Times New Roman" w:eastAsia="Times New Roman" w:hAnsi="Times New Roman" w:cs="Times New Roman"/>
          <w:b/>
          <w:bCs/>
          <w:kern w:val="0"/>
          <w14:ligatures w14:val="none"/>
        </w:rPr>
        <w:t>SOURCE:</w:t>
      </w:r>
      <w:r w:rsidRPr="00044CD7">
        <w:rPr>
          <w:rFonts w:ascii="Times New Roman" w:eastAsia="Times New Roman" w:hAnsi="Times New Roman" w:cs="Times New Roman"/>
          <w:kern w:val="0"/>
          <w14:ligatures w14:val="none"/>
        </w:rPr>
        <w:t xml:space="preserve"> </w:t>
      </w:r>
      <w:hyperlink r:id="rId79" w:anchor="ogcdr" w:history="1">
        <w:r w:rsidRPr="00044CD7">
          <w:rPr>
            <w:rFonts w:ascii="Times New Roman" w:eastAsia="Times New Roman" w:hAnsi="Times New Roman" w:cs="Times New Roman"/>
            <w:color w:val="0000FF"/>
            <w:kern w:val="0"/>
            <w:u w:val="single"/>
            <w14:ligatures w14:val="none"/>
          </w:rPr>
          <w:t>OGC Definitions Register</w:t>
        </w:r>
      </w:hyperlink>
      <w:r w:rsidRPr="00044CD7">
        <w:rPr>
          <w:rFonts w:ascii="Times New Roman" w:eastAsia="Times New Roman" w:hAnsi="Times New Roman" w:cs="Times New Roman"/>
          <w:kern w:val="0"/>
          <w14:ligatures w14:val="none"/>
        </w:rPr>
        <w:t>]</w:t>
      </w:r>
    </w:p>
    <w:p w14:paraId="212B173D"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80" w:anchor="feature-definition" w:history="1">
        <w:r w:rsidRPr="00044CD7">
          <w:rPr>
            <w:rFonts w:ascii="Times New Roman" w:eastAsia="Times New Roman" w:hAnsi="Times New Roman" w:cs="Times New Roman"/>
            <w:b/>
            <w:bCs/>
            <w:color w:val="0000FF"/>
            <w:kern w:val="0"/>
            <w:sz w:val="36"/>
            <w:szCs w:val="36"/>
            <w:u w:val="single"/>
            <w14:ligatures w14:val="none"/>
          </w:rPr>
          <w:t>4.5. feature::</w:t>
        </w:r>
      </w:hyperlink>
    </w:p>
    <w:p w14:paraId="0D273749"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abstraction of real-world phenomena</w:t>
      </w:r>
    </w:p>
    <w:p w14:paraId="3480A0DF"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 xml:space="preserve">Note 1 to entry: A </w:t>
      </w:r>
      <w:r w:rsidRPr="00044CD7">
        <w:rPr>
          <w:rFonts w:ascii="Times New Roman" w:eastAsia="Times New Roman" w:hAnsi="Times New Roman" w:cs="Times New Roman"/>
          <w:i/>
          <w:iCs/>
          <w:kern w:val="0"/>
          <w14:ligatures w14:val="none"/>
        </w:rPr>
        <w:t>feature</w:t>
      </w:r>
      <w:r w:rsidRPr="00044CD7">
        <w:rPr>
          <w:rFonts w:ascii="Times New Roman" w:eastAsia="Times New Roman" w:hAnsi="Times New Roman" w:cs="Times New Roman"/>
          <w:kern w:val="0"/>
          <w14:ligatures w14:val="none"/>
        </w:rPr>
        <w:t xml:space="preserve"> (</w:t>
      </w:r>
      <w:hyperlink r:id="rId81" w:anchor="feature-definition" w:history="1">
        <w:r w:rsidRPr="00044CD7">
          <w:rPr>
            <w:rFonts w:ascii="Times New Roman" w:eastAsia="Times New Roman" w:hAnsi="Times New Roman" w:cs="Times New Roman"/>
            <w:color w:val="0000FF"/>
            <w:kern w:val="0"/>
            <w:u w:val="single"/>
            <w14:ligatures w14:val="none"/>
          </w:rPr>
          <w:t>Clause 4.5</w:t>
        </w:r>
      </w:hyperlink>
      <w:r w:rsidRPr="00044CD7">
        <w:rPr>
          <w:rFonts w:ascii="Times New Roman" w:eastAsia="Times New Roman" w:hAnsi="Times New Roman" w:cs="Times New Roman"/>
          <w:kern w:val="0"/>
          <w14:ligatures w14:val="none"/>
        </w:rPr>
        <w:t xml:space="preserve">) may occur as a type or an instance. In this document, </w:t>
      </w:r>
      <w:r w:rsidRPr="00044CD7">
        <w:rPr>
          <w:rFonts w:ascii="Times New Roman" w:eastAsia="Times New Roman" w:hAnsi="Times New Roman" w:cs="Times New Roman"/>
          <w:i/>
          <w:iCs/>
          <w:kern w:val="0"/>
          <w14:ligatures w14:val="none"/>
        </w:rPr>
        <w:t>feature</w:t>
      </w:r>
      <w:r w:rsidRPr="00044CD7">
        <w:rPr>
          <w:rFonts w:ascii="Times New Roman" w:eastAsia="Times New Roman" w:hAnsi="Times New Roman" w:cs="Times New Roman"/>
          <w:kern w:val="0"/>
          <w14:ligatures w14:val="none"/>
        </w:rPr>
        <w:t xml:space="preserve"> (</w:t>
      </w:r>
      <w:hyperlink r:id="rId82" w:anchor="feature-definition" w:history="1">
        <w:r w:rsidRPr="00044CD7">
          <w:rPr>
            <w:rFonts w:ascii="Times New Roman" w:eastAsia="Times New Roman" w:hAnsi="Times New Roman" w:cs="Times New Roman"/>
            <w:color w:val="0000FF"/>
            <w:kern w:val="0"/>
            <w:u w:val="single"/>
            <w14:ligatures w14:val="none"/>
          </w:rPr>
          <w:t>Clause 4.5</w:t>
        </w:r>
      </w:hyperlink>
      <w:r w:rsidRPr="00044CD7">
        <w:rPr>
          <w:rFonts w:ascii="Times New Roman" w:eastAsia="Times New Roman" w:hAnsi="Times New Roman" w:cs="Times New Roman"/>
          <w:kern w:val="0"/>
          <w14:ligatures w14:val="none"/>
        </w:rPr>
        <w:t>) instance is meant unless otherwise specified.</w:t>
      </w:r>
    </w:p>
    <w:p w14:paraId="45A84B13"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w:t>
      </w:r>
      <w:r w:rsidRPr="00044CD7">
        <w:rPr>
          <w:rFonts w:ascii="Times New Roman" w:eastAsia="Times New Roman" w:hAnsi="Times New Roman" w:cs="Times New Roman"/>
          <w:b/>
          <w:bCs/>
          <w:kern w:val="0"/>
          <w14:ligatures w14:val="none"/>
        </w:rPr>
        <w:t>SOURCE:</w:t>
      </w:r>
      <w:r w:rsidRPr="00044CD7">
        <w:rPr>
          <w:rFonts w:ascii="Times New Roman" w:eastAsia="Times New Roman" w:hAnsi="Times New Roman" w:cs="Times New Roman"/>
          <w:kern w:val="0"/>
          <w14:ligatures w14:val="none"/>
        </w:rPr>
        <w:t xml:space="preserve"> </w:t>
      </w:r>
      <w:hyperlink r:id="rId83" w:anchor="ISO19101-1" w:history="1">
        <w:r w:rsidRPr="00044CD7">
          <w:rPr>
            <w:rFonts w:ascii="Times New Roman" w:eastAsia="Times New Roman" w:hAnsi="Times New Roman" w:cs="Times New Roman"/>
            <w:color w:val="0000FF"/>
            <w:kern w:val="0"/>
            <w:u w:val="single"/>
            <w14:ligatures w14:val="none"/>
          </w:rPr>
          <w:t>ISO 19101-1:2014, Clause 4.1.11</w:t>
        </w:r>
      </w:hyperlink>
      <w:r w:rsidRPr="00044CD7">
        <w:rPr>
          <w:rFonts w:ascii="Times New Roman" w:eastAsia="Times New Roman" w:hAnsi="Times New Roman" w:cs="Times New Roman"/>
          <w:kern w:val="0"/>
          <w14:ligatures w14:val="none"/>
        </w:rPr>
        <w:t>, modified — Note 1 to entry has been added from ISO 19156, 4.6]</w:t>
      </w:r>
    </w:p>
    <w:p w14:paraId="6454FD5A"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84" w:anchor="feature-type-definition" w:history="1">
        <w:r w:rsidRPr="00044CD7">
          <w:rPr>
            <w:rFonts w:ascii="Times New Roman" w:eastAsia="Times New Roman" w:hAnsi="Times New Roman" w:cs="Times New Roman"/>
            <w:b/>
            <w:bCs/>
            <w:color w:val="0000FF"/>
            <w:kern w:val="0"/>
            <w:sz w:val="36"/>
            <w:szCs w:val="36"/>
            <w:u w:val="single"/>
            <w14:ligatures w14:val="none"/>
          </w:rPr>
          <w:t>4.6. feature type::</w:t>
        </w:r>
      </w:hyperlink>
    </w:p>
    <w:p w14:paraId="2B8863A7"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i/>
          <w:iCs/>
          <w:kern w:val="0"/>
          <w14:ligatures w14:val="none"/>
        </w:rPr>
        <w:t>class</w:t>
      </w:r>
      <w:r w:rsidRPr="00044CD7">
        <w:rPr>
          <w:rFonts w:ascii="Times New Roman" w:eastAsia="Times New Roman" w:hAnsi="Times New Roman" w:cs="Times New Roman"/>
          <w:kern w:val="0"/>
          <w14:ligatures w14:val="none"/>
        </w:rPr>
        <w:t xml:space="preserve"> (</w:t>
      </w:r>
      <w:hyperlink r:id="rId85" w:anchor="class-definition" w:history="1">
        <w:r w:rsidRPr="00044CD7">
          <w:rPr>
            <w:rFonts w:ascii="Times New Roman" w:eastAsia="Times New Roman" w:hAnsi="Times New Roman" w:cs="Times New Roman"/>
            <w:color w:val="0000FF"/>
            <w:kern w:val="0"/>
            <w:u w:val="single"/>
            <w14:ligatures w14:val="none"/>
          </w:rPr>
          <w:t>Clause 4.1</w:t>
        </w:r>
      </w:hyperlink>
      <w:r w:rsidRPr="00044CD7">
        <w:rPr>
          <w:rFonts w:ascii="Times New Roman" w:eastAsia="Times New Roman" w:hAnsi="Times New Roman" w:cs="Times New Roman"/>
          <w:kern w:val="0"/>
          <w14:ligatures w14:val="none"/>
        </w:rPr>
        <w:t xml:space="preserve">) of </w:t>
      </w:r>
      <w:r w:rsidRPr="00044CD7">
        <w:rPr>
          <w:rFonts w:ascii="Times New Roman" w:eastAsia="Times New Roman" w:hAnsi="Times New Roman" w:cs="Times New Roman"/>
          <w:i/>
          <w:iCs/>
          <w:kern w:val="0"/>
          <w14:ligatures w14:val="none"/>
        </w:rPr>
        <w:t>features</w:t>
      </w:r>
      <w:r w:rsidRPr="00044CD7">
        <w:rPr>
          <w:rFonts w:ascii="Times New Roman" w:eastAsia="Times New Roman" w:hAnsi="Times New Roman" w:cs="Times New Roman"/>
          <w:kern w:val="0"/>
          <w14:ligatures w14:val="none"/>
        </w:rPr>
        <w:t xml:space="preserve"> (</w:t>
      </w:r>
      <w:hyperlink r:id="rId86" w:anchor="feature-definition" w:history="1">
        <w:r w:rsidRPr="00044CD7">
          <w:rPr>
            <w:rFonts w:ascii="Times New Roman" w:eastAsia="Times New Roman" w:hAnsi="Times New Roman" w:cs="Times New Roman"/>
            <w:color w:val="0000FF"/>
            <w:kern w:val="0"/>
            <w:u w:val="single"/>
            <w14:ligatures w14:val="none"/>
          </w:rPr>
          <w:t>Clause 4.5</w:t>
        </w:r>
      </w:hyperlink>
      <w:r w:rsidRPr="00044CD7">
        <w:rPr>
          <w:rFonts w:ascii="Times New Roman" w:eastAsia="Times New Roman" w:hAnsi="Times New Roman" w:cs="Times New Roman"/>
          <w:kern w:val="0"/>
          <w14:ligatures w14:val="none"/>
        </w:rPr>
        <w:t>) having common characteristics</w:t>
      </w:r>
    </w:p>
    <w:p w14:paraId="2A63BE1C"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w:t>
      </w:r>
      <w:r w:rsidRPr="00044CD7">
        <w:rPr>
          <w:rFonts w:ascii="Times New Roman" w:eastAsia="Times New Roman" w:hAnsi="Times New Roman" w:cs="Times New Roman"/>
          <w:b/>
          <w:bCs/>
          <w:kern w:val="0"/>
          <w14:ligatures w14:val="none"/>
        </w:rPr>
        <w:t>SOURCE:</w:t>
      </w:r>
      <w:r w:rsidRPr="00044CD7">
        <w:rPr>
          <w:rFonts w:ascii="Times New Roman" w:eastAsia="Times New Roman" w:hAnsi="Times New Roman" w:cs="Times New Roman"/>
          <w:kern w:val="0"/>
          <w14:ligatures w14:val="none"/>
        </w:rPr>
        <w:t xml:space="preserve"> </w:t>
      </w:r>
      <w:hyperlink r:id="rId87" w:anchor="ISO19156" w:history="1">
        <w:r w:rsidRPr="00044CD7">
          <w:rPr>
            <w:rFonts w:ascii="Times New Roman" w:eastAsia="Times New Roman" w:hAnsi="Times New Roman" w:cs="Times New Roman"/>
            <w:color w:val="0000FF"/>
            <w:kern w:val="0"/>
            <w:u w:val="single"/>
            <w14:ligatures w14:val="none"/>
          </w:rPr>
          <w:t>ISO 19156:2011, Clause 4.7</w:t>
        </w:r>
      </w:hyperlink>
      <w:r w:rsidRPr="00044CD7">
        <w:rPr>
          <w:rFonts w:ascii="Times New Roman" w:eastAsia="Times New Roman" w:hAnsi="Times New Roman" w:cs="Times New Roman"/>
          <w:kern w:val="0"/>
          <w14:ligatures w14:val="none"/>
        </w:rPr>
        <w:t>]</w:t>
      </w:r>
    </w:p>
    <w:commentRangeStart w:id="41"/>
    <w:p w14:paraId="4F80F3BD"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44CD7">
        <w:rPr>
          <w:rFonts w:ascii="Times New Roman" w:eastAsia="Times New Roman" w:hAnsi="Times New Roman" w:cs="Times New Roman"/>
          <w:b/>
          <w:bCs/>
          <w:kern w:val="0"/>
          <w:sz w:val="36"/>
          <w:szCs w:val="36"/>
          <w14:ligatures w14:val="none"/>
        </w:rPr>
        <w:fldChar w:fldCharType="begin"/>
      </w:r>
      <w:r w:rsidRPr="00044CD7">
        <w:rPr>
          <w:rFonts w:ascii="Times New Roman" w:eastAsia="Times New Roman" w:hAnsi="Times New Roman" w:cs="Times New Roman"/>
          <w:b/>
          <w:bCs/>
          <w:kern w:val="0"/>
          <w:sz w:val="36"/>
          <w:szCs w:val="36"/>
          <w14:ligatures w14:val="none"/>
        </w:rPr>
        <w:instrText>HYPERLINK "https://docs.ogc.org/DRAFTS/21-049.html" \l "implementation-specification-definition"</w:instrText>
      </w:r>
      <w:r w:rsidRPr="00044CD7">
        <w:rPr>
          <w:rFonts w:ascii="Times New Roman" w:eastAsia="Times New Roman" w:hAnsi="Times New Roman" w:cs="Times New Roman"/>
          <w:b/>
          <w:bCs/>
          <w:kern w:val="0"/>
          <w:sz w:val="36"/>
          <w:szCs w:val="36"/>
          <w14:ligatures w14:val="none"/>
        </w:rPr>
      </w:r>
      <w:r w:rsidRPr="00044CD7">
        <w:rPr>
          <w:rFonts w:ascii="Times New Roman" w:eastAsia="Times New Roman" w:hAnsi="Times New Roman" w:cs="Times New Roman"/>
          <w:b/>
          <w:bCs/>
          <w:kern w:val="0"/>
          <w:sz w:val="36"/>
          <w:szCs w:val="36"/>
          <w14:ligatures w14:val="none"/>
        </w:rPr>
        <w:fldChar w:fldCharType="separate"/>
      </w:r>
      <w:r w:rsidRPr="00044CD7">
        <w:rPr>
          <w:rFonts w:ascii="Times New Roman" w:eastAsia="Times New Roman" w:hAnsi="Times New Roman" w:cs="Times New Roman"/>
          <w:b/>
          <w:bCs/>
          <w:color w:val="0000FF"/>
          <w:kern w:val="0"/>
          <w:sz w:val="36"/>
          <w:szCs w:val="36"/>
          <w:u w:val="single"/>
          <w14:ligatures w14:val="none"/>
        </w:rPr>
        <w:t>4.7. implementation specification::</w:t>
      </w:r>
      <w:r w:rsidRPr="00044CD7">
        <w:rPr>
          <w:rFonts w:ascii="Times New Roman" w:eastAsia="Times New Roman" w:hAnsi="Times New Roman" w:cs="Times New Roman"/>
          <w:b/>
          <w:bCs/>
          <w:kern w:val="0"/>
          <w:sz w:val="36"/>
          <w:szCs w:val="36"/>
          <w14:ligatures w14:val="none"/>
        </w:rPr>
        <w:fldChar w:fldCharType="end"/>
      </w:r>
      <w:commentRangeEnd w:id="41"/>
      <w:r>
        <w:rPr>
          <w:rStyle w:val="CommentReference"/>
        </w:rPr>
        <w:commentReference w:id="41"/>
      </w:r>
    </w:p>
    <w:p w14:paraId="21138303"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guidance for software engineers that is so specific that any two independent software implementations of the specification can “plug and play” for each other.</w:t>
      </w:r>
    </w:p>
    <w:p w14:paraId="0495CC68"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w:t>
      </w:r>
      <w:r w:rsidRPr="00044CD7">
        <w:rPr>
          <w:rFonts w:ascii="Times New Roman" w:eastAsia="Times New Roman" w:hAnsi="Times New Roman" w:cs="Times New Roman"/>
          <w:b/>
          <w:bCs/>
          <w:kern w:val="0"/>
          <w14:ligatures w14:val="none"/>
        </w:rPr>
        <w:t>SOURCE:</w:t>
      </w:r>
      <w:r w:rsidRPr="00044CD7">
        <w:rPr>
          <w:rFonts w:ascii="Times New Roman" w:eastAsia="Times New Roman" w:hAnsi="Times New Roman" w:cs="Times New Roman"/>
          <w:kern w:val="0"/>
          <w14:ligatures w14:val="none"/>
        </w:rPr>
        <w:t xml:space="preserve"> </w:t>
      </w:r>
      <w:hyperlink r:id="rId88" w:anchor="ogcdr" w:history="1">
        <w:r w:rsidRPr="00044CD7">
          <w:rPr>
            <w:rFonts w:ascii="Times New Roman" w:eastAsia="Times New Roman" w:hAnsi="Times New Roman" w:cs="Times New Roman"/>
            <w:color w:val="0000FF"/>
            <w:kern w:val="0"/>
            <w:u w:val="single"/>
            <w14:ligatures w14:val="none"/>
          </w:rPr>
          <w:t>OGC Definitions Register</w:t>
        </w:r>
      </w:hyperlink>
      <w:r w:rsidRPr="00044CD7">
        <w:rPr>
          <w:rFonts w:ascii="Times New Roman" w:eastAsia="Times New Roman" w:hAnsi="Times New Roman" w:cs="Times New Roman"/>
          <w:kern w:val="0"/>
          <w14:ligatures w14:val="none"/>
        </w:rPr>
        <w:t>]</w:t>
      </w:r>
    </w:p>
    <w:p w14:paraId="01CF5BBF"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89" w:anchor="requirements-class-definition" w:history="1">
        <w:r w:rsidRPr="00044CD7">
          <w:rPr>
            <w:rFonts w:ascii="Times New Roman" w:eastAsia="Times New Roman" w:hAnsi="Times New Roman" w:cs="Times New Roman"/>
            <w:b/>
            <w:bCs/>
            <w:color w:val="0000FF"/>
            <w:kern w:val="0"/>
            <w:sz w:val="36"/>
            <w:szCs w:val="36"/>
            <w:u w:val="single"/>
            <w14:ligatures w14:val="none"/>
          </w:rPr>
          <w:t>4.8. requirements class::</w:t>
        </w:r>
      </w:hyperlink>
    </w:p>
    <w:p w14:paraId="0AFF5714"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commentRangeStart w:id="42"/>
      <w:r w:rsidRPr="00044CD7">
        <w:rPr>
          <w:rFonts w:ascii="Times New Roman" w:eastAsia="Times New Roman" w:hAnsi="Times New Roman" w:cs="Times New Roman"/>
          <w:kern w:val="0"/>
          <w14:ligatures w14:val="none"/>
        </w:rPr>
        <w:t xml:space="preserve">a class of requirements, comprising a logical grouping of normative statements that shall be satisfied as a group in conformant implementations. May have dependencies on other </w:t>
      </w:r>
      <w:r w:rsidRPr="00044CD7">
        <w:rPr>
          <w:rFonts w:ascii="Times New Roman" w:eastAsia="Times New Roman" w:hAnsi="Times New Roman" w:cs="Times New Roman"/>
          <w:i/>
          <w:iCs/>
          <w:kern w:val="0"/>
          <w14:ligatures w14:val="none"/>
        </w:rPr>
        <w:t>requirements classes</w:t>
      </w:r>
      <w:r w:rsidRPr="00044CD7">
        <w:rPr>
          <w:rFonts w:ascii="Times New Roman" w:eastAsia="Times New Roman" w:hAnsi="Times New Roman" w:cs="Times New Roman"/>
          <w:kern w:val="0"/>
          <w14:ligatures w14:val="none"/>
        </w:rPr>
        <w:t xml:space="preserve"> (</w:t>
      </w:r>
      <w:hyperlink r:id="rId90" w:anchor="requirements-class-definition" w:history="1">
        <w:r w:rsidRPr="00044CD7">
          <w:rPr>
            <w:rFonts w:ascii="Times New Roman" w:eastAsia="Times New Roman" w:hAnsi="Times New Roman" w:cs="Times New Roman"/>
            <w:color w:val="0000FF"/>
            <w:kern w:val="0"/>
            <w:u w:val="single"/>
            <w14:ligatures w14:val="none"/>
          </w:rPr>
          <w:t>Clause 4.8</w:t>
        </w:r>
      </w:hyperlink>
      <w:r w:rsidRPr="00044CD7">
        <w:rPr>
          <w:rFonts w:ascii="Times New Roman" w:eastAsia="Times New Roman" w:hAnsi="Times New Roman" w:cs="Times New Roman"/>
          <w:kern w:val="0"/>
          <w14:ligatures w14:val="none"/>
        </w:rPr>
        <w:t>) , but there should be no circular dependencies else the classes must always be satisfied together so are functionally one class.</w:t>
      </w:r>
      <w:commentRangeEnd w:id="42"/>
      <w:r w:rsidR="00E44A4D">
        <w:rPr>
          <w:rStyle w:val="CommentReference"/>
        </w:rPr>
        <w:commentReference w:id="42"/>
      </w:r>
    </w:p>
    <w:p w14:paraId="00BC3F96"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w:t>
      </w:r>
      <w:r w:rsidRPr="00044CD7">
        <w:rPr>
          <w:rFonts w:ascii="Times New Roman" w:eastAsia="Times New Roman" w:hAnsi="Times New Roman" w:cs="Times New Roman"/>
          <w:b/>
          <w:bCs/>
          <w:kern w:val="0"/>
          <w14:ligatures w14:val="none"/>
        </w:rPr>
        <w:t>SOURCE:</w:t>
      </w:r>
      <w:r w:rsidRPr="00044CD7">
        <w:rPr>
          <w:rFonts w:ascii="Times New Roman" w:eastAsia="Times New Roman" w:hAnsi="Times New Roman" w:cs="Times New Roman"/>
          <w:kern w:val="0"/>
          <w14:ligatures w14:val="none"/>
        </w:rPr>
        <w:t xml:space="preserve"> </w:t>
      </w:r>
      <w:hyperlink r:id="rId91" w:anchor="ogcdr" w:history="1">
        <w:r w:rsidRPr="00044CD7">
          <w:rPr>
            <w:rFonts w:ascii="Times New Roman" w:eastAsia="Times New Roman" w:hAnsi="Times New Roman" w:cs="Times New Roman"/>
            <w:color w:val="0000FF"/>
            <w:kern w:val="0"/>
            <w:u w:val="single"/>
            <w14:ligatures w14:val="none"/>
          </w:rPr>
          <w:t>OGC Definitions Register</w:t>
        </w:r>
      </w:hyperlink>
      <w:r w:rsidRPr="00044CD7">
        <w:rPr>
          <w:rFonts w:ascii="Times New Roman" w:eastAsia="Times New Roman" w:hAnsi="Times New Roman" w:cs="Times New Roman"/>
          <w:kern w:val="0"/>
          <w14:ligatures w14:val="none"/>
        </w:rPr>
        <w:t>]</w:t>
      </w:r>
    </w:p>
    <w:p w14:paraId="50E01321" w14:textId="77777777" w:rsidR="00044CD7" w:rsidRPr="00044CD7" w:rsidRDefault="00044CD7" w:rsidP="00044C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92" w:anchor="standardization-target-definition" w:history="1">
        <w:r w:rsidRPr="00044CD7">
          <w:rPr>
            <w:rFonts w:ascii="Times New Roman" w:eastAsia="Times New Roman" w:hAnsi="Times New Roman" w:cs="Times New Roman"/>
            <w:b/>
            <w:bCs/>
            <w:color w:val="0000FF"/>
            <w:kern w:val="0"/>
            <w:sz w:val="36"/>
            <w:szCs w:val="36"/>
            <w:u w:val="single"/>
            <w14:ligatures w14:val="none"/>
          </w:rPr>
          <w:t>4.9. standardization target::</w:t>
        </w:r>
      </w:hyperlink>
    </w:p>
    <w:p w14:paraId="3F4ACC08"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entity to which some requirements of a standard apply</w:t>
      </w:r>
    </w:p>
    <w:p w14:paraId="338234A9"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lastRenderedPageBreak/>
        <w:t>NOTE</w:t>
      </w:r>
    </w:p>
    <w:p w14:paraId="252B047F" w14:textId="77777777" w:rsidR="00044CD7" w:rsidRPr="00044CD7" w:rsidRDefault="00044CD7" w:rsidP="00044CD7">
      <w:pPr>
        <w:spacing w:before="100" w:beforeAutospacing="1" w:after="100" w:afterAutospacing="1" w:line="240" w:lineRule="auto"/>
        <w:ind w:left="720"/>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The standardization target is the entity which may receive a certificate of conformance for a requirements class.</w:t>
      </w:r>
    </w:p>
    <w:p w14:paraId="7E585273" w14:textId="77777777" w:rsidR="00044CD7" w:rsidRPr="00044CD7" w:rsidRDefault="00044CD7" w:rsidP="00044CD7">
      <w:pPr>
        <w:spacing w:before="100" w:beforeAutospacing="1" w:after="100" w:afterAutospacing="1" w:line="240" w:lineRule="auto"/>
        <w:rPr>
          <w:rFonts w:ascii="Times New Roman" w:eastAsia="Times New Roman" w:hAnsi="Times New Roman" w:cs="Times New Roman"/>
          <w:kern w:val="0"/>
          <w14:ligatures w14:val="none"/>
        </w:rPr>
      </w:pPr>
      <w:r w:rsidRPr="00044CD7">
        <w:rPr>
          <w:rFonts w:ascii="Times New Roman" w:eastAsia="Times New Roman" w:hAnsi="Times New Roman" w:cs="Times New Roman"/>
          <w:kern w:val="0"/>
          <w14:ligatures w14:val="none"/>
        </w:rPr>
        <w:t>[</w:t>
      </w:r>
      <w:r w:rsidRPr="00044CD7">
        <w:rPr>
          <w:rFonts w:ascii="Times New Roman" w:eastAsia="Times New Roman" w:hAnsi="Times New Roman" w:cs="Times New Roman"/>
          <w:b/>
          <w:bCs/>
          <w:kern w:val="0"/>
          <w14:ligatures w14:val="none"/>
        </w:rPr>
        <w:t>SOURCE:</w:t>
      </w:r>
      <w:r w:rsidRPr="00044CD7">
        <w:rPr>
          <w:rFonts w:ascii="Times New Roman" w:eastAsia="Times New Roman" w:hAnsi="Times New Roman" w:cs="Times New Roman"/>
          <w:kern w:val="0"/>
          <w14:ligatures w14:val="none"/>
        </w:rPr>
        <w:t xml:space="preserve"> </w:t>
      </w:r>
      <w:hyperlink r:id="rId93" w:anchor="modspec" w:history="1">
        <w:r w:rsidRPr="00044CD7">
          <w:rPr>
            <w:rFonts w:ascii="Times New Roman" w:eastAsia="Times New Roman" w:hAnsi="Times New Roman" w:cs="Times New Roman"/>
            <w:color w:val="0000FF"/>
            <w:kern w:val="0"/>
            <w:u w:val="single"/>
            <w14:ligatures w14:val="none"/>
          </w:rPr>
          <w:t>OGC 08-131r3</w:t>
        </w:r>
      </w:hyperlink>
      <w:r w:rsidRPr="00044CD7">
        <w:rPr>
          <w:rFonts w:ascii="Times New Roman" w:eastAsia="Times New Roman" w:hAnsi="Times New Roman" w:cs="Times New Roman"/>
          <w:kern w:val="0"/>
          <w14:ligatures w14:val="none"/>
        </w:rPr>
        <w:t>]</w:t>
      </w:r>
    </w:p>
    <w:p w14:paraId="33EE896F" w14:textId="77777777" w:rsidR="00AD5C7D" w:rsidRPr="00AD5C7D" w:rsidRDefault="00AD5C7D" w:rsidP="00AD5C7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94" w:anchor="conventions-section" w:history="1">
        <w:r w:rsidRPr="00AD5C7D">
          <w:rPr>
            <w:rFonts w:ascii="Times New Roman" w:eastAsia="Times New Roman" w:hAnsi="Times New Roman" w:cs="Times New Roman"/>
            <w:b/>
            <w:bCs/>
            <w:color w:val="0000FF"/>
            <w:kern w:val="36"/>
            <w:sz w:val="48"/>
            <w:szCs w:val="48"/>
            <w:u w:val="single"/>
            <w14:ligatures w14:val="none"/>
          </w:rPr>
          <w:t>5.  Conventions</w:t>
        </w:r>
      </w:hyperlink>
    </w:p>
    <w:p w14:paraId="611B24FD" w14:textId="77777777" w:rsidR="00AD5C7D" w:rsidRPr="00AD5C7D" w:rsidRDefault="00AD5C7D" w:rsidP="00AD5C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95" w:anchor="_identifiers" w:history="1">
        <w:r w:rsidRPr="00AD5C7D">
          <w:rPr>
            <w:rFonts w:ascii="Times New Roman" w:eastAsia="Times New Roman" w:hAnsi="Times New Roman" w:cs="Times New Roman"/>
            <w:b/>
            <w:bCs/>
            <w:color w:val="0000FF"/>
            <w:kern w:val="0"/>
            <w:sz w:val="36"/>
            <w:szCs w:val="36"/>
            <w:u w:val="single"/>
            <w14:ligatures w14:val="none"/>
          </w:rPr>
          <w:t>5.1.  Identifiers</w:t>
        </w:r>
      </w:hyperlink>
    </w:p>
    <w:p w14:paraId="6966EA8E"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The normative provisions in this document are denoted by the URI:</w:t>
      </w:r>
    </w:p>
    <w:p w14:paraId="2C4131F6"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hyperlink r:id="rId96" w:history="1">
        <w:r w:rsidRPr="00AD5C7D">
          <w:rPr>
            <w:rFonts w:ascii="Courier New" w:eastAsia="Times New Roman" w:hAnsi="Courier New" w:cs="Courier New"/>
            <w:color w:val="0000FF"/>
            <w:kern w:val="0"/>
            <w:sz w:val="20"/>
            <w:szCs w:val="20"/>
            <w:u w:val="single"/>
            <w14:ligatures w14:val="none"/>
          </w:rPr>
          <w:t>http://www.opengis.net/spec/poi/1.0</w:t>
        </w:r>
      </w:hyperlink>
    </w:p>
    <w:p w14:paraId="5C26852E"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All requirements and conformance tests that appear in this document are denoted by partial URIs relative to this base.</w:t>
      </w:r>
    </w:p>
    <w:p w14:paraId="4CD0153E" w14:textId="77777777" w:rsidR="00AD5C7D" w:rsidRPr="00AD5C7D" w:rsidRDefault="00AD5C7D" w:rsidP="00AD5C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97" w:anchor="uml_notation_section" w:history="1">
        <w:r w:rsidRPr="00AD5C7D">
          <w:rPr>
            <w:rFonts w:ascii="Times New Roman" w:eastAsia="Times New Roman" w:hAnsi="Times New Roman" w:cs="Times New Roman"/>
            <w:b/>
            <w:bCs/>
            <w:color w:val="0000FF"/>
            <w:kern w:val="0"/>
            <w:sz w:val="36"/>
            <w:szCs w:val="36"/>
            <w:u w:val="single"/>
            <w14:ligatures w14:val="none"/>
          </w:rPr>
          <w:t>5.2.  UML Notation</w:t>
        </w:r>
      </w:hyperlink>
    </w:p>
    <w:p w14:paraId="65CBDC10"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The POI Conceptual Model (CM) Standard is documented as a </w:t>
      </w:r>
      <w:hyperlink r:id="rId98" w:anchor="omguml" w:history="1">
        <w:r w:rsidRPr="00AD5C7D">
          <w:rPr>
            <w:rFonts w:ascii="Times New Roman" w:eastAsia="Times New Roman" w:hAnsi="Times New Roman" w:cs="Times New Roman"/>
            <w:color w:val="0000FF"/>
            <w:kern w:val="0"/>
            <w:u w:val="single"/>
            <w14:ligatures w14:val="none"/>
          </w:rPr>
          <w:t>Unified Modeling Language</w:t>
        </w:r>
      </w:hyperlink>
      <w:r w:rsidRPr="00AD5C7D">
        <w:rPr>
          <w:rFonts w:ascii="Times New Roman" w:eastAsia="Times New Roman" w:hAnsi="Times New Roman" w:cs="Times New Roman"/>
          <w:kern w:val="0"/>
          <w14:ligatures w14:val="none"/>
        </w:rPr>
        <w:t xml:space="preserve"> (UML) model. The model is presented in this document through diagrams using the UML static structure diagram. The UML notations used in this standard are described in the diagram in </w:t>
      </w:r>
      <w:hyperlink r:id="rId99" w:anchor="figure-1" w:history="1">
        <w:r w:rsidRPr="00AD5C7D">
          <w:rPr>
            <w:rFonts w:ascii="Times New Roman" w:eastAsia="Times New Roman" w:hAnsi="Times New Roman" w:cs="Times New Roman"/>
            <w:color w:val="0000FF"/>
            <w:kern w:val="0"/>
            <w:u w:val="single"/>
            <w14:ligatures w14:val="none"/>
          </w:rPr>
          <w:t>Figure 1</w:t>
        </w:r>
      </w:hyperlink>
      <w:r w:rsidRPr="00AD5C7D">
        <w:rPr>
          <w:rFonts w:ascii="Times New Roman" w:eastAsia="Times New Roman" w:hAnsi="Times New Roman" w:cs="Times New Roman"/>
          <w:kern w:val="0"/>
          <w14:ligatures w14:val="none"/>
        </w:rPr>
        <w:t>.</w:t>
      </w:r>
    </w:p>
    <w:p w14:paraId="58C64B45"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w:t>
      </w:r>
    </w:p>
    <w:p w14:paraId="4A4280C4"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noProof/>
          <w:kern w:val="0"/>
          <w14:ligatures w14:val="none"/>
        </w:rPr>
        <w:lastRenderedPageBreak/>
        <w:drawing>
          <wp:inline distT="0" distB="0" distL="0" distR="0" wp14:anchorId="31624FA1" wp14:editId="12CD5891">
            <wp:extent cx="5657768" cy="4441820"/>
            <wp:effectExtent l="0" t="0" r="635"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665678" cy="4448030"/>
                    </a:xfrm>
                    <a:prstGeom prst="rect">
                      <a:avLst/>
                    </a:prstGeom>
                    <a:noFill/>
                    <a:ln>
                      <a:noFill/>
                    </a:ln>
                  </pic:spPr>
                </pic:pic>
              </a:graphicData>
            </a:graphic>
          </wp:inline>
        </w:drawing>
      </w:r>
    </w:p>
    <w:p w14:paraId="7452ABDA"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Figure 1 — UML notation (see ISO TS 19103, Geographic information - Conceptual schema language).</w:t>
      </w:r>
    </w:p>
    <w:p w14:paraId="2297C36E"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All associations between model elements in the POI Conceptual Model are unidirectional. Thus, associations in the model are navigable in only one direction. The direction of navigation is depicted by an arrowhead. In general, the context an element takes within the association is indicated by its role. The role is displayed near the target of the association. If the graphical representation is ambiguous though, the position of the role must be drawn to the element the association points to.</w:t>
      </w:r>
    </w:p>
    <w:p w14:paraId="333128E8"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Aggregations are a form of association where the Component Class is treated as an attribute of the Aggregate Class. However, the Component Class is not an integral part of the Aggregate Class. A Component Class can be aggregated by more than one Aggregate Class.</w:t>
      </w:r>
    </w:p>
    <w:p w14:paraId="7FFB0CDE"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Compositions are a form of association where the Component Class is treated as an attribute of the Composite Class. Component Classes are an integral part of the Composite Class and cannot be shared by multiple Composite Classes. No Compositions are used in this Standard.</w:t>
      </w:r>
    </w:p>
    <w:p w14:paraId="5D299084"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The following stereotypes are used in this model:</w:t>
      </w:r>
    </w:p>
    <w:p w14:paraId="1E99F923" w14:textId="7AA11238" w:rsidR="00AD5C7D" w:rsidRPr="00AD5C7D" w:rsidRDefault="00AD5C7D" w:rsidP="00AD5C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lastRenderedPageBreak/>
        <w:t>«</w:t>
      </w:r>
      <w:r w:rsidRPr="00AD5C7D">
        <w:rPr>
          <w:rFonts w:ascii="Times New Roman" w:eastAsia="Times New Roman" w:hAnsi="Times New Roman" w:cs="Times New Roman"/>
          <w:i/>
          <w:iCs/>
          <w:kern w:val="0"/>
          <w14:ligatures w14:val="none"/>
        </w:rPr>
        <w:t>Abstract</w:t>
      </w:r>
      <w:r w:rsidRPr="00AD5C7D">
        <w:rPr>
          <w:rFonts w:ascii="Times New Roman" w:eastAsia="Times New Roman" w:hAnsi="Times New Roman" w:cs="Times New Roman"/>
          <w:kern w:val="0"/>
          <w14:ligatures w14:val="none"/>
        </w:rPr>
        <w:t>» a class that does</w:t>
      </w:r>
      <w:ins w:id="43" w:author="Carl Reed" w:date="2024-12-16T11:00:00Z" w16du:dateUtc="2024-12-16T18:00:00Z">
        <w:r w:rsidR="000C7169">
          <w:rPr>
            <w:rFonts w:ascii="Times New Roman" w:eastAsia="Times New Roman" w:hAnsi="Times New Roman" w:cs="Times New Roman"/>
            <w:kern w:val="0"/>
            <w14:ligatures w14:val="none"/>
          </w:rPr>
          <w:t xml:space="preserve"> not</w:t>
        </w:r>
      </w:ins>
      <w:del w:id="44" w:author="Carl Reed" w:date="2024-12-16T11:00:00Z" w16du:dateUtc="2024-12-16T18:00:00Z">
        <w:r w:rsidRPr="00AD5C7D" w:rsidDel="000C7169">
          <w:rPr>
            <w:rFonts w:ascii="Times New Roman" w:eastAsia="Times New Roman" w:hAnsi="Times New Roman" w:cs="Times New Roman"/>
            <w:kern w:val="0"/>
            <w14:ligatures w14:val="none"/>
          </w:rPr>
          <w:delText>n’t</w:delText>
        </w:r>
      </w:del>
      <w:r w:rsidRPr="00AD5C7D">
        <w:rPr>
          <w:rFonts w:ascii="Times New Roman" w:eastAsia="Times New Roman" w:hAnsi="Times New Roman" w:cs="Times New Roman"/>
          <w:kern w:val="0"/>
          <w14:ligatures w14:val="none"/>
        </w:rPr>
        <w:t xml:space="preserve"> include a complete implementation. Therefore, abstract classes can</w:t>
      </w:r>
      <w:ins w:id="45" w:author="Carl Reed" w:date="2024-12-16T11:00:00Z" w16du:dateUtc="2024-12-16T18:00:00Z">
        <w:r w:rsidR="000C7169">
          <w:rPr>
            <w:rFonts w:ascii="Times New Roman" w:eastAsia="Times New Roman" w:hAnsi="Times New Roman" w:cs="Times New Roman"/>
            <w:kern w:val="0"/>
            <w14:ligatures w14:val="none"/>
          </w:rPr>
          <w:t>not</w:t>
        </w:r>
      </w:ins>
      <w:del w:id="46" w:author="Carl Reed" w:date="2024-12-16T11:00:00Z" w16du:dateUtc="2024-12-16T18:00:00Z">
        <w:r w:rsidRPr="00AD5C7D" w:rsidDel="000C7169">
          <w:rPr>
            <w:rFonts w:ascii="Times New Roman" w:eastAsia="Times New Roman" w:hAnsi="Times New Roman" w:cs="Times New Roman"/>
            <w:kern w:val="0"/>
            <w14:ligatures w14:val="none"/>
          </w:rPr>
          <w:delText>’t</w:delText>
        </w:r>
      </w:del>
      <w:r w:rsidRPr="00AD5C7D">
        <w:rPr>
          <w:rFonts w:ascii="Times New Roman" w:eastAsia="Times New Roman" w:hAnsi="Times New Roman" w:cs="Times New Roman"/>
          <w:kern w:val="0"/>
          <w14:ligatures w14:val="none"/>
        </w:rPr>
        <w:t xml:space="preserve"> be directly instantiated; they have to be specialized (inherited).</w:t>
      </w:r>
    </w:p>
    <w:p w14:paraId="13F77DBF" w14:textId="77777777" w:rsidR="00AD5C7D" w:rsidRPr="00AD5C7D" w:rsidRDefault="00AD5C7D" w:rsidP="00AD5C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w:t>
      </w:r>
      <w:r w:rsidRPr="00AD5C7D">
        <w:rPr>
          <w:rFonts w:ascii="Times New Roman" w:eastAsia="Times New Roman" w:hAnsi="Times New Roman" w:cs="Times New Roman"/>
          <w:i/>
          <w:iCs/>
          <w:kern w:val="0"/>
          <w14:ligatures w14:val="none"/>
        </w:rPr>
        <w:t>DataType</w:t>
      </w:r>
      <w:r w:rsidRPr="00AD5C7D">
        <w:rPr>
          <w:rFonts w:ascii="Times New Roman" w:eastAsia="Times New Roman" w:hAnsi="Times New Roman" w:cs="Times New Roman"/>
          <w:kern w:val="0"/>
          <w14:ligatures w14:val="none"/>
        </w:rPr>
        <w:t>» defines a set of properties that lack identity. A data type is a classifier with no operations, whose primary purpose is to hold information.</w:t>
      </w:r>
    </w:p>
    <w:p w14:paraId="189FCD8C" w14:textId="77777777" w:rsidR="00AD5C7D" w:rsidRPr="00AD5C7D" w:rsidRDefault="00AD5C7D" w:rsidP="00AD5C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w:t>
      </w:r>
      <w:r w:rsidRPr="00AD5C7D">
        <w:rPr>
          <w:rFonts w:ascii="Times New Roman" w:eastAsia="Times New Roman" w:hAnsi="Times New Roman" w:cs="Times New Roman"/>
          <w:i/>
          <w:iCs/>
          <w:kern w:val="0"/>
          <w14:ligatures w14:val="none"/>
        </w:rPr>
        <w:t>FeatureType</w:t>
      </w:r>
      <w:r w:rsidRPr="00AD5C7D">
        <w:rPr>
          <w:rFonts w:ascii="Times New Roman" w:eastAsia="Times New Roman" w:hAnsi="Times New Roman" w:cs="Times New Roman"/>
          <w:kern w:val="0"/>
          <w14:ligatures w14:val="none"/>
        </w:rPr>
        <w:t>» represents features that are similar and exhibit common characteristics. Features are abstractions of real-world phenomena and have an identity.</w:t>
      </w:r>
    </w:p>
    <w:p w14:paraId="459D4070" w14:textId="00AB6A26" w:rsidR="00AD5C7D" w:rsidRPr="00AD5C7D" w:rsidRDefault="00AD5C7D" w:rsidP="00AD5C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w:t>
      </w:r>
      <w:r w:rsidRPr="00AD5C7D">
        <w:rPr>
          <w:rFonts w:ascii="Times New Roman" w:eastAsia="Times New Roman" w:hAnsi="Times New Roman" w:cs="Times New Roman"/>
          <w:i/>
          <w:iCs/>
          <w:kern w:val="0"/>
          <w14:ligatures w14:val="none"/>
        </w:rPr>
        <w:t>Metaclass</w:t>
      </w:r>
      <w:r w:rsidRPr="00AD5C7D">
        <w:rPr>
          <w:rFonts w:ascii="Times New Roman" w:eastAsia="Times New Roman" w:hAnsi="Times New Roman" w:cs="Times New Roman"/>
          <w:kern w:val="0"/>
          <w14:ligatures w14:val="none"/>
        </w:rPr>
        <w:t xml:space="preserve">» (Optional) </w:t>
      </w:r>
      <w:ins w:id="47" w:author="Carl Reed" w:date="2024-12-16T11:01:00Z" w16du:dateUtc="2024-12-16T18:01:00Z">
        <w:r w:rsidR="00025E55">
          <w:rPr>
            <w:rFonts w:ascii="Times New Roman" w:eastAsia="Times New Roman" w:hAnsi="Times New Roman" w:cs="Times New Roman"/>
            <w:kern w:val="0"/>
            <w14:ligatures w14:val="none"/>
          </w:rPr>
          <w:t xml:space="preserve">is </w:t>
        </w:r>
      </w:ins>
      <w:r w:rsidRPr="00AD5C7D">
        <w:rPr>
          <w:rFonts w:ascii="Times New Roman" w:eastAsia="Times New Roman" w:hAnsi="Times New Roman" w:cs="Times New Roman"/>
          <w:kern w:val="0"/>
          <w14:ligatures w14:val="none"/>
        </w:rPr>
        <w:t>a profile class and packageable element which may be extended through one or more stereotypes, which defines how an existing metaclass may be extended as part of a profile.</w:t>
      </w:r>
    </w:p>
    <w:p w14:paraId="3CBDD497" w14:textId="77777777" w:rsidR="00AD5C7D" w:rsidRPr="00AD5C7D" w:rsidRDefault="00AD5C7D" w:rsidP="00AD5C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w:t>
      </w:r>
      <w:r w:rsidRPr="00AD5C7D">
        <w:rPr>
          <w:rFonts w:ascii="Times New Roman" w:eastAsia="Times New Roman" w:hAnsi="Times New Roman" w:cs="Times New Roman"/>
          <w:i/>
          <w:iCs/>
          <w:kern w:val="0"/>
          <w14:ligatures w14:val="none"/>
        </w:rPr>
        <w:t>Property</w:t>
      </w:r>
      <w:r w:rsidRPr="00AD5C7D">
        <w:rPr>
          <w:rFonts w:ascii="Times New Roman" w:eastAsia="Times New Roman" w:hAnsi="Times New Roman" w:cs="Times New Roman"/>
          <w:kern w:val="0"/>
          <w14:ligatures w14:val="none"/>
        </w:rPr>
        <w:t>» denotes attributes and association roles. This stereotype does not add further semantics to the conceptual model but is required to be able to add tagged values to the attributes and association roles that are relevant for the encoding.</w:t>
      </w:r>
    </w:p>
    <w:p w14:paraId="59917EC5" w14:textId="77777777" w:rsidR="00AD5C7D" w:rsidRPr="00AD5C7D" w:rsidRDefault="00AD5C7D" w:rsidP="00AD5C7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w:t>
      </w:r>
      <w:r w:rsidRPr="00AD5C7D">
        <w:rPr>
          <w:rFonts w:ascii="Times New Roman" w:eastAsia="Times New Roman" w:hAnsi="Times New Roman" w:cs="Times New Roman"/>
          <w:i/>
          <w:iCs/>
          <w:kern w:val="0"/>
          <w14:ligatures w14:val="none"/>
        </w:rPr>
        <w:t>Type</w:t>
      </w:r>
      <w:r w:rsidRPr="00AD5C7D">
        <w:rPr>
          <w:rFonts w:ascii="Times New Roman" w:eastAsia="Times New Roman" w:hAnsi="Times New Roman" w:cs="Times New Roman"/>
          <w:kern w:val="0"/>
          <w14:ligatures w14:val="none"/>
        </w:rPr>
        <w:t>» denotes classes that are not directly instantiable, but are used as an abstract collection of operation, attribute, and relation signatures. The stereotype is used in the POI Conceptual Model only for classes that are imported from the ISO standards 19103, 19107, 19109, and 19115.</w:t>
      </w:r>
    </w:p>
    <w:p w14:paraId="3DB92435"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To enhance the readability of the POI UML diagrams, classes are depicted in different colors. The following coloring scheme is applied:</w:t>
      </w:r>
    </w:p>
    <w:p w14:paraId="02AEDA87"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noProof/>
          <w:kern w:val="0"/>
          <w14:ligatures w14:val="none"/>
        </w:rPr>
        <w:drawing>
          <wp:inline distT="0" distB="0" distL="0" distR="0" wp14:anchorId="3FF66363" wp14:editId="059A14E7">
            <wp:extent cx="2619375" cy="800100"/>
            <wp:effectExtent l="0" t="0" r="9525" b="0"/>
            <wp:docPr id="2" name="Picture 7" descr="A green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A green sign with black text&#10;&#10;Description automatically generated"/>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09021548"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Classes painted in green belong to the POI Requirements Class.</w:t>
      </w:r>
    </w:p>
    <w:p w14:paraId="2FF73364"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noProof/>
          <w:kern w:val="0"/>
          <w14:ligatures w14:val="none"/>
        </w:rPr>
        <w:drawing>
          <wp:inline distT="0" distB="0" distL="0" distR="0" wp14:anchorId="0BADEACC" wp14:editId="03208EA7">
            <wp:extent cx="2619375" cy="800100"/>
            <wp:effectExtent l="0" t="0" r="9525" b="0"/>
            <wp:docPr id="3" name="Picture 6"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yellow rectangular sign with black text&#10;&#10;Description automatically generated"/>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397B51B2"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Classes painted in tan are defined in the ISO standards 19107, 19109, or 19115. Class names are preceded by the UML package name in which the class is defined.</w:t>
      </w:r>
    </w:p>
    <w:p w14:paraId="4AF9E41B"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noProof/>
          <w:kern w:val="0"/>
          <w14:ligatures w14:val="none"/>
        </w:rPr>
        <w:drawing>
          <wp:inline distT="0" distB="0" distL="0" distR="0" wp14:anchorId="0E84AA5D" wp14:editId="130D6101">
            <wp:extent cx="2619375" cy="800100"/>
            <wp:effectExtent l="0" t="0" r="9525" b="0"/>
            <wp:docPr id="4" name="Picture 5"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white sign with black text&#10;&#10;Description automatically generated"/>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619375" cy="800100"/>
                    </a:xfrm>
                    <a:prstGeom prst="rect">
                      <a:avLst/>
                    </a:prstGeom>
                    <a:noFill/>
                    <a:ln>
                      <a:noFill/>
                    </a:ln>
                  </pic:spPr>
                </pic:pic>
              </a:graphicData>
            </a:graphic>
          </wp:inline>
        </w:drawing>
      </w:r>
    </w:p>
    <w:p w14:paraId="6FB0B812"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The color white is used for notes and </w:t>
      </w:r>
      <w:hyperlink r:id="rId104" w:anchor="ISO19507" w:history="1">
        <w:r w:rsidRPr="00AD5C7D">
          <w:rPr>
            <w:rFonts w:ascii="Times New Roman" w:eastAsia="Times New Roman" w:hAnsi="Times New Roman" w:cs="Times New Roman"/>
            <w:color w:val="0000FF"/>
            <w:kern w:val="0"/>
            <w:u w:val="single"/>
            <w14:ligatures w14:val="none"/>
          </w:rPr>
          <w:t>Object Constraint Language</w:t>
        </w:r>
      </w:hyperlink>
      <w:r w:rsidRPr="00AD5C7D">
        <w:rPr>
          <w:rFonts w:ascii="Times New Roman" w:eastAsia="Times New Roman" w:hAnsi="Times New Roman" w:cs="Times New Roman"/>
          <w:kern w:val="0"/>
          <w14:ligatures w14:val="none"/>
        </w:rPr>
        <w:t xml:space="preserve"> (OCL) constraints that are provided in the UML diagrams.</w:t>
      </w:r>
    </w:p>
    <w:p w14:paraId="699289B1"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lastRenderedPageBreak/>
        <w:t xml:space="preserve">The example UML diagram in </w:t>
      </w:r>
      <w:hyperlink r:id="rId105" w:anchor="figure-2" w:history="1">
        <w:r w:rsidRPr="00AD5C7D">
          <w:rPr>
            <w:rFonts w:ascii="Times New Roman" w:eastAsia="Times New Roman" w:hAnsi="Times New Roman" w:cs="Times New Roman"/>
            <w:color w:val="0000FF"/>
            <w:kern w:val="0"/>
            <w:u w:val="single"/>
            <w14:ligatures w14:val="none"/>
          </w:rPr>
          <w:t>Figure 2</w:t>
        </w:r>
      </w:hyperlink>
      <w:r w:rsidRPr="00AD5C7D">
        <w:rPr>
          <w:rFonts w:ascii="Times New Roman" w:eastAsia="Times New Roman" w:hAnsi="Times New Roman" w:cs="Times New Roman"/>
          <w:kern w:val="0"/>
          <w14:ligatures w14:val="none"/>
        </w:rPr>
        <w:t xml:space="preserve"> demonstrates the UML notation and coloring scheme used throughout this standard. The generalization, link, and instance associations are also illustrated.</w:t>
      </w:r>
    </w:p>
    <w:p w14:paraId="35B92E95"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w:t>
      </w:r>
    </w:p>
    <w:p w14:paraId="1C3CD775"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noProof/>
          <w:kern w:val="0"/>
          <w14:ligatures w14:val="none"/>
        </w:rPr>
        <w:drawing>
          <wp:inline distT="0" distB="0" distL="0" distR="0" wp14:anchorId="17A9D59B" wp14:editId="034F3005">
            <wp:extent cx="6505575" cy="5381625"/>
            <wp:effectExtent l="0" t="0" r="9525" b="9525"/>
            <wp:docPr id="5" name="Picture 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data flow&#10;&#10;Description automatically generated"/>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505575" cy="5381625"/>
                    </a:xfrm>
                    <a:prstGeom prst="rect">
                      <a:avLst/>
                    </a:prstGeom>
                    <a:noFill/>
                    <a:ln>
                      <a:noFill/>
                    </a:ln>
                  </pic:spPr>
                </pic:pic>
              </a:graphicData>
            </a:graphic>
          </wp:inline>
        </w:drawing>
      </w:r>
    </w:p>
    <w:p w14:paraId="6522685C"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Figure 2 — Example UML diagram demonstrating the UML notation and coloring scheme used throughout the POI Standard.</w:t>
      </w:r>
    </w:p>
    <w:p w14:paraId="740A8ED9" w14:textId="77777777" w:rsidR="00AD5C7D" w:rsidRPr="00AD5C7D" w:rsidRDefault="00AD5C7D" w:rsidP="00AD5C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07" w:anchor="_international_text" w:history="1">
        <w:r w:rsidRPr="00AD5C7D">
          <w:rPr>
            <w:rFonts w:ascii="Times New Roman" w:eastAsia="Times New Roman" w:hAnsi="Times New Roman" w:cs="Times New Roman"/>
            <w:b/>
            <w:bCs/>
            <w:color w:val="0000FF"/>
            <w:kern w:val="0"/>
            <w:sz w:val="36"/>
            <w:szCs w:val="36"/>
            <w:u w:val="single"/>
            <w14:ligatures w14:val="none"/>
          </w:rPr>
          <w:t>5.3.  International Text</w:t>
        </w:r>
      </w:hyperlink>
    </w:p>
    <w:p w14:paraId="54171D95" w14:textId="2FA34E8A"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Not all users will speak the same language. Therefore</w:t>
      </w:r>
      <w:ins w:id="48" w:author="Carl Reed" w:date="2024-12-16T11:01:00Z" w16du:dateUtc="2024-12-16T18:01:00Z">
        <w:r w:rsidR="00AA0FF1">
          <w:rPr>
            <w:rFonts w:ascii="Times New Roman" w:eastAsia="Times New Roman" w:hAnsi="Times New Roman" w:cs="Times New Roman"/>
            <w:kern w:val="0"/>
            <w14:ligatures w14:val="none"/>
          </w:rPr>
          <w:t>,</w:t>
        </w:r>
      </w:ins>
      <w:r w:rsidRPr="00AD5C7D">
        <w:rPr>
          <w:rFonts w:ascii="Times New Roman" w:eastAsia="Times New Roman" w:hAnsi="Times New Roman" w:cs="Times New Roman"/>
          <w:kern w:val="0"/>
          <w14:ligatures w14:val="none"/>
        </w:rPr>
        <w:t xml:space="preserve"> a POI </w:t>
      </w:r>
      <w:ins w:id="49" w:author="Carl Reed" w:date="2024-12-16T11:01:00Z" w16du:dateUtc="2024-12-16T18:01:00Z">
        <w:r w:rsidR="00AA0FF1">
          <w:rPr>
            <w:rFonts w:ascii="Times New Roman" w:eastAsia="Times New Roman" w:hAnsi="Times New Roman" w:cs="Times New Roman"/>
            <w:kern w:val="0"/>
            <w14:ligatures w14:val="none"/>
          </w:rPr>
          <w:t xml:space="preserve">Implementation </w:t>
        </w:r>
      </w:ins>
      <w:r w:rsidRPr="00AD5C7D">
        <w:rPr>
          <w:rFonts w:ascii="Times New Roman" w:eastAsia="Times New Roman" w:hAnsi="Times New Roman" w:cs="Times New Roman"/>
          <w:kern w:val="0"/>
          <w14:ligatures w14:val="none"/>
        </w:rPr>
        <w:t xml:space="preserve">Standard should support international text. </w:t>
      </w:r>
      <w:del w:id="50" w:author="Carl Reed" w:date="2024-12-16T11:03:00Z" w16du:dateUtc="2024-12-16T18:03:00Z">
        <w:r w:rsidRPr="00AD5C7D" w:rsidDel="00DE07E2">
          <w:rPr>
            <w:rFonts w:ascii="Times New Roman" w:eastAsia="Times New Roman" w:hAnsi="Times New Roman" w:cs="Times New Roman"/>
            <w:kern w:val="0"/>
            <w14:ligatures w14:val="none"/>
          </w:rPr>
          <w:delText>While i</w:delText>
        </w:r>
      </w:del>
      <w:ins w:id="51" w:author="Carl Reed" w:date="2024-12-16T11:03:00Z" w16du:dateUtc="2024-12-16T18:03:00Z">
        <w:r w:rsidR="00DE07E2">
          <w:rPr>
            <w:rFonts w:ascii="Times New Roman" w:eastAsia="Times New Roman" w:hAnsi="Times New Roman" w:cs="Times New Roman"/>
            <w:kern w:val="0"/>
            <w14:ligatures w14:val="none"/>
          </w:rPr>
          <w:t>I</w:t>
        </w:r>
      </w:ins>
      <w:r w:rsidRPr="00AD5C7D">
        <w:rPr>
          <w:rFonts w:ascii="Times New Roman" w:eastAsia="Times New Roman" w:hAnsi="Times New Roman" w:cs="Times New Roman"/>
          <w:kern w:val="0"/>
          <w14:ligatures w14:val="none"/>
        </w:rPr>
        <w:t xml:space="preserve">nternationalization techniques are specific to the </w:t>
      </w:r>
      <w:r w:rsidRPr="00AD5C7D">
        <w:rPr>
          <w:rFonts w:ascii="Times New Roman" w:eastAsia="Times New Roman" w:hAnsi="Times New Roman" w:cs="Times New Roman"/>
          <w:kern w:val="0"/>
          <w14:ligatures w14:val="none"/>
        </w:rPr>
        <w:lastRenderedPageBreak/>
        <w:t>implementing technology</w:t>
      </w:r>
      <w:ins w:id="52" w:author="Carl Reed" w:date="2024-12-16T11:03:00Z" w16du:dateUtc="2024-12-16T18:03:00Z">
        <w:r w:rsidR="00DE07E2">
          <w:rPr>
            <w:rFonts w:ascii="Times New Roman" w:eastAsia="Times New Roman" w:hAnsi="Times New Roman" w:cs="Times New Roman"/>
            <w:kern w:val="0"/>
            <w14:ligatures w14:val="none"/>
          </w:rPr>
          <w:t>.</w:t>
        </w:r>
      </w:ins>
      <w:del w:id="53" w:author="Carl Reed" w:date="2024-12-16T11:03:00Z" w16du:dateUtc="2024-12-16T18:03:00Z">
        <w:r w:rsidRPr="00AD5C7D" w:rsidDel="00DE07E2">
          <w:rPr>
            <w:rFonts w:ascii="Times New Roman" w:eastAsia="Times New Roman" w:hAnsi="Times New Roman" w:cs="Times New Roman"/>
            <w:kern w:val="0"/>
            <w14:ligatures w14:val="none"/>
          </w:rPr>
          <w:delText xml:space="preserve">, this Conceptual Standard should provide some </w:delText>
        </w:r>
      </w:del>
      <w:del w:id="54" w:author="Carl Reed" w:date="2024-12-16T11:01:00Z" w16du:dateUtc="2024-12-16T18:01:00Z">
        <w:r w:rsidRPr="00AD5C7D" w:rsidDel="006A42E8">
          <w:rPr>
            <w:rFonts w:ascii="Times New Roman" w:eastAsia="Times New Roman" w:hAnsi="Times New Roman" w:cs="Times New Roman"/>
            <w:kern w:val="0"/>
            <w14:ligatures w14:val="none"/>
          </w:rPr>
          <w:delText>guidence</w:delText>
        </w:r>
      </w:del>
      <w:del w:id="55" w:author="Carl Reed" w:date="2024-12-16T11:03:00Z" w16du:dateUtc="2024-12-16T18:03:00Z">
        <w:r w:rsidRPr="00AD5C7D" w:rsidDel="00DE07E2">
          <w:rPr>
            <w:rFonts w:ascii="Times New Roman" w:eastAsia="Times New Roman" w:hAnsi="Times New Roman" w:cs="Times New Roman"/>
            <w:kern w:val="0"/>
            <w14:ligatures w14:val="none"/>
          </w:rPr>
          <w:delText xml:space="preserve"> on the desired characteristics of such an implementation.</w:delText>
        </w:r>
      </w:del>
    </w:p>
    <w:p w14:paraId="15D6B59F" w14:textId="3FA2B79D"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del w:id="56" w:author="Carl Reed" w:date="2024-12-16T11:03:00Z" w16du:dateUtc="2024-12-16T18:03:00Z">
        <w:r w:rsidRPr="00AD5C7D" w:rsidDel="00DE07E2">
          <w:rPr>
            <w:rFonts w:ascii="Times New Roman" w:eastAsia="Times New Roman" w:hAnsi="Times New Roman" w:cs="Times New Roman"/>
            <w:kern w:val="0"/>
            <w14:ligatures w14:val="none"/>
          </w:rPr>
          <w:delText>To that end</w:delText>
        </w:r>
      </w:del>
      <w:ins w:id="57" w:author="Carl Reed" w:date="2024-12-16T11:03:00Z" w16du:dateUtc="2024-12-16T18:03:00Z">
        <w:r w:rsidR="00DE07E2">
          <w:rPr>
            <w:rFonts w:ascii="Times New Roman" w:eastAsia="Times New Roman" w:hAnsi="Times New Roman" w:cs="Times New Roman"/>
            <w:kern w:val="0"/>
            <w14:ligatures w14:val="none"/>
          </w:rPr>
          <w:t>Therefore</w:t>
        </w:r>
      </w:ins>
      <w:r w:rsidRPr="00AD5C7D">
        <w:rPr>
          <w:rFonts w:ascii="Times New Roman" w:eastAsia="Times New Roman" w:hAnsi="Times New Roman" w:cs="Times New Roman"/>
          <w:kern w:val="0"/>
          <w14:ligatures w14:val="none"/>
        </w:rPr>
        <w:t xml:space="preserve">, this Standard recommends the following conventions for implementing internationalized text in an Implementation </w:t>
      </w:r>
      <w:del w:id="58" w:author="Carl Reed" w:date="2024-12-16T11:03:00Z" w16du:dateUtc="2024-12-16T18:03:00Z">
        <w:r w:rsidRPr="00AD5C7D" w:rsidDel="00DE07E2">
          <w:rPr>
            <w:rFonts w:ascii="Times New Roman" w:eastAsia="Times New Roman" w:hAnsi="Times New Roman" w:cs="Times New Roman"/>
            <w:kern w:val="0"/>
            <w14:ligatures w14:val="none"/>
          </w:rPr>
          <w:delText>Specification</w:delText>
        </w:r>
      </w:del>
      <w:ins w:id="59" w:author="Carl Reed" w:date="2024-12-16T11:03:00Z" w16du:dateUtc="2024-12-16T18:03:00Z">
        <w:r w:rsidR="00DE07E2">
          <w:rPr>
            <w:rFonts w:ascii="Times New Roman" w:eastAsia="Times New Roman" w:hAnsi="Times New Roman" w:cs="Times New Roman"/>
            <w:kern w:val="0"/>
            <w14:ligatures w14:val="none"/>
          </w:rPr>
          <w:t>Standard</w:t>
        </w:r>
      </w:ins>
      <w:r w:rsidRPr="00AD5C7D">
        <w:rPr>
          <w:rFonts w:ascii="Times New Roman" w:eastAsia="Times New Roman" w:hAnsi="Times New Roman" w:cs="Times New Roman"/>
          <w:kern w:val="0"/>
          <w14:ligatures w14:val="none"/>
        </w:rPr>
        <w:t>:</w:t>
      </w:r>
    </w:p>
    <w:p w14:paraId="69025C17" w14:textId="77777777" w:rsidR="00AD5C7D" w:rsidRPr="00AD5C7D" w:rsidRDefault="00AD5C7D" w:rsidP="00AD5C7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All text strings should have cardinality greater than one.</w:t>
      </w:r>
    </w:p>
    <w:p w14:paraId="1A93DB90" w14:textId="77777777" w:rsidR="00AD5C7D" w:rsidRPr="00AD5C7D" w:rsidRDefault="00AD5C7D" w:rsidP="00AD5C7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Text strings can have an associated language attribute.</w:t>
      </w:r>
    </w:p>
    <w:p w14:paraId="355AEACC" w14:textId="77777777" w:rsidR="00AD5C7D" w:rsidRPr="00AD5C7D" w:rsidRDefault="00AD5C7D" w:rsidP="00AD5C7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These language attributes should be populated with an international language code.</w:t>
      </w:r>
    </w:p>
    <w:p w14:paraId="7BEE5285" w14:textId="77777777" w:rsidR="00AD5C7D" w:rsidRPr="00AD5C7D" w:rsidRDefault="00AD5C7D" w:rsidP="00AD5C7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108" w:anchor="_poi_model_core_requirements" w:history="1">
        <w:r w:rsidRPr="00AD5C7D">
          <w:rPr>
            <w:rFonts w:ascii="Times New Roman" w:eastAsia="Times New Roman" w:hAnsi="Times New Roman" w:cs="Times New Roman"/>
            <w:b/>
            <w:bCs/>
            <w:color w:val="0000FF"/>
            <w:kern w:val="36"/>
            <w:sz w:val="48"/>
            <w:szCs w:val="48"/>
            <w:u w:val="single"/>
            <w14:ligatures w14:val="none"/>
          </w:rPr>
          <w:t>6.  POI Model Core Requirements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7711"/>
      </w:tblGrid>
      <w:tr w:rsidR="00AD5C7D" w:rsidRPr="00AD5C7D" w14:paraId="49D6E3AF"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00E0C449"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09" w:anchor="req_core" w:history="1">
              <w:r w:rsidRPr="00AD5C7D">
                <w:rPr>
                  <w:rFonts w:ascii="Times New Roman" w:eastAsia="Times New Roman" w:hAnsi="Times New Roman" w:cs="Times New Roman"/>
                  <w:b/>
                  <w:bCs/>
                  <w:color w:val="0000FF"/>
                  <w:kern w:val="0"/>
                  <w:u w:val="single"/>
                  <w14:ligatures w14:val="none"/>
                </w:rPr>
                <w:t>Requirements class 1: Core Requirements Class</w:t>
              </w:r>
            </w:hyperlink>
          </w:p>
        </w:tc>
      </w:tr>
      <w:tr w:rsidR="00AD5C7D" w:rsidRPr="00AD5C7D" w14:paraId="1F84576D" w14:textId="77777777" w:rsidTr="00AD5C7D">
        <w:trPr>
          <w:tblCellSpacing w:w="15" w:type="dxa"/>
        </w:trPr>
        <w:tc>
          <w:tcPr>
            <w:tcW w:w="0" w:type="auto"/>
            <w:tcBorders>
              <w:top w:val="single" w:sz="12" w:space="0" w:color="auto"/>
              <w:bottom w:val="single" w:sz="8" w:space="0" w:color="auto"/>
            </w:tcBorders>
            <w:vAlign w:val="center"/>
            <w:hideMark/>
          </w:tcPr>
          <w:p w14:paraId="53E98F22"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224F97F"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http://www.opengis.net/spec/poi/1.0/req/core</w:t>
            </w:r>
          </w:p>
        </w:tc>
      </w:tr>
      <w:tr w:rsidR="00AD5C7D" w:rsidRPr="00AD5C7D" w14:paraId="538E1FB3" w14:textId="77777777" w:rsidTr="00AD5C7D">
        <w:trPr>
          <w:tblCellSpacing w:w="15" w:type="dxa"/>
        </w:trPr>
        <w:tc>
          <w:tcPr>
            <w:tcW w:w="0" w:type="auto"/>
            <w:tcBorders>
              <w:top w:val="nil"/>
              <w:bottom w:val="single" w:sz="8" w:space="0" w:color="auto"/>
            </w:tcBorders>
            <w:vAlign w:val="center"/>
            <w:hideMark/>
          </w:tcPr>
          <w:p w14:paraId="331AC5B8"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Conformance class</w:t>
            </w:r>
          </w:p>
        </w:tc>
        <w:tc>
          <w:tcPr>
            <w:tcW w:w="0" w:type="auto"/>
            <w:tcBorders>
              <w:top w:val="nil"/>
              <w:bottom w:val="single" w:sz="8" w:space="0" w:color="auto"/>
            </w:tcBorders>
            <w:vAlign w:val="center"/>
            <w:hideMark/>
          </w:tcPr>
          <w:p w14:paraId="251FE482"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10" w:anchor="_4ba8bada-cb29-8bb1-552c-308e63a496d7" w:history="1">
              <w:r w:rsidRPr="00AD5C7D">
                <w:rPr>
                  <w:rFonts w:ascii="Times New Roman" w:eastAsia="Times New Roman" w:hAnsi="Times New Roman" w:cs="Times New Roman"/>
                  <w:color w:val="0000FF"/>
                  <w:kern w:val="0"/>
                  <w:u w:val="single"/>
                  <w14:ligatures w14:val="none"/>
                </w:rPr>
                <w:t xml:space="preserve">Conformance class A.1: </w:t>
              </w:r>
              <w:r w:rsidRPr="00AD5C7D">
                <w:rPr>
                  <w:rFonts w:ascii="Courier New" w:eastAsia="Times New Roman" w:hAnsi="Courier New" w:cs="Courier New"/>
                  <w:color w:val="0000FF"/>
                  <w:kern w:val="0"/>
                  <w:sz w:val="20"/>
                  <w:szCs w:val="20"/>
                  <w:u w:val="single"/>
                  <w14:ligatures w14:val="none"/>
                </w:rPr>
                <w:t>http://www.opengis.net/spec/poi/1.0/conf/core</w:t>
              </w:r>
            </w:hyperlink>
          </w:p>
        </w:tc>
      </w:tr>
      <w:tr w:rsidR="00AD5C7D" w:rsidRPr="00AD5C7D" w14:paraId="10C92797" w14:textId="77777777" w:rsidTr="00AD5C7D">
        <w:trPr>
          <w:tblCellSpacing w:w="15" w:type="dxa"/>
        </w:trPr>
        <w:tc>
          <w:tcPr>
            <w:tcW w:w="0" w:type="auto"/>
            <w:tcBorders>
              <w:top w:val="nil"/>
              <w:bottom w:val="single" w:sz="8" w:space="0" w:color="auto"/>
            </w:tcBorders>
            <w:vAlign w:val="center"/>
            <w:hideMark/>
          </w:tcPr>
          <w:p w14:paraId="0E62F304"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Normative statements</w:t>
            </w:r>
          </w:p>
        </w:tc>
        <w:tc>
          <w:tcPr>
            <w:tcW w:w="0" w:type="auto"/>
            <w:tcBorders>
              <w:top w:val="nil"/>
              <w:bottom w:val="single" w:sz="8" w:space="0" w:color="auto"/>
            </w:tcBorders>
            <w:vAlign w:val="center"/>
            <w:hideMark/>
          </w:tcPr>
          <w:p w14:paraId="0511A3E4"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11" w:anchor="req_core_general_feature_model" w:history="1">
              <w:r w:rsidRPr="00AD5C7D">
                <w:rPr>
                  <w:rFonts w:ascii="Times New Roman" w:eastAsia="Times New Roman" w:hAnsi="Times New Roman" w:cs="Times New Roman"/>
                  <w:color w:val="0000FF"/>
                  <w:kern w:val="0"/>
                  <w:u w:val="single"/>
                  <w14:ligatures w14:val="none"/>
                </w:rPr>
                <w:t xml:space="preserve">Requirement 1: </w:t>
              </w:r>
              <w:r w:rsidRPr="00AD5C7D">
                <w:rPr>
                  <w:rFonts w:ascii="Courier New" w:eastAsia="Times New Roman" w:hAnsi="Courier New" w:cs="Courier New"/>
                  <w:color w:val="0000FF"/>
                  <w:kern w:val="0"/>
                  <w:sz w:val="20"/>
                  <w:szCs w:val="20"/>
                  <w:u w:val="single"/>
                  <w14:ligatures w14:val="none"/>
                </w:rPr>
                <w:t>/req/core/generalfeaturemodel</w:t>
              </w:r>
            </w:hyperlink>
            <w:r w:rsidRPr="00AD5C7D">
              <w:rPr>
                <w:rFonts w:ascii="Times New Roman" w:eastAsia="Times New Roman" w:hAnsi="Times New Roman" w:cs="Times New Roman"/>
                <w:kern w:val="0"/>
                <w14:ligatures w14:val="none"/>
              </w:rPr>
              <w:br/>
            </w:r>
            <w:hyperlink r:id="rId112" w:anchor="req_core_geometry" w:history="1">
              <w:r w:rsidRPr="00AD5C7D">
                <w:rPr>
                  <w:rFonts w:ascii="Times New Roman" w:eastAsia="Times New Roman" w:hAnsi="Times New Roman" w:cs="Times New Roman"/>
                  <w:color w:val="0000FF"/>
                  <w:kern w:val="0"/>
                  <w:u w:val="single"/>
                  <w14:ligatures w14:val="none"/>
                </w:rPr>
                <w:t xml:space="preserve">Requirement 2: </w:t>
              </w:r>
              <w:r w:rsidRPr="00AD5C7D">
                <w:rPr>
                  <w:rFonts w:ascii="Courier New" w:eastAsia="Times New Roman" w:hAnsi="Courier New" w:cs="Courier New"/>
                  <w:color w:val="0000FF"/>
                  <w:kern w:val="0"/>
                  <w:sz w:val="20"/>
                  <w:szCs w:val="20"/>
                  <w:u w:val="single"/>
                  <w14:ligatures w14:val="none"/>
                </w:rPr>
                <w:t>/req/core/geometry</w:t>
              </w:r>
            </w:hyperlink>
            <w:r w:rsidRPr="00AD5C7D">
              <w:rPr>
                <w:rFonts w:ascii="Times New Roman" w:eastAsia="Times New Roman" w:hAnsi="Times New Roman" w:cs="Times New Roman"/>
                <w:kern w:val="0"/>
                <w14:ligatures w14:val="none"/>
              </w:rPr>
              <w:br/>
            </w:r>
            <w:hyperlink r:id="rId113" w:anchor="req_core_abstractfeature" w:history="1">
              <w:r w:rsidRPr="00AD5C7D">
                <w:rPr>
                  <w:rFonts w:ascii="Times New Roman" w:eastAsia="Times New Roman" w:hAnsi="Times New Roman" w:cs="Times New Roman"/>
                  <w:color w:val="0000FF"/>
                  <w:kern w:val="0"/>
                  <w:u w:val="single"/>
                  <w14:ligatures w14:val="none"/>
                </w:rPr>
                <w:t xml:space="preserve">Requirement 3: </w:t>
              </w:r>
              <w:r w:rsidRPr="00AD5C7D">
                <w:rPr>
                  <w:rFonts w:ascii="Courier New" w:eastAsia="Times New Roman" w:hAnsi="Courier New" w:cs="Courier New"/>
                  <w:color w:val="0000FF"/>
                  <w:kern w:val="0"/>
                  <w:sz w:val="20"/>
                  <w:szCs w:val="20"/>
                  <w:u w:val="single"/>
                  <w14:ligatures w14:val="none"/>
                </w:rPr>
                <w:t>/req/core/abstractfeature</w:t>
              </w:r>
            </w:hyperlink>
            <w:r w:rsidRPr="00AD5C7D">
              <w:rPr>
                <w:rFonts w:ascii="Times New Roman" w:eastAsia="Times New Roman" w:hAnsi="Times New Roman" w:cs="Times New Roman"/>
                <w:kern w:val="0"/>
                <w14:ligatures w14:val="none"/>
              </w:rPr>
              <w:br/>
            </w:r>
            <w:hyperlink r:id="rId114" w:anchor="req_core_abstractfeature-description" w:history="1">
              <w:r w:rsidRPr="00AD5C7D">
                <w:rPr>
                  <w:rFonts w:ascii="Times New Roman" w:eastAsia="Times New Roman" w:hAnsi="Times New Roman" w:cs="Times New Roman"/>
                  <w:color w:val="0000FF"/>
                  <w:kern w:val="0"/>
                  <w:u w:val="single"/>
                  <w14:ligatures w14:val="none"/>
                </w:rPr>
                <w:t xml:space="preserve">Requirement 4: </w:t>
              </w:r>
              <w:r w:rsidRPr="00AD5C7D">
                <w:rPr>
                  <w:rFonts w:ascii="Courier New" w:eastAsia="Times New Roman" w:hAnsi="Courier New" w:cs="Courier New"/>
                  <w:color w:val="0000FF"/>
                  <w:kern w:val="0"/>
                  <w:sz w:val="20"/>
                  <w:szCs w:val="20"/>
                  <w:u w:val="single"/>
                  <w14:ligatures w14:val="none"/>
                </w:rPr>
                <w:t>/req/core/abstractfeature-description</w:t>
              </w:r>
            </w:hyperlink>
            <w:r w:rsidRPr="00AD5C7D">
              <w:rPr>
                <w:rFonts w:ascii="Times New Roman" w:eastAsia="Times New Roman" w:hAnsi="Times New Roman" w:cs="Times New Roman"/>
                <w:kern w:val="0"/>
                <w14:ligatures w14:val="none"/>
              </w:rPr>
              <w:br/>
            </w:r>
            <w:hyperlink r:id="rId115" w:anchor="req_core_abstractfeature-featureid" w:history="1">
              <w:r w:rsidRPr="00AD5C7D">
                <w:rPr>
                  <w:rFonts w:ascii="Times New Roman" w:eastAsia="Times New Roman" w:hAnsi="Times New Roman" w:cs="Times New Roman"/>
                  <w:color w:val="0000FF"/>
                  <w:kern w:val="0"/>
                  <w:u w:val="single"/>
                  <w14:ligatures w14:val="none"/>
                </w:rPr>
                <w:t xml:space="preserve">Requirement 5: </w:t>
              </w:r>
              <w:r w:rsidRPr="00AD5C7D">
                <w:rPr>
                  <w:rFonts w:ascii="Courier New" w:eastAsia="Times New Roman" w:hAnsi="Courier New" w:cs="Courier New"/>
                  <w:color w:val="0000FF"/>
                  <w:kern w:val="0"/>
                  <w:sz w:val="20"/>
                  <w:szCs w:val="20"/>
                  <w:u w:val="single"/>
                  <w14:ligatures w14:val="none"/>
                </w:rPr>
                <w:t>/req/core/abstractfeature-featureid</w:t>
              </w:r>
            </w:hyperlink>
            <w:r w:rsidRPr="00AD5C7D">
              <w:rPr>
                <w:rFonts w:ascii="Times New Roman" w:eastAsia="Times New Roman" w:hAnsi="Times New Roman" w:cs="Times New Roman"/>
                <w:kern w:val="0"/>
                <w14:ligatures w14:val="none"/>
              </w:rPr>
              <w:br/>
            </w:r>
            <w:hyperlink r:id="rId116" w:anchor="req_core_abstractfeature-identifier" w:history="1">
              <w:r w:rsidRPr="00AD5C7D">
                <w:rPr>
                  <w:rFonts w:ascii="Times New Roman" w:eastAsia="Times New Roman" w:hAnsi="Times New Roman" w:cs="Times New Roman"/>
                  <w:color w:val="0000FF"/>
                  <w:kern w:val="0"/>
                  <w:u w:val="single"/>
                  <w14:ligatures w14:val="none"/>
                </w:rPr>
                <w:t xml:space="preserve">Requirement 6: </w:t>
              </w:r>
              <w:r w:rsidRPr="00AD5C7D">
                <w:rPr>
                  <w:rFonts w:ascii="Courier New" w:eastAsia="Times New Roman" w:hAnsi="Courier New" w:cs="Courier New"/>
                  <w:color w:val="0000FF"/>
                  <w:kern w:val="0"/>
                  <w:sz w:val="20"/>
                  <w:szCs w:val="20"/>
                  <w:u w:val="single"/>
                  <w14:ligatures w14:val="none"/>
                </w:rPr>
                <w:t>/req/core/abstractfeature-identifier</w:t>
              </w:r>
            </w:hyperlink>
            <w:r w:rsidRPr="00AD5C7D">
              <w:rPr>
                <w:rFonts w:ascii="Times New Roman" w:eastAsia="Times New Roman" w:hAnsi="Times New Roman" w:cs="Times New Roman"/>
                <w:kern w:val="0"/>
                <w14:ligatures w14:val="none"/>
              </w:rPr>
              <w:br/>
            </w:r>
            <w:hyperlink r:id="rId117" w:anchor="req_core_abstractfeature-name" w:history="1">
              <w:r w:rsidRPr="00AD5C7D">
                <w:rPr>
                  <w:rFonts w:ascii="Times New Roman" w:eastAsia="Times New Roman" w:hAnsi="Times New Roman" w:cs="Times New Roman"/>
                  <w:color w:val="0000FF"/>
                  <w:kern w:val="0"/>
                  <w:u w:val="single"/>
                  <w14:ligatures w14:val="none"/>
                </w:rPr>
                <w:t xml:space="preserve">Requirement 7: </w:t>
              </w:r>
              <w:r w:rsidRPr="00AD5C7D">
                <w:rPr>
                  <w:rFonts w:ascii="Courier New" w:eastAsia="Times New Roman" w:hAnsi="Courier New" w:cs="Courier New"/>
                  <w:color w:val="0000FF"/>
                  <w:kern w:val="0"/>
                  <w:sz w:val="20"/>
                  <w:szCs w:val="20"/>
                  <w:u w:val="single"/>
                  <w14:ligatures w14:val="none"/>
                </w:rPr>
                <w:t>/req/core/abstractfeature-name</w:t>
              </w:r>
            </w:hyperlink>
            <w:r w:rsidRPr="00AD5C7D">
              <w:rPr>
                <w:rFonts w:ascii="Times New Roman" w:eastAsia="Times New Roman" w:hAnsi="Times New Roman" w:cs="Times New Roman"/>
                <w:kern w:val="0"/>
                <w14:ligatures w14:val="none"/>
              </w:rPr>
              <w:br/>
            </w:r>
            <w:hyperlink r:id="rId118" w:anchor="req_core_feature_with_lifespan" w:history="1">
              <w:r w:rsidRPr="00AD5C7D">
                <w:rPr>
                  <w:rFonts w:ascii="Times New Roman" w:eastAsia="Times New Roman" w:hAnsi="Times New Roman" w:cs="Times New Roman"/>
                  <w:color w:val="0000FF"/>
                  <w:kern w:val="0"/>
                  <w:u w:val="single"/>
                  <w14:ligatures w14:val="none"/>
                </w:rPr>
                <w:t xml:space="preserve">Requirement 8: </w:t>
              </w:r>
              <w:r w:rsidRPr="00AD5C7D">
                <w:rPr>
                  <w:rFonts w:ascii="Courier New" w:eastAsia="Times New Roman" w:hAnsi="Courier New" w:cs="Courier New"/>
                  <w:color w:val="0000FF"/>
                  <w:kern w:val="0"/>
                  <w:sz w:val="20"/>
                  <w:szCs w:val="20"/>
                  <w:u w:val="single"/>
                  <w14:ligatures w14:val="none"/>
                </w:rPr>
                <w:t>/req/core/featurewithlifespan</w:t>
              </w:r>
            </w:hyperlink>
            <w:r w:rsidRPr="00AD5C7D">
              <w:rPr>
                <w:rFonts w:ascii="Times New Roman" w:eastAsia="Times New Roman" w:hAnsi="Times New Roman" w:cs="Times New Roman"/>
                <w:kern w:val="0"/>
                <w14:ligatures w14:val="none"/>
              </w:rPr>
              <w:br/>
            </w:r>
            <w:hyperlink r:id="rId119" w:anchor="req_core_feature_with_lifespan_creationdate" w:history="1">
              <w:r w:rsidRPr="00AD5C7D">
                <w:rPr>
                  <w:rFonts w:ascii="Times New Roman" w:eastAsia="Times New Roman" w:hAnsi="Times New Roman" w:cs="Times New Roman"/>
                  <w:color w:val="0000FF"/>
                  <w:kern w:val="0"/>
                  <w:u w:val="single"/>
                  <w14:ligatures w14:val="none"/>
                </w:rPr>
                <w:t xml:space="preserve">Requirement 9: </w:t>
              </w:r>
              <w:r w:rsidRPr="00AD5C7D">
                <w:rPr>
                  <w:rFonts w:ascii="Courier New" w:eastAsia="Times New Roman" w:hAnsi="Courier New" w:cs="Courier New"/>
                  <w:color w:val="0000FF"/>
                  <w:kern w:val="0"/>
                  <w:sz w:val="20"/>
                  <w:szCs w:val="20"/>
                  <w:u w:val="single"/>
                  <w14:ligatures w14:val="none"/>
                </w:rPr>
                <w:t>/req/core/featurewithlifespan-creationdate</w:t>
              </w:r>
            </w:hyperlink>
            <w:r w:rsidRPr="00AD5C7D">
              <w:rPr>
                <w:rFonts w:ascii="Times New Roman" w:eastAsia="Times New Roman" w:hAnsi="Times New Roman" w:cs="Times New Roman"/>
                <w:kern w:val="0"/>
                <w14:ligatures w14:val="none"/>
              </w:rPr>
              <w:br/>
            </w:r>
            <w:hyperlink r:id="rId120" w:anchor="req_core_feature_with_lifespan_terminationdate" w:history="1">
              <w:r w:rsidRPr="00AD5C7D">
                <w:rPr>
                  <w:rFonts w:ascii="Times New Roman" w:eastAsia="Times New Roman" w:hAnsi="Times New Roman" w:cs="Times New Roman"/>
                  <w:color w:val="0000FF"/>
                  <w:kern w:val="0"/>
                  <w:u w:val="single"/>
                  <w14:ligatures w14:val="none"/>
                </w:rPr>
                <w:t xml:space="preserve">Requirement 10: </w:t>
              </w:r>
              <w:r w:rsidRPr="00AD5C7D">
                <w:rPr>
                  <w:rFonts w:ascii="Courier New" w:eastAsia="Times New Roman" w:hAnsi="Courier New" w:cs="Courier New"/>
                  <w:color w:val="0000FF"/>
                  <w:kern w:val="0"/>
                  <w:sz w:val="20"/>
                  <w:szCs w:val="20"/>
                  <w:u w:val="single"/>
                  <w14:ligatures w14:val="none"/>
                </w:rPr>
                <w:t>/req/core/featurewithlifespan-terminationdate</w:t>
              </w:r>
            </w:hyperlink>
            <w:r w:rsidRPr="00AD5C7D">
              <w:rPr>
                <w:rFonts w:ascii="Times New Roman" w:eastAsia="Times New Roman" w:hAnsi="Times New Roman" w:cs="Times New Roman"/>
                <w:kern w:val="0"/>
                <w14:ligatures w14:val="none"/>
              </w:rPr>
              <w:br/>
            </w:r>
            <w:hyperlink r:id="rId121" w:anchor="req_core_feature_with_lifespan_validfrom" w:history="1">
              <w:r w:rsidRPr="00AD5C7D">
                <w:rPr>
                  <w:rFonts w:ascii="Times New Roman" w:eastAsia="Times New Roman" w:hAnsi="Times New Roman" w:cs="Times New Roman"/>
                  <w:color w:val="0000FF"/>
                  <w:kern w:val="0"/>
                  <w:u w:val="single"/>
                  <w14:ligatures w14:val="none"/>
                </w:rPr>
                <w:t xml:space="preserve">Requirement 11: </w:t>
              </w:r>
              <w:r w:rsidRPr="00AD5C7D">
                <w:rPr>
                  <w:rFonts w:ascii="Courier New" w:eastAsia="Times New Roman" w:hAnsi="Courier New" w:cs="Courier New"/>
                  <w:color w:val="0000FF"/>
                  <w:kern w:val="0"/>
                  <w:sz w:val="20"/>
                  <w:szCs w:val="20"/>
                  <w:u w:val="single"/>
                  <w14:ligatures w14:val="none"/>
                </w:rPr>
                <w:t>/req/core/featurewithlifespan-validfrom</w:t>
              </w:r>
            </w:hyperlink>
            <w:r w:rsidRPr="00AD5C7D">
              <w:rPr>
                <w:rFonts w:ascii="Times New Roman" w:eastAsia="Times New Roman" w:hAnsi="Times New Roman" w:cs="Times New Roman"/>
                <w:kern w:val="0"/>
                <w14:ligatures w14:val="none"/>
              </w:rPr>
              <w:br/>
            </w:r>
            <w:hyperlink r:id="rId122" w:anchor="req_core_feature_with_lifespan_validto" w:history="1">
              <w:r w:rsidRPr="00AD5C7D">
                <w:rPr>
                  <w:rFonts w:ascii="Times New Roman" w:eastAsia="Times New Roman" w:hAnsi="Times New Roman" w:cs="Times New Roman"/>
                  <w:color w:val="0000FF"/>
                  <w:kern w:val="0"/>
                  <w:u w:val="single"/>
                  <w14:ligatures w14:val="none"/>
                </w:rPr>
                <w:t xml:space="preserve">Requirement 12: </w:t>
              </w:r>
              <w:r w:rsidRPr="00AD5C7D">
                <w:rPr>
                  <w:rFonts w:ascii="Courier New" w:eastAsia="Times New Roman" w:hAnsi="Courier New" w:cs="Courier New"/>
                  <w:color w:val="0000FF"/>
                  <w:kern w:val="0"/>
                  <w:sz w:val="20"/>
                  <w:szCs w:val="20"/>
                  <w:u w:val="single"/>
                  <w14:ligatures w14:val="none"/>
                </w:rPr>
                <w:t>/req/core/featurewithlifespan-validto</w:t>
              </w:r>
            </w:hyperlink>
            <w:r w:rsidRPr="00AD5C7D">
              <w:rPr>
                <w:rFonts w:ascii="Times New Roman" w:eastAsia="Times New Roman" w:hAnsi="Times New Roman" w:cs="Times New Roman"/>
                <w:kern w:val="0"/>
                <w14:ligatures w14:val="none"/>
              </w:rPr>
              <w:br/>
            </w:r>
            <w:hyperlink r:id="rId123" w:anchor="req_core_abstract-poi" w:history="1">
              <w:r w:rsidRPr="00AD5C7D">
                <w:rPr>
                  <w:rFonts w:ascii="Times New Roman" w:eastAsia="Times New Roman" w:hAnsi="Times New Roman" w:cs="Times New Roman"/>
                  <w:color w:val="0000FF"/>
                  <w:kern w:val="0"/>
                  <w:u w:val="single"/>
                  <w14:ligatures w14:val="none"/>
                </w:rPr>
                <w:t xml:space="preserve">Requirement 13: </w:t>
              </w:r>
              <w:r w:rsidRPr="00AD5C7D">
                <w:rPr>
                  <w:rFonts w:ascii="Courier New" w:eastAsia="Times New Roman" w:hAnsi="Courier New" w:cs="Courier New"/>
                  <w:color w:val="0000FF"/>
                  <w:kern w:val="0"/>
                  <w:sz w:val="20"/>
                  <w:szCs w:val="20"/>
                  <w:u w:val="single"/>
                  <w14:ligatures w14:val="none"/>
                </w:rPr>
                <w:t>/req/core/abstract-poi</w:t>
              </w:r>
            </w:hyperlink>
            <w:r w:rsidRPr="00AD5C7D">
              <w:rPr>
                <w:rFonts w:ascii="Times New Roman" w:eastAsia="Times New Roman" w:hAnsi="Times New Roman" w:cs="Times New Roman"/>
                <w:kern w:val="0"/>
                <w14:ligatures w14:val="none"/>
              </w:rPr>
              <w:br/>
            </w:r>
            <w:hyperlink r:id="rId124" w:anchor="_9c170b5b-7f83-4dc8-68e4-1c91200ed601" w:history="1">
              <w:r w:rsidRPr="00AD5C7D">
                <w:rPr>
                  <w:rFonts w:ascii="Times New Roman" w:eastAsia="Times New Roman" w:hAnsi="Times New Roman" w:cs="Times New Roman"/>
                  <w:color w:val="0000FF"/>
                  <w:kern w:val="0"/>
                  <w:u w:val="single"/>
                  <w14:ligatures w14:val="none"/>
                </w:rPr>
                <w:t xml:space="preserve">Requirement 1-14: </w:t>
              </w:r>
              <w:r w:rsidRPr="00AD5C7D">
                <w:rPr>
                  <w:rFonts w:ascii="Courier New" w:eastAsia="Times New Roman" w:hAnsi="Courier New" w:cs="Courier New"/>
                  <w:color w:val="0000FF"/>
                  <w:kern w:val="0"/>
                  <w:sz w:val="20"/>
                  <w:szCs w:val="20"/>
                  <w:u w:val="single"/>
                  <w14:ligatures w14:val="none"/>
                </w:rPr>
                <w:t>/req/core/poi-contactinfo</w:t>
              </w:r>
            </w:hyperlink>
            <w:r w:rsidRPr="00AD5C7D">
              <w:rPr>
                <w:rFonts w:ascii="Times New Roman" w:eastAsia="Times New Roman" w:hAnsi="Times New Roman" w:cs="Times New Roman"/>
                <w:kern w:val="0"/>
                <w14:ligatures w14:val="none"/>
              </w:rPr>
              <w:br/>
            </w:r>
            <w:hyperlink r:id="rId125" w:anchor="req_core_poi_featureofinterest" w:history="1">
              <w:r w:rsidRPr="00AD5C7D">
                <w:rPr>
                  <w:rFonts w:ascii="Times New Roman" w:eastAsia="Times New Roman" w:hAnsi="Times New Roman" w:cs="Times New Roman"/>
                  <w:color w:val="0000FF"/>
                  <w:kern w:val="0"/>
                  <w:u w:val="single"/>
                  <w14:ligatures w14:val="none"/>
                </w:rPr>
                <w:t xml:space="preserve">Requirement 15: </w:t>
              </w:r>
              <w:r w:rsidRPr="00AD5C7D">
                <w:rPr>
                  <w:rFonts w:ascii="Courier New" w:eastAsia="Times New Roman" w:hAnsi="Courier New" w:cs="Courier New"/>
                  <w:color w:val="0000FF"/>
                  <w:kern w:val="0"/>
                  <w:sz w:val="20"/>
                  <w:szCs w:val="20"/>
                  <w:u w:val="single"/>
                  <w14:ligatures w14:val="none"/>
                </w:rPr>
                <w:t>/req/core/poi-featureofinterest</w:t>
              </w:r>
            </w:hyperlink>
            <w:r w:rsidRPr="00AD5C7D">
              <w:rPr>
                <w:rFonts w:ascii="Times New Roman" w:eastAsia="Times New Roman" w:hAnsi="Times New Roman" w:cs="Times New Roman"/>
                <w:kern w:val="0"/>
                <w14:ligatures w14:val="none"/>
              </w:rPr>
              <w:br/>
            </w:r>
            <w:hyperlink r:id="rId126" w:anchor="req_core_poi_metadata" w:history="1">
              <w:r w:rsidRPr="00AD5C7D">
                <w:rPr>
                  <w:rFonts w:ascii="Times New Roman" w:eastAsia="Times New Roman" w:hAnsi="Times New Roman" w:cs="Times New Roman"/>
                  <w:color w:val="0000FF"/>
                  <w:kern w:val="0"/>
                  <w:u w:val="single"/>
                  <w14:ligatures w14:val="none"/>
                </w:rPr>
                <w:t xml:space="preserve">Requirement 16: </w:t>
              </w:r>
              <w:r w:rsidRPr="00AD5C7D">
                <w:rPr>
                  <w:rFonts w:ascii="Courier New" w:eastAsia="Times New Roman" w:hAnsi="Courier New" w:cs="Courier New"/>
                  <w:color w:val="0000FF"/>
                  <w:kern w:val="0"/>
                  <w:sz w:val="20"/>
                  <w:szCs w:val="20"/>
                  <w:u w:val="single"/>
                  <w14:ligatures w14:val="none"/>
                </w:rPr>
                <w:t>/req/core/poi-metadata</w:t>
              </w:r>
            </w:hyperlink>
            <w:r w:rsidRPr="00AD5C7D">
              <w:rPr>
                <w:rFonts w:ascii="Times New Roman" w:eastAsia="Times New Roman" w:hAnsi="Times New Roman" w:cs="Times New Roman"/>
                <w:kern w:val="0"/>
                <w14:ligatures w14:val="none"/>
              </w:rPr>
              <w:br/>
            </w:r>
            <w:hyperlink r:id="rId127" w:anchor="req_core_poi_keywords" w:history="1">
              <w:r w:rsidRPr="00AD5C7D">
                <w:rPr>
                  <w:rFonts w:ascii="Times New Roman" w:eastAsia="Times New Roman" w:hAnsi="Times New Roman" w:cs="Times New Roman"/>
                  <w:color w:val="0000FF"/>
                  <w:kern w:val="0"/>
                  <w:u w:val="single"/>
                  <w14:ligatures w14:val="none"/>
                </w:rPr>
                <w:t xml:space="preserve">Requirement 17: </w:t>
              </w:r>
              <w:r w:rsidRPr="00AD5C7D">
                <w:rPr>
                  <w:rFonts w:ascii="Courier New" w:eastAsia="Times New Roman" w:hAnsi="Courier New" w:cs="Courier New"/>
                  <w:color w:val="0000FF"/>
                  <w:kern w:val="0"/>
                  <w:sz w:val="20"/>
                  <w:szCs w:val="20"/>
                  <w:u w:val="single"/>
                  <w14:ligatures w14:val="none"/>
                </w:rPr>
                <w:t>/req/core/poi-keywords</w:t>
              </w:r>
            </w:hyperlink>
            <w:r w:rsidRPr="00AD5C7D">
              <w:rPr>
                <w:rFonts w:ascii="Times New Roman" w:eastAsia="Times New Roman" w:hAnsi="Times New Roman" w:cs="Times New Roman"/>
                <w:kern w:val="0"/>
                <w14:ligatures w14:val="none"/>
              </w:rPr>
              <w:br/>
            </w:r>
            <w:hyperlink r:id="rId128" w:anchor="req_core_poi_rights" w:history="1">
              <w:r w:rsidRPr="00AD5C7D">
                <w:rPr>
                  <w:rFonts w:ascii="Times New Roman" w:eastAsia="Times New Roman" w:hAnsi="Times New Roman" w:cs="Times New Roman"/>
                  <w:color w:val="0000FF"/>
                  <w:kern w:val="0"/>
                  <w:u w:val="single"/>
                  <w14:ligatures w14:val="none"/>
                </w:rPr>
                <w:t xml:space="preserve">Requirement 18: </w:t>
              </w:r>
              <w:r w:rsidRPr="00AD5C7D">
                <w:rPr>
                  <w:rFonts w:ascii="Courier New" w:eastAsia="Times New Roman" w:hAnsi="Courier New" w:cs="Courier New"/>
                  <w:color w:val="0000FF"/>
                  <w:kern w:val="0"/>
                  <w:sz w:val="20"/>
                  <w:szCs w:val="20"/>
                  <w:u w:val="single"/>
                  <w14:ligatures w14:val="none"/>
                </w:rPr>
                <w:t>/req/core/poi-rights</w:t>
              </w:r>
            </w:hyperlink>
            <w:r w:rsidRPr="00AD5C7D">
              <w:rPr>
                <w:rFonts w:ascii="Times New Roman" w:eastAsia="Times New Roman" w:hAnsi="Times New Roman" w:cs="Times New Roman"/>
                <w:kern w:val="0"/>
                <w14:ligatures w14:val="none"/>
              </w:rPr>
              <w:br/>
            </w:r>
            <w:hyperlink r:id="rId129" w:anchor="req_core_poi_symbology" w:history="1">
              <w:r w:rsidRPr="00AD5C7D">
                <w:rPr>
                  <w:rFonts w:ascii="Times New Roman" w:eastAsia="Times New Roman" w:hAnsi="Times New Roman" w:cs="Times New Roman"/>
                  <w:color w:val="0000FF"/>
                  <w:kern w:val="0"/>
                  <w:u w:val="single"/>
                  <w14:ligatures w14:val="none"/>
                </w:rPr>
                <w:t xml:space="preserve">Requirement 19: </w:t>
              </w:r>
              <w:r w:rsidRPr="00AD5C7D">
                <w:rPr>
                  <w:rFonts w:ascii="Courier New" w:eastAsia="Times New Roman" w:hAnsi="Courier New" w:cs="Courier New"/>
                  <w:color w:val="0000FF"/>
                  <w:kern w:val="0"/>
                  <w:sz w:val="20"/>
                  <w:szCs w:val="20"/>
                  <w:u w:val="single"/>
                  <w14:ligatures w14:val="none"/>
                </w:rPr>
                <w:t>/req/core/poi-symbology</w:t>
              </w:r>
            </w:hyperlink>
            <w:r w:rsidRPr="00AD5C7D">
              <w:rPr>
                <w:rFonts w:ascii="Times New Roman" w:eastAsia="Times New Roman" w:hAnsi="Times New Roman" w:cs="Times New Roman"/>
                <w:kern w:val="0"/>
                <w14:ligatures w14:val="none"/>
              </w:rPr>
              <w:br/>
            </w:r>
            <w:hyperlink r:id="rId130" w:anchor="req_core_poi-haspayload" w:history="1">
              <w:r w:rsidRPr="00AD5C7D">
                <w:rPr>
                  <w:rFonts w:ascii="Times New Roman" w:eastAsia="Times New Roman" w:hAnsi="Times New Roman" w:cs="Times New Roman"/>
                  <w:color w:val="0000FF"/>
                  <w:kern w:val="0"/>
                  <w:u w:val="single"/>
                  <w14:ligatures w14:val="none"/>
                </w:rPr>
                <w:t xml:space="preserve">Requirement 20: </w:t>
              </w:r>
              <w:r w:rsidRPr="00AD5C7D">
                <w:rPr>
                  <w:rFonts w:ascii="Courier New" w:eastAsia="Times New Roman" w:hAnsi="Courier New" w:cs="Courier New"/>
                  <w:color w:val="0000FF"/>
                  <w:kern w:val="0"/>
                  <w:sz w:val="20"/>
                  <w:szCs w:val="20"/>
                  <w:u w:val="single"/>
                  <w14:ligatures w14:val="none"/>
                </w:rPr>
                <w:t>/req/core/poi-haspayload</w:t>
              </w:r>
            </w:hyperlink>
            <w:r w:rsidRPr="00AD5C7D">
              <w:rPr>
                <w:rFonts w:ascii="Times New Roman" w:eastAsia="Times New Roman" w:hAnsi="Times New Roman" w:cs="Times New Roman"/>
                <w:kern w:val="0"/>
                <w14:ligatures w14:val="none"/>
              </w:rPr>
              <w:br/>
            </w:r>
            <w:hyperlink r:id="rId131" w:anchor="req_core_Link" w:history="1">
              <w:r w:rsidRPr="00AD5C7D">
                <w:rPr>
                  <w:rFonts w:ascii="Times New Roman" w:eastAsia="Times New Roman" w:hAnsi="Times New Roman" w:cs="Times New Roman"/>
                  <w:color w:val="0000FF"/>
                  <w:kern w:val="0"/>
                  <w:u w:val="single"/>
                  <w14:ligatures w14:val="none"/>
                </w:rPr>
                <w:t xml:space="preserve">Requirement 21: </w:t>
              </w:r>
              <w:r w:rsidRPr="00AD5C7D">
                <w:rPr>
                  <w:rFonts w:ascii="Courier New" w:eastAsia="Times New Roman" w:hAnsi="Courier New" w:cs="Courier New"/>
                  <w:color w:val="0000FF"/>
                  <w:kern w:val="0"/>
                  <w:sz w:val="20"/>
                  <w:szCs w:val="20"/>
                  <w:u w:val="single"/>
                  <w14:ligatures w14:val="none"/>
                </w:rPr>
                <w:t>/req/core/link</w:t>
              </w:r>
            </w:hyperlink>
            <w:r w:rsidRPr="00AD5C7D">
              <w:rPr>
                <w:rFonts w:ascii="Times New Roman" w:eastAsia="Times New Roman" w:hAnsi="Times New Roman" w:cs="Times New Roman"/>
                <w:kern w:val="0"/>
                <w14:ligatures w14:val="none"/>
              </w:rPr>
              <w:br/>
            </w:r>
            <w:hyperlink r:id="rId132" w:anchor="req_core_poi" w:history="1">
              <w:r w:rsidRPr="00AD5C7D">
                <w:rPr>
                  <w:rFonts w:ascii="Times New Roman" w:eastAsia="Times New Roman" w:hAnsi="Times New Roman" w:cs="Times New Roman"/>
                  <w:color w:val="0000FF"/>
                  <w:kern w:val="0"/>
                  <w:u w:val="single"/>
                  <w14:ligatures w14:val="none"/>
                </w:rPr>
                <w:t xml:space="preserve">Requirement 22: </w:t>
              </w:r>
              <w:r w:rsidRPr="00AD5C7D">
                <w:rPr>
                  <w:rFonts w:ascii="Courier New" w:eastAsia="Times New Roman" w:hAnsi="Courier New" w:cs="Courier New"/>
                  <w:color w:val="0000FF"/>
                  <w:kern w:val="0"/>
                  <w:sz w:val="20"/>
                  <w:szCs w:val="20"/>
                  <w:u w:val="single"/>
                  <w14:ligatures w14:val="none"/>
                </w:rPr>
                <w:t>/req/core/poi</w:t>
              </w:r>
            </w:hyperlink>
            <w:r w:rsidRPr="00AD5C7D">
              <w:rPr>
                <w:rFonts w:ascii="Times New Roman" w:eastAsia="Times New Roman" w:hAnsi="Times New Roman" w:cs="Times New Roman"/>
                <w:kern w:val="0"/>
                <w14:ligatures w14:val="none"/>
              </w:rPr>
              <w:br/>
            </w:r>
            <w:hyperlink r:id="rId133" w:anchor="req_core_poi-payload" w:history="1">
              <w:r w:rsidRPr="00AD5C7D">
                <w:rPr>
                  <w:rFonts w:ascii="Times New Roman" w:eastAsia="Times New Roman" w:hAnsi="Times New Roman" w:cs="Times New Roman"/>
                  <w:color w:val="0000FF"/>
                  <w:kern w:val="0"/>
                  <w:u w:val="single"/>
                  <w14:ligatures w14:val="none"/>
                </w:rPr>
                <w:t xml:space="preserve">Requirement 23: </w:t>
              </w:r>
              <w:r w:rsidRPr="00AD5C7D">
                <w:rPr>
                  <w:rFonts w:ascii="Courier New" w:eastAsia="Times New Roman" w:hAnsi="Courier New" w:cs="Courier New"/>
                  <w:color w:val="0000FF"/>
                  <w:kern w:val="0"/>
                  <w:sz w:val="20"/>
                  <w:szCs w:val="20"/>
                  <w:u w:val="single"/>
                  <w14:ligatures w14:val="none"/>
                </w:rPr>
                <w:t>/req/core/poi_payload</w:t>
              </w:r>
            </w:hyperlink>
            <w:r w:rsidRPr="00AD5C7D">
              <w:rPr>
                <w:rFonts w:ascii="Times New Roman" w:eastAsia="Times New Roman" w:hAnsi="Times New Roman" w:cs="Times New Roman"/>
                <w:kern w:val="0"/>
                <w14:ligatures w14:val="none"/>
              </w:rPr>
              <w:br/>
            </w:r>
            <w:hyperlink r:id="rId134" w:anchor="req_core_poi_payload-hasfeatureofinterest" w:history="1">
              <w:r w:rsidRPr="00AD5C7D">
                <w:rPr>
                  <w:rFonts w:ascii="Times New Roman" w:eastAsia="Times New Roman" w:hAnsi="Times New Roman" w:cs="Times New Roman"/>
                  <w:color w:val="0000FF"/>
                  <w:kern w:val="0"/>
                  <w:u w:val="single"/>
                  <w14:ligatures w14:val="none"/>
                </w:rPr>
                <w:t xml:space="preserve">Requirement 24: </w:t>
              </w:r>
              <w:r w:rsidRPr="00AD5C7D">
                <w:rPr>
                  <w:rFonts w:ascii="Courier New" w:eastAsia="Times New Roman" w:hAnsi="Courier New" w:cs="Courier New"/>
                  <w:color w:val="0000FF"/>
                  <w:kern w:val="0"/>
                  <w:sz w:val="20"/>
                  <w:szCs w:val="20"/>
                  <w:u w:val="single"/>
                  <w14:ligatures w14:val="none"/>
                </w:rPr>
                <w:t>/req/core/poi_payload-hasfeatureofinterest</w:t>
              </w:r>
            </w:hyperlink>
            <w:r w:rsidRPr="00AD5C7D">
              <w:rPr>
                <w:rFonts w:ascii="Times New Roman" w:eastAsia="Times New Roman" w:hAnsi="Times New Roman" w:cs="Times New Roman"/>
                <w:kern w:val="0"/>
                <w14:ligatures w14:val="none"/>
              </w:rPr>
              <w:br/>
            </w:r>
            <w:hyperlink r:id="rId135" w:anchor="req_core_poi_payload-hasdefinition" w:history="1">
              <w:r w:rsidRPr="00AD5C7D">
                <w:rPr>
                  <w:rFonts w:ascii="Times New Roman" w:eastAsia="Times New Roman" w:hAnsi="Times New Roman" w:cs="Times New Roman"/>
                  <w:color w:val="0000FF"/>
                  <w:kern w:val="0"/>
                  <w:u w:val="single"/>
                  <w14:ligatures w14:val="none"/>
                </w:rPr>
                <w:t xml:space="preserve">Requirement 25: </w:t>
              </w:r>
              <w:r w:rsidRPr="00AD5C7D">
                <w:rPr>
                  <w:rFonts w:ascii="Courier New" w:eastAsia="Times New Roman" w:hAnsi="Courier New" w:cs="Courier New"/>
                  <w:color w:val="0000FF"/>
                  <w:kern w:val="0"/>
                  <w:sz w:val="20"/>
                  <w:szCs w:val="20"/>
                  <w:u w:val="single"/>
                  <w14:ligatures w14:val="none"/>
                </w:rPr>
                <w:t>/req/core/poi_payload-hasdefinition</w:t>
              </w:r>
            </w:hyperlink>
            <w:r w:rsidRPr="00AD5C7D">
              <w:rPr>
                <w:rFonts w:ascii="Times New Roman" w:eastAsia="Times New Roman" w:hAnsi="Times New Roman" w:cs="Times New Roman"/>
                <w:kern w:val="0"/>
                <w14:ligatures w14:val="none"/>
              </w:rPr>
              <w:br/>
            </w:r>
            <w:hyperlink r:id="rId136" w:anchor="req_core_poi_payload-usesschema" w:history="1">
              <w:r w:rsidRPr="00AD5C7D">
                <w:rPr>
                  <w:rFonts w:ascii="Times New Roman" w:eastAsia="Times New Roman" w:hAnsi="Times New Roman" w:cs="Times New Roman"/>
                  <w:color w:val="0000FF"/>
                  <w:kern w:val="0"/>
                  <w:u w:val="single"/>
                  <w14:ligatures w14:val="none"/>
                </w:rPr>
                <w:t xml:space="preserve">Requirement 26: </w:t>
              </w:r>
              <w:r w:rsidRPr="00AD5C7D">
                <w:rPr>
                  <w:rFonts w:ascii="Courier New" w:eastAsia="Times New Roman" w:hAnsi="Courier New" w:cs="Courier New"/>
                  <w:color w:val="0000FF"/>
                  <w:kern w:val="0"/>
                  <w:sz w:val="20"/>
                  <w:szCs w:val="20"/>
                  <w:u w:val="single"/>
                  <w14:ligatures w14:val="none"/>
                </w:rPr>
                <w:t>/req/core/poi_payload-usesschema</w:t>
              </w:r>
            </w:hyperlink>
          </w:p>
        </w:tc>
      </w:tr>
      <w:tr w:rsidR="00AD5C7D" w:rsidRPr="00AD5C7D" w14:paraId="712963D3" w14:textId="77777777" w:rsidTr="00AD5C7D">
        <w:trPr>
          <w:tblCellSpacing w:w="15" w:type="dxa"/>
        </w:trPr>
        <w:tc>
          <w:tcPr>
            <w:tcW w:w="0" w:type="auto"/>
            <w:tcBorders>
              <w:top w:val="nil"/>
              <w:bottom w:val="single" w:sz="12" w:space="0" w:color="auto"/>
            </w:tcBorders>
            <w:vAlign w:val="center"/>
            <w:hideMark/>
          </w:tcPr>
          <w:p w14:paraId="10008375"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lastRenderedPageBreak/>
              <w:t>Description</w:t>
            </w:r>
          </w:p>
        </w:tc>
        <w:tc>
          <w:tcPr>
            <w:tcW w:w="0" w:type="auto"/>
            <w:tcBorders>
              <w:top w:val="nil"/>
              <w:bottom w:val="single" w:sz="12" w:space="0" w:color="auto"/>
            </w:tcBorders>
            <w:vAlign w:val="center"/>
            <w:hideMark/>
          </w:tcPr>
          <w:p w14:paraId="7EBFCA6F" w14:textId="0ECAAD20"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Requirements Class POI Core. A POI Implementation </w:t>
            </w:r>
            <w:del w:id="60" w:author="Carl Reed" w:date="2024-12-16T11:03:00Z" w16du:dateUtc="2024-12-16T18:03:00Z">
              <w:r w:rsidRPr="00AD5C7D" w:rsidDel="00BB6BEE">
                <w:rPr>
                  <w:rFonts w:ascii="Times New Roman" w:eastAsia="Times New Roman" w:hAnsi="Times New Roman" w:cs="Times New Roman"/>
                  <w:kern w:val="0"/>
                  <w14:ligatures w14:val="none"/>
                </w:rPr>
                <w:delText xml:space="preserve">Specification </w:delText>
              </w:r>
            </w:del>
            <w:ins w:id="61" w:author="Carl Reed" w:date="2024-12-16T11:03:00Z" w16du:dateUtc="2024-12-16T18:03:00Z">
              <w:r w:rsidR="00BB6BEE">
                <w:rPr>
                  <w:rFonts w:ascii="Times New Roman" w:eastAsia="Times New Roman" w:hAnsi="Times New Roman" w:cs="Times New Roman"/>
                  <w:kern w:val="0"/>
                  <w14:ligatures w14:val="none"/>
                </w:rPr>
                <w:t>Standard</w:t>
              </w:r>
              <w:r w:rsidR="00BB6BEE" w:rsidRPr="00AD5C7D">
                <w:rPr>
                  <w:rFonts w:ascii="Times New Roman" w:eastAsia="Times New Roman" w:hAnsi="Times New Roman" w:cs="Times New Roman"/>
                  <w:kern w:val="0"/>
                  <w14:ligatures w14:val="none"/>
                </w:rPr>
                <w:t xml:space="preserve"> </w:t>
              </w:r>
            </w:ins>
            <w:r w:rsidRPr="00AD5C7D">
              <w:rPr>
                <w:rFonts w:ascii="Times New Roman" w:eastAsia="Times New Roman" w:hAnsi="Times New Roman" w:cs="Times New Roman"/>
                <w:kern w:val="0"/>
                <w14:ligatures w14:val="none"/>
              </w:rPr>
              <w:t>SHALL be a valid representation of the POI UML model. This includes conformance with:</w:t>
            </w:r>
          </w:p>
          <w:p w14:paraId="1EC6079A"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ISO Core Requirements:</w:t>
            </w:r>
          </w:p>
          <w:p w14:paraId="2E1E5B6A" w14:textId="77777777" w:rsidR="00AD5C7D" w:rsidRPr="00AD5C7D" w:rsidRDefault="00AD5C7D" w:rsidP="00AD5C7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137" w:anchor="req_core_general_feature_model" w:history="1">
              <w:r w:rsidRPr="00AD5C7D">
                <w:rPr>
                  <w:rFonts w:ascii="Times New Roman" w:eastAsia="Times New Roman" w:hAnsi="Times New Roman" w:cs="Times New Roman"/>
                  <w:color w:val="0000FF"/>
                  <w:kern w:val="0"/>
                  <w:u w:val="single"/>
                  <w14:ligatures w14:val="none"/>
                </w:rPr>
                <w:t>/req/core/generalfeaturemodel</w:t>
              </w:r>
            </w:hyperlink>
          </w:p>
          <w:p w14:paraId="5DA5BB63" w14:textId="77777777" w:rsidR="00AD5C7D" w:rsidRPr="00AD5C7D" w:rsidRDefault="00AD5C7D" w:rsidP="00AD5C7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138" w:anchor="req_core_geometry" w:history="1">
              <w:r w:rsidRPr="00AD5C7D">
                <w:rPr>
                  <w:rFonts w:ascii="Times New Roman" w:eastAsia="Times New Roman" w:hAnsi="Times New Roman" w:cs="Times New Roman"/>
                  <w:color w:val="0000FF"/>
                  <w:kern w:val="0"/>
                  <w:u w:val="single"/>
                  <w14:ligatures w14:val="none"/>
                </w:rPr>
                <w:t>/req/core/geometry</w:t>
              </w:r>
            </w:hyperlink>
          </w:p>
          <w:p w14:paraId="3A12A28D"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POI Extensions to ISO:</w:t>
            </w:r>
          </w:p>
          <w:p w14:paraId="77F2D00A" w14:textId="77777777" w:rsidR="00AD5C7D" w:rsidRPr="00AD5C7D" w:rsidRDefault="00AD5C7D" w:rsidP="00AD5C7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139" w:anchor="req_core_abstractfeature" w:history="1">
              <w:r w:rsidRPr="00AD5C7D">
                <w:rPr>
                  <w:rFonts w:ascii="Times New Roman" w:eastAsia="Times New Roman" w:hAnsi="Times New Roman" w:cs="Times New Roman"/>
                  <w:color w:val="0000FF"/>
                  <w:kern w:val="0"/>
                  <w:u w:val="single"/>
                  <w14:ligatures w14:val="none"/>
                </w:rPr>
                <w:t>/req/core/abstractfeature</w:t>
              </w:r>
            </w:hyperlink>
          </w:p>
          <w:p w14:paraId="39240126" w14:textId="77777777" w:rsidR="00AD5C7D" w:rsidRPr="00AD5C7D" w:rsidRDefault="00AD5C7D" w:rsidP="00AD5C7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140" w:anchor="req_core_feature_with_lifespan" w:history="1">
              <w:r w:rsidRPr="00AD5C7D">
                <w:rPr>
                  <w:rFonts w:ascii="Times New Roman" w:eastAsia="Times New Roman" w:hAnsi="Times New Roman" w:cs="Times New Roman"/>
                  <w:color w:val="0000FF"/>
                  <w:kern w:val="0"/>
                  <w:u w:val="single"/>
                  <w14:ligatures w14:val="none"/>
                </w:rPr>
                <w:t>/req/core/featurewithlifespan</w:t>
              </w:r>
            </w:hyperlink>
          </w:p>
          <w:p w14:paraId="354CEFD6"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POI Class Model:</w:t>
            </w:r>
          </w:p>
          <w:p w14:paraId="6399C732" w14:textId="77777777" w:rsidR="00AD5C7D" w:rsidRPr="00AD5C7D" w:rsidRDefault="00AD5C7D" w:rsidP="00AD5C7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41" w:anchor="req_core_abstract-poi" w:history="1">
              <w:r w:rsidRPr="00AD5C7D">
                <w:rPr>
                  <w:rFonts w:ascii="Times New Roman" w:eastAsia="Times New Roman" w:hAnsi="Times New Roman" w:cs="Times New Roman"/>
                  <w:color w:val="0000FF"/>
                  <w:kern w:val="0"/>
                  <w:u w:val="single"/>
                  <w14:ligatures w14:val="none"/>
                </w:rPr>
                <w:t>/req/core/abstract-poi</w:t>
              </w:r>
            </w:hyperlink>
          </w:p>
          <w:p w14:paraId="1D7BBCEE" w14:textId="77777777" w:rsidR="00AD5C7D" w:rsidRPr="00AD5C7D" w:rsidRDefault="00AD5C7D" w:rsidP="00AD5C7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42" w:anchor="req_core_poi-payload" w:history="1">
              <w:r w:rsidRPr="00AD5C7D">
                <w:rPr>
                  <w:rFonts w:ascii="Times New Roman" w:eastAsia="Times New Roman" w:hAnsi="Times New Roman" w:cs="Times New Roman"/>
                  <w:color w:val="0000FF"/>
                  <w:kern w:val="0"/>
                  <w:u w:val="single"/>
                  <w14:ligatures w14:val="none"/>
                </w:rPr>
                <w:t>/req/core/poi-payload</w:t>
              </w:r>
            </w:hyperlink>
          </w:p>
          <w:p w14:paraId="2F0BC24A" w14:textId="77777777" w:rsidR="00AD5C7D" w:rsidRPr="00AD5C7D" w:rsidRDefault="00AD5C7D" w:rsidP="00AD5C7D">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hyperlink r:id="rId143" w:anchor="req_core_poi" w:history="1">
              <w:r w:rsidRPr="00AD5C7D">
                <w:rPr>
                  <w:rFonts w:ascii="Times New Roman" w:eastAsia="Times New Roman" w:hAnsi="Times New Roman" w:cs="Times New Roman"/>
                  <w:color w:val="0000FF"/>
                  <w:kern w:val="0"/>
                  <w:u w:val="single"/>
                  <w14:ligatures w14:val="none"/>
                </w:rPr>
                <w:t>/req/core/poi</w:t>
              </w:r>
            </w:hyperlink>
          </w:p>
        </w:tc>
      </w:tr>
    </w:tbl>
    <w:commentRangeStart w:id="62"/>
    <w:p w14:paraId="5BE798C7" w14:textId="77777777" w:rsidR="00AD5C7D" w:rsidRPr="00AD5C7D" w:rsidRDefault="00AD5C7D" w:rsidP="00AD5C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5C7D">
        <w:rPr>
          <w:rFonts w:ascii="Times New Roman" w:eastAsia="Times New Roman" w:hAnsi="Times New Roman" w:cs="Times New Roman"/>
          <w:b/>
          <w:bCs/>
          <w:kern w:val="0"/>
          <w:sz w:val="36"/>
          <w:szCs w:val="36"/>
          <w14:ligatures w14:val="none"/>
        </w:rPr>
        <w:fldChar w:fldCharType="begin"/>
      </w:r>
      <w:r w:rsidRPr="00AD5C7D">
        <w:rPr>
          <w:rFonts w:ascii="Times New Roman" w:eastAsia="Times New Roman" w:hAnsi="Times New Roman" w:cs="Times New Roman"/>
          <w:b/>
          <w:bCs/>
          <w:kern w:val="0"/>
          <w:sz w:val="36"/>
          <w:szCs w:val="36"/>
          <w14:ligatures w14:val="none"/>
        </w:rPr>
        <w:instrText>HYPERLINK "https://docs.ogc.org/DRAFTS/21-049.html" \l "_iso_foundation"</w:instrText>
      </w:r>
      <w:r w:rsidRPr="00AD5C7D">
        <w:rPr>
          <w:rFonts w:ascii="Times New Roman" w:eastAsia="Times New Roman" w:hAnsi="Times New Roman" w:cs="Times New Roman"/>
          <w:b/>
          <w:bCs/>
          <w:kern w:val="0"/>
          <w:sz w:val="36"/>
          <w:szCs w:val="36"/>
          <w14:ligatures w14:val="none"/>
        </w:rPr>
      </w:r>
      <w:r w:rsidRPr="00AD5C7D">
        <w:rPr>
          <w:rFonts w:ascii="Times New Roman" w:eastAsia="Times New Roman" w:hAnsi="Times New Roman" w:cs="Times New Roman"/>
          <w:b/>
          <w:bCs/>
          <w:kern w:val="0"/>
          <w:sz w:val="36"/>
          <w:szCs w:val="36"/>
          <w14:ligatures w14:val="none"/>
        </w:rPr>
        <w:fldChar w:fldCharType="separate"/>
      </w:r>
      <w:r w:rsidRPr="00AD5C7D">
        <w:rPr>
          <w:rFonts w:ascii="Times New Roman" w:eastAsia="Times New Roman" w:hAnsi="Times New Roman" w:cs="Times New Roman"/>
          <w:b/>
          <w:bCs/>
          <w:color w:val="0000FF"/>
          <w:kern w:val="0"/>
          <w:sz w:val="36"/>
          <w:szCs w:val="36"/>
          <w:u w:val="single"/>
          <w14:ligatures w14:val="none"/>
        </w:rPr>
        <w:t>6.1.  ISO Foundation</w:t>
      </w:r>
      <w:r w:rsidRPr="00AD5C7D">
        <w:rPr>
          <w:rFonts w:ascii="Times New Roman" w:eastAsia="Times New Roman" w:hAnsi="Times New Roman" w:cs="Times New Roman"/>
          <w:b/>
          <w:bCs/>
          <w:kern w:val="0"/>
          <w:sz w:val="36"/>
          <w:szCs w:val="36"/>
          <w14:ligatures w14:val="none"/>
        </w:rPr>
        <w:fldChar w:fldCharType="end"/>
      </w:r>
      <w:commentRangeEnd w:id="62"/>
      <w:r w:rsidR="007C77AC">
        <w:rPr>
          <w:rStyle w:val="CommentReference"/>
        </w:rPr>
        <w:commentReference w:id="62"/>
      </w:r>
    </w:p>
    <w:p w14:paraId="5EDCDF56" w14:textId="0DC20E61"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The POI </w:t>
      </w:r>
      <w:ins w:id="63" w:author="Carl Reed" w:date="2024-12-16T11:05:00Z" w16du:dateUtc="2024-12-16T18:05:00Z">
        <w:r w:rsidR="007C77AC">
          <w:rPr>
            <w:rFonts w:ascii="Times New Roman" w:eastAsia="Times New Roman" w:hAnsi="Times New Roman" w:cs="Times New Roman"/>
            <w:kern w:val="0"/>
            <w14:ligatures w14:val="none"/>
          </w:rPr>
          <w:t xml:space="preserve">Conceptual Model </w:t>
        </w:r>
      </w:ins>
      <w:del w:id="64" w:author="Carl Reed" w:date="2024-12-16T11:06:00Z" w16du:dateUtc="2024-12-16T18:06:00Z">
        <w:r w:rsidRPr="00AD5C7D" w:rsidDel="007C77AC">
          <w:rPr>
            <w:rFonts w:ascii="Times New Roman" w:eastAsia="Times New Roman" w:hAnsi="Times New Roman" w:cs="Times New Roman"/>
            <w:kern w:val="0"/>
            <w14:ligatures w14:val="none"/>
          </w:rPr>
          <w:delText>Standard builds on a base</w:delText>
        </w:r>
      </w:del>
      <w:ins w:id="65" w:author="Carl Reed" w:date="2024-12-16T11:06:00Z" w16du:dateUtc="2024-12-16T18:06:00Z">
        <w:r w:rsidR="007C77AC">
          <w:rPr>
            <w:rFonts w:ascii="Times New Roman" w:eastAsia="Times New Roman" w:hAnsi="Times New Roman" w:cs="Times New Roman"/>
            <w:kern w:val="0"/>
            <w14:ligatures w14:val="none"/>
          </w:rPr>
          <w:t>is dependent on</w:t>
        </w:r>
        <w:r w:rsidR="00317F7A">
          <w:rPr>
            <w:rFonts w:ascii="Times New Roman" w:eastAsia="Times New Roman" w:hAnsi="Times New Roman" w:cs="Times New Roman"/>
            <w:kern w:val="0"/>
            <w14:ligatures w14:val="none"/>
          </w:rPr>
          <w:t xml:space="preserve"> </w:t>
        </w:r>
      </w:ins>
      <w:r w:rsidRPr="00AD5C7D">
        <w:rPr>
          <w:rFonts w:ascii="Times New Roman" w:eastAsia="Times New Roman" w:hAnsi="Times New Roman" w:cs="Times New Roman"/>
          <w:kern w:val="0"/>
          <w14:ligatures w14:val="none"/>
        </w:rPr>
        <w:t xml:space="preserve"> </w:t>
      </w:r>
      <w:del w:id="66" w:author="Carl Reed" w:date="2024-12-16T11:06:00Z" w16du:dateUtc="2024-12-16T18:06:00Z">
        <w:r w:rsidRPr="00AD5C7D" w:rsidDel="00317F7A">
          <w:rPr>
            <w:rFonts w:ascii="Times New Roman" w:eastAsia="Times New Roman" w:hAnsi="Times New Roman" w:cs="Times New Roman"/>
            <w:kern w:val="0"/>
            <w14:ligatures w14:val="none"/>
          </w:rPr>
          <w:delText xml:space="preserve">of </w:delText>
        </w:r>
      </w:del>
      <w:r w:rsidRPr="00AD5C7D">
        <w:rPr>
          <w:rFonts w:ascii="Times New Roman" w:eastAsia="Times New Roman" w:hAnsi="Times New Roman" w:cs="Times New Roman"/>
          <w:kern w:val="0"/>
          <w14:ligatures w14:val="none"/>
        </w:rPr>
        <w:t>ISO Standards maintained by ISO Technical Committee 211 (TC211).</w:t>
      </w:r>
      <w:ins w:id="67" w:author="Carl Reed" w:date="2024-12-16T11:06:00Z" w16du:dateUtc="2024-12-16T18:06:00Z">
        <w:r w:rsidR="00317F7A">
          <w:rPr>
            <w:rFonts w:ascii="Times New Roman" w:eastAsia="Times New Roman" w:hAnsi="Times New Roman" w:cs="Times New Roman"/>
            <w:kern w:val="0"/>
            <w14:ligatures w14:val="none"/>
          </w:rPr>
          <w:t xml:space="preserve"> The following clauses define those dependencies.</w:t>
        </w:r>
      </w:ins>
    </w:p>
    <w:p w14:paraId="5A70C64D" w14:textId="77777777" w:rsidR="00AD5C7D" w:rsidRPr="00AD5C7D" w:rsidRDefault="00AD5C7D" w:rsidP="00AD5C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144" w:anchor="_iso_feature_model" w:history="1">
        <w:r w:rsidRPr="00AD5C7D">
          <w:rPr>
            <w:rFonts w:ascii="Times New Roman" w:eastAsia="Times New Roman" w:hAnsi="Times New Roman" w:cs="Times New Roman"/>
            <w:b/>
            <w:bCs/>
            <w:color w:val="0000FF"/>
            <w:kern w:val="0"/>
            <w:sz w:val="27"/>
            <w:szCs w:val="27"/>
            <w:u w:val="single"/>
            <w14:ligatures w14:val="none"/>
          </w:rPr>
          <w:t>6.1.1.  ISO Feature Model</w:t>
        </w:r>
      </w:hyperlink>
    </w:p>
    <w:p w14:paraId="33744C91" w14:textId="1D07D932"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 Point of Interest (POI) is a Feature. Therefore, it is important to understand what a POI inherits from the ISO Feature model</w:t>
      </w:r>
      <w:ins w:id="68" w:author="Carl Reed" w:date="2024-12-16T11:07:00Z" w16du:dateUtc="2024-12-16T18:07:00Z">
        <w:r w:rsidR="00D54B3A" w:rsidRPr="00D54B3A">
          <w:rPr>
            <w:rFonts w:ascii="Times New Roman" w:eastAsia="Times New Roman" w:hAnsi="Times New Roman" w:cs="Times New Roman"/>
            <w:kern w:val="0"/>
            <w14:ligatures w14:val="none"/>
          </w:rPr>
          <w:t xml:space="preserve"> </w:t>
        </w:r>
        <w:r w:rsidR="00D54B3A">
          <w:rPr>
            <w:rFonts w:ascii="Times New Roman" w:eastAsia="Times New Roman" w:hAnsi="Times New Roman" w:cs="Times New Roman"/>
            <w:kern w:val="0"/>
            <w14:ligatures w14:val="none"/>
          </w:rPr>
          <w:t>as</w:t>
        </w:r>
        <w:r w:rsidR="00D54B3A" w:rsidRPr="00AD5C7D">
          <w:rPr>
            <w:rFonts w:ascii="Times New Roman" w:eastAsia="Times New Roman" w:hAnsi="Times New Roman" w:cs="Times New Roman"/>
            <w:kern w:val="0"/>
            <w14:ligatures w14:val="none"/>
          </w:rPr>
          <w:t xml:space="preserve"> defined in </w:t>
        </w:r>
        <w:r w:rsidR="00D54B3A" w:rsidRPr="00AD5C7D">
          <w:rPr>
            <w:rFonts w:ascii="Times New Roman" w:eastAsia="Times New Roman" w:hAnsi="Times New Roman" w:cs="Times New Roman"/>
            <w:kern w:val="0"/>
            <w14:ligatures w14:val="none"/>
          </w:rPr>
          <w:fldChar w:fldCharType="begin"/>
        </w:r>
        <w:r w:rsidR="00D54B3A" w:rsidRPr="00AD5C7D">
          <w:rPr>
            <w:rFonts w:ascii="Times New Roman" w:eastAsia="Times New Roman" w:hAnsi="Times New Roman" w:cs="Times New Roman"/>
            <w:kern w:val="0"/>
            <w14:ligatures w14:val="none"/>
          </w:rPr>
          <w:instrText>HYPERLINK "https://docs.ogc.org/DRAFTS/21-049.html" \l "ISO19109"</w:instrText>
        </w:r>
        <w:r w:rsidR="00D54B3A" w:rsidRPr="00AD5C7D">
          <w:rPr>
            <w:rFonts w:ascii="Times New Roman" w:eastAsia="Times New Roman" w:hAnsi="Times New Roman" w:cs="Times New Roman"/>
            <w:kern w:val="0"/>
            <w14:ligatures w14:val="none"/>
          </w:rPr>
        </w:r>
        <w:r w:rsidR="00D54B3A" w:rsidRPr="00AD5C7D">
          <w:rPr>
            <w:rFonts w:ascii="Times New Roman" w:eastAsia="Times New Roman" w:hAnsi="Times New Roman" w:cs="Times New Roman"/>
            <w:kern w:val="0"/>
            <w14:ligatures w14:val="none"/>
          </w:rPr>
          <w:fldChar w:fldCharType="separate"/>
        </w:r>
        <w:r w:rsidR="00D54B3A" w:rsidRPr="00AD5C7D">
          <w:rPr>
            <w:rFonts w:ascii="Times New Roman" w:eastAsia="Times New Roman" w:hAnsi="Times New Roman" w:cs="Times New Roman"/>
            <w:color w:val="0000FF"/>
            <w:kern w:val="0"/>
            <w:u w:val="single"/>
            <w14:ligatures w14:val="none"/>
          </w:rPr>
          <w:t>ISO 19109:2015</w:t>
        </w:r>
        <w:r w:rsidR="00D54B3A" w:rsidRPr="00AD5C7D">
          <w:rPr>
            <w:rFonts w:ascii="Times New Roman" w:eastAsia="Times New Roman" w:hAnsi="Times New Roman" w:cs="Times New Roman"/>
            <w:kern w:val="0"/>
            <w14:ligatures w14:val="none"/>
          </w:rPr>
          <w:fldChar w:fldCharType="end"/>
        </w:r>
      </w:ins>
      <w:r w:rsidRPr="00AD5C7D">
        <w:rPr>
          <w:rFonts w:ascii="Times New Roman" w:eastAsia="Times New Roman" w:hAnsi="Times New Roman" w:cs="Times New Roman"/>
          <w:kern w:val="0"/>
          <w14:ligatures w14:val="none"/>
        </w:rPr>
        <w:t>.</w:t>
      </w:r>
    </w:p>
    <w:p w14:paraId="0FAA334A" w14:textId="29E41D39"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del w:id="69" w:author="Carl Reed" w:date="2024-12-16T11:07:00Z" w16du:dateUtc="2024-12-16T18:07:00Z">
        <w:r w:rsidRPr="00AD5C7D" w:rsidDel="00D54B3A">
          <w:rPr>
            <w:rFonts w:ascii="Times New Roman" w:eastAsia="Times New Roman" w:hAnsi="Times New Roman" w:cs="Times New Roman"/>
            <w:kern w:val="0"/>
            <w14:ligatures w14:val="none"/>
          </w:rPr>
          <w:delText xml:space="preserve">The ISO TC211 Feature Model is defined in </w:delText>
        </w:r>
        <w:r w:rsidRPr="00AD5C7D" w:rsidDel="00D54B3A">
          <w:rPr>
            <w:rFonts w:ascii="Times New Roman" w:eastAsia="Times New Roman" w:hAnsi="Times New Roman" w:cs="Times New Roman"/>
            <w:kern w:val="0"/>
            <w14:ligatures w14:val="none"/>
          </w:rPr>
          <w:fldChar w:fldCharType="begin"/>
        </w:r>
        <w:r w:rsidRPr="00AD5C7D" w:rsidDel="00D54B3A">
          <w:rPr>
            <w:rFonts w:ascii="Times New Roman" w:eastAsia="Times New Roman" w:hAnsi="Times New Roman" w:cs="Times New Roman"/>
            <w:kern w:val="0"/>
            <w14:ligatures w14:val="none"/>
          </w:rPr>
          <w:delInstrText>HYPERLINK "https://docs.ogc.org/DRAFTS/21-049.html" \l "ISO19109"</w:delInstrText>
        </w:r>
        <w:r w:rsidRPr="00AD5C7D" w:rsidDel="00D54B3A">
          <w:rPr>
            <w:rFonts w:ascii="Times New Roman" w:eastAsia="Times New Roman" w:hAnsi="Times New Roman" w:cs="Times New Roman"/>
            <w:kern w:val="0"/>
            <w14:ligatures w14:val="none"/>
          </w:rPr>
        </w:r>
        <w:r w:rsidRPr="00AD5C7D" w:rsidDel="00D54B3A">
          <w:rPr>
            <w:rFonts w:ascii="Times New Roman" w:eastAsia="Times New Roman" w:hAnsi="Times New Roman" w:cs="Times New Roman"/>
            <w:kern w:val="0"/>
            <w14:ligatures w14:val="none"/>
          </w:rPr>
          <w:fldChar w:fldCharType="separate"/>
        </w:r>
        <w:r w:rsidRPr="00AD5C7D" w:rsidDel="00D54B3A">
          <w:rPr>
            <w:rFonts w:ascii="Times New Roman" w:eastAsia="Times New Roman" w:hAnsi="Times New Roman" w:cs="Times New Roman"/>
            <w:color w:val="0000FF"/>
            <w:kern w:val="0"/>
            <w:u w:val="single"/>
            <w14:ligatures w14:val="none"/>
          </w:rPr>
          <w:delText>ISO 19109:2015</w:delText>
        </w:r>
        <w:r w:rsidRPr="00AD5C7D" w:rsidDel="00D54B3A">
          <w:rPr>
            <w:rFonts w:ascii="Times New Roman" w:eastAsia="Times New Roman" w:hAnsi="Times New Roman" w:cs="Times New Roman"/>
            <w:kern w:val="0"/>
            <w14:ligatures w14:val="none"/>
          </w:rPr>
          <w:fldChar w:fldCharType="end"/>
        </w:r>
        <w:r w:rsidRPr="00AD5C7D" w:rsidDel="00D54B3A">
          <w:rPr>
            <w:rFonts w:ascii="Times New Roman" w:eastAsia="Times New Roman" w:hAnsi="Times New Roman" w:cs="Times New Roman"/>
            <w:kern w:val="0"/>
            <w14:ligatures w14:val="none"/>
          </w:rPr>
          <w:delText>.</w:delText>
        </w:r>
      </w:del>
      <w:ins w:id="70" w:author="Carl Reed" w:date="2024-12-16T11:07:00Z" w16du:dateUtc="2024-12-16T18:07:00Z">
        <w:r w:rsidR="00D54B3A">
          <w:rPr>
            <w:rFonts w:ascii="Times New Roman" w:eastAsia="Times New Roman" w:hAnsi="Times New Roman" w:cs="Times New Roman"/>
            <w:kern w:val="0"/>
            <w14:ligatures w14:val="none"/>
          </w:rPr>
          <w:t>=</w:t>
        </w:r>
      </w:ins>
      <w:r w:rsidRPr="00AD5C7D">
        <w:rPr>
          <w:rFonts w:ascii="Times New Roman" w:eastAsia="Times New Roman" w:hAnsi="Times New Roman" w:cs="Times New Roman"/>
          <w:kern w:val="0"/>
          <w14:ligatures w14:val="none"/>
        </w:rPr>
        <w:t xml:space="preserve"> A UML model showing applicable portions of the ISO Feature Model is provided in </w:t>
      </w:r>
      <w:hyperlink r:id="rId145" w:anchor="feature_model" w:history="1">
        <w:r w:rsidRPr="00AD5C7D">
          <w:rPr>
            <w:rFonts w:ascii="Times New Roman" w:eastAsia="Times New Roman" w:hAnsi="Times New Roman" w:cs="Times New Roman"/>
            <w:color w:val="0000FF"/>
            <w:kern w:val="0"/>
            <w:u w:val="single"/>
            <w14:ligatures w14:val="none"/>
          </w:rPr>
          <w:t>Figure 3</w:t>
        </w:r>
      </w:hyperlink>
      <w:r w:rsidRPr="00AD5C7D">
        <w:rPr>
          <w:rFonts w:ascii="Times New Roman" w:eastAsia="Times New Roman" w:hAnsi="Times New Roman" w:cs="Times New Roman"/>
          <w:kern w:val="0"/>
          <w14:ligatures w14:val="none"/>
        </w:rPr>
        <w:t>.</w:t>
      </w:r>
    </w:p>
    <w:p w14:paraId="0F7E64D8"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w:t>
      </w:r>
    </w:p>
    <w:p w14:paraId="7EEF6677"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noProof/>
          <w:kern w:val="0"/>
          <w14:ligatures w14:val="none"/>
        </w:rPr>
        <w:lastRenderedPageBreak/>
        <w:drawing>
          <wp:inline distT="0" distB="0" distL="0" distR="0" wp14:anchorId="3121429C" wp14:editId="0FF1F354">
            <wp:extent cx="7086600" cy="7620000"/>
            <wp:effectExtent l="0" t="0" r="0" b="0"/>
            <wp:docPr id="6"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diagram of a computer&#10;&#10;Description automatically generated"/>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7086600" cy="7620000"/>
                    </a:xfrm>
                    <a:prstGeom prst="rect">
                      <a:avLst/>
                    </a:prstGeom>
                    <a:noFill/>
                    <a:ln>
                      <a:noFill/>
                    </a:ln>
                  </pic:spPr>
                </pic:pic>
              </a:graphicData>
            </a:graphic>
          </wp:inline>
        </w:drawing>
      </w:r>
    </w:p>
    <w:p w14:paraId="413AE5AE"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Figure 3 — Feature Model</w:t>
      </w:r>
    </w:p>
    <w:p w14:paraId="0B8A2732"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lastRenderedPageBreak/>
        <w:t>The most relevant classes defined by this model are described below:</w:t>
      </w:r>
    </w:p>
    <w:p w14:paraId="4E0E5A9E"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b/>
          <w:bCs/>
          <w:kern w:val="0"/>
          <w14:ligatures w14:val="none"/>
        </w:rPr>
        <w:t>FeatureType:</w:t>
      </w:r>
      <w:r w:rsidRPr="00AD5C7D">
        <w:rPr>
          <w:rFonts w:ascii="Times New Roman" w:eastAsia="Times New Roman" w:hAnsi="Times New Roman" w:cs="Times New Roman"/>
          <w:kern w:val="0"/>
          <w14:ligatures w14:val="none"/>
        </w:rPr>
        <w:t xml:space="preserve"> This class describes how a feature class shall be constructed in an Application Schema. In accordance with the conformance clause of </w:t>
      </w:r>
      <w:commentRangeStart w:id="71"/>
      <w:r w:rsidRPr="00AD5C7D">
        <w:rPr>
          <w:rFonts w:ascii="Times New Roman" w:eastAsia="Times New Roman" w:hAnsi="Times New Roman" w:cs="Times New Roman"/>
          <w:kern w:val="0"/>
          <w14:ligatures w14:val="none"/>
        </w:rPr>
        <w:t>the standard</w:t>
      </w:r>
      <w:commentRangeEnd w:id="71"/>
      <w:r w:rsidR="009F17B5">
        <w:rPr>
          <w:rStyle w:val="CommentReference"/>
        </w:rPr>
        <w:commentReference w:id="71"/>
      </w:r>
      <w:r w:rsidRPr="00AD5C7D">
        <w:rPr>
          <w:rFonts w:ascii="Times New Roman" w:eastAsia="Times New Roman" w:hAnsi="Times New Roman" w:cs="Times New Roman"/>
          <w:kern w:val="0"/>
          <w14:ligatures w14:val="none"/>
        </w:rPr>
        <w:t>, instances of this class are instantiated as feature classes in an Application Schema</w:t>
      </w:r>
    </w:p>
    <w:p w14:paraId="17B734BF"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b/>
          <w:bCs/>
          <w:kern w:val="0"/>
          <w14:ligatures w14:val="none"/>
        </w:rPr>
        <w:t>AnyFeature:</w:t>
      </w:r>
      <w:r w:rsidRPr="00AD5C7D">
        <w:rPr>
          <w:rFonts w:ascii="Times New Roman" w:eastAsia="Times New Roman" w:hAnsi="Times New Roman" w:cs="Times New Roman"/>
          <w:kern w:val="0"/>
          <w14:ligatures w14:val="none"/>
        </w:rPr>
        <w:t xml:space="preserve"> The class AnyFeature is an instance of the «metaclass» FeatureType. It represents the set of all classes which are feature types.</w:t>
      </w:r>
    </w:p>
    <w:p w14:paraId="6A6F3297"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In an implementation, this abstract class shall be substituted by a concrete class representing a feature type from an application schema associated with a domain of discourse.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gridCol w:w="8223"/>
      </w:tblGrid>
      <w:tr w:rsidR="00AD5C7D" w:rsidRPr="00AD5C7D" w14:paraId="34DD35A0"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46F4B554"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47" w:anchor="req_core_general_feature_model" w:history="1">
              <w:r w:rsidRPr="00AD5C7D">
                <w:rPr>
                  <w:rFonts w:ascii="Times New Roman" w:eastAsia="Times New Roman" w:hAnsi="Times New Roman" w:cs="Times New Roman"/>
                  <w:b/>
                  <w:bCs/>
                  <w:color w:val="0000FF"/>
                  <w:kern w:val="0"/>
                  <w:u w:val="single"/>
                  <w14:ligatures w14:val="none"/>
                </w:rPr>
                <w:t>Requirement 1: Requirement — General Feature Model</w:t>
              </w:r>
            </w:hyperlink>
          </w:p>
        </w:tc>
      </w:tr>
      <w:tr w:rsidR="00AD5C7D" w:rsidRPr="00AD5C7D" w14:paraId="5B0D25EF" w14:textId="77777777" w:rsidTr="00AD5C7D">
        <w:trPr>
          <w:tblCellSpacing w:w="15" w:type="dxa"/>
        </w:trPr>
        <w:tc>
          <w:tcPr>
            <w:tcW w:w="0" w:type="auto"/>
            <w:tcBorders>
              <w:top w:val="single" w:sz="12" w:space="0" w:color="auto"/>
              <w:bottom w:val="single" w:sz="8" w:space="0" w:color="auto"/>
            </w:tcBorders>
            <w:vAlign w:val="center"/>
            <w:hideMark/>
          </w:tcPr>
          <w:p w14:paraId="255F1A5C"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C831017"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/req/core/generalfeaturemodel</w:t>
            </w:r>
          </w:p>
        </w:tc>
      </w:tr>
      <w:tr w:rsidR="00AD5C7D" w:rsidRPr="00AD5C7D" w14:paraId="1D6C92F0" w14:textId="77777777" w:rsidTr="00AD5C7D">
        <w:trPr>
          <w:tblCellSpacing w:w="15" w:type="dxa"/>
        </w:trPr>
        <w:tc>
          <w:tcPr>
            <w:tcW w:w="0" w:type="auto"/>
            <w:tcBorders>
              <w:top w:val="nil"/>
              <w:bottom w:val="single" w:sz="8" w:space="0" w:color="auto"/>
            </w:tcBorders>
            <w:vAlign w:val="center"/>
            <w:hideMark/>
          </w:tcPr>
          <w:p w14:paraId="22752B07"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04005FEC"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48"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AD5C7D" w:rsidRPr="00AD5C7D" w14:paraId="3586FD35" w14:textId="77777777" w:rsidTr="00AD5C7D">
        <w:trPr>
          <w:tblCellSpacing w:w="15" w:type="dxa"/>
        </w:trPr>
        <w:tc>
          <w:tcPr>
            <w:tcW w:w="0" w:type="auto"/>
            <w:tcBorders>
              <w:top w:val="nil"/>
              <w:bottom w:val="single" w:sz="12" w:space="0" w:color="auto"/>
            </w:tcBorders>
            <w:vAlign w:val="center"/>
            <w:hideMark/>
          </w:tcPr>
          <w:p w14:paraId="694DCF7C"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A</w:t>
            </w:r>
          </w:p>
        </w:tc>
        <w:tc>
          <w:tcPr>
            <w:tcW w:w="0" w:type="auto"/>
            <w:tcBorders>
              <w:top w:val="nil"/>
              <w:bottom w:val="single" w:sz="12" w:space="0" w:color="auto"/>
            </w:tcBorders>
            <w:vAlign w:val="center"/>
            <w:hideMark/>
          </w:tcPr>
          <w:p w14:paraId="691DC121"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POI Conceptual Model SHALL be compliant with the General Feature Model defined in </w:t>
            </w:r>
            <w:hyperlink r:id="rId149" w:anchor="ISO19109" w:history="1">
              <w:r w:rsidRPr="00AD5C7D">
                <w:rPr>
                  <w:rFonts w:ascii="Times New Roman" w:eastAsia="Times New Roman" w:hAnsi="Times New Roman" w:cs="Times New Roman"/>
                  <w:color w:val="0000FF"/>
                  <w:kern w:val="0"/>
                  <w:u w:val="single"/>
                  <w14:ligatures w14:val="none"/>
                </w:rPr>
                <w:t>ISO 19109</w:t>
              </w:r>
            </w:hyperlink>
            <w:r w:rsidRPr="00AD5C7D">
              <w:rPr>
                <w:rFonts w:ascii="Times New Roman" w:eastAsia="Times New Roman" w:hAnsi="Times New Roman" w:cs="Times New Roman"/>
                <w:kern w:val="0"/>
                <w14:ligatures w14:val="none"/>
              </w:rPr>
              <w:t>.</w:t>
            </w:r>
          </w:p>
        </w:tc>
      </w:tr>
    </w:tbl>
    <w:p w14:paraId="16ACBB84" w14:textId="77777777" w:rsidR="00AD5C7D" w:rsidRPr="00AD5C7D" w:rsidRDefault="00AD5C7D" w:rsidP="00AD5C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150" w:anchor="_iso_geometry_model" w:history="1">
        <w:r w:rsidRPr="00AD5C7D">
          <w:rPr>
            <w:rFonts w:ascii="Times New Roman" w:eastAsia="Times New Roman" w:hAnsi="Times New Roman" w:cs="Times New Roman"/>
            <w:b/>
            <w:bCs/>
            <w:color w:val="0000FF"/>
            <w:kern w:val="0"/>
            <w:sz w:val="27"/>
            <w:szCs w:val="27"/>
            <w:u w:val="single"/>
            <w14:ligatures w14:val="none"/>
          </w:rPr>
          <w:t>6.1.2.  ISO Geometry Model</w:t>
        </w:r>
      </w:hyperlink>
    </w:p>
    <w:p w14:paraId="7BA26196" w14:textId="1AB1280D"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The ISO TC211 Geometry Model is defined in </w:t>
      </w:r>
      <w:commentRangeStart w:id="72"/>
      <w:r w:rsidRPr="00AD5C7D">
        <w:rPr>
          <w:rFonts w:ascii="Times New Roman" w:eastAsia="Times New Roman" w:hAnsi="Times New Roman" w:cs="Times New Roman"/>
          <w:kern w:val="0"/>
          <w14:ligatures w14:val="none"/>
        </w:rPr>
        <w:fldChar w:fldCharType="begin"/>
      </w:r>
      <w:r w:rsidRPr="00AD5C7D">
        <w:rPr>
          <w:rFonts w:ascii="Times New Roman" w:eastAsia="Times New Roman" w:hAnsi="Times New Roman" w:cs="Times New Roman"/>
          <w:kern w:val="0"/>
          <w14:ligatures w14:val="none"/>
        </w:rPr>
        <w:instrText>HYPERLINK "https://docs.ogc.org/DRAFTS/21-049.html" \l "ISO19107"</w:instrText>
      </w:r>
      <w:r w:rsidRPr="00AD5C7D">
        <w:rPr>
          <w:rFonts w:ascii="Times New Roman" w:eastAsia="Times New Roman" w:hAnsi="Times New Roman" w:cs="Times New Roman"/>
          <w:kern w:val="0"/>
          <w14:ligatures w14:val="none"/>
        </w:rPr>
      </w:r>
      <w:r w:rsidRPr="00AD5C7D">
        <w:rPr>
          <w:rFonts w:ascii="Times New Roman" w:eastAsia="Times New Roman" w:hAnsi="Times New Roman" w:cs="Times New Roman"/>
          <w:kern w:val="0"/>
          <w14:ligatures w14:val="none"/>
        </w:rPr>
        <w:fldChar w:fldCharType="separate"/>
      </w:r>
      <w:r w:rsidRPr="00AD5C7D">
        <w:rPr>
          <w:rFonts w:ascii="Times New Roman" w:eastAsia="Times New Roman" w:hAnsi="Times New Roman" w:cs="Times New Roman"/>
          <w:color w:val="0000FF"/>
          <w:kern w:val="0"/>
          <w:u w:val="single"/>
          <w14:ligatures w14:val="none"/>
        </w:rPr>
        <w:t>ISO 19107:2003</w:t>
      </w:r>
      <w:r w:rsidRPr="00AD5C7D">
        <w:rPr>
          <w:rFonts w:ascii="Times New Roman" w:eastAsia="Times New Roman" w:hAnsi="Times New Roman" w:cs="Times New Roman"/>
          <w:kern w:val="0"/>
          <w14:ligatures w14:val="none"/>
        </w:rPr>
        <w:fldChar w:fldCharType="end"/>
      </w:r>
      <w:commentRangeEnd w:id="72"/>
      <w:r w:rsidR="00352709">
        <w:rPr>
          <w:rStyle w:val="CommentReference"/>
        </w:rPr>
        <w:commentReference w:id="72"/>
      </w:r>
      <w:ins w:id="73" w:author="Carl Reed" w:date="2024-12-16T11:26:00Z" w16du:dateUtc="2024-12-16T18:26:00Z">
        <w:r w:rsidR="00E75083">
          <w:rPr>
            <w:rStyle w:val="CommentReference"/>
          </w:rPr>
          <w:t xml:space="preserve"> </w:t>
        </w:r>
      </w:ins>
      <w:ins w:id="74" w:author="Carl Reed" w:date="2024-12-16T11:27:00Z" w16du:dateUtc="2024-12-16T18:27:00Z">
        <w:r w:rsidR="00EA3019" w:rsidRPr="00EA3019">
          <w:rPr>
            <w:rStyle w:val="CommentReference"/>
            <w:rFonts w:ascii="Times New Roman" w:hAnsi="Times New Roman" w:cs="Times New Roman"/>
            <w:sz w:val="24"/>
            <w:szCs w:val="24"/>
            <w:rPrChange w:id="75" w:author="Carl Reed" w:date="2024-12-16T11:27:00Z" w16du:dateUtc="2024-12-16T18:27:00Z">
              <w:rPr>
                <w:rStyle w:val="CommentReference"/>
              </w:rPr>
            </w:rPrChange>
          </w:rPr>
          <w:t xml:space="preserve">Geographic Information - </w:t>
        </w:r>
      </w:ins>
      <w:ins w:id="76" w:author="Carl Reed" w:date="2024-12-16T11:26:00Z" w16du:dateUtc="2024-12-16T18:26:00Z">
        <w:r w:rsidR="00E75083" w:rsidRPr="00EA3019">
          <w:rPr>
            <w:rStyle w:val="CommentReference"/>
            <w:rFonts w:ascii="Times New Roman" w:hAnsi="Times New Roman" w:cs="Times New Roman"/>
            <w:sz w:val="24"/>
            <w:szCs w:val="24"/>
            <w:rPrChange w:id="77" w:author="Carl Reed" w:date="2024-12-16T11:27:00Z" w16du:dateUtc="2024-12-16T18:27:00Z">
              <w:rPr>
                <w:rStyle w:val="CommentReference"/>
              </w:rPr>
            </w:rPrChange>
          </w:rPr>
          <w:t>Spati</w:t>
        </w:r>
      </w:ins>
      <w:ins w:id="78" w:author="Carl Reed" w:date="2024-12-16T11:27:00Z" w16du:dateUtc="2024-12-16T18:27:00Z">
        <w:r w:rsidR="005C01D8" w:rsidRPr="00EA3019">
          <w:rPr>
            <w:rStyle w:val="CommentReference"/>
            <w:rFonts w:ascii="Times New Roman" w:hAnsi="Times New Roman" w:cs="Times New Roman"/>
            <w:sz w:val="24"/>
            <w:szCs w:val="24"/>
          </w:rPr>
          <w:t>al</w:t>
        </w:r>
        <w:r w:rsidR="00EA3019">
          <w:rPr>
            <w:rStyle w:val="CommentReference"/>
            <w:rFonts w:ascii="Times New Roman" w:hAnsi="Times New Roman" w:cs="Times New Roman"/>
            <w:sz w:val="24"/>
            <w:szCs w:val="24"/>
          </w:rPr>
          <w:t xml:space="preserve"> Schema</w:t>
        </w:r>
      </w:ins>
      <w:r w:rsidRPr="00AD5C7D">
        <w:rPr>
          <w:rFonts w:ascii="Times New Roman" w:eastAsia="Times New Roman" w:hAnsi="Times New Roman" w:cs="Times New Roman"/>
          <w:kern w:val="0"/>
          <w14:ligatures w14:val="none"/>
        </w:rPr>
        <w:t xml:space="preserve">. While there is a new version of this </w:t>
      </w:r>
      <w:del w:id="79" w:author="Carl Reed" w:date="2024-12-16T11:10:00Z" w16du:dateUtc="2024-12-16T18:10:00Z">
        <w:r w:rsidRPr="00AD5C7D" w:rsidDel="0038008D">
          <w:rPr>
            <w:rFonts w:ascii="Times New Roman" w:eastAsia="Times New Roman" w:hAnsi="Times New Roman" w:cs="Times New Roman"/>
            <w:kern w:val="0"/>
            <w14:ligatures w14:val="none"/>
          </w:rPr>
          <w:delText>s</w:delText>
        </w:r>
      </w:del>
      <w:ins w:id="80" w:author="Carl Reed" w:date="2024-12-16T11:10:00Z" w16du:dateUtc="2024-12-16T18:10:00Z">
        <w:r w:rsidR="0038008D">
          <w:rPr>
            <w:rFonts w:ascii="Times New Roman" w:eastAsia="Times New Roman" w:hAnsi="Times New Roman" w:cs="Times New Roman"/>
            <w:kern w:val="0"/>
            <w14:ligatures w14:val="none"/>
          </w:rPr>
          <w:t>S</w:t>
        </w:r>
      </w:ins>
      <w:r w:rsidRPr="00AD5C7D">
        <w:rPr>
          <w:rFonts w:ascii="Times New Roman" w:eastAsia="Times New Roman" w:hAnsi="Times New Roman" w:cs="Times New Roman"/>
          <w:kern w:val="0"/>
          <w14:ligatures w14:val="none"/>
        </w:rPr>
        <w:t xml:space="preserve">tandard, it has not been widely implemented. Therefore, the 2003 version </w:t>
      </w:r>
      <w:del w:id="81" w:author="Carl Reed" w:date="2024-12-16T11:09:00Z" w16du:dateUtc="2024-12-16T18:09:00Z">
        <w:r w:rsidRPr="00AD5C7D" w:rsidDel="0037502A">
          <w:rPr>
            <w:rFonts w:ascii="Times New Roman" w:eastAsia="Times New Roman" w:hAnsi="Times New Roman" w:cs="Times New Roman"/>
            <w:kern w:val="0"/>
            <w14:ligatures w14:val="none"/>
          </w:rPr>
          <w:delText>has been</w:delText>
        </w:r>
      </w:del>
      <w:ins w:id="82" w:author="Carl Reed" w:date="2024-12-16T11:09:00Z" w16du:dateUtc="2024-12-16T18:09:00Z">
        <w:r w:rsidR="0037502A">
          <w:rPr>
            <w:rFonts w:ascii="Times New Roman" w:eastAsia="Times New Roman" w:hAnsi="Times New Roman" w:cs="Times New Roman"/>
            <w:kern w:val="0"/>
            <w14:ligatures w14:val="none"/>
          </w:rPr>
          <w:t>is</w:t>
        </w:r>
      </w:ins>
      <w:r w:rsidRPr="00AD5C7D">
        <w:rPr>
          <w:rFonts w:ascii="Times New Roman" w:eastAsia="Times New Roman" w:hAnsi="Times New Roman" w:cs="Times New Roman"/>
          <w:kern w:val="0"/>
          <w14:ligatures w14:val="none"/>
        </w:rPr>
        <w:t xml:space="preserve"> used in th</w:t>
      </w:r>
      <w:ins w:id="83" w:author="Carl Reed" w:date="2024-12-16T11:09:00Z" w16du:dateUtc="2024-12-16T18:09:00Z">
        <w:r w:rsidR="0037502A">
          <w:rPr>
            <w:rFonts w:ascii="Times New Roman" w:eastAsia="Times New Roman" w:hAnsi="Times New Roman" w:cs="Times New Roman"/>
            <w:kern w:val="0"/>
            <w14:ligatures w14:val="none"/>
          </w:rPr>
          <w:t>e POI C</w:t>
        </w:r>
        <w:r w:rsidR="00495F33">
          <w:rPr>
            <w:rFonts w:ascii="Times New Roman" w:eastAsia="Times New Roman" w:hAnsi="Times New Roman" w:cs="Times New Roman"/>
            <w:kern w:val="0"/>
            <w14:ligatures w14:val="none"/>
          </w:rPr>
          <w:t>M</w:t>
        </w:r>
      </w:ins>
      <w:del w:id="84" w:author="Carl Reed" w:date="2024-12-16T11:09:00Z" w16du:dateUtc="2024-12-16T18:09:00Z">
        <w:r w:rsidRPr="00AD5C7D" w:rsidDel="0037502A">
          <w:rPr>
            <w:rFonts w:ascii="Times New Roman" w:eastAsia="Times New Roman" w:hAnsi="Times New Roman" w:cs="Times New Roman"/>
            <w:kern w:val="0"/>
            <w14:ligatures w14:val="none"/>
          </w:rPr>
          <w:delText>is</w:delText>
        </w:r>
      </w:del>
      <w:r w:rsidRPr="00AD5C7D">
        <w:rPr>
          <w:rFonts w:ascii="Times New Roman" w:eastAsia="Times New Roman" w:hAnsi="Times New Roman" w:cs="Times New Roman"/>
          <w:kern w:val="0"/>
          <w14:ligatures w14:val="none"/>
        </w:rPr>
        <w:t xml:space="preserve"> Standard.</w:t>
      </w:r>
    </w:p>
    <w:p w14:paraId="1F869EE5" w14:textId="13959AD1"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The ISO Geometry Model can represent </w:t>
      </w:r>
      <w:ins w:id="85" w:author="Carl Reed" w:date="2024-12-16T11:09:00Z" w16du:dateUtc="2024-12-16T18:09:00Z">
        <w:r w:rsidR="00495F33">
          <w:rPr>
            <w:rFonts w:ascii="Times New Roman" w:eastAsia="Times New Roman" w:hAnsi="Times New Roman" w:cs="Times New Roman"/>
            <w:kern w:val="0"/>
            <w14:ligatures w14:val="none"/>
          </w:rPr>
          <w:t xml:space="preserve">a </w:t>
        </w:r>
      </w:ins>
      <w:r w:rsidRPr="00AD5C7D">
        <w:rPr>
          <w:rFonts w:ascii="Times New Roman" w:eastAsia="Times New Roman" w:hAnsi="Times New Roman" w:cs="Times New Roman"/>
          <w:kern w:val="0"/>
          <w14:ligatures w14:val="none"/>
        </w:rPr>
        <w:t xml:space="preserve">very complex </w:t>
      </w:r>
      <w:del w:id="86" w:author="Carl Reed" w:date="2024-12-16T11:09:00Z" w16du:dateUtc="2024-12-16T18:09:00Z">
        <w:r w:rsidRPr="00AD5C7D" w:rsidDel="00495F33">
          <w:rPr>
            <w:rFonts w:ascii="Times New Roman" w:eastAsia="Times New Roman" w:hAnsi="Times New Roman" w:cs="Times New Roman"/>
            <w:kern w:val="0"/>
            <w14:ligatures w14:val="none"/>
          </w:rPr>
          <w:delText>geometries</w:delText>
        </w:r>
      </w:del>
      <w:ins w:id="87" w:author="Carl Reed" w:date="2024-12-16T11:09:00Z" w16du:dateUtc="2024-12-16T18:09:00Z">
        <w:r w:rsidR="00495F33" w:rsidRPr="00AD5C7D">
          <w:rPr>
            <w:rFonts w:ascii="Times New Roman" w:eastAsia="Times New Roman" w:hAnsi="Times New Roman" w:cs="Times New Roman"/>
            <w:kern w:val="0"/>
            <w14:ligatures w14:val="none"/>
          </w:rPr>
          <w:t>geometry</w:t>
        </w:r>
      </w:ins>
      <w:r w:rsidRPr="00AD5C7D">
        <w:rPr>
          <w:rFonts w:ascii="Times New Roman" w:eastAsia="Times New Roman" w:hAnsi="Times New Roman" w:cs="Times New Roman"/>
          <w:kern w:val="0"/>
          <w14:ligatures w14:val="none"/>
        </w:rPr>
        <w:t xml:space="preserve">. Much more complex than needed for expressing a POI. Therefore, POI geometry types are restricted to Points, Lines, and Polygons. </w:t>
      </w:r>
      <w:hyperlink r:id="rId151" w:anchor="geometry_model" w:history="1">
        <w:r w:rsidRPr="00AD5C7D">
          <w:rPr>
            <w:rFonts w:ascii="Times New Roman" w:eastAsia="Times New Roman" w:hAnsi="Times New Roman" w:cs="Times New Roman"/>
            <w:color w:val="0000FF"/>
            <w:kern w:val="0"/>
            <w:u w:val="single"/>
            <w14:ligatures w14:val="none"/>
          </w:rPr>
          <w:t>Figure 4</w:t>
        </w:r>
      </w:hyperlink>
      <w:r w:rsidRPr="00AD5C7D">
        <w:rPr>
          <w:rFonts w:ascii="Times New Roman" w:eastAsia="Times New Roman" w:hAnsi="Times New Roman" w:cs="Times New Roman"/>
          <w:kern w:val="0"/>
          <w14:ligatures w14:val="none"/>
        </w:rPr>
        <w:t xml:space="preserve"> provides a UML model of the classes from ISO 19107 which are applicable to POIs.</w:t>
      </w:r>
    </w:p>
    <w:p w14:paraId="0A8A8425"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w:t>
      </w:r>
    </w:p>
    <w:p w14:paraId="7EFC47D2"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noProof/>
          <w:kern w:val="0"/>
          <w14:ligatures w14:val="none"/>
        </w:rPr>
        <w:lastRenderedPageBreak/>
        <w:drawing>
          <wp:inline distT="0" distB="0" distL="0" distR="0" wp14:anchorId="36D63619" wp14:editId="09B5455A">
            <wp:extent cx="4429125" cy="7620000"/>
            <wp:effectExtent l="0" t="0" r="9525" b="0"/>
            <wp:docPr id="7" name="Picture 2"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diagram of a computer flowchart&#10;&#10;Description automatically generated"/>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4429125" cy="7620000"/>
                    </a:xfrm>
                    <a:prstGeom prst="rect">
                      <a:avLst/>
                    </a:prstGeom>
                    <a:noFill/>
                    <a:ln>
                      <a:noFill/>
                    </a:ln>
                  </pic:spPr>
                </pic:pic>
              </a:graphicData>
            </a:graphic>
          </wp:inline>
        </w:drawing>
      </w:r>
    </w:p>
    <w:p w14:paraId="2F5C2EF6"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Figure 4 — Geometry Model</w:t>
      </w:r>
    </w:p>
    <w:p w14:paraId="7E826DF4"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lastRenderedPageBreak/>
        <w:t>The key classes described in this figure are:</w:t>
      </w:r>
    </w:p>
    <w:p w14:paraId="6CC11AA1"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b/>
          <w:bCs/>
          <w:kern w:val="0"/>
          <w14:ligatures w14:val="none"/>
        </w:rPr>
        <w:t>GM_Object:</w:t>
      </w:r>
      <w:r w:rsidRPr="00AD5C7D">
        <w:rPr>
          <w:rFonts w:ascii="Times New Roman" w:eastAsia="Times New Roman" w:hAnsi="Times New Roman" w:cs="Times New Roman"/>
          <w:kern w:val="0"/>
          <w14:ligatures w14:val="none"/>
        </w:rPr>
        <w:t xml:space="preserve"> Root class for all OGC geometry types.</w:t>
      </w:r>
    </w:p>
    <w:p w14:paraId="47278F65"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b/>
          <w:bCs/>
          <w:kern w:val="0"/>
          <w14:ligatures w14:val="none"/>
        </w:rPr>
        <w:t>GM_Point:</w:t>
      </w:r>
      <w:r w:rsidRPr="00AD5C7D">
        <w:rPr>
          <w:rFonts w:ascii="Times New Roman" w:eastAsia="Times New Roman" w:hAnsi="Times New Roman" w:cs="Times New Roman"/>
          <w:kern w:val="0"/>
          <w14:ligatures w14:val="none"/>
        </w:rPr>
        <w:t xml:space="preserve"> The geometric primitive for Points</w:t>
      </w:r>
    </w:p>
    <w:p w14:paraId="53B4E7BD"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b/>
          <w:bCs/>
          <w:kern w:val="0"/>
          <w14:ligatures w14:val="none"/>
        </w:rPr>
        <w:t>GM_LineString:</w:t>
      </w:r>
      <w:r w:rsidRPr="00AD5C7D">
        <w:rPr>
          <w:rFonts w:ascii="Times New Roman" w:eastAsia="Times New Roman" w:hAnsi="Times New Roman" w:cs="Times New Roman"/>
          <w:kern w:val="0"/>
          <w14:ligatures w14:val="none"/>
        </w:rPr>
        <w:t xml:space="preserve"> The geometric primitive for line strings.</w:t>
      </w:r>
    </w:p>
    <w:p w14:paraId="5E2B1387"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b/>
          <w:bCs/>
          <w:kern w:val="0"/>
          <w14:ligatures w14:val="none"/>
        </w:rPr>
        <w:t>GM_Polygon:</w:t>
      </w:r>
      <w:r w:rsidRPr="00AD5C7D">
        <w:rPr>
          <w:rFonts w:ascii="Times New Roman" w:eastAsia="Times New Roman" w:hAnsi="Times New Roman" w:cs="Times New Roman"/>
          <w:kern w:val="0"/>
          <w14:ligatures w14:val="none"/>
        </w:rPr>
        <w:t xml:space="preserve"> The geometric primitive for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gridCol w:w="8257"/>
      </w:tblGrid>
      <w:tr w:rsidR="00AD5C7D" w:rsidRPr="00AD5C7D" w14:paraId="49EF942B"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35990207"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53" w:anchor="req_core_geometry" w:history="1">
              <w:r w:rsidRPr="00AD5C7D">
                <w:rPr>
                  <w:rFonts w:ascii="Times New Roman" w:eastAsia="Times New Roman" w:hAnsi="Times New Roman" w:cs="Times New Roman"/>
                  <w:b/>
                  <w:bCs/>
                  <w:color w:val="0000FF"/>
                  <w:kern w:val="0"/>
                  <w:u w:val="single"/>
                  <w14:ligatures w14:val="none"/>
                </w:rPr>
                <w:t>Requirement 2: Requirement — Geometry</w:t>
              </w:r>
            </w:hyperlink>
          </w:p>
        </w:tc>
      </w:tr>
      <w:tr w:rsidR="00AD5C7D" w:rsidRPr="00AD5C7D" w14:paraId="2C56DC77" w14:textId="77777777" w:rsidTr="00AD5C7D">
        <w:trPr>
          <w:tblCellSpacing w:w="15" w:type="dxa"/>
        </w:trPr>
        <w:tc>
          <w:tcPr>
            <w:tcW w:w="0" w:type="auto"/>
            <w:tcBorders>
              <w:top w:val="single" w:sz="12" w:space="0" w:color="auto"/>
              <w:bottom w:val="single" w:sz="8" w:space="0" w:color="auto"/>
            </w:tcBorders>
            <w:vAlign w:val="center"/>
            <w:hideMark/>
          </w:tcPr>
          <w:p w14:paraId="0714165B"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8AA67A5"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/req/core/geometry</w:t>
            </w:r>
          </w:p>
        </w:tc>
      </w:tr>
      <w:tr w:rsidR="00AD5C7D" w:rsidRPr="00AD5C7D" w14:paraId="233CF8A4" w14:textId="77777777" w:rsidTr="00AD5C7D">
        <w:trPr>
          <w:tblCellSpacing w:w="15" w:type="dxa"/>
        </w:trPr>
        <w:tc>
          <w:tcPr>
            <w:tcW w:w="0" w:type="auto"/>
            <w:tcBorders>
              <w:top w:val="nil"/>
              <w:bottom w:val="single" w:sz="8" w:space="0" w:color="auto"/>
            </w:tcBorders>
            <w:vAlign w:val="center"/>
            <w:hideMark/>
          </w:tcPr>
          <w:p w14:paraId="1B548B90"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157ACDFC"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54"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AD5C7D" w:rsidRPr="00AD5C7D" w14:paraId="3A1CA309" w14:textId="77777777" w:rsidTr="00AD5C7D">
        <w:trPr>
          <w:tblCellSpacing w:w="15" w:type="dxa"/>
        </w:trPr>
        <w:tc>
          <w:tcPr>
            <w:tcW w:w="0" w:type="auto"/>
            <w:tcBorders>
              <w:top w:val="nil"/>
              <w:bottom w:val="single" w:sz="8" w:space="0" w:color="auto"/>
            </w:tcBorders>
            <w:vAlign w:val="center"/>
            <w:hideMark/>
          </w:tcPr>
          <w:p w14:paraId="751B78FA"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9FD0103" w14:textId="09A4EA18"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The POI Conceptual Model spatial geometry properties SHALL be compliant with the Geometry Model defined in </w:t>
            </w:r>
            <w:hyperlink r:id="rId155" w:anchor="ISO19107" w:history="1">
              <w:r w:rsidRPr="00AD5C7D">
                <w:rPr>
                  <w:rFonts w:ascii="Times New Roman" w:eastAsia="Times New Roman" w:hAnsi="Times New Roman" w:cs="Times New Roman"/>
                  <w:color w:val="0000FF"/>
                  <w:kern w:val="0"/>
                  <w:u w:val="single"/>
                  <w14:ligatures w14:val="none"/>
                </w:rPr>
                <w:t>ISO 19107</w:t>
              </w:r>
            </w:hyperlink>
            <w:ins w:id="88" w:author="Carl Reed" w:date="2024-12-16T11:28:00Z" w16du:dateUtc="2024-12-16T18:28:00Z">
              <w:r w:rsidR="003F0AB4">
                <w:rPr>
                  <w:rFonts w:ascii="Times New Roman" w:eastAsia="Times New Roman" w:hAnsi="Times New Roman" w:cs="Times New Roman"/>
                  <w:kern w:val="0"/>
                  <w14:ligatures w14:val="none"/>
                </w:rPr>
                <w:t>:</w:t>
              </w:r>
              <w:r w:rsidR="003F0AB4">
                <w:rPr>
                  <w:rFonts w:eastAsia="Times New Roman"/>
                  <w:kern w:val="0"/>
                  <w14:ligatures w14:val="none"/>
                </w:rPr>
                <w:t>2003</w:t>
              </w:r>
            </w:ins>
            <w:r w:rsidRPr="00AD5C7D">
              <w:rPr>
                <w:rFonts w:ascii="Times New Roman" w:eastAsia="Times New Roman" w:hAnsi="Times New Roman" w:cs="Times New Roman"/>
                <w:kern w:val="0"/>
                <w14:ligatures w14:val="none"/>
              </w:rPr>
              <w:t xml:space="preserve"> with the following restrictions:</w:t>
            </w:r>
          </w:p>
        </w:tc>
      </w:tr>
      <w:tr w:rsidR="00AD5C7D" w:rsidRPr="00AD5C7D" w14:paraId="653BAAAB" w14:textId="77777777" w:rsidTr="00AD5C7D">
        <w:trPr>
          <w:tblCellSpacing w:w="15" w:type="dxa"/>
        </w:trPr>
        <w:tc>
          <w:tcPr>
            <w:tcW w:w="0" w:type="auto"/>
            <w:tcBorders>
              <w:top w:val="nil"/>
              <w:bottom w:val="single" w:sz="8" w:space="0" w:color="auto"/>
            </w:tcBorders>
            <w:vAlign w:val="center"/>
            <w:hideMark/>
          </w:tcPr>
          <w:p w14:paraId="77A76D07"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6D0EA0CC"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 POI instance SHALL include a spatial geometry property using the SpatialAttributeType attribute type.</w:t>
            </w:r>
          </w:p>
        </w:tc>
      </w:tr>
      <w:tr w:rsidR="00AD5C7D" w:rsidRPr="00AD5C7D" w14:paraId="313A2536" w14:textId="77777777" w:rsidTr="00AD5C7D">
        <w:trPr>
          <w:tblCellSpacing w:w="15" w:type="dxa"/>
        </w:trPr>
        <w:tc>
          <w:tcPr>
            <w:tcW w:w="0" w:type="auto"/>
            <w:tcBorders>
              <w:top w:val="nil"/>
              <w:bottom w:val="single" w:sz="12" w:space="0" w:color="auto"/>
            </w:tcBorders>
            <w:vAlign w:val="center"/>
            <w:hideMark/>
          </w:tcPr>
          <w:p w14:paraId="3D0F4600"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0DFD4CB6"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The spatial geometry properties of all POI instances SHALL be defined using one or more of the following classes:</w:t>
            </w:r>
          </w:p>
          <w:p w14:paraId="4974AC5F" w14:textId="77777777" w:rsidR="00AD5C7D" w:rsidRPr="00AD5C7D" w:rsidRDefault="00AD5C7D" w:rsidP="00AD5C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GM_Point</w:t>
            </w:r>
          </w:p>
          <w:p w14:paraId="1C059294" w14:textId="77777777" w:rsidR="00AD5C7D" w:rsidRPr="00AD5C7D" w:rsidRDefault="00AD5C7D" w:rsidP="00AD5C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GM_LineString</w:t>
            </w:r>
          </w:p>
          <w:p w14:paraId="1CD4F7FB" w14:textId="77777777" w:rsidR="00AD5C7D" w:rsidRPr="00AD5C7D" w:rsidRDefault="00AD5C7D" w:rsidP="00AD5C7D">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GM_Polygon</w:t>
            </w:r>
          </w:p>
        </w:tc>
      </w:tr>
    </w:tbl>
    <w:p w14:paraId="1EB257F8" w14:textId="77777777" w:rsidR="00AD5C7D" w:rsidRPr="00AD5C7D" w:rsidRDefault="00AD5C7D" w:rsidP="00AD5C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56" w:anchor="anyfeature_extension-section" w:history="1">
        <w:r w:rsidRPr="00AD5C7D">
          <w:rPr>
            <w:rFonts w:ascii="Times New Roman" w:eastAsia="Times New Roman" w:hAnsi="Times New Roman" w:cs="Times New Roman"/>
            <w:b/>
            <w:bCs/>
            <w:color w:val="0000FF"/>
            <w:kern w:val="0"/>
            <w:sz w:val="36"/>
            <w:szCs w:val="36"/>
            <w:u w:val="single"/>
            <w14:ligatures w14:val="none"/>
          </w:rPr>
          <w:t>6.2.  POI ISO Extensions</w:t>
        </w:r>
      </w:hyperlink>
    </w:p>
    <w:p w14:paraId="3AE58648" w14:textId="6A1118F8"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Th</w:t>
      </w:r>
      <w:ins w:id="89" w:author="Carl Reed" w:date="2024-12-16T11:28:00Z" w16du:dateUtc="2024-12-16T18:28:00Z">
        <w:r w:rsidR="003F0AB4">
          <w:rPr>
            <w:rFonts w:ascii="Times New Roman" w:eastAsia="Times New Roman" w:hAnsi="Times New Roman" w:cs="Times New Roman"/>
            <w:kern w:val="0"/>
            <w14:ligatures w14:val="none"/>
          </w:rPr>
          <w:t>e OGC POI CM</w:t>
        </w:r>
      </w:ins>
      <w:del w:id="90" w:author="Carl Reed" w:date="2024-12-16T11:28:00Z" w16du:dateUtc="2024-12-16T18:28:00Z">
        <w:r w:rsidRPr="00AD5C7D" w:rsidDel="003F0AB4">
          <w:rPr>
            <w:rFonts w:ascii="Times New Roman" w:eastAsia="Times New Roman" w:hAnsi="Times New Roman" w:cs="Times New Roman"/>
            <w:kern w:val="0"/>
            <w14:ligatures w14:val="none"/>
          </w:rPr>
          <w:delText>is</w:delText>
        </w:r>
      </w:del>
      <w:r w:rsidRPr="00AD5C7D">
        <w:rPr>
          <w:rFonts w:ascii="Times New Roman" w:eastAsia="Times New Roman" w:hAnsi="Times New Roman" w:cs="Times New Roman"/>
          <w:kern w:val="0"/>
          <w14:ligatures w14:val="none"/>
        </w:rPr>
        <w:t xml:space="preserve"> Standard extends the OGC Feature Model to support the concept of a Point of Interest. These extensions are illustrated in </w:t>
      </w:r>
      <w:hyperlink r:id="rId157" w:anchor="poi_uml_model_iso_extensions" w:history="1">
        <w:r w:rsidRPr="00AD5C7D">
          <w:rPr>
            <w:rFonts w:ascii="Times New Roman" w:eastAsia="Times New Roman" w:hAnsi="Times New Roman" w:cs="Times New Roman"/>
            <w:color w:val="0000FF"/>
            <w:kern w:val="0"/>
            <w:u w:val="single"/>
            <w14:ligatures w14:val="none"/>
          </w:rPr>
          <w:t>Figure 5</w:t>
        </w:r>
      </w:hyperlink>
      <w:r w:rsidRPr="00AD5C7D">
        <w:rPr>
          <w:rFonts w:ascii="Times New Roman" w:eastAsia="Times New Roman" w:hAnsi="Times New Roman" w:cs="Times New Roman"/>
          <w:kern w:val="0"/>
          <w14:ligatures w14:val="none"/>
        </w:rPr>
        <w:t>.</w:t>
      </w:r>
    </w:p>
    <w:p w14:paraId="125D530C"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w:t>
      </w:r>
    </w:p>
    <w:p w14:paraId="2147B380"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noProof/>
          <w:kern w:val="0"/>
          <w14:ligatures w14:val="none"/>
        </w:rPr>
        <w:lastRenderedPageBreak/>
        <w:drawing>
          <wp:inline distT="0" distB="0" distL="0" distR="0" wp14:anchorId="64F56BFB" wp14:editId="2A5FFD5E">
            <wp:extent cx="6400800" cy="7124700"/>
            <wp:effectExtent l="0" t="0" r="0" b="0"/>
            <wp:docPr id="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omputer&#10;&#10;Description automatically generated"/>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6400800" cy="7124700"/>
                    </a:xfrm>
                    <a:prstGeom prst="rect">
                      <a:avLst/>
                    </a:prstGeom>
                    <a:noFill/>
                    <a:ln>
                      <a:noFill/>
                    </a:ln>
                  </pic:spPr>
                </pic:pic>
              </a:graphicData>
            </a:graphic>
          </wp:inline>
        </w:drawing>
      </w:r>
    </w:p>
    <w:p w14:paraId="56BDFB8F"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Figure 5 — POI UML Model - ISO Extensions</w:t>
      </w:r>
    </w:p>
    <w:p w14:paraId="5168706B"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These extensions include further refinement of the </w:t>
      </w:r>
      <w:r w:rsidRPr="00AD5C7D">
        <w:rPr>
          <w:rFonts w:ascii="Times New Roman" w:eastAsia="Times New Roman" w:hAnsi="Times New Roman" w:cs="Times New Roman"/>
          <w:i/>
          <w:iCs/>
          <w:kern w:val="0"/>
          <w14:ligatures w14:val="none"/>
        </w:rPr>
        <w:t>AnyFeature</w:t>
      </w:r>
      <w:r w:rsidRPr="00AD5C7D">
        <w:rPr>
          <w:rFonts w:ascii="Times New Roman" w:eastAsia="Times New Roman" w:hAnsi="Times New Roman" w:cs="Times New Roman"/>
          <w:kern w:val="0"/>
          <w14:ligatures w14:val="none"/>
        </w:rPr>
        <w:t xml:space="preserve"> class through the addition of identification and temporal validity attributes.</w:t>
      </w:r>
    </w:p>
    <w:p w14:paraId="2EADA00C" w14:textId="10DBC653"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hyperlink r:id="rId159" w:anchor="AbstractFeature-section" w:history="1">
        <w:r w:rsidRPr="00AD5C7D">
          <w:rPr>
            <w:rFonts w:ascii="Times New Roman" w:eastAsia="Times New Roman" w:hAnsi="Times New Roman" w:cs="Times New Roman"/>
            <w:b/>
            <w:bCs/>
            <w:color w:val="0000FF"/>
            <w:kern w:val="0"/>
            <w:u w:val="single"/>
            <w14:ligatures w14:val="none"/>
          </w:rPr>
          <w:t>AbstractFeature:</w:t>
        </w:r>
      </w:hyperlink>
      <w:r w:rsidRPr="00AD5C7D">
        <w:rPr>
          <w:rFonts w:ascii="Times New Roman" w:eastAsia="Times New Roman" w:hAnsi="Times New Roman" w:cs="Times New Roman"/>
          <w:kern w:val="0"/>
          <w14:ligatures w14:val="none"/>
        </w:rPr>
        <w:t xml:space="preserve"> The root Feature class for this </w:t>
      </w:r>
      <w:ins w:id="91" w:author="Carl Reed" w:date="2024-12-16T11:45:00Z" w16du:dateUtc="2024-12-16T18:45:00Z">
        <w:r w:rsidR="00F67265">
          <w:rPr>
            <w:rFonts w:ascii="Times New Roman" w:eastAsia="Times New Roman" w:hAnsi="Times New Roman" w:cs="Times New Roman"/>
            <w:kern w:val="0"/>
            <w14:ligatures w14:val="none"/>
          </w:rPr>
          <w:t xml:space="preserve">POI CM </w:t>
        </w:r>
      </w:ins>
      <w:r w:rsidRPr="00AD5C7D">
        <w:rPr>
          <w:rFonts w:ascii="Times New Roman" w:eastAsia="Times New Roman" w:hAnsi="Times New Roman" w:cs="Times New Roman"/>
          <w:kern w:val="0"/>
          <w14:ligatures w14:val="none"/>
        </w:rPr>
        <w:t xml:space="preserve">Standard. This class has been borrowed from the </w:t>
      </w:r>
      <w:commentRangeStart w:id="92"/>
      <w:r w:rsidRPr="00AD5C7D">
        <w:rPr>
          <w:rFonts w:ascii="Times New Roman" w:eastAsia="Times New Roman" w:hAnsi="Times New Roman" w:cs="Times New Roman"/>
          <w:kern w:val="0"/>
          <w14:ligatures w14:val="none"/>
        </w:rPr>
        <w:t>CityGML 3.0 Conceptual Model</w:t>
      </w:r>
      <w:commentRangeEnd w:id="92"/>
      <w:r w:rsidR="00F67265">
        <w:rPr>
          <w:rStyle w:val="CommentReference"/>
        </w:rPr>
        <w:commentReference w:id="92"/>
      </w:r>
      <w:r w:rsidRPr="00AD5C7D">
        <w:rPr>
          <w:rFonts w:ascii="Times New Roman" w:eastAsia="Times New Roman" w:hAnsi="Times New Roman" w:cs="Times New Roman"/>
          <w:kern w:val="0"/>
          <w14:ligatures w14:val="none"/>
        </w:rPr>
        <w:t xml:space="preserve">. </w:t>
      </w:r>
      <w:r w:rsidRPr="00AD5C7D">
        <w:rPr>
          <w:rFonts w:ascii="Times New Roman" w:eastAsia="Times New Roman" w:hAnsi="Times New Roman" w:cs="Times New Roman"/>
          <w:i/>
          <w:iCs/>
          <w:kern w:val="0"/>
          <w14:ligatures w14:val="none"/>
        </w:rPr>
        <w:t>AbstractFeature</w:t>
      </w:r>
      <w:r w:rsidRPr="00AD5C7D">
        <w:rPr>
          <w:rFonts w:ascii="Times New Roman" w:eastAsia="Times New Roman" w:hAnsi="Times New Roman" w:cs="Times New Roman"/>
          <w:kern w:val="0"/>
          <w14:ligatures w14:val="none"/>
        </w:rPr>
        <w:t xml:space="preserve"> adds descriptive and identifying properties to </w:t>
      </w:r>
      <w:r w:rsidRPr="00AD5C7D">
        <w:rPr>
          <w:rFonts w:ascii="Times New Roman" w:eastAsia="Times New Roman" w:hAnsi="Times New Roman" w:cs="Times New Roman"/>
          <w:i/>
          <w:iCs/>
          <w:kern w:val="0"/>
          <w14:ligatures w14:val="none"/>
        </w:rPr>
        <w:t>AnyFeature</w:t>
      </w:r>
      <w:r w:rsidRPr="00AD5C7D">
        <w:rPr>
          <w:rFonts w:ascii="Times New Roman" w:eastAsia="Times New Roman" w:hAnsi="Times New Roman" w:cs="Times New Roman"/>
          <w:kern w:val="0"/>
          <w14:ligatures w14:val="none"/>
        </w:rPr>
        <w:t xml:space="preserve">. </w:t>
      </w:r>
      <w:hyperlink r:id="rId160" w:anchor="AbstractFeatureWithLifespan-section" w:history="1">
        <w:r w:rsidRPr="00AD5C7D">
          <w:rPr>
            <w:rFonts w:ascii="Times New Roman" w:eastAsia="Times New Roman" w:hAnsi="Times New Roman" w:cs="Times New Roman"/>
            <w:b/>
            <w:bCs/>
            <w:color w:val="0000FF"/>
            <w:kern w:val="0"/>
            <w:u w:val="single"/>
            <w14:ligatures w14:val="none"/>
          </w:rPr>
          <w:t>AbstractFeatureWithLifespan:</w:t>
        </w:r>
      </w:hyperlink>
      <w:r w:rsidRPr="00AD5C7D">
        <w:rPr>
          <w:rFonts w:ascii="Times New Roman" w:eastAsia="Times New Roman" w:hAnsi="Times New Roman" w:cs="Times New Roman"/>
          <w:kern w:val="0"/>
          <w14:ligatures w14:val="none"/>
        </w:rPr>
        <w:t xml:space="preserve"> Adds temporality to </w:t>
      </w:r>
      <w:r w:rsidRPr="00AD5C7D">
        <w:rPr>
          <w:rFonts w:ascii="Times New Roman" w:eastAsia="Times New Roman" w:hAnsi="Times New Roman" w:cs="Times New Roman"/>
          <w:i/>
          <w:iCs/>
          <w:kern w:val="0"/>
          <w14:ligatures w14:val="none"/>
        </w:rPr>
        <w:t>AbstractFeature</w:t>
      </w:r>
      <w:r w:rsidRPr="00AD5C7D">
        <w:rPr>
          <w:rFonts w:ascii="Times New Roman" w:eastAsia="Times New Roman" w:hAnsi="Times New Roman" w:cs="Times New Roman"/>
          <w:kern w:val="0"/>
          <w14:ligatures w14:val="none"/>
        </w:rPr>
        <w:t>. This class was also borrowed from the CityGML 3.0 Conceptual Model.</w:t>
      </w:r>
    </w:p>
    <w:p w14:paraId="55E1CAC5" w14:textId="77777777" w:rsidR="00AD5C7D" w:rsidRPr="00AD5C7D" w:rsidRDefault="00AD5C7D" w:rsidP="00AD5C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161" w:anchor="_abstract_feature" w:history="1">
        <w:r w:rsidRPr="00AD5C7D">
          <w:rPr>
            <w:rFonts w:ascii="Times New Roman" w:eastAsia="Times New Roman" w:hAnsi="Times New Roman" w:cs="Times New Roman"/>
            <w:b/>
            <w:bCs/>
            <w:color w:val="0000FF"/>
            <w:kern w:val="0"/>
            <w:sz w:val="27"/>
            <w:szCs w:val="27"/>
            <w:u w:val="single"/>
            <w14:ligatures w14:val="none"/>
          </w:rPr>
          <w:t>6.2.1.  Abstract Feature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8256"/>
      </w:tblGrid>
      <w:tr w:rsidR="00AD5C7D" w:rsidRPr="00AD5C7D" w14:paraId="19410D40"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522CBC4F"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62" w:anchor="req_core_abstractfeature" w:history="1">
              <w:r w:rsidRPr="00AD5C7D">
                <w:rPr>
                  <w:rFonts w:ascii="Times New Roman" w:eastAsia="Times New Roman" w:hAnsi="Times New Roman" w:cs="Times New Roman"/>
                  <w:b/>
                  <w:bCs/>
                  <w:color w:val="0000FF"/>
                  <w:kern w:val="0"/>
                  <w:u w:val="single"/>
                  <w14:ligatures w14:val="none"/>
                </w:rPr>
                <w:t>Requirement 3: Requirement — Abstract Feature</w:t>
              </w:r>
            </w:hyperlink>
          </w:p>
        </w:tc>
      </w:tr>
      <w:tr w:rsidR="00834EFE" w:rsidRPr="00AD5C7D" w14:paraId="16F5D784" w14:textId="77777777" w:rsidTr="00AD5C7D">
        <w:trPr>
          <w:tblCellSpacing w:w="15" w:type="dxa"/>
        </w:trPr>
        <w:tc>
          <w:tcPr>
            <w:tcW w:w="0" w:type="auto"/>
            <w:tcBorders>
              <w:top w:val="single" w:sz="12" w:space="0" w:color="auto"/>
              <w:bottom w:val="single" w:sz="8" w:space="0" w:color="auto"/>
            </w:tcBorders>
            <w:vAlign w:val="center"/>
            <w:hideMark/>
          </w:tcPr>
          <w:p w14:paraId="6FA60EF6"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5098F4D8"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/req/core/abstractfeature</w:t>
            </w:r>
          </w:p>
        </w:tc>
      </w:tr>
      <w:tr w:rsidR="00834EFE" w:rsidRPr="00AD5C7D" w14:paraId="5321343D" w14:textId="77777777" w:rsidTr="00AD5C7D">
        <w:trPr>
          <w:tblCellSpacing w:w="15" w:type="dxa"/>
        </w:trPr>
        <w:tc>
          <w:tcPr>
            <w:tcW w:w="0" w:type="auto"/>
            <w:tcBorders>
              <w:top w:val="nil"/>
              <w:bottom w:val="single" w:sz="8" w:space="0" w:color="auto"/>
            </w:tcBorders>
            <w:vAlign w:val="center"/>
            <w:hideMark/>
          </w:tcPr>
          <w:p w14:paraId="70599CA5"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38DB60E6"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63"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834EFE" w:rsidRPr="00AD5C7D" w14:paraId="53FD0247" w14:textId="77777777" w:rsidTr="00AD5C7D">
        <w:trPr>
          <w:tblCellSpacing w:w="15" w:type="dxa"/>
        </w:trPr>
        <w:tc>
          <w:tcPr>
            <w:tcW w:w="0" w:type="auto"/>
            <w:tcBorders>
              <w:top w:val="nil"/>
              <w:bottom w:val="single" w:sz="8" w:space="0" w:color="auto"/>
            </w:tcBorders>
            <w:vAlign w:val="center"/>
            <w:hideMark/>
          </w:tcPr>
          <w:p w14:paraId="3BDDFC73"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E2A9E05"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An instantiation of the AbstractFeature class SHALL be an accurate representation of the UML model for that class.</w:t>
            </w:r>
          </w:p>
        </w:tc>
      </w:tr>
      <w:tr w:rsidR="00834EFE" w:rsidRPr="00AD5C7D" w14:paraId="2CC070FB" w14:textId="77777777" w:rsidTr="00AD5C7D">
        <w:trPr>
          <w:tblCellSpacing w:w="15" w:type="dxa"/>
        </w:trPr>
        <w:tc>
          <w:tcPr>
            <w:tcW w:w="0" w:type="auto"/>
            <w:tcBorders>
              <w:top w:val="nil"/>
              <w:bottom w:val="single" w:sz="8" w:space="0" w:color="auto"/>
            </w:tcBorders>
            <w:vAlign w:val="center"/>
            <w:hideMark/>
          </w:tcPr>
          <w:p w14:paraId="2C4D3D2E"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2A30C9F4" w14:textId="0D09F31A"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 class SHALL be a compliant extension of the AnyFeature class defined in </w:t>
            </w:r>
            <w:hyperlink r:id="rId164" w:anchor="ISO19109" w:history="1">
              <w:r w:rsidRPr="00AD5C7D">
                <w:rPr>
                  <w:rFonts w:ascii="Times New Roman" w:eastAsia="Times New Roman" w:hAnsi="Times New Roman" w:cs="Times New Roman"/>
                  <w:color w:val="0000FF"/>
                  <w:kern w:val="0"/>
                  <w:u w:val="single"/>
                  <w14:ligatures w14:val="none"/>
                </w:rPr>
                <w:t>ISO 19109</w:t>
              </w:r>
            </w:hyperlink>
            <w:ins w:id="93" w:author="Carl Reed" w:date="2024-12-16T11:47:00Z" w16du:dateUtc="2024-12-16T18:47:00Z">
              <w:r w:rsidR="00A60774">
                <w:rPr>
                  <w:rFonts w:ascii="Times New Roman" w:eastAsia="Times New Roman" w:hAnsi="Times New Roman" w:cs="Times New Roman"/>
                  <w:kern w:val="0"/>
                  <w14:ligatures w14:val="none"/>
                </w:rPr>
                <w:t>:</w:t>
              </w:r>
              <w:r w:rsidR="00A60774">
                <w:rPr>
                  <w:rFonts w:eastAsia="Times New Roman"/>
                  <w:kern w:val="0"/>
                  <w14:ligatures w14:val="none"/>
                </w:rPr>
                <w:t>2015</w:t>
              </w:r>
              <w:r w:rsidR="00834EFE">
                <w:rPr>
                  <w:rFonts w:eastAsia="Times New Roman"/>
                  <w:kern w:val="0"/>
                  <w14:ligatures w14:val="none"/>
                </w:rPr>
                <w:t xml:space="preserve"> Rules for Application Schema</w:t>
              </w:r>
            </w:ins>
            <w:r w:rsidRPr="00AD5C7D">
              <w:rPr>
                <w:rFonts w:ascii="Times New Roman" w:eastAsia="Times New Roman" w:hAnsi="Times New Roman" w:cs="Times New Roman"/>
                <w:kern w:val="0"/>
                <w14:ligatures w14:val="none"/>
              </w:rPr>
              <w:t>.</w:t>
            </w:r>
          </w:p>
        </w:tc>
      </w:tr>
      <w:tr w:rsidR="00834EFE" w:rsidRPr="00AD5C7D" w14:paraId="755EC521" w14:textId="77777777" w:rsidTr="00AD5C7D">
        <w:trPr>
          <w:tblCellSpacing w:w="15" w:type="dxa"/>
        </w:trPr>
        <w:tc>
          <w:tcPr>
            <w:tcW w:w="0" w:type="auto"/>
            <w:tcBorders>
              <w:top w:val="nil"/>
              <w:bottom w:val="single" w:sz="8" w:space="0" w:color="auto"/>
            </w:tcBorders>
            <w:vAlign w:val="center"/>
            <w:hideMark/>
          </w:tcPr>
          <w:p w14:paraId="6DBB10C4"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3C7F2943"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 class SHALL comply with requirement </w:t>
            </w:r>
            <w:hyperlink r:id="rId165" w:anchor="req_core_abstractfeature-description" w:history="1">
              <w:r w:rsidRPr="00AD5C7D">
                <w:rPr>
                  <w:rFonts w:ascii="Times New Roman" w:eastAsia="Times New Roman" w:hAnsi="Times New Roman" w:cs="Times New Roman"/>
                  <w:color w:val="0000FF"/>
                  <w:kern w:val="0"/>
                  <w:u w:val="single"/>
                  <w14:ligatures w14:val="none"/>
                </w:rPr>
                <w:t>/req/core/abstractfeature-description</w:t>
              </w:r>
            </w:hyperlink>
            <w:r w:rsidRPr="00AD5C7D">
              <w:rPr>
                <w:rFonts w:ascii="Times New Roman" w:eastAsia="Times New Roman" w:hAnsi="Times New Roman" w:cs="Times New Roman"/>
                <w:kern w:val="0"/>
                <w14:ligatures w14:val="none"/>
              </w:rPr>
              <w:t>.</w:t>
            </w:r>
          </w:p>
        </w:tc>
      </w:tr>
      <w:tr w:rsidR="00834EFE" w:rsidRPr="00AD5C7D" w14:paraId="75042E8C" w14:textId="77777777" w:rsidTr="00AD5C7D">
        <w:trPr>
          <w:tblCellSpacing w:w="15" w:type="dxa"/>
        </w:trPr>
        <w:tc>
          <w:tcPr>
            <w:tcW w:w="0" w:type="auto"/>
            <w:tcBorders>
              <w:top w:val="nil"/>
              <w:bottom w:val="single" w:sz="8" w:space="0" w:color="auto"/>
            </w:tcBorders>
            <w:vAlign w:val="center"/>
            <w:hideMark/>
          </w:tcPr>
          <w:p w14:paraId="4FBD825E"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343F21E5"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 class SHALL comply with requirement </w:t>
            </w:r>
            <w:hyperlink r:id="rId166" w:anchor="req_core_abstractfeature-featureid" w:history="1">
              <w:r w:rsidRPr="00AD5C7D">
                <w:rPr>
                  <w:rFonts w:ascii="Times New Roman" w:eastAsia="Times New Roman" w:hAnsi="Times New Roman" w:cs="Times New Roman"/>
                  <w:color w:val="0000FF"/>
                  <w:kern w:val="0"/>
                  <w:u w:val="single"/>
                  <w14:ligatures w14:val="none"/>
                </w:rPr>
                <w:t>/req/core/abstractfeature-featureid</w:t>
              </w:r>
            </w:hyperlink>
            <w:r w:rsidRPr="00AD5C7D">
              <w:rPr>
                <w:rFonts w:ascii="Times New Roman" w:eastAsia="Times New Roman" w:hAnsi="Times New Roman" w:cs="Times New Roman"/>
                <w:kern w:val="0"/>
                <w14:ligatures w14:val="none"/>
              </w:rPr>
              <w:t>.</w:t>
            </w:r>
          </w:p>
        </w:tc>
      </w:tr>
      <w:tr w:rsidR="00834EFE" w:rsidRPr="00AD5C7D" w14:paraId="5C126544" w14:textId="77777777" w:rsidTr="00AD5C7D">
        <w:trPr>
          <w:tblCellSpacing w:w="15" w:type="dxa"/>
        </w:trPr>
        <w:tc>
          <w:tcPr>
            <w:tcW w:w="0" w:type="auto"/>
            <w:tcBorders>
              <w:top w:val="nil"/>
              <w:bottom w:val="single" w:sz="8" w:space="0" w:color="auto"/>
            </w:tcBorders>
            <w:vAlign w:val="center"/>
            <w:hideMark/>
          </w:tcPr>
          <w:p w14:paraId="3C7AA154"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E</w:t>
            </w:r>
          </w:p>
        </w:tc>
        <w:tc>
          <w:tcPr>
            <w:tcW w:w="0" w:type="auto"/>
            <w:tcBorders>
              <w:top w:val="nil"/>
              <w:bottom w:val="single" w:sz="8" w:space="0" w:color="auto"/>
            </w:tcBorders>
            <w:vAlign w:val="center"/>
            <w:hideMark/>
          </w:tcPr>
          <w:p w14:paraId="478BDFB8"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 class SHALL comply with requirement </w:t>
            </w:r>
            <w:hyperlink r:id="rId167" w:anchor="req_core_abstractfeature-identifier" w:history="1">
              <w:r w:rsidRPr="00AD5C7D">
                <w:rPr>
                  <w:rFonts w:ascii="Times New Roman" w:eastAsia="Times New Roman" w:hAnsi="Times New Roman" w:cs="Times New Roman"/>
                  <w:color w:val="0000FF"/>
                  <w:kern w:val="0"/>
                  <w:u w:val="single"/>
                  <w14:ligatures w14:val="none"/>
                </w:rPr>
                <w:t>/req/core/abstractfeature-identifier</w:t>
              </w:r>
            </w:hyperlink>
            <w:r w:rsidRPr="00AD5C7D">
              <w:rPr>
                <w:rFonts w:ascii="Times New Roman" w:eastAsia="Times New Roman" w:hAnsi="Times New Roman" w:cs="Times New Roman"/>
                <w:kern w:val="0"/>
                <w14:ligatures w14:val="none"/>
              </w:rPr>
              <w:t>.</w:t>
            </w:r>
          </w:p>
        </w:tc>
      </w:tr>
      <w:tr w:rsidR="00834EFE" w:rsidRPr="00AD5C7D" w14:paraId="009795D6" w14:textId="77777777" w:rsidTr="00AD5C7D">
        <w:trPr>
          <w:tblCellSpacing w:w="15" w:type="dxa"/>
        </w:trPr>
        <w:tc>
          <w:tcPr>
            <w:tcW w:w="0" w:type="auto"/>
            <w:tcBorders>
              <w:top w:val="nil"/>
              <w:bottom w:val="single" w:sz="12" w:space="0" w:color="auto"/>
            </w:tcBorders>
            <w:vAlign w:val="center"/>
            <w:hideMark/>
          </w:tcPr>
          <w:p w14:paraId="48C3D039"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F</w:t>
            </w:r>
          </w:p>
        </w:tc>
        <w:tc>
          <w:tcPr>
            <w:tcW w:w="0" w:type="auto"/>
            <w:tcBorders>
              <w:top w:val="nil"/>
              <w:bottom w:val="single" w:sz="12" w:space="0" w:color="auto"/>
            </w:tcBorders>
            <w:vAlign w:val="center"/>
            <w:hideMark/>
          </w:tcPr>
          <w:p w14:paraId="1B17F17A"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 class SHALL comply with requirement </w:t>
            </w:r>
            <w:hyperlink r:id="rId168" w:anchor="req_core_abstractfeature-name" w:history="1">
              <w:r w:rsidRPr="00AD5C7D">
                <w:rPr>
                  <w:rFonts w:ascii="Times New Roman" w:eastAsia="Times New Roman" w:hAnsi="Times New Roman" w:cs="Times New Roman"/>
                  <w:color w:val="0000FF"/>
                  <w:kern w:val="0"/>
                  <w:u w:val="single"/>
                  <w14:ligatures w14:val="none"/>
                </w:rPr>
                <w:t>/req/core/abstractfeature-name</w:t>
              </w:r>
            </w:hyperlink>
            <w:r w:rsidRPr="00AD5C7D">
              <w:rPr>
                <w:rFonts w:ascii="Times New Roman" w:eastAsia="Times New Roman" w:hAnsi="Times New Roman" w:cs="Times New Roman"/>
                <w:kern w:val="0"/>
                <w14:ligatures w14:val="none"/>
              </w:rPr>
              <w:t>.</w:t>
            </w:r>
          </w:p>
        </w:tc>
      </w:tr>
    </w:tbl>
    <w:p w14:paraId="525BF547" w14:textId="77777777" w:rsidR="00AD5C7D" w:rsidRPr="00AD5C7D" w:rsidRDefault="00AD5C7D" w:rsidP="00AD5C7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gridCol w:w="8168"/>
      </w:tblGrid>
      <w:tr w:rsidR="00AD5C7D" w:rsidRPr="00AD5C7D" w14:paraId="4A04D654"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2CDD8A06"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69" w:anchor="req_core_abstractfeature-description" w:history="1">
              <w:r w:rsidRPr="00AD5C7D">
                <w:rPr>
                  <w:rFonts w:ascii="Times New Roman" w:eastAsia="Times New Roman" w:hAnsi="Times New Roman" w:cs="Times New Roman"/>
                  <w:b/>
                  <w:bCs/>
                  <w:color w:val="0000FF"/>
                  <w:kern w:val="0"/>
                  <w:u w:val="single"/>
                  <w14:ligatures w14:val="none"/>
                </w:rPr>
                <w:t>Requirement 4: Requirement — Abstract Feature Description</w:t>
              </w:r>
            </w:hyperlink>
          </w:p>
        </w:tc>
      </w:tr>
      <w:tr w:rsidR="00AD5C7D" w:rsidRPr="00AD5C7D" w14:paraId="1C77AE12" w14:textId="77777777" w:rsidTr="00AD5C7D">
        <w:trPr>
          <w:tblCellSpacing w:w="15" w:type="dxa"/>
        </w:trPr>
        <w:tc>
          <w:tcPr>
            <w:tcW w:w="0" w:type="auto"/>
            <w:tcBorders>
              <w:top w:val="single" w:sz="12" w:space="0" w:color="auto"/>
              <w:bottom w:val="single" w:sz="8" w:space="0" w:color="auto"/>
            </w:tcBorders>
            <w:vAlign w:val="center"/>
            <w:hideMark/>
          </w:tcPr>
          <w:p w14:paraId="369F3FAA"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65A2CDC"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/req/core/abstractfeature-description</w:t>
            </w:r>
          </w:p>
        </w:tc>
      </w:tr>
      <w:tr w:rsidR="00AD5C7D" w:rsidRPr="00AD5C7D" w14:paraId="45E512A3" w14:textId="77777777" w:rsidTr="00AD5C7D">
        <w:trPr>
          <w:tblCellSpacing w:w="15" w:type="dxa"/>
        </w:trPr>
        <w:tc>
          <w:tcPr>
            <w:tcW w:w="0" w:type="auto"/>
            <w:tcBorders>
              <w:top w:val="nil"/>
              <w:bottom w:val="single" w:sz="8" w:space="0" w:color="auto"/>
            </w:tcBorders>
            <w:vAlign w:val="center"/>
            <w:hideMark/>
          </w:tcPr>
          <w:p w14:paraId="365D9A38"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3FF21A3B"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70"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AD5C7D" w:rsidRPr="00AD5C7D" w14:paraId="35BA0EF5" w14:textId="77777777" w:rsidTr="00AD5C7D">
        <w:trPr>
          <w:tblCellSpacing w:w="15" w:type="dxa"/>
        </w:trPr>
        <w:tc>
          <w:tcPr>
            <w:tcW w:w="0" w:type="auto"/>
            <w:tcBorders>
              <w:top w:val="nil"/>
              <w:bottom w:val="single" w:sz="8" w:space="0" w:color="auto"/>
            </w:tcBorders>
            <w:vAlign w:val="center"/>
            <w:hideMark/>
          </w:tcPr>
          <w:p w14:paraId="0008E2D1"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commentRangeStart w:id="94"/>
            <w:r w:rsidRPr="00AD5C7D">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FF2191B"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An instantiation of the AbstractFeature class SHALL comply with the following criteria:</w:t>
            </w:r>
            <w:commentRangeEnd w:id="94"/>
            <w:r w:rsidR="008E1472">
              <w:rPr>
                <w:rStyle w:val="CommentReference"/>
              </w:rPr>
              <w:commentReference w:id="94"/>
            </w:r>
          </w:p>
        </w:tc>
      </w:tr>
      <w:tr w:rsidR="00AD5C7D" w:rsidRPr="00AD5C7D" w14:paraId="4DD7D3AC" w14:textId="77777777" w:rsidTr="00AD5C7D">
        <w:trPr>
          <w:tblCellSpacing w:w="15" w:type="dxa"/>
        </w:trPr>
        <w:tc>
          <w:tcPr>
            <w:tcW w:w="0" w:type="auto"/>
            <w:tcBorders>
              <w:top w:val="nil"/>
              <w:bottom w:val="single" w:sz="12" w:space="0" w:color="auto"/>
            </w:tcBorders>
            <w:vAlign w:val="center"/>
            <w:hideMark/>
          </w:tcPr>
          <w:p w14:paraId="3DDC8EB7"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15BE7C8"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 class SHALL include zero or one </w:t>
            </w:r>
            <w:r w:rsidRPr="00AD5C7D">
              <w:rPr>
                <w:rFonts w:ascii="Courier New" w:eastAsia="Times New Roman" w:hAnsi="Courier New" w:cs="Courier New"/>
                <w:kern w:val="0"/>
                <w:sz w:val="20"/>
                <w:szCs w:val="20"/>
                <w14:ligatures w14:val="none"/>
              </w:rPr>
              <w:t>description</w:t>
            </w:r>
            <w:r w:rsidRPr="00AD5C7D">
              <w:rPr>
                <w:rFonts w:ascii="Times New Roman" w:eastAsia="Times New Roman" w:hAnsi="Times New Roman" w:cs="Times New Roman"/>
                <w:kern w:val="0"/>
                <w14:ligatures w14:val="none"/>
              </w:rPr>
              <w:t xml:space="preserve"> attributes.</w:t>
            </w:r>
          </w:p>
        </w:tc>
      </w:tr>
    </w:tbl>
    <w:p w14:paraId="6BE05C87" w14:textId="77777777" w:rsidR="00AD5C7D" w:rsidRPr="00AD5C7D" w:rsidRDefault="00AD5C7D" w:rsidP="00AD5C7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8144"/>
      </w:tblGrid>
      <w:tr w:rsidR="00AD5C7D" w:rsidRPr="00AD5C7D" w14:paraId="5B58E32C"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194A883A"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71" w:anchor="req_core_abstractfeature-featureid" w:history="1">
              <w:r w:rsidRPr="00AD5C7D">
                <w:rPr>
                  <w:rFonts w:ascii="Times New Roman" w:eastAsia="Times New Roman" w:hAnsi="Times New Roman" w:cs="Times New Roman"/>
                  <w:b/>
                  <w:bCs/>
                  <w:color w:val="0000FF"/>
                  <w:kern w:val="0"/>
                  <w:u w:val="single"/>
                  <w14:ligatures w14:val="none"/>
                </w:rPr>
                <w:t>Requirement 5: Requirement — Abstract Feature Feature Id</w:t>
              </w:r>
            </w:hyperlink>
          </w:p>
        </w:tc>
      </w:tr>
      <w:tr w:rsidR="00AD5C7D" w:rsidRPr="00AD5C7D" w14:paraId="0A2137A6" w14:textId="77777777" w:rsidTr="00AD5C7D">
        <w:trPr>
          <w:tblCellSpacing w:w="15" w:type="dxa"/>
        </w:trPr>
        <w:tc>
          <w:tcPr>
            <w:tcW w:w="0" w:type="auto"/>
            <w:tcBorders>
              <w:top w:val="single" w:sz="12" w:space="0" w:color="auto"/>
              <w:bottom w:val="single" w:sz="8" w:space="0" w:color="auto"/>
            </w:tcBorders>
            <w:vAlign w:val="center"/>
            <w:hideMark/>
          </w:tcPr>
          <w:p w14:paraId="7C100179"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D156DC8"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/req/core/abstractfeature-featureid</w:t>
            </w:r>
          </w:p>
        </w:tc>
      </w:tr>
      <w:tr w:rsidR="00AD5C7D" w:rsidRPr="00AD5C7D" w14:paraId="4833C0C4" w14:textId="77777777" w:rsidTr="00AD5C7D">
        <w:trPr>
          <w:tblCellSpacing w:w="15" w:type="dxa"/>
        </w:trPr>
        <w:tc>
          <w:tcPr>
            <w:tcW w:w="0" w:type="auto"/>
            <w:tcBorders>
              <w:top w:val="nil"/>
              <w:bottom w:val="single" w:sz="8" w:space="0" w:color="auto"/>
            </w:tcBorders>
            <w:vAlign w:val="center"/>
            <w:hideMark/>
          </w:tcPr>
          <w:p w14:paraId="3760924E"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0ED97A41"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72"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AD5C7D" w:rsidRPr="00AD5C7D" w14:paraId="29514CC4" w14:textId="77777777" w:rsidTr="00AD5C7D">
        <w:trPr>
          <w:tblCellSpacing w:w="15" w:type="dxa"/>
        </w:trPr>
        <w:tc>
          <w:tcPr>
            <w:tcW w:w="0" w:type="auto"/>
            <w:tcBorders>
              <w:top w:val="nil"/>
              <w:bottom w:val="single" w:sz="8" w:space="0" w:color="auto"/>
            </w:tcBorders>
            <w:vAlign w:val="center"/>
            <w:hideMark/>
          </w:tcPr>
          <w:p w14:paraId="0476FF0A"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commentRangeStart w:id="95"/>
            <w:r w:rsidRPr="00AD5C7D">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422E252"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An instantiation of the AbstractFeature class SHALL comply with the following criteria:</w:t>
            </w:r>
            <w:commentRangeEnd w:id="95"/>
            <w:r w:rsidR="008E1472">
              <w:rPr>
                <w:rStyle w:val="CommentReference"/>
              </w:rPr>
              <w:commentReference w:id="95"/>
            </w:r>
          </w:p>
        </w:tc>
      </w:tr>
      <w:tr w:rsidR="00AD5C7D" w:rsidRPr="00AD5C7D" w14:paraId="0ED380B5" w14:textId="77777777" w:rsidTr="00AD5C7D">
        <w:trPr>
          <w:tblCellSpacing w:w="15" w:type="dxa"/>
        </w:trPr>
        <w:tc>
          <w:tcPr>
            <w:tcW w:w="0" w:type="auto"/>
            <w:tcBorders>
              <w:top w:val="nil"/>
              <w:bottom w:val="single" w:sz="12" w:space="0" w:color="auto"/>
            </w:tcBorders>
            <w:vAlign w:val="center"/>
            <w:hideMark/>
          </w:tcPr>
          <w:p w14:paraId="2EFAC10A"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4CC5B32"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 class SHALL include one </w:t>
            </w:r>
            <w:r w:rsidRPr="00AD5C7D">
              <w:rPr>
                <w:rFonts w:ascii="Courier New" w:eastAsia="Times New Roman" w:hAnsi="Courier New" w:cs="Courier New"/>
                <w:kern w:val="0"/>
                <w:sz w:val="20"/>
                <w:szCs w:val="20"/>
                <w14:ligatures w14:val="none"/>
              </w:rPr>
              <w:t>featureID</w:t>
            </w:r>
            <w:r w:rsidRPr="00AD5C7D">
              <w:rPr>
                <w:rFonts w:ascii="Times New Roman" w:eastAsia="Times New Roman" w:hAnsi="Times New Roman" w:cs="Times New Roman"/>
                <w:kern w:val="0"/>
                <w14:ligatures w14:val="none"/>
              </w:rPr>
              <w:t xml:space="preserve"> attributes.</w:t>
            </w:r>
          </w:p>
        </w:tc>
      </w:tr>
    </w:tbl>
    <w:p w14:paraId="62FD56AD" w14:textId="77777777" w:rsidR="00AD5C7D" w:rsidRPr="00AD5C7D" w:rsidRDefault="00AD5C7D" w:rsidP="00AD5C7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8164"/>
      </w:tblGrid>
      <w:tr w:rsidR="00AD5C7D" w:rsidRPr="00AD5C7D" w14:paraId="25D97C2C"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2BF30A28"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73" w:anchor="req_core_abstractfeature-identifier" w:history="1">
              <w:r w:rsidRPr="00AD5C7D">
                <w:rPr>
                  <w:rFonts w:ascii="Times New Roman" w:eastAsia="Times New Roman" w:hAnsi="Times New Roman" w:cs="Times New Roman"/>
                  <w:b/>
                  <w:bCs/>
                  <w:color w:val="0000FF"/>
                  <w:kern w:val="0"/>
                  <w:u w:val="single"/>
                  <w14:ligatures w14:val="none"/>
                </w:rPr>
                <w:t>Requirement 6: Requirement — Abstract Feature Identifier</w:t>
              </w:r>
            </w:hyperlink>
          </w:p>
        </w:tc>
      </w:tr>
      <w:tr w:rsidR="00AD5C7D" w:rsidRPr="00AD5C7D" w14:paraId="1A7B5C53" w14:textId="77777777" w:rsidTr="00AD5C7D">
        <w:trPr>
          <w:tblCellSpacing w:w="15" w:type="dxa"/>
        </w:trPr>
        <w:tc>
          <w:tcPr>
            <w:tcW w:w="0" w:type="auto"/>
            <w:tcBorders>
              <w:top w:val="single" w:sz="12" w:space="0" w:color="auto"/>
              <w:bottom w:val="single" w:sz="8" w:space="0" w:color="auto"/>
            </w:tcBorders>
            <w:vAlign w:val="center"/>
            <w:hideMark/>
          </w:tcPr>
          <w:p w14:paraId="237D5D15"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B68B1D8"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/req/core/abstractfeature-identifier</w:t>
            </w:r>
          </w:p>
        </w:tc>
      </w:tr>
      <w:tr w:rsidR="00AD5C7D" w:rsidRPr="00AD5C7D" w14:paraId="62CA2F3A" w14:textId="77777777" w:rsidTr="00AD5C7D">
        <w:trPr>
          <w:tblCellSpacing w:w="15" w:type="dxa"/>
        </w:trPr>
        <w:tc>
          <w:tcPr>
            <w:tcW w:w="0" w:type="auto"/>
            <w:tcBorders>
              <w:top w:val="nil"/>
              <w:bottom w:val="single" w:sz="8" w:space="0" w:color="auto"/>
            </w:tcBorders>
            <w:vAlign w:val="center"/>
            <w:hideMark/>
          </w:tcPr>
          <w:p w14:paraId="0991A01E"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32B848B6"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74"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AD5C7D" w:rsidRPr="00AD5C7D" w14:paraId="56E7A879" w14:textId="77777777" w:rsidTr="00AD5C7D">
        <w:trPr>
          <w:tblCellSpacing w:w="15" w:type="dxa"/>
        </w:trPr>
        <w:tc>
          <w:tcPr>
            <w:tcW w:w="0" w:type="auto"/>
            <w:tcBorders>
              <w:top w:val="nil"/>
              <w:bottom w:val="single" w:sz="8" w:space="0" w:color="auto"/>
            </w:tcBorders>
            <w:vAlign w:val="center"/>
            <w:hideMark/>
          </w:tcPr>
          <w:p w14:paraId="0182BE5B"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commentRangeStart w:id="96"/>
            <w:r w:rsidRPr="00AD5C7D">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0FCD6D52"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An instantiation of the AbstractFeature class SHALL comply with the following criteria:</w:t>
            </w:r>
            <w:commentRangeEnd w:id="96"/>
            <w:r w:rsidR="00E45F90">
              <w:rPr>
                <w:rStyle w:val="CommentReference"/>
              </w:rPr>
              <w:commentReference w:id="96"/>
            </w:r>
          </w:p>
        </w:tc>
      </w:tr>
      <w:tr w:rsidR="00AD5C7D" w:rsidRPr="00AD5C7D" w14:paraId="40CE5A5A" w14:textId="77777777" w:rsidTr="00AD5C7D">
        <w:trPr>
          <w:tblCellSpacing w:w="15" w:type="dxa"/>
        </w:trPr>
        <w:tc>
          <w:tcPr>
            <w:tcW w:w="0" w:type="auto"/>
            <w:tcBorders>
              <w:top w:val="nil"/>
              <w:bottom w:val="single" w:sz="12" w:space="0" w:color="auto"/>
            </w:tcBorders>
            <w:vAlign w:val="center"/>
            <w:hideMark/>
          </w:tcPr>
          <w:p w14:paraId="10370C74"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AE57BE2"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 class SHALL include zero or one </w:t>
            </w:r>
            <w:r w:rsidRPr="00AD5C7D">
              <w:rPr>
                <w:rFonts w:ascii="Courier New" w:eastAsia="Times New Roman" w:hAnsi="Courier New" w:cs="Courier New"/>
                <w:kern w:val="0"/>
                <w:sz w:val="20"/>
                <w:szCs w:val="20"/>
                <w14:ligatures w14:val="none"/>
              </w:rPr>
              <w:t>identifier</w:t>
            </w:r>
            <w:r w:rsidRPr="00AD5C7D">
              <w:rPr>
                <w:rFonts w:ascii="Times New Roman" w:eastAsia="Times New Roman" w:hAnsi="Times New Roman" w:cs="Times New Roman"/>
                <w:kern w:val="0"/>
                <w14:ligatures w14:val="none"/>
              </w:rPr>
              <w:t xml:space="preserve"> attributes.</w:t>
            </w:r>
          </w:p>
        </w:tc>
      </w:tr>
    </w:tbl>
    <w:p w14:paraId="476D12F3" w14:textId="77777777" w:rsidR="00AD5C7D" w:rsidRPr="00AD5C7D" w:rsidRDefault="00AD5C7D" w:rsidP="00AD5C7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8144"/>
      </w:tblGrid>
      <w:tr w:rsidR="00AD5C7D" w:rsidRPr="00AD5C7D" w14:paraId="552FE43E"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3E7CCF77"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75" w:anchor="req_core_abstractfeature-name" w:history="1">
              <w:r w:rsidRPr="00AD5C7D">
                <w:rPr>
                  <w:rFonts w:ascii="Times New Roman" w:eastAsia="Times New Roman" w:hAnsi="Times New Roman" w:cs="Times New Roman"/>
                  <w:b/>
                  <w:bCs/>
                  <w:color w:val="0000FF"/>
                  <w:kern w:val="0"/>
                  <w:u w:val="single"/>
                  <w14:ligatures w14:val="none"/>
                </w:rPr>
                <w:t>Requirement 7: Requirement — Abstract Feature Name</w:t>
              </w:r>
            </w:hyperlink>
          </w:p>
        </w:tc>
      </w:tr>
      <w:tr w:rsidR="00AD5C7D" w:rsidRPr="00AD5C7D" w14:paraId="7535CBD4" w14:textId="77777777" w:rsidTr="00AD5C7D">
        <w:trPr>
          <w:tblCellSpacing w:w="15" w:type="dxa"/>
        </w:trPr>
        <w:tc>
          <w:tcPr>
            <w:tcW w:w="0" w:type="auto"/>
            <w:tcBorders>
              <w:top w:val="single" w:sz="12" w:space="0" w:color="auto"/>
              <w:bottom w:val="single" w:sz="8" w:space="0" w:color="auto"/>
            </w:tcBorders>
            <w:vAlign w:val="center"/>
            <w:hideMark/>
          </w:tcPr>
          <w:p w14:paraId="2953FA76"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5BC55D7"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/req/core/abstractfeature-name</w:t>
            </w:r>
          </w:p>
        </w:tc>
      </w:tr>
      <w:tr w:rsidR="00AD5C7D" w:rsidRPr="00AD5C7D" w14:paraId="21E2807C" w14:textId="77777777" w:rsidTr="00AD5C7D">
        <w:trPr>
          <w:tblCellSpacing w:w="15" w:type="dxa"/>
        </w:trPr>
        <w:tc>
          <w:tcPr>
            <w:tcW w:w="0" w:type="auto"/>
            <w:tcBorders>
              <w:top w:val="nil"/>
              <w:bottom w:val="single" w:sz="8" w:space="0" w:color="auto"/>
            </w:tcBorders>
            <w:vAlign w:val="center"/>
            <w:hideMark/>
          </w:tcPr>
          <w:p w14:paraId="2BD98318"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52870BF4"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76"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AD5C7D" w:rsidRPr="00AD5C7D" w14:paraId="0AE69141" w14:textId="77777777" w:rsidTr="00AD5C7D">
        <w:trPr>
          <w:tblCellSpacing w:w="15" w:type="dxa"/>
        </w:trPr>
        <w:tc>
          <w:tcPr>
            <w:tcW w:w="0" w:type="auto"/>
            <w:tcBorders>
              <w:top w:val="nil"/>
              <w:bottom w:val="single" w:sz="8" w:space="0" w:color="auto"/>
            </w:tcBorders>
            <w:vAlign w:val="center"/>
            <w:hideMark/>
          </w:tcPr>
          <w:p w14:paraId="0967DDA8"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commentRangeStart w:id="97"/>
            <w:r w:rsidRPr="00AD5C7D">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0AF29E1"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An instantiation of the AbstractFeature class SHALL comply with the following criteria:</w:t>
            </w:r>
            <w:commentRangeEnd w:id="97"/>
            <w:r w:rsidR="00E45F90">
              <w:rPr>
                <w:rStyle w:val="CommentReference"/>
              </w:rPr>
              <w:commentReference w:id="97"/>
            </w:r>
          </w:p>
        </w:tc>
      </w:tr>
      <w:tr w:rsidR="00AD5C7D" w:rsidRPr="00AD5C7D" w14:paraId="49B31E91" w14:textId="77777777" w:rsidTr="00AD5C7D">
        <w:trPr>
          <w:tblCellSpacing w:w="15" w:type="dxa"/>
        </w:trPr>
        <w:tc>
          <w:tcPr>
            <w:tcW w:w="0" w:type="auto"/>
            <w:tcBorders>
              <w:top w:val="nil"/>
              <w:bottom w:val="single" w:sz="12" w:space="0" w:color="auto"/>
            </w:tcBorders>
            <w:vAlign w:val="center"/>
            <w:hideMark/>
          </w:tcPr>
          <w:p w14:paraId="4A5F2F79"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40AD0C06"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 class SHALL include zero or more </w:t>
            </w:r>
            <w:r w:rsidRPr="00AD5C7D">
              <w:rPr>
                <w:rFonts w:ascii="Courier New" w:eastAsia="Times New Roman" w:hAnsi="Courier New" w:cs="Courier New"/>
                <w:kern w:val="0"/>
                <w:sz w:val="20"/>
                <w:szCs w:val="20"/>
                <w14:ligatures w14:val="none"/>
              </w:rPr>
              <w:t>name</w:t>
            </w:r>
            <w:r w:rsidRPr="00AD5C7D">
              <w:rPr>
                <w:rFonts w:ascii="Times New Roman" w:eastAsia="Times New Roman" w:hAnsi="Times New Roman" w:cs="Times New Roman"/>
                <w:kern w:val="0"/>
                <w14:ligatures w14:val="none"/>
              </w:rPr>
              <w:t xml:space="preserve"> attributes.</w:t>
            </w:r>
          </w:p>
        </w:tc>
      </w:tr>
    </w:tbl>
    <w:p w14:paraId="77A87917" w14:textId="77777777" w:rsidR="00AD5C7D" w:rsidRPr="00AD5C7D" w:rsidRDefault="00AD5C7D" w:rsidP="00AD5C7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177" w:anchor="_abstract_feature_with_lifespan" w:history="1">
        <w:r w:rsidRPr="00AD5C7D">
          <w:rPr>
            <w:rFonts w:ascii="Times New Roman" w:eastAsia="Times New Roman" w:hAnsi="Times New Roman" w:cs="Times New Roman"/>
            <w:b/>
            <w:bCs/>
            <w:color w:val="0000FF"/>
            <w:kern w:val="0"/>
            <w:sz w:val="27"/>
            <w:szCs w:val="27"/>
            <w:u w:val="single"/>
            <w14:ligatures w14:val="none"/>
          </w:rPr>
          <w:t>6.2.2.  Abstract Feature with Lifespan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1"/>
        <w:gridCol w:w="8239"/>
      </w:tblGrid>
      <w:tr w:rsidR="00AD5C7D" w:rsidRPr="00AD5C7D" w14:paraId="78D256AA"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153A4E16"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78" w:anchor="req_core_feature_with_lifespan" w:history="1">
              <w:r w:rsidRPr="00AD5C7D">
                <w:rPr>
                  <w:rFonts w:ascii="Times New Roman" w:eastAsia="Times New Roman" w:hAnsi="Times New Roman" w:cs="Times New Roman"/>
                  <w:b/>
                  <w:bCs/>
                  <w:color w:val="0000FF"/>
                  <w:kern w:val="0"/>
                  <w:u w:val="single"/>
                  <w14:ligatures w14:val="none"/>
                </w:rPr>
                <w:t>Requirement 8: Requirement — Feature with Lifespan</w:t>
              </w:r>
            </w:hyperlink>
          </w:p>
        </w:tc>
      </w:tr>
      <w:tr w:rsidR="00AD5C7D" w:rsidRPr="00AD5C7D" w14:paraId="4BC169EE" w14:textId="77777777" w:rsidTr="00AD5C7D">
        <w:trPr>
          <w:tblCellSpacing w:w="15" w:type="dxa"/>
        </w:trPr>
        <w:tc>
          <w:tcPr>
            <w:tcW w:w="0" w:type="auto"/>
            <w:tcBorders>
              <w:top w:val="single" w:sz="12" w:space="0" w:color="auto"/>
              <w:bottom w:val="single" w:sz="8" w:space="0" w:color="auto"/>
            </w:tcBorders>
            <w:vAlign w:val="center"/>
            <w:hideMark/>
          </w:tcPr>
          <w:p w14:paraId="3853AC32"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D01DE7D"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/req/core/featurewithlifespan</w:t>
            </w:r>
          </w:p>
        </w:tc>
      </w:tr>
      <w:tr w:rsidR="00AD5C7D" w:rsidRPr="00AD5C7D" w14:paraId="004165F6" w14:textId="77777777" w:rsidTr="00AD5C7D">
        <w:trPr>
          <w:tblCellSpacing w:w="15" w:type="dxa"/>
        </w:trPr>
        <w:tc>
          <w:tcPr>
            <w:tcW w:w="0" w:type="auto"/>
            <w:tcBorders>
              <w:top w:val="nil"/>
              <w:bottom w:val="single" w:sz="8" w:space="0" w:color="auto"/>
            </w:tcBorders>
            <w:vAlign w:val="center"/>
            <w:hideMark/>
          </w:tcPr>
          <w:p w14:paraId="5609A780"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4B6BC3BF"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79"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AD5C7D" w:rsidRPr="00AD5C7D" w14:paraId="726205EB" w14:textId="77777777" w:rsidTr="00AD5C7D">
        <w:trPr>
          <w:tblCellSpacing w:w="15" w:type="dxa"/>
        </w:trPr>
        <w:tc>
          <w:tcPr>
            <w:tcW w:w="0" w:type="auto"/>
            <w:tcBorders>
              <w:top w:val="nil"/>
              <w:bottom w:val="single" w:sz="8" w:space="0" w:color="auto"/>
            </w:tcBorders>
            <w:vAlign w:val="center"/>
            <w:hideMark/>
          </w:tcPr>
          <w:p w14:paraId="67F12D3C"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A6150B5"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An instantiation of the AbstractFeatureWithLifespan class SHALL be an accurate representation of the UML model for that class.</w:t>
            </w:r>
          </w:p>
        </w:tc>
      </w:tr>
      <w:tr w:rsidR="00AD5C7D" w:rsidRPr="00AD5C7D" w14:paraId="1045B182" w14:textId="77777777" w:rsidTr="00AD5C7D">
        <w:trPr>
          <w:tblCellSpacing w:w="15" w:type="dxa"/>
        </w:trPr>
        <w:tc>
          <w:tcPr>
            <w:tcW w:w="0" w:type="auto"/>
            <w:tcBorders>
              <w:top w:val="nil"/>
              <w:bottom w:val="single" w:sz="8" w:space="0" w:color="auto"/>
            </w:tcBorders>
            <w:vAlign w:val="center"/>
            <w:hideMark/>
          </w:tcPr>
          <w:p w14:paraId="358A043B"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0AD108A7"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AbstractFeatureWithLifespan class SHALL comply with requirement </w:t>
            </w:r>
            <w:hyperlink r:id="rId180" w:anchor="req_core_abstractfeature" w:history="1">
              <w:r w:rsidRPr="00AD5C7D">
                <w:rPr>
                  <w:rFonts w:ascii="Times New Roman" w:eastAsia="Times New Roman" w:hAnsi="Times New Roman" w:cs="Times New Roman"/>
                  <w:color w:val="0000FF"/>
                  <w:kern w:val="0"/>
                  <w:u w:val="single"/>
                  <w14:ligatures w14:val="none"/>
                </w:rPr>
                <w:t>/req/core/abstractfeature</w:t>
              </w:r>
            </w:hyperlink>
            <w:r w:rsidRPr="00AD5C7D">
              <w:rPr>
                <w:rFonts w:ascii="Times New Roman" w:eastAsia="Times New Roman" w:hAnsi="Times New Roman" w:cs="Times New Roman"/>
                <w:kern w:val="0"/>
                <w14:ligatures w14:val="none"/>
              </w:rPr>
              <w:t>.</w:t>
            </w:r>
          </w:p>
        </w:tc>
      </w:tr>
      <w:tr w:rsidR="00AD5C7D" w:rsidRPr="00AD5C7D" w14:paraId="12D187E5" w14:textId="77777777" w:rsidTr="00AD5C7D">
        <w:trPr>
          <w:tblCellSpacing w:w="15" w:type="dxa"/>
        </w:trPr>
        <w:tc>
          <w:tcPr>
            <w:tcW w:w="0" w:type="auto"/>
            <w:tcBorders>
              <w:top w:val="nil"/>
              <w:bottom w:val="single" w:sz="8" w:space="0" w:color="auto"/>
            </w:tcBorders>
            <w:vAlign w:val="center"/>
            <w:hideMark/>
          </w:tcPr>
          <w:p w14:paraId="5CB77C9A"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0633F884"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AbstractFeatureWithLifespan class SHALL comply with requirement </w:t>
            </w:r>
            <w:hyperlink r:id="rId181" w:anchor="req_core_feature_with_lifespan_creationdate" w:history="1">
              <w:r w:rsidRPr="00AD5C7D">
                <w:rPr>
                  <w:rFonts w:ascii="Times New Roman" w:eastAsia="Times New Roman" w:hAnsi="Times New Roman" w:cs="Times New Roman"/>
                  <w:color w:val="0000FF"/>
                  <w:kern w:val="0"/>
                  <w:u w:val="single"/>
                  <w14:ligatures w14:val="none"/>
                </w:rPr>
                <w:t>/req/core/featurewithlifespan-creationdate</w:t>
              </w:r>
            </w:hyperlink>
            <w:r w:rsidRPr="00AD5C7D">
              <w:rPr>
                <w:rFonts w:ascii="Times New Roman" w:eastAsia="Times New Roman" w:hAnsi="Times New Roman" w:cs="Times New Roman"/>
                <w:kern w:val="0"/>
                <w14:ligatures w14:val="none"/>
              </w:rPr>
              <w:t>.</w:t>
            </w:r>
          </w:p>
        </w:tc>
      </w:tr>
      <w:tr w:rsidR="00AD5C7D" w:rsidRPr="00AD5C7D" w14:paraId="1F34CD86" w14:textId="77777777" w:rsidTr="00AD5C7D">
        <w:trPr>
          <w:tblCellSpacing w:w="15" w:type="dxa"/>
        </w:trPr>
        <w:tc>
          <w:tcPr>
            <w:tcW w:w="0" w:type="auto"/>
            <w:tcBorders>
              <w:top w:val="nil"/>
              <w:bottom w:val="single" w:sz="8" w:space="0" w:color="auto"/>
            </w:tcBorders>
            <w:vAlign w:val="center"/>
            <w:hideMark/>
          </w:tcPr>
          <w:p w14:paraId="0B57088D"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24EFD115"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AbstractFeatureWithLifespan class SHALL comply with requirement </w:t>
            </w:r>
            <w:hyperlink r:id="rId182" w:anchor="req_core_feature_with_lifespan_terminationdate" w:history="1">
              <w:r w:rsidRPr="00AD5C7D">
                <w:rPr>
                  <w:rFonts w:ascii="Times New Roman" w:eastAsia="Times New Roman" w:hAnsi="Times New Roman" w:cs="Times New Roman"/>
                  <w:color w:val="0000FF"/>
                  <w:kern w:val="0"/>
                  <w:u w:val="single"/>
                  <w14:ligatures w14:val="none"/>
                </w:rPr>
                <w:t>/req/core/featurewithlifespan-terminationdate</w:t>
              </w:r>
            </w:hyperlink>
            <w:r w:rsidRPr="00AD5C7D">
              <w:rPr>
                <w:rFonts w:ascii="Times New Roman" w:eastAsia="Times New Roman" w:hAnsi="Times New Roman" w:cs="Times New Roman"/>
                <w:kern w:val="0"/>
                <w14:ligatures w14:val="none"/>
              </w:rPr>
              <w:t>.</w:t>
            </w:r>
          </w:p>
        </w:tc>
      </w:tr>
      <w:tr w:rsidR="00AD5C7D" w:rsidRPr="00AD5C7D" w14:paraId="7FBE3633" w14:textId="77777777" w:rsidTr="00AD5C7D">
        <w:trPr>
          <w:tblCellSpacing w:w="15" w:type="dxa"/>
        </w:trPr>
        <w:tc>
          <w:tcPr>
            <w:tcW w:w="0" w:type="auto"/>
            <w:tcBorders>
              <w:top w:val="nil"/>
              <w:bottom w:val="single" w:sz="8" w:space="0" w:color="auto"/>
            </w:tcBorders>
            <w:vAlign w:val="center"/>
            <w:hideMark/>
          </w:tcPr>
          <w:p w14:paraId="47BD5EAD"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E</w:t>
            </w:r>
          </w:p>
        </w:tc>
        <w:tc>
          <w:tcPr>
            <w:tcW w:w="0" w:type="auto"/>
            <w:tcBorders>
              <w:top w:val="nil"/>
              <w:bottom w:val="single" w:sz="8" w:space="0" w:color="auto"/>
            </w:tcBorders>
            <w:vAlign w:val="center"/>
            <w:hideMark/>
          </w:tcPr>
          <w:p w14:paraId="46E5FA40"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AbstractFeatureWithLifespan class SHALL comply with requirement </w:t>
            </w:r>
            <w:hyperlink r:id="rId183" w:anchor="req_core_feature_with_lifespan_validfrom" w:history="1">
              <w:r w:rsidRPr="00AD5C7D">
                <w:rPr>
                  <w:rFonts w:ascii="Times New Roman" w:eastAsia="Times New Roman" w:hAnsi="Times New Roman" w:cs="Times New Roman"/>
                  <w:color w:val="0000FF"/>
                  <w:kern w:val="0"/>
                  <w:u w:val="single"/>
                  <w14:ligatures w14:val="none"/>
                </w:rPr>
                <w:t>/req/core/featurewithlifespan-validfrom</w:t>
              </w:r>
            </w:hyperlink>
            <w:r w:rsidRPr="00AD5C7D">
              <w:rPr>
                <w:rFonts w:ascii="Times New Roman" w:eastAsia="Times New Roman" w:hAnsi="Times New Roman" w:cs="Times New Roman"/>
                <w:kern w:val="0"/>
                <w14:ligatures w14:val="none"/>
              </w:rPr>
              <w:t>.</w:t>
            </w:r>
          </w:p>
        </w:tc>
      </w:tr>
      <w:tr w:rsidR="00AD5C7D" w:rsidRPr="00AD5C7D" w14:paraId="22035FEB" w14:textId="77777777" w:rsidTr="00AD5C7D">
        <w:trPr>
          <w:tblCellSpacing w:w="15" w:type="dxa"/>
        </w:trPr>
        <w:tc>
          <w:tcPr>
            <w:tcW w:w="0" w:type="auto"/>
            <w:tcBorders>
              <w:top w:val="nil"/>
              <w:bottom w:val="single" w:sz="12" w:space="0" w:color="auto"/>
            </w:tcBorders>
            <w:vAlign w:val="center"/>
            <w:hideMark/>
          </w:tcPr>
          <w:p w14:paraId="3F323146"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F</w:t>
            </w:r>
          </w:p>
        </w:tc>
        <w:tc>
          <w:tcPr>
            <w:tcW w:w="0" w:type="auto"/>
            <w:tcBorders>
              <w:top w:val="nil"/>
              <w:bottom w:val="single" w:sz="12" w:space="0" w:color="auto"/>
            </w:tcBorders>
            <w:vAlign w:val="center"/>
            <w:hideMark/>
          </w:tcPr>
          <w:p w14:paraId="03990FE4"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AbstractFeatureWithLifespan class SHALL comply with requirement </w:t>
            </w:r>
            <w:hyperlink r:id="rId184" w:anchor="req_core_feature_with_lifespan_validto" w:history="1">
              <w:r w:rsidRPr="00AD5C7D">
                <w:rPr>
                  <w:rFonts w:ascii="Times New Roman" w:eastAsia="Times New Roman" w:hAnsi="Times New Roman" w:cs="Times New Roman"/>
                  <w:color w:val="0000FF"/>
                  <w:kern w:val="0"/>
                  <w:u w:val="single"/>
                  <w14:ligatures w14:val="none"/>
                </w:rPr>
                <w:t>/req/core/featurewithlifespan-validto</w:t>
              </w:r>
            </w:hyperlink>
            <w:r w:rsidRPr="00AD5C7D">
              <w:rPr>
                <w:rFonts w:ascii="Times New Roman" w:eastAsia="Times New Roman" w:hAnsi="Times New Roman" w:cs="Times New Roman"/>
                <w:kern w:val="0"/>
                <w14:ligatures w14:val="none"/>
              </w:rPr>
              <w:t>.</w:t>
            </w:r>
          </w:p>
        </w:tc>
      </w:tr>
    </w:tbl>
    <w:p w14:paraId="768375C9" w14:textId="77777777" w:rsidR="00AD5C7D" w:rsidRPr="00AD5C7D" w:rsidRDefault="00AD5C7D" w:rsidP="00AD5C7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8206"/>
      </w:tblGrid>
      <w:tr w:rsidR="00AD5C7D" w:rsidRPr="00AD5C7D" w14:paraId="462DD9AA"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2C4AA1CC"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85" w:anchor="req_core_feature_with_lifespan_creationdate" w:history="1">
              <w:r w:rsidRPr="00AD5C7D">
                <w:rPr>
                  <w:rFonts w:ascii="Times New Roman" w:eastAsia="Times New Roman" w:hAnsi="Times New Roman" w:cs="Times New Roman"/>
                  <w:b/>
                  <w:bCs/>
                  <w:color w:val="0000FF"/>
                  <w:kern w:val="0"/>
                  <w:u w:val="single"/>
                  <w14:ligatures w14:val="none"/>
                </w:rPr>
                <w:t>Requirement 9: Requirement — Feature with Lifespan Creation Date</w:t>
              </w:r>
            </w:hyperlink>
          </w:p>
        </w:tc>
      </w:tr>
      <w:tr w:rsidR="00AD5C7D" w:rsidRPr="00AD5C7D" w14:paraId="5689B6FB" w14:textId="77777777" w:rsidTr="00AD5C7D">
        <w:trPr>
          <w:tblCellSpacing w:w="15" w:type="dxa"/>
        </w:trPr>
        <w:tc>
          <w:tcPr>
            <w:tcW w:w="0" w:type="auto"/>
            <w:tcBorders>
              <w:top w:val="single" w:sz="12" w:space="0" w:color="auto"/>
              <w:bottom w:val="single" w:sz="8" w:space="0" w:color="auto"/>
            </w:tcBorders>
            <w:vAlign w:val="center"/>
            <w:hideMark/>
          </w:tcPr>
          <w:p w14:paraId="68041E54"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10C78FA"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/req/core/featurewithlifespan-creationdate</w:t>
            </w:r>
          </w:p>
        </w:tc>
      </w:tr>
      <w:tr w:rsidR="00AD5C7D" w:rsidRPr="00AD5C7D" w14:paraId="6B01E4C1" w14:textId="77777777" w:rsidTr="00AD5C7D">
        <w:trPr>
          <w:tblCellSpacing w:w="15" w:type="dxa"/>
        </w:trPr>
        <w:tc>
          <w:tcPr>
            <w:tcW w:w="0" w:type="auto"/>
            <w:tcBorders>
              <w:top w:val="nil"/>
              <w:bottom w:val="single" w:sz="8" w:space="0" w:color="auto"/>
            </w:tcBorders>
            <w:vAlign w:val="center"/>
            <w:hideMark/>
          </w:tcPr>
          <w:p w14:paraId="7C3DA2CF"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lastRenderedPageBreak/>
              <w:t>Included in</w:t>
            </w:r>
          </w:p>
        </w:tc>
        <w:tc>
          <w:tcPr>
            <w:tcW w:w="0" w:type="auto"/>
            <w:tcBorders>
              <w:top w:val="nil"/>
              <w:bottom w:val="single" w:sz="8" w:space="0" w:color="auto"/>
            </w:tcBorders>
            <w:vAlign w:val="center"/>
            <w:hideMark/>
          </w:tcPr>
          <w:p w14:paraId="639BCC85"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86"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AD5C7D" w:rsidRPr="00AD5C7D" w14:paraId="6ED631BE" w14:textId="77777777" w:rsidTr="00AD5C7D">
        <w:trPr>
          <w:tblCellSpacing w:w="15" w:type="dxa"/>
        </w:trPr>
        <w:tc>
          <w:tcPr>
            <w:tcW w:w="0" w:type="auto"/>
            <w:tcBorders>
              <w:top w:val="nil"/>
              <w:bottom w:val="single" w:sz="8" w:space="0" w:color="auto"/>
            </w:tcBorders>
            <w:vAlign w:val="center"/>
            <w:hideMark/>
          </w:tcPr>
          <w:p w14:paraId="42B1A32B"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commentRangeStart w:id="98"/>
            <w:r w:rsidRPr="00AD5C7D">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3CD878E"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An instantiation of the AbstractFeatureWithLifespan class SHALL comply with the following criteria:</w:t>
            </w:r>
            <w:commentRangeEnd w:id="98"/>
            <w:r w:rsidR="003E7C4F">
              <w:rPr>
                <w:rStyle w:val="CommentReference"/>
              </w:rPr>
              <w:commentReference w:id="98"/>
            </w:r>
          </w:p>
        </w:tc>
      </w:tr>
      <w:tr w:rsidR="00AD5C7D" w:rsidRPr="00AD5C7D" w14:paraId="77155FFE" w14:textId="77777777" w:rsidTr="00AD5C7D">
        <w:trPr>
          <w:tblCellSpacing w:w="15" w:type="dxa"/>
        </w:trPr>
        <w:tc>
          <w:tcPr>
            <w:tcW w:w="0" w:type="auto"/>
            <w:tcBorders>
              <w:top w:val="nil"/>
              <w:bottom w:val="single" w:sz="12" w:space="0" w:color="auto"/>
            </w:tcBorders>
            <w:vAlign w:val="center"/>
            <w:hideMark/>
          </w:tcPr>
          <w:p w14:paraId="2A3F3A17"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6A445C4"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AbstractFeatureWithLifespan class SHALL include zero or one </w:t>
            </w:r>
            <w:r w:rsidRPr="00AD5C7D">
              <w:rPr>
                <w:rFonts w:ascii="Courier New" w:eastAsia="Times New Roman" w:hAnsi="Courier New" w:cs="Courier New"/>
                <w:kern w:val="0"/>
                <w:sz w:val="20"/>
                <w:szCs w:val="20"/>
                <w14:ligatures w14:val="none"/>
              </w:rPr>
              <w:t>creationDate</w:t>
            </w:r>
            <w:r w:rsidRPr="00AD5C7D">
              <w:rPr>
                <w:rFonts w:ascii="Times New Roman" w:eastAsia="Times New Roman" w:hAnsi="Times New Roman" w:cs="Times New Roman"/>
                <w:kern w:val="0"/>
                <w14:ligatures w14:val="none"/>
              </w:rPr>
              <w:t xml:space="preserve"> attributes.</w:t>
            </w:r>
          </w:p>
        </w:tc>
      </w:tr>
    </w:tbl>
    <w:p w14:paraId="0A1093C7" w14:textId="77777777" w:rsidR="00AD5C7D" w:rsidRPr="00AD5C7D" w:rsidRDefault="00AD5C7D" w:rsidP="00AD5C7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8212"/>
      </w:tblGrid>
      <w:tr w:rsidR="00AD5C7D" w:rsidRPr="00AD5C7D" w14:paraId="1CDBF119"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3902008D"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87" w:anchor="req_core_feature_with_lifespan_terminationdate" w:history="1">
              <w:r w:rsidRPr="00AD5C7D">
                <w:rPr>
                  <w:rFonts w:ascii="Times New Roman" w:eastAsia="Times New Roman" w:hAnsi="Times New Roman" w:cs="Times New Roman"/>
                  <w:b/>
                  <w:bCs/>
                  <w:color w:val="0000FF"/>
                  <w:kern w:val="0"/>
                  <w:u w:val="single"/>
                  <w14:ligatures w14:val="none"/>
                </w:rPr>
                <w:t>Requirement 10: Requirement — Feature with Lifespan Termination Date</w:t>
              </w:r>
            </w:hyperlink>
          </w:p>
        </w:tc>
      </w:tr>
      <w:tr w:rsidR="00AD5C7D" w:rsidRPr="00AD5C7D" w14:paraId="3A27F7F2" w14:textId="77777777" w:rsidTr="00AD5C7D">
        <w:trPr>
          <w:tblCellSpacing w:w="15" w:type="dxa"/>
        </w:trPr>
        <w:tc>
          <w:tcPr>
            <w:tcW w:w="0" w:type="auto"/>
            <w:tcBorders>
              <w:top w:val="single" w:sz="12" w:space="0" w:color="auto"/>
              <w:bottom w:val="single" w:sz="8" w:space="0" w:color="auto"/>
            </w:tcBorders>
            <w:vAlign w:val="center"/>
            <w:hideMark/>
          </w:tcPr>
          <w:p w14:paraId="3CBD17AF"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D4278FB"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/req/core/featurewithlifespan-terminationdate</w:t>
            </w:r>
          </w:p>
        </w:tc>
      </w:tr>
      <w:tr w:rsidR="00AD5C7D" w:rsidRPr="00AD5C7D" w14:paraId="76D3B843" w14:textId="77777777" w:rsidTr="00AD5C7D">
        <w:trPr>
          <w:tblCellSpacing w:w="15" w:type="dxa"/>
        </w:trPr>
        <w:tc>
          <w:tcPr>
            <w:tcW w:w="0" w:type="auto"/>
            <w:tcBorders>
              <w:top w:val="nil"/>
              <w:bottom w:val="single" w:sz="8" w:space="0" w:color="auto"/>
            </w:tcBorders>
            <w:vAlign w:val="center"/>
            <w:hideMark/>
          </w:tcPr>
          <w:p w14:paraId="2A5FD2AF"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39226043"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88"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AD5C7D" w:rsidRPr="00AD5C7D" w14:paraId="671B1021" w14:textId="77777777" w:rsidTr="00AD5C7D">
        <w:trPr>
          <w:tblCellSpacing w:w="15" w:type="dxa"/>
        </w:trPr>
        <w:tc>
          <w:tcPr>
            <w:tcW w:w="0" w:type="auto"/>
            <w:tcBorders>
              <w:top w:val="nil"/>
              <w:bottom w:val="single" w:sz="8" w:space="0" w:color="auto"/>
            </w:tcBorders>
            <w:vAlign w:val="center"/>
            <w:hideMark/>
          </w:tcPr>
          <w:p w14:paraId="3350DEF2"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commentRangeStart w:id="99"/>
            <w:r w:rsidRPr="00AD5C7D">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085C673"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An instantiation of the AbstractFeatureWithLifespan class SHALL comply with the following criteria:</w:t>
            </w:r>
            <w:commentRangeEnd w:id="99"/>
            <w:r w:rsidR="003E7C4F">
              <w:rPr>
                <w:rStyle w:val="CommentReference"/>
              </w:rPr>
              <w:commentReference w:id="99"/>
            </w:r>
          </w:p>
        </w:tc>
      </w:tr>
      <w:tr w:rsidR="00AD5C7D" w:rsidRPr="00AD5C7D" w14:paraId="7E8A0F8B" w14:textId="77777777" w:rsidTr="00AD5C7D">
        <w:trPr>
          <w:tblCellSpacing w:w="15" w:type="dxa"/>
        </w:trPr>
        <w:tc>
          <w:tcPr>
            <w:tcW w:w="0" w:type="auto"/>
            <w:tcBorders>
              <w:top w:val="nil"/>
              <w:bottom w:val="single" w:sz="12" w:space="0" w:color="auto"/>
            </w:tcBorders>
            <w:vAlign w:val="center"/>
            <w:hideMark/>
          </w:tcPr>
          <w:p w14:paraId="1446A07A"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74871DAB"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AbstractFeatureWithLifespan class SHALL include zero or one </w:t>
            </w:r>
            <w:r w:rsidRPr="00AD5C7D">
              <w:rPr>
                <w:rFonts w:ascii="Courier New" w:eastAsia="Times New Roman" w:hAnsi="Courier New" w:cs="Courier New"/>
                <w:kern w:val="0"/>
                <w:sz w:val="20"/>
                <w:szCs w:val="20"/>
                <w14:ligatures w14:val="none"/>
              </w:rPr>
              <w:t>terminationDate</w:t>
            </w:r>
            <w:r w:rsidRPr="00AD5C7D">
              <w:rPr>
                <w:rFonts w:ascii="Times New Roman" w:eastAsia="Times New Roman" w:hAnsi="Times New Roman" w:cs="Times New Roman"/>
                <w:kern w:val="0"/>
                <w14:ligatures w14:val="none"/>
              </w:rPr>
              <w:t xml:space="preserve"> attributes.</w:t>
            </w:r>
          </w:p>
        </w:tc>
      </w:tr>
    </w:tbl>
    <w:p w14:paraId="11835364" w14:textId="77777777" w:rsidR="00AD5C7D" w:rsidRPr="00AD5C7D" w:rsidRDefault="00AD5C7D" w:rsidP="00AD5C7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gridCol w:w="8198"/>
      </w:tblGrid>
      <w:tr w:rsidR="00AD5C7D" w:rsidRPr="00AD5C7D" w14:paraId="324F663B"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7622DB99"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89" w:anchor="req_core_feature_with_lifespan_validfrom" w:history="1">
              <w:r w:rsidRPr="00AD5C7D">
                <w:rPr>
                  <w:rFonts w:ascii="Times New Roman" w:eastAsia="Times New Roman" w:hAnsi="Times New Roman" w:cs="Times New Roman"/>
                  <w:b/>
                  <w:bCs/>
                  <w:color w:val="0000FF"/>
                  <w:kern w:val="0"/>
                  <w:u w:val="single"/>
                  <w14:ligatures w14:val="none"/>
                </w:rPr>
                <w:t>Requirement 11: Requirement — Feature with Lifespan Valid From</w:t>
              </w:r>
            </w:hyperlink>
          </w:p>
        </w:tc>
      </w:tr>
      <w:tr w:rsidR="00AD5C7D" w:rsidRPr="00AD5C7D" w14:paraId="2CB53A47" w14:textId="77777777" w:rsidTr="00AD5C7D">
        <w:trPr>
          <w:tblCellSpacing w:w="15" w:type="dxa"/>
        </w:trPr>
        <w:tc>
          <w:tcPr>
            <w:tcW w:w="0" w:type="auto"/>
            <w:tcBorders>
              <w:top w:val="single" w:sz="12" w:space="0" w:color="auto"/>
              <w:bottom w:val="single" w:sz="8" w:space="0" w:color="auto"/>
            </w:tcBorders>
            <w:vAlign w:val="center"/>
            <w:hideMark/>
          </w:tcPr>
          <w:p w14:paraId="2B11C3C5"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63902A57"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/req/core/featurewithlifespan-validfrom</w:t>
            </w:r>
          </w:p>
        </w:tc>
      </w:tr>
      <w:tr w:rsidR="00AD5C7D" w:rsidRPr="00AD5C7D" w14:paraId="04CD1F33" w14:textId="77777777" w:rsidTr="00AD5C7D">
        <w:trPr>
          <w:tblCellSpacing w:w="15" w:type="dxa"/>
        </w:trPr>
        <w:tc>
          <w:tcPr>
            <w:tcW w:w="0" w:type="auto"/>
            <w:tcBorders>
              <w:top w:val="nil"/>
              <w:bottom w:val="single" w:sz="8" w:space="0" w:color="auto"/>
            </w:tcBorders>
            <w:vAlign w:val="center"/>
            <w:hideMark/>
          </w:tcPr>
          <w:p w14:paraId="3F897422"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17391AFD"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90"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AD5C7D" w:rsidRPr="00AD5C7D" w14:paraId="2CB2FB52" w14:textId="77777777" w:rsidTr="00AD5C7D">
        <w:trPr>
          <w:tblCellSpacing w:w="15" w:type="dxa"/>
        </w:trPr>
        <w:tc>
          <w:tcPr>
            <w:tcW w:w="0" w:type="auto"/>
            <w:tcBorders>
              <w:top w:val="nil"/>
              <w:bottom w:val="single" w:sz="8" w:space="0" w:color="auto"/>
            </w:tcBorders>
            <w:vAlign w:val="center"/>
            <w:hideMark/>
          </w:tcPr>
          <w:p w14:paraId="4C329F59"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commentRangeStart w:id="100"/>
            <w:r w:rsidRPr="00AD5C7D">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D17FF89"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An instantiation of the AbstractFeatureWithLifespan class SHALL comply with the following criteria:</w:t>
            </w:r>
            <w:commentRangeEnd w:id="100"/>
            <w:r w:rsidR="00423556">
              <w:rPr>
                <w:rStyle w:val="CommentReference"/>
              </w:rPr>
              <w:commentReference w:id="100"/>
            </w:r>
          </w:p>
        </w:tc>
      </w:tr>
      <w:tr w:rsidR="00AD5C7D" w:rsidRPr="00AD5C7D" w14:paraId="14E35982" w14:textId="77777777" w:rsidTr="00AD5C7D">
        <w:trPr>
          <w:tblCellSpacing w:w="15" w:type="dxa"/>
        </w:trPr>
        <w:tc>
          <w:tcPr>
            <w:tcW w:w="0" w:type="auto"/>
            <w:tcBorders>
              <w:top w:val="nil"/>
              <w:bottom w:val="single" w:sz="12" w:space="0" w:color="auto"/>
            </w:tcBorders>
            <w:vAlign w:val="center"/>
            <w:hideMark/>
          </w:tcPr>
          <w:p w14:paraId="69603661"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B130CEB"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AbstractFeatureWithLifespan class SHALL include zero or one </w:t>
            </w:r>
            <w:r w:rsidRPr="00AD5C7D">
              <w:rPr>
                <w:rFonts w:ascii="Courier New" w:eastAsia="Times New Roman" w:hAnsi="Courier New" w:cs="Courier New"/>
                <w:kern w:val="0"/>
                <w:sz w:val="20"/>
                <w:szCs w:val="20"/>
                <w14:ligatures w14:val="none"/>
              </w:rPr>
              <w:t>validFrom</w:t>
            </w:r>
            <w:r w:rsidRPr="00AD5C7D">
              <w:rPr>
                <w:rFonts w:ascii="Times New Roman" w:eastAsia="Times New Roman" w:hAnsi="Times New Roman" w:cs="Times New Roman"/>
                <w:kern w:val="0"/>
                <w14:ligatures w14:val="none"/>
              </w:rPr>
              <w:t xml:space="preserve"> attributes.</w:t>
            </w:r>
          </w:p>
        </w:tc>
      </w:tr>
    </w:tbl>
    <w:p w14:paraId="70ED844D" w14:textId="77777777" w:rsidR="00AD5C7D" w:rsidRPr="00AD5C7D" w:rsidRDefault="00AD5C7D" w:rsidP="00AD5C7D">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8193"/>
      </w:tblGrid>
      <w:tr w:rsidR="00AD5C7D" w:rsidRPr="00AD5C7D" w14:paraId="140C287B" w14:textId="77777777" w:rsidTr="00AD5C7D">
        <w:trPr>
          <w:tblHeader/>
          <w:tblCellSpacing w:w="15" w:type="dxa"/>
        </w:trPr>
        <w:tc>
          <w:tcPr>
            <w:tcW w:w="0" w:type="auto"/>
            <w:gridSpan w:val="2"/>
            <w:tcBorders>
              <w:top w:val="single" w:sz="12" w:space="0" w:color="auto"/>
              <w:bottom w:val="single" w:sz="12" w:space="0" w:color="auto"/>
            </w:tcBorders>
            <w:vAlign w:val="center"/>
            <w:hideMark/>
          </w:tcPr>
          <w:p w14:paraId="62F96107" w14:textId="77777777" w:rsidR="00AD5C7D" w:rsidRPr="00AD5C7D" w:rsidRDefault="00AD5C7D" w:rsidP="00AD5C7D">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91" w:anchor="req_core_feature_with_lifespan_validto" w:history="1">
              <w:r w:rsidRPr="00AD5C7D">
                <w:rPr>
                  <w:rFonts w:ascii="Times New Roman" w:eastAsia="Times New Roman" w:hAnsi="Times New Roman" w:cs="Times New Roman"/>
                  <w:b/>
                  <w:bCs/>
                  <w:color w:val="0000FF"/>
                  <w:kern w:val="0"/>
                  <w:u w:val="single"/>
                  <w14:ligatures w14:val="none"/>
                </w:rPr>
                <w:t>Requirement 12: Requirement — Feature with Lifespan Valid To</w:t>
              </w:r>
            </w:hyperlink>
          </w:p>
        </w:tc>
      </w:tr>
      <w:tr w:rsidR="00AD5C7D" w:rsidRPr="00AD5C7D" w14:paraId="5819CA4D" w14:textId="77777777" w:rsidTr="00AD5C7D">
        <w:trPr>
          <w:tblCellSpacing w:w="15" w:type="dxa"/>
        </w:trPr>
        <w:tc>
          <w:tcPr>
            <w:tcW w:w="0" w:type="auto"/>
            <w:tcBorders>
              <w:top w:val="single" w:sz="12" w:space="0" w:color="auto"/>
              <w:bottom w:val="single" w:sz="8" w:space="0" w:color="auto"/>
            </w:tcBorders>
            <w:vAlign w:val="center"/>
            <w:hideMark/>
          </w:tcPr>
          <w:p w14:paraId="3179AF7B"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44DCF63"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r w:rsidRPr="00AD5C7D">
              <w:rPr>
                <w:rFonts w:ascii="Courier New" w:eastAsia="Times New Roman" w:hAnsi="Courier New" w:cs="Courier New"/>
                <w:kern w:val="0"/>
                <w:sz w:val="20"/>
                <w:szCs w:val="20"/>
                <w14:ligatures w14:val="none"/>
              </w:rPr>
              <w:t>/req/core/featurewithlifespan-validto</w:t>
            </w:r>
          </w:p>
        </w:tc>
      </w:tr>
      <w:tr w:rsidR="00AD5C7D" w:rsidRPr="00AD5C7D" w14:paraId="292F2778" w14:textId="77777777" w:rsidTr="00AD5C7D">
        <w:trPr>
          <w:tblCellSpacing w:w="15" w:type="dxa"/>
        </w:trPr>
        <w:tc>
          <w:tcPr>
            <w:tcW w:w="0" w:type="auto"/>
            <w:tcBorders>
              <w:top w:val="nil"/>
              <w:bottom w:val="single" w:sz="8" w:space="0" w:color="auto"/>
            </w:tcBorders>
            <w:vAlign w:val="center"/>
            <w:hideMark/>
          </w:tcPr>
          <w:p w14:paraId="7072D4CB"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005A7460" w14:textId="77777777" w:rsidR="00AD5C7D" w:rsidRPr="00AD5C7D" w:rsidRDefault="00AD5C7D" w:rsidP="00AD5C7D">
            <w:pPr>
              <w:spacing w:after="0" w:line="240" w:lineRule="auto"/>
              <w:rPr>
                <w:rFonts w:ascii="Times New Roman" w:eastAsia="Times New Roman" w:hAnsi="Times New Roman" w:cs="Times New Roman"/>
                <w:kern w:val="0"/>
                <w14:ligatures w14:val="none"/>
              </w:rPr>
            </w:pPr>
            <w:hyperlink r:id="rId192" w:anchor="req_core" w:history="1">
              <w:r w:rsidRPr="00AD5C7D">
                <w:rPr>
                  <w:rFonts w:ascii="Times New Roman" w:eastAsia="Times New Roman" w:hAnsi="Times New Roman" w:cs="Times New Roman"/>
                  <w:color w:val="0000FF"/>
                  <w:kern w:val="0"/>
                  <w:u w:val="single"/>
                  <w14:ligatures w14:val="none"/>
                </w:rPr>
                <w:t xml:space="preserve">Requirements class 1: </w:t>
              </w:r>
              <w:r w:rsidRPr="00AD5C7D">
                <w:rPr>
                  <w:rFonts w:ascii="Courier New" w:eastAsia="Times New Roman" w:hAnsi="Courier New" w:cs="Courier New"/>
                  <w:color w:val="0000FF"/>
                  <w:kern w:val="0"/>
                  <w:sz w:val="20"/>
                  <w:szCs w:val="20"/>
                  <w:u w:val="single"/>
                  <w14:ligatures w14:val="none"/>
                </w:rPr>
                <w:t>http://www.opengis.net/spec/poi/1.0/req/core</w:t>
              </w:r>
            </w:hyperlink>
          </w:p>
        </w:tc>
      </w:tr>
      <w:tr w:rsidR="00AD5C7D" w:rsidRPr="00AD5C7D" w14:paraId="1CE6A36F" w14:textId="77777777" w:rsidTr="00AD5C7D">
        <w:trPr>
          <w:tblCellSpacing w:w="15" w:type="dxa"/>
        </w:trPr>
        <w:tc>
          <w:tcPr>
            <w:tcW w:w="0" w:type="auto"/>
            <w:tcBorders>
              <w:top w:val="nil"/>
              <w:bottom w:val="single" w:sz="8" w:space="0" w:color="auto"/>
            </w:tcBorders>
            <w:vAlign w:val="center"/>
            <w:hideMark/>
          </w:tcPr>
          <w:p w14:paraId="110A00F6"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commentRangeStart w:id="101"/>
            <w:r w:rsidRPr="00AD5C7D">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7D3A17A"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An instantiation of the AbstractFeatureWithLifespan class SHALL comply with the following criteria:</w:t>
            </w:r>
            <w:commentRangeEnd w:id="101"/>
            <w:r w:rsidR="00E56411">
              <w:rPr>
                <w:rStyle w:val="CommentReference"/>
              </w:rPr>
              <w:commentReference w:id="101"/>
            </w:r>
          </w:p>
        </w:tc>
      </w:tr>
      <w:tr w:rsidR="00AD5C7D" w:rsidRPr="00AD5C7D" w14:paraId="69CF3AF5" w14:textId="77777777" w:rsidTr="00AD5C7D">
        <w:trPr>
          <w:tblCellSpacing w:w="15" w:type="dxa"/>
        </w:trPr>
        <w:tc>
          <w:tcPr>
            <w:tcW w:w="0" w:type="auto"/>
            <w:tcBorders>
              <w:top w:val="nil"/>
              <w:bottom w:val="single" w:sz="12" w:space="0" w:color="auto"/>
            </w:tcBorders>
            <w:vAlign w:val="center"/>
            <w:hideMark/>
          </w:tcPr>
          <w:p w14:paraId="57189232" w14:textId="77777777" w:rsidR="00AD5C7D" w:rsidRPr="00AD5C7D" w:rsidRDefault="00AD5C7D" w:rsidP="00AD5C7D">
            <w:pPr>
              <w:spacing w:after="0" w:line="240" w:lineRule="auto"/>
              <w:jc w:val="center"/>
              <w:rPr>
                <w:rFonts w:ascii="Times New Roman" w:eastAsia="Times New Roman" w:hAnsi="Times New Roman" w:cs="Times New Roman"/>
                <w:b/>
                <w:bCs/>
                <w:kern w:val="0"/>
                <w14:ligatures w14:val="none"/>
              </w:rPr>
            </w:pPr>
            <w:r w:rsidRPr="00AD5C7D">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64AD5CD5" w14:textId="77777777" w:rsidR="00AD5C7D" w:rsidRPr="00AD5C7D" w:rsidRDefault="00AD5C7D" w:rsidP="00AD5C7D">
            <w:pPr>
              <w:spacing w:before="100" w:beforeAutospacing="1" w:after="100" w:afterAutospacing="1" w:line="240" w:lineRule="auto"/>
              <w:rPr>
                <w:rFonts w:ascii="Times New Roman" w:eastAsia="Times New Roman" w:hAnsi="Times New Roman" w:cs="Times New Roman"/>
                <w:kern w:val="0"/>
                <w14:ligatures w14:val="none"/>
              </w:rPr>
            </w:pPr>
            <w:r w:rsidRPr="00AD5C7D">
              <w:rPr>
                <w:rFonts w:ascii="Times New Roman" w:eastAsia="Times New Roman" w:hAnsi="Times New Roman" w:cs="Times New Roman"/>
                <w:kern w:val="0"/>
                <w14:ligatures w14:val="none"/>
              </w:rPr>
              <w:t xml:space="preserve">An encoding of the AbstractFeatureWithLifespan class SHALL include zero or one </w:t>
            </w:r>
            <w:r w:rsidRPr="00AD5C7D">
              <w:rPr>
                <w:rFonts w:ascii="Courier New" w:eastAsia="Times New Roman" w:hAnsi="Courier New" w:cs="Courier New"/>
                <w:kern w:val="0"/>
                <w:sz w:val="20"/>
                <w:szCs w:val="20"/>
                <w14:ligatures w14:val="none"/>
              </w:rPr>
              <w:t>validTo</w:t>
            </w:r>
            <w:r w:rsidRPr="00AD5C7D">
              <w:rPr>
                <w:rFonts w:ascii="Times New Roman" w:eastAsia="Times New Roman" w:hAnsi="Times New Roman" w:cs="Times New Roman"/>
                <w:kern w:val="0"/>
                <w14:ligatures w14:val="none"/>
              </w:rPr>
              <w:t xml:space="preserve"> attributes.</w:t>
            </w:r>
          </w:p>
        </w:tc>
      </w:tr>
    </w:tbl>
    <w:p w14:paraId="4E15B234" w14:textId="77777777" w:rsidR="00AD5C7D" w:rsidRPr="00AD5C7D" w:rsidRDefault="00AD5C7D" w:rsidP="00AD5C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193" w:anchor="poi_core-section" w:history="1">
        <w:r w:rsidRPr="00AD5C7D">
          <w:rPr>
            <w:rFonts w:ascii="Times New Roman" w:eastAsia="Times New Roman" w:hAnsi="Times New Roman" w:cs="Times New Roman"/>
            <w:b/>
            <w:bCs/>
            <w:color w:val="0000FF"/>
            <w:kern w:val="0"/>
            <w:sz w:val="36"/>
            <w:szCs w:val="36"/>
            <w:u w:val="single"/>
            <w14:ligatures w14:val="none"/>
          </w:rPr>
          <w:t>6.3.  POI Class Model</w:t>
        </w:r>
      </w:hyperlink>
    </w:p>
    <w:p w14:paraId="781E99BD" w14:textId="393DFD93"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The </w:t>
      </w:r>
      <w:del w:id="102" w:author="Carl Reed" w:date="2024-12-16T11:54:00Z" w16du:dateUtc="2024-12-16T18:54:00Z">
        <w:r w:rsidRPr="00F84250" w:rsidDel="00E468DC">
          <w:rPr>
            <w:rFonts w:ascii="Times New Roman" w:eastAsia="Times New Roman" w:hAnsi="Times New Roman" w:cs="Times New Roman"/>
            <w:kern w:val="0"/>
            <w14:ligatures w14:val="none"/>
          </w:rPr>
          <w:delText xml:space="preserve">following classes form the </w:delText>
        </w:r>
      </w:del>
      <w:r w:rsidRPr="00F84250">
        <w:rPr>
          <w:rFonts w:ascii="Times New Roman" w:eastAsia="Times New Roman" w:hAnsi="Times New Roman" w:cs="Times New Roman"/>
          <w:kern w:val="0"/>
          <w14:ligatures w14:val="none"/>
        </w:rPr>
        <w:t>core of the POI model</w:t>
      </w:r>
      <w:ins w:id="103" w:author="Carl Reed" w:date="2024-12-16T11:54:00Z" w16du:dateUtc="2024-12-16T18:54:00Z">
        <w:r w:rsidR="00E468DC">
          <w:rPr>
            <w:rFonts w:ascii="Times New Roman" w:eastAsia="Times New Roman" w:hAnsi="Times New Roman" w:cs="Times New Roman"/>
            <w:kern w:val="0"/>
            <w14:ligatures w14:val="none"/>
          </w:rPr>
          <w:t xml:space="preserve"> is defined in the following classes</w:t>
        </w:r>
      </w:ins>
      <w:r w:rsidRPr="00F84250">
        <w:rPr>
          <w:rFonts w:ascii="Times New Roman" w:eastAsia="Times New Roman" w:hAnsi="Times New Roman" w:cs="Times New Roman"/>
          <w:kern w:val="0"/>
          <w14:ligatures w14:val="none"/>
        </w:rPr>
        <w:t xml:space="preserve">. These classes are the same </w:t>
      </w:r>
      <w:commentRangeStart w:id="104"/>
      <w:r w:rsidRPr="00F84250">
        <w:rPr>
          <w:rFonts w:ascii="Times New Roman" w:eastAsia="Times New Roman" w:hAnsi="Times New Roman" w:cs="Times New Roman"/>
          <w:kern w:val="0"/>
          <w14:ligatures w14:val="none"/>
        </w:rPr>
        <w:t>for all POIs</w:t>
      </w:r>
      <w:commentRangeEnd w:id="104"/>
      <w:r w:rsidR="00E468DC">
        <w:rPr>
          <w:rStyle w:val="CommentReference"/>
        </w:rPr>
        <w:commentReference w:id="104"/>
      </w:r>
      <w:r w:rsidRPr="00F84250">
        <w:rPr>
          <w:rFonts w:ascii="Times New Roman" w:eastAsia="Times New Roman" w:hAnsi="Times New Roman" w:cs="Times New Roman"/>
          <w:kern w:val="0"/>
          <w14:ligatures w14:val="none"/>
        </w:rPr>
        <w:t>.</w:t>
      </w:r>
    </w:p>
    <w:p w14:paraId="48FCE1F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w:t>
      </w:r>
    </w:p>
    <w:p w14:paraId="2874C52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noProof/>
          <w:kern w:val="0"/>
          <w14:ligatures w14:val="none"/>
        </w:rPr>
        <w:lastRenderedPageBreak/>
        <w:drawing>
          <wp:inline distT="0" distB="0" distL="0" distR="0" wp14:anchorId="61945D54" wp14:editId="1321D518">
            <wp:extent cx="6707825" cy="3829050"/>
            <wp:effectExtent l="0" t="0" r="0" b="0"/>
            <wp:docPr id="9" name="Picture 10"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A diagram of a computer&#10;&#10;Description automatically generated with medium confidence"/>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6712244" cy="3831573"/>
                    </a:xfrm>
                    <a:prstGeom prst="rect">
                      <a:avLst/>
                    </a:prstGeom>
                    <a:noFill/>
                    <a:ln>
                      <a:noFill/>
                    </a:ln>
                  </pic:spPr>
                </pic:pic>
              </a:graphicData>
            </a:graphic>
          </wp:inline>
        </w:drawing>
      </w:r>
    </w:p>
    <w:p w14:paraId="22BD1508"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Figure 6 — POI UML Model - Core</w:t>
      </w:r>
    </w:p>
    <w:p w14:paraId="4ADCAAE6" w14:textId="77777777" w:rsidR="00F84250" w:rsidRPr="00F84250" w:rsidRDefault="00F84250" w:rsidP="00F8425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95" w:anchor="AbstractPOI-section" w:history="1">
        <w:r w:rsidRPr="00F84250">
          <w:rPr>
            <w:rFonts w:ascii="Times New Roman" w:eastAsia="Times New Roman" w:hAnsi="Times New Roman" w:cs="Times New Roman"/>
            <w:color w:val="0000FF"/>
            <w:kern w:val="0"/>
            <w:u w:val="single"/>
            <w14:ligatures w14:val="none"/>
          </w:rPr>
          <w:t>AbstractPOI:</w:t>
        </w:r>
      </w:hyperlink>
      <w:r w:rsidRPr="00F84250">
        <w:rPr>
          <w:rFonts w:ascii="Times New Roman" w:eastAsia="Times New Roman" w:hAnsi="Times New Roman" w:cs="Times New Roman"/>
          <w:kern w:val="0"/>
          <w14:ligatures w14:val="none"/>
        </w:rPr>
        <w:t xml:space="preserve"> The abstract model for a Point of Interest. All POI instances will contain these attributes.</w:t>
      </w:r>
    </w:p>
    <w:p w14:paraId="0E950EFA" w14:textId="77777777" w:rsidR="00F84250" w:rsidRPr="00F84250" w:rsidRDefault="00F84250" w:rsidP="00F8425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96" w:anchor="POI-section" w:history="1">
        <w:r w:rsidRPr="00F84250">
          <w:rPr>
            <w:rFonts w:ascii="Times New Roman" w:eastAsia="Times New Roman" w:hAnsi="Times New Roman" w:cs="Times New Roman"/>
            <w:color w:val="0000FF"/>
            <w:kern w:val="0"/>
            <w:u w:val="single"/>
            <w14:ligatures w14:val="none"/>
          </w:rPr>
          <w:t>POI:</w:t>
        </w:r>
      </w:hyperlink>
      <w:r w:rsidRPr="00F84250">
        <w:rPr>
          <w:rFonts w:ascii="Times New Roman" w:eastAsia="Times New Roman" w:hAnsi="Times New Roman" w:cs="Times New Roman"/>
          <w:kern w:val="0"/>
          <w14:ligatures w14:val="none"/>
        </w:rPr>
        <w:t xml:space="preserve"> A POI instance.</w:t>
      </w:r>
    </w:p>
    <w:p w14:paraId="076C42FF" w14:textId="77777777" w:rsidR="00F84250" w:rsidRPr="00F84250" w:rsidRDefault="00F84250" w:rsidP="00F8425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hyperlink r:id="rId197" w:anchor="FeatureOfInterest-section" w:history="1">
        <w:r w:rsidRPr="00F84250">
          <w:rPr>
            <w:rFonts w:ascii="Times New Roman" w:eastAsia="Times New Roman" w:hAnsi="Times New Roman" w:cs="Times New Roman"/>
            <w:color w:val="0000FF"/>
            <w:kern w:val="0"/>
            <w:u w:val="single"/>
            <w14:ligatures w14:val="none"/>
          </w:rPr>
          <w:t>FeatureOfInterest:</w:t>
        </w:r>
      </w:hyperlink>
      <w:r w:rsidRPr="00F84250">
        <w:rPr>
          <w:rFonts w:ascii="Times New Roman" w:eastAsia="Times New Roman" w:hAnsi="Times New Roman" w:cs="Times New Roman"/>
          <w:kern w:val="0"/>
          <w14:ligatures w14:val="none"/>
        </w:rPr>
        <w:t xml:space="preserve"> </w:t>
      </w:r>
      <w:commentRangeStart w:id="105"/>
      <w:r w:rsidRPr="00F84250">
        <w:rPr>
          <w:rFonts w:ascii="Times New Roman" w:eastAsia="Times New Roman" w:hAnsi="Times New Roman" w:cs="Times New Roman"/>
          <w:kern w:val="0"/>
          <w14:ligatures w14:val="none"/>
        </w:rPr>
        <w:t xml:space="preserve">This is an OGC Feature which has been defined independently from the POI. </w:t>
      </w:r>
      <w:commentRangeEnd w:id="105"/>
      <w:r w:rsidR="00E468DC">
        <w:rPr>
          <w:rStyle w:val="CommentReference"/>
        </w:rPr>
        <w:commentReference w:id="105"/>
      </w:r>
      <w:r w:rsidRPr="00F84250">
        <w:rPr>
          <w:rFonts w:ascii="Times New Roman" w:eastAsia="Times New Roman" w:hAnsi="Times New Roman" w:cs="Times New Roman"/>
          <w:kern w:val="0"/>
          <w14:ligatures w14:val="none"/>
        </w:rPr>
        <w:t>Conceptually, the purpose of the POI is to provide a user friendly synopsis of this Feature.</w:t>
      </w:r>
    </w:p>
    <w:p w14:paraId="5F52F0A0" w14:textId="77777777" w:rsidR="00F84250" w:rsidRPr="00F84250" w:rsidRDefault="00F84250" w:rsidP="00F842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198" w:anchor="_abstract_poi" w:history="1">
        <w:r w:rsidRPr="00F84250">
          <w:rPr>
            <w:rFonts w:ascii="Times New Roman" w:eastAsia="Times New Roman" w:hAnsi="Times New Roman" w:cs="Times New Roman"/>
            <w:b/>
            <w:bCs/>
            <w:color w:val="0000FF"/>
            <w:kern w:val="0"/>
            <w:sz w:val="27"/>
            <w:szCs w:val="27"/>
            <w:u w:val="single"/>
            <w14:ligatures w14:val="none"/>
          </w:rPr>
          <w:t>6.3.1.  Abstract POI</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8212"/>
      </w:tblGrid>
      <w:tr w:rsidR="00F84250" w:rsidRPr="00F84250" w14:paraId="12E52463"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0BE6089D"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199" w:anchor="req_core_abstract-poi" w:history="1">
              <w:r w:rsidRPr="00F84250">
                <w:rPr>
                  <w:rFonts w:ascii="Times New Roman" w:eastAsia="Times New Roman" w:hAnsi="Times New Roman" w:cs="Times New Roman"/>
                  <w:b/>
                  <w:bCs/>
                  <w:color w:val="0000FF"/>
                  <w:kern w:val="0"/>
                  <w:u w:val="single"/>
                  <w14:ligatures w14:val="none"/>
                </w:rPr>
                <w:t>Requirement 13: Requirement — Abstract POI</w:t>
              </w:r>
            </w:hyperlink>
          </w:p>
        </w:tc>
      </w:tr>
      <w:tr w:rsidR="00F84250" w:rsidRPr="00F84250" w14:paraId="200A1561" w14:textId="77777777" w:rsidTr="00F84250">
        <w:trPr>
          <w:tblCellSpacing w:w="15" w:type="dxa"/>
        </w:trPr>
        <w:tc>
          <w:tcPr>
            <w:tcW w:w="0" w:type="auto"/>
            <w:tcBorders>
              <w:top w:val="single" w:sz="12" w:space="0" w:color="auto"/>
              <w:bottom w:val="single" w:sz="8" w:space="0" w:color="auto"/>
            </w:tcBorders>
            <w:vAlign w:val="center"/>
            <w:hideMark/>
          </w:tcPr>
          <w:p w14:paraId="7BB1AA0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69D4B3F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/req/core/abstract-poi</w:t>
            </w:r>
          </w:p>
        </w:tc>
      </w:tr>
      <w:tr w:rsidR="00F84250" w:rsidRPr="00F84250" w14:paraId="0DEC3B4F" w14:textId="77777777" w:rsidTr="00F84250">
        <w:trPr>
          <w:tblCellSpacing w:w="15" w:type="dxa"/>
        </w:trPr>
        <w:tc>
          <w:tcPr>
            <w:tcW w:w="0" w:type="auto"/>
            <w:tcBorders>
              <w:top w:val="nil"/>
              <w:bottom w:val="single" w:sz="8" w:space="0" w:color="auto"/>
            </w:tcBorders>
            <w:vAlign w:val="center"/>
            <w:hideMark/>
          </w:tcPr>
          <w:p w14:paraId="3DE2F89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476878B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00"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73FF6ED5" w14:textId="77777777" w:rsidTr="00F84250">
        <w:trPr>
          <w:tblCellSpacing w:w="15" w:type="dxa"/>
        </w:trPr>
        <w:tc>
          <w:tcPr>
            <w:tcW w:w="0" w:type="auto"/>
            <w:tcBorders>
              <w:top w:val="nil"/>
              <w:bottom w:val="single" w:sz="8" w:space="0" w:color="auto"/>
            </w:tcBorders>
            <w:vAlign w:val="center"/>
            <w:hideMark/>
          </w:tcPr>
          <w:p w14:paraId="3AAC00F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3ADF79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Abstract POI class SHALL be an accurate representation of the UML model for that class.</w:t>
            </w:r>
          </w:p>
        </w:tc>
      </w:tr>
      <w:tr w:rsidR="00F84250" w:rsidRPr="00F84250" w14:paraId="1AF927B3" w14:textId="77777777" w:rsidTr="00F84250">
        <w:trPr>
          <w:tblCellSpacing w:w="15" w:type="dxa"/>
        </w:trPr>
        <w:tc>
          <w:tcPr>
            <w:tcW w:w="0" w:type="auto"/>
            <w:tcBorders>
              <w:top w:val="nil"/>
              <w:bottom w:val="single" w:sz="8" w:space="0" w:color="auto"/>
            </w:tcBorders>
            <w:vAlign w:val="center"/>
            <w:hideMark/>
          </w:tcPr>
          <w:p w14:paraId="294BD6A5"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D7635C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instantiation of the Abstract POI class SHALL comply with requirement </w:t>
            </w:r>
            <w:hyperlink r:id="rId201" w:anchor="req_core_feature_with_lifespan" w:history="1">
              <w:r w:rsidRPr="00F84250">
                <w:rPr>
                  <w:rFonts w:ascii="Times New Roman" w:eastAsia="Times New Roman" w:hAnsi="Times New Roman" w:cs="Times New Roman"/>
                  <w:color w:val="0000FF"/>
                  <w:kern w:val="0"/>
                  <w:u w:val="single"/>
                  <w14:ligatures w14:val="none"/>
                </w:rPr>
                <w:t>/req/core/poi-feature-with-lifespan</w:t>
              </w:r>
            </w:hyperlink>
            <w:r w:rsidRPr="00F84250">
              <w:rPr>
                <w:rFonts w:ascii="Times New Roman" w:eastAsia="Times New Roman" w:hAnsi="Times New Roman" w:cs="Times New Roman"/>
                <w:kern w:val="0"/>
                <w14:ligatures w14:val="none"/>
              </w:rPr>
              <w:t>.</w:t>
            </w:r>
          </w:p>
        </w:tc>
      </w:tr>
      <w:tr w:rsidR="00F84250" w:rsidRPr="00F84250" w14:paraId="36D9E6FA" w14:textId="77777777" w:rsidTr="00F84250">
        <w:trPr>
          <w:tblCellSpacing w:w="15" w:type="dxa"/>
        </w:trPr>
        <w:tc>
          <w:tcPr>
            <w:tcW w:w="0" w:type="auto"/>
            <w:tcBorders>
              <w:top w:val="nil"/>
              <w:bottom w:val="single" w:sz="8" w:space="0" w:color="auto"/>
            </w:tcBorders>
            <w:vAlign w:val="center"/>
            <w:hideMark/>
          </w:tcPr>
          <w:p w14:paraId="6374B7C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0FBBE8A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instantiation of the Abstract POI class SHALL comply with requirement </w:t>
            </w:r>
            <w:hyperlink r:id="rId202" w:anchor="req_core_poi_contactInfo" w:history="1">
              <w:r w:rsidRPr="00F84250">
                <w:rPr>
                  <w:rFonts w:ascii="Times New Roman" w:eastAsia="Times New Roman" w:hAnsi="Times New Roman" w:cs="Times New Roman"/>
                  <w:color w:val="0000FF"/>
                  <w:kern w:val="0"/>
                  <w:u w:val="single"/>
                  <w14:ligatures w14:val="none"/>
                </w:rPr>
                <w:t>/req/core/poi-contactinfo</w:t>
              </w:r>
            </w:hyperlink>
            <w:r w:rsidRPr="00F84250">
              <w:rPr>
                <w:rFonts w:ascii="Times New Roman" w:eastAsia="Times New Roman" w:hAnsi="Times New Roman" w:cs="Times New Roman"/>
                <w:kern w:val="0"/>
                <w14:ligatures w14:val="none"/>
              </w:rPr>
              <w:t>.</w:t>
            </w:r>
          </w:p>
        </w:tc>
      </w:tr>
      <w:tr w:rsidR="00F84250" w:rsidRPr="00F84250" w14:paraId="4AFAF992" w14:textId="77777777" w:rsidTr="00F84250">
        <w:trPr>
          <w:tblCellSpacing w:w="15" w:type="dxa"/>
        </w:trPr>
        <w:tc>
          <w:tcPr>
            <w:tcW w:w="0" w:type="auto"/>
            <w:tcBorders>
              <w:top w:val="nil"/>
              <w:bottom w:val="single" w:sz="8" w:space="0" w:color="auto"/>
            </w:tcBorders>
            <w:vAlign w:val="center"/>
            <w:hideMark/>
          </w:tcPr>
          <w:p w14:paraId="607ECC2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D</w:t>
            </w:r>
          </w:p>
        </w:tc>
        <w:tc>
          <w:tcPr>
            <w:tcW w:w="0" w:type="auto"/>
            <w:tcBorders>
              <w:top w:val="nil"/>
              <w:bottom w:val="single" w:sz="8" w:space="0" w:color="auto"/>
            </w:tcBorders>
            <w:vAlign w:val="center"/>
            <w:hideMark/>
          </w:tcPr>
          <w:p w14:paraId="7B6ACB0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instantiation of the Abstract POI class SHALL comply with requirement </w:t>
            </w:r>
            <w:hyperlink r:id="rId203" w:anchor="req_core_poi_featureofinterest" w:history="1">
              <w:r w:rsidRPr="00F84250">
                <w:rPr>
                  <w:rFonts w:ascii="Times New Roman" w:eastAsia="Times New Roman" w:hAnsi="Times New Roman" w:cs="Times New Roman"/>
                  <w:color w:val="0000FF"/>
                  <w:kern w:val="0"/>
                  <w:u w:val="single"/>
                  <w14:ligatures w14:val="none"/>
                </w:rPr>
                <w:t>/req/core/poi-featureofinterest</w:t>
              </w:r>
            </w:hyperlink>
            <w:r w:rsidRPr="00F84250">
              <w:rPr>
                <w:rFonts w:ascii="Times New Roman" w:eastAsia="Times New Roman" w:hAnsi="Times New Roman" w:cs="Times New Roman"/>
                <w:kern w:val="0"/>
                <w14:ligatures w14:val="none"/>
              </w:rPr>
              <w:t>.</w:t>
            </w:r>
          </w:p>
        </w:tc>
      </w:tr>
      <w:tr w:rsidR="00F84250" w:rsidRPr="00F84250" w14:paraId="2014795B" w14:textId="77777777" w:rsidTr="00F84250">
        <w:trPr>
          <w:tblCellSpacing w:w="15" w:type="dxa"/>
        </w:trPr>
        <w:tc>
          <w:tcPr>
            <w:tcW w:w="0" w:type="auto"/>
            <w:tcBorders>
              <w:top w:val="nil"/>
              <w:bottom w:val="single" w:sz="8" w:space="0" w:color="auto"/>
            </w:tcBorders>
            <w:vAlign w:val="center"/>
            <w:hideMark/>
          </w:tcPr>
          <w:p w14:paraId="19453AF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E</w:t>
            </w:r>
          </w:p>
        </w:tc>
        <w:tc>
          <w:tcPr>
            <w:tcW w:w="0" w:type="auto"/>
            <w:tcBorders>
              <w:top w:val="nil"/>
              <w:bottom w:val="single" w:sz="8" w:space="0" w:color="auto"/>
            </w:tcBorders>
            <w:vAlign w:val="center"/>
            <w:hideMark/>
          </w:tcPr>
          <w:p w14:paraId="0FF4094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instantiation of the Abstract POI class SHALL comply with requirement </w:t>
            </w:r>
            <w:hyperlink r:id="rId204" w:anchor="req_core_poi_metadata" w:history="1">
              <w:r w:rsidRPr="00F84250">
                <w:rPr>
                  <w:rFonts w:ascii="Times New Roman" w:eastAsia="Times New Roman" w:hAnsi="Times New Roman" w:cs="Times New Roman"/>
                  <w:color w:val="0000FF"/>
                  <w:kern w:val="0"/>
                  <w:u w:val="single"/>
                  <w14:ligatures w14:val="none"/>
                </w:rPr>
                <w:t>/req/core/poi-metadata</w:t>
              </w:r>
            </w:hyperlink>
            <w:r w:rsidRPr="00F84250">
              <w:rPr>
                <w:rFonts w:ascii="Times New Roman" w:eastAsia="Times New Roman" w:hAnsi="Times New Roman" w:cs="Times New Roman"/>
                <w:kern w:val="0"/>
                <w14:ligatures w14:val="none"/>
              </w:rPr>
              <w:t>.</w:t>
            </w:r>
          </w:p>
        </w:tc>
      </w:tr>
      <w:tr w:rsidR="00F84250" w:rsidRPr="00F84250" w14:paraId="189F3276" w14:textId="77777777" w:rsidTr="00F84250">
        <w:trPr>
          <w:tblCellSpacing w:w="15" w:type="dxa"/>
        </w:trPr>
        <w:tc>
          <w:tcPr>
            <w:tcW w:w="0" w:type="auto"/>
            <w:tcBorders>
              <w:top w:val="nil"/>
              <w:bottom w:val="single" w:sz="8" w:space="0" w:color="auto"/>
            </w:tcBorders>
            <w:vAlign w:val="center"/>
            <w:hideMark/>
          </w:tcPr>
          <w:p w14:paraId="4C80510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F</w:t>
            </w:r>
          </w:p>
        </w:tc>
        <w:tc>
          <w:tcPr>
            <w:tcW w:w="0" w:type="auto"/>
            <w:tcBorders>
              <w:top w:val="nil"/>
              <w:bottom w:val="single" w:sz="8" w:space="0" w:color="auto"/>
            </w:tcBorders>
            <w:vAlign w:val="center"/>
            <w:hideMark/>
          </w:tcPr>
          <w:p w14:paraId="71B06EF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instantiation of the Abstract POI class SHALL comply with requirement </w:t>
            </w:r>
            <w:hyperlink r:id="rId205" w:anchor="req_core_poi_keywords" w:history="1">
              <w:r w:rsidRPr="00F84250">
                <w:rPr>
                  <w:rFonts w:ascii="Times New Roman" w:eastAsia="Times New Roman" w:hAnsi="Times New Roman" w:cs="Times New Roman"/>
                  <w:color w:val="0000FF"/>
                  <w:kern w:val="0"/>
                  <w:u w:val="single"/>
                  <w14:ligatures w14:val="none"/>
                </w:rPr>
                <w:t>/req/core/poi-keywords</w:t>
              </w:r>
            </w:hyperlink>
            <w:r w:rsidRPr="00F84250">
              <w:rPr>
                <w:rFonts w:ascii="Times New Roman" w:eastAsia="Times New Roman" w:hAnsi="Times New Roman" w:cs="Times New Roman"/>
                <w:kern w:val="0"/>
                <w14:ligatures w14:val="none"/>
              </w:rPr>
              <w:t>.</w:t>
            </w:r>
          </w:p>
        </w:tc>
      </w:tr>
      <w:tr w:rsidR="00F84250" w:rsidRPr="00F84250" w14:paraId="096E66CB" w14:textId="77777777" w:rsidTr="00F84250">
        <w:trPr>
          <w:tblCellSpacing w:w="15" w:type="dxa"/>
        </w:trPr>
        <w:tc>
          <w:tcPr>
            <w:tcW w:w="0" w:type="auto"/>
            <w:tcBorders>
              <w:top w:val="nil"/>
              <w:bottom w:val="single" w:sz="8" w:space="0" w:color="auto"/>
            </w:tcBorders>
            <w:vAlign w:val="center"/>
            <w:hideMark/>
          </w:tcPr>
          <w:p w14:paraId="2E5F9C3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G</w:t>
            </w:r>
          </w:p>
        </w:tc>
        <w:tc>
          <w:tcPr>
            <w:tcW w:w="0" w:type="auto"/>
            <w:tcBorders>
              <w:top w:val="nil"/>
              <w:bottom w:val="single" w:sz="8" w:space="0" w:color="auto"/>
            </w:tcBorders>
            <w:vAlign w:val="center"/>
            <w:hideMark/>
          </w:tcPr>
          <w:p w14:paraId="24F9423A"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instantiation of the Abstract POI class SHALL comply with requirement </w:t>
            </w:r>
            <w:hyperlink r:id="rId206" w:anchor="req_core_poi_rights" w:history="1">
              <w:r w:rsidRPr="00F84250">
                <w:rPr>
                  <w:rFonts w:ascii="Times New Roman" w:eastAsia="Times New Roman" w:hAnsi="Times New Roman" w:cs="Times New Roman"/>
                  <w:color w:val="0000FF"/>
                  <w:kern w:val="0"/>
                  <w:u w:val="single"/>
                  <w14:ligatures w14:val="none"/>
                </w:rPr>
                <w:t>/req/core/poi-rights</w:t>
              </w:r>
            </w:hyperlink>
            <w:r w:rsidRPr="00F84250">
              <w:rPr>
                <w:rFonts w:ascii="Times New Roman" w:eastAsia="Times New Roman" w:hAnsi="Times New Roman" w:cs="Times New Roman"/>
                <w:kern w:val="0"/>
                <w14:ligatures w14:val="none"/>
              </w:rPr>
              <w:t>.</w:t>
            </w:r>
          </w:p>
        </w:tc>
      </w:tr>
      <w:tr w:rsidR="00F84250" w:rsidRPr="00F84250" w14:paraId="2760EAB7" w14:textId="77777777" w:rsidTr="00F84250">
        <w:trPr>
          <w:tblCellSpacing w:w="15" w:type="dxa"/>
        </w:trPr>
        <w:tc>
          <w:tcPr>
            <w:tcW w:w="0" w:type="auto"/>
            <w:tcBorders>
              <w:top w:val="nil"/>
              <w:bottom w:val="single" w:sz="8" w:space="0" w:color="auto"/>
            </w:tcBorders>
            <w:vAlign w:val="center"/>
            <w:hideMark/>
          </w:tcPr>
          <w:p w14:paraId="6B6A244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H</w:t>
            </w:r>
          </w:p>
        </w:tc>
        <w:tc>
          <w:tcPr>
            <w:tcW w:w="0" w:type="auto"/>
            <w:tcBorders>
              <w:top w:val="nil"/>
              <w:bottom w:val="single" w:sz="8" w:space="0" w:color="auto"/>
            </w:tcBorders>
            <w:vAlign w:val="center"/>
            <w:hideMark/>
          </w:tcPr>
          <w:p w14:paraId="61FFA4C4"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instantiation of the Abstract POI class SHALL comply with requirement </w:t>
            </w:r>
            <w:hyperlink r:id="rId207" w:anchor="req_core_poi_symbology" w:history="1">
              <w:r w:rsidRPr="00F84250">
                <w:rPr>
                  <w:rFonts w:ascii="Times New Roman" w:eastAsia="Times New Roman" w:hAnsi="Times New Roman" w:cs="Times New Roman"/>
                  <w:color w:val="0000FF"/>
                  <w:kern w:val="0"/>
                  <w:u w:val="single"/>
                  <w14:ligatures w14:val="none"/>
                </w:rPr>
                <w:t>/req/core/poi-symbology</w:t>
              </w:r>
            </w:hyperlink>
            <w:r w:rsidRPr="00F84250">
              <w:rPr>
                <w:rFonts w:ascii="Times New Roman" w:eastAsia="Times New Roman" w:hAnsi="Times New Roman" w:cs="Times New Roman"/>
                <w:kern w:val="0"/>
                <w14:ligatures w14:val="none"/>
              </w:rPr>
              <w:t>.</w:t>
            </w:r>
          </w:p>
        </w:tc>
      </w:tr>
      <w:tr w:rsidR="00F84250" w:rsidRPr="00F84250" w14:paraId="595EE51C" w14:textId="77777777" w:rsidTr="00F84250">
        <w:trPr>
          <w:tblCellSpacing w:w="15" w:type="dxa"/>
        </w:trPr>
        <w:tc>
          <w:tcPr>
            <w:tcW w:w="0" w:type="auto"/>
            <w:tcBorders>
              <w:top w:val="nil"/>
              <w:bottom w:val="single" w:sz="12" w:space="0" w:color="auto"/>
            </w:tcBorders>
            <w:vAlign w:val="center"/>
            <w:hideMark/>
          </w:tcPr>
          <w:p w14:paraId="4C193D7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w:t>
            </w:r>
          </w:p>
        </w:tc>
        <w:tc>
          <w:tcPr>
            <w:tcW w:w="0" w:type="auto"/>
            <w:tcBorders>
              <w:top w:val="nil"/>
              <w:bottom w:val="single" w:sz="12" w:space="0" w:color="auto"/>
            </w:tcBorders>
            <w:vAlign w:val="center"/>
            <w:hideMark/>
          </w:tcPr>
          <w:p w14:paraId="7F57763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instantiation of the Abstract POI class SHALL comply with requirement </w:t>
            </w:r>
            <w:hyperlink r:id="rId208" w:anchor="req_core_poi-haspayload" w:history="1">
              <w:r w:rsidRPr="00F84250">
                <w:rPr>
                  <w:rFonts w:ascii="Times New Roman" w:eastAsia="Times New Roman" w:hAnsi="Times New Roman" w:cs="Times New Roman"/>
                  <w:color w:val="0000FF"/>
                  <w:kern w:val="0"/>
                  <w:u w:val="single"/>
                  <w14:ligatures w14:val="none"/>
                </w:rPr>
                <w:t>/req/core/poi-haspayload</w:t>
              </w:r>
            </w:hyperlink>
            <w:r w:rsidRPr="00F84250">
              <w:rPr>
                <w:rFonts w:ascii="Times New Roman" w:eastAsia="Times New Roman" w:hAnsi="Times New Roman" w:cs="Times New Roman"/>
                <w:kern w:val="0"/>
                <w14:ligatures w14:val="none"/>
              </w:rPr>
              <w:t>.</w:t>
            </w:r>
          </w:p>
        </w:tc>
      </w:tr>
    </w:tbl>
    <w:p w14:paraId="288847CD" w14:textId="77777777" w:rsidR="00F84250" w:rsidRPr="00F84250" w:rsidRDefault="00F84250" w:rsidP="00F8425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8311"/>
      </w:tblGrid>
      <w:tr w:rsidR="00F84250" w:rsidRPr="00F84250" w14:paraId="59B03B7C"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0F375B24"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09" w:anchor="req_core_poi_contactInfo" w:history="1">
              <w:r w:rsidRPr="00F84250">
                <w:rPr>
                  <w:rFonts w:ascii="Times New Roman" w:eastAsia="Times New Roman" w:hAnsi="Times New Roman" w:cs="Times New Roman"/>
                  <w:b/>
                  <w:bCs/>
                  <w:color w:val="0000FF"/>
                  <w:kern w:val="0"/>
                  <w:u w:val="single"/>
                  <w14:ligatures w14:val="none"/>
                </w:rPr>
                <w:t>Requirement 14: Requirement — POI Contact Information</w:t>
              </w:r>
            </w:hyperlink>
          </w:p>
        </w:tc>
      </w:tr>
      <w:tr w:rsidR="00F84250" w:rsidRPr="00F84250" w14:paraId="64DA474F" w14:textId="77777777" w:rsidTr="00F84250">
        <w:trPr>
          <w:tblCellSpacing w:w="15" w:type="dxa"/>
        </w:trPr>
        <w:tc>
          <w:tcPr>
            <w:tcW w:w="0" w:type="auto"/>
            <w:tcBorders>
              <w:top w:val="single" w:sz="12" w:space="0" w:color="auto"/>
              <w:bottom w:val="single" w:sz="8" w:space="0" w:color="auto"/>
            </w:tcBorders>
            <w:vAlign w:val="center"/>
            <w:hideMark/>
          </w:tcPr>
          <w:p w14:paraId="58E6E1D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C73784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/req/core/poi-contactInfo</w:t>
            </w:r>
          </w:p>
        </w:tc>
      </w:tr>
      <w:tr w:rsidR="00F84250" w:rsidRPr="00F84250" w14:paraId="267FEE33" w14:textId="77777777" w:rsidTr="00F84250">
        <w:trPr>
          <w:tblCellSpacing w:w="15" w:type="dxa"/>
        </w:trPr>
        <w:tc>
          <w:tcPr>
            <w:tcW w:w="0" w:type="auto"/>
            <w:tcBorders>
              <w:top w:val="nil"/>
              <w:bottom w:val="single" w:sz="8" w:space="0" w:color="auto"/>
            </w:tcBorders>
            <w:vAlign w:val="center"/>
            <w:hideMark/>
          </w:tcPr>
          <w:p w14:paraId="24EE83C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commentRangeStart w:id="106"/>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D426094"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Abstract POI class SHALL comply with the following criteria:</w:t>
            </w:r>
            <w:commentRangeEnd w:id="106"/>
            <w:r w:rsidR="00507916">
              <w:rPr>
                <w:rStyle w:val="CommentReference"/>
              </w:rPr>
              <w:commentReference w:id="106"/>
            </w:r>
          </w:p>
        </w:tc>
      </w:tr>
      <w:tr w:rsidR="00F84250" w:rsidRPr="00F84250" w14:paraId="3CE0D55D" w14:textId="77777777" w:rsidTr="00F84250">
        <w:trPr>
          <w:tblCellSpacing w:w="15" w:type="dxa"/>
        </w:trPr>
        <w:tc>
          <w:tcPr>
            <w:tcW w:w="0" w:type="auto"/>
            <w:tcBorders>
              <w:top w:val="nil"/>
              <w:bottom w:val="single" w:sz="8" w:space="0" w:color="auto"/>
            </w:tcBorders>
            <w:vAlign w:val="center"/>
            <w:hideMark/>
          </w:tcPr>
          <w:p w14:paraId="14E1EBA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3A1B1AD3"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encoding of the Abstract POI class SHALL include one or more </w:t>
            </w:r>
            <w:r w:rsidRPr="00F84250">
              <w:rPr>
                <w:rFonts w:ascii="Courier New" w:eastAsia="Times New Roman" w:hAnsi="Courier New" w:cs="Courier New"/>
                <w:kern w:val="0"/>
                <w:sz w:val="20"/>
                <w:szCs w:val="20"/>
                <w14:ligatures w14:val="none"/>
              </w:rPr>
              <w:t>contactInfo</w:t>
            </w:r>
            <w:r w:rsidRPr="00F84250">
              <w:rPr>
                <w:rFonts w:ascii="Times New Roman" w:eastAsia="Times New Roman" w:hAnsi="Times New Roman" w:cs="Times New Roman"/>
                <w:kern w:val="0"/>
                <w14:ligatures w14:val="none"/>
              </w:rPr>
              <w:t xml:space="preserve"> attributes.</w:t>
            </w:r>
          </w:p>
        </w:tc>
      </w:tr>
      <w:tr w:rsidR="00F84250" w:rsidRPr="00F84250" w14:paraId="498DE6E1" w14:textId="77777777" w:rsidTr="00F84250">
        <w:trPr>
          <w:tblCellSpacing w:w="15" w:type="dxa"/>
        </w:trPr>
        <w:tc>
          <w:tcPr>
            <w:tcW w:w="0" w:type="auto"/>
            <w:tcBorders>
              <w:top w:val="nil"/>
              <w:bottom w:val="single" w:sz="12" w:space="0" w:color="auto"/>
            </w:tcBorders>
            <w:vAlign w:val="center"/>
            <w:hideMark/>
          </w:tcPr>
          <w:p w14:paraId="186619E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1FFD0AA4"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Encodings of the </w:t>
            </w:r>
            <w:r w:rsidRPr="00F84250">
              <w:rPr>
                <w:rFonts w:ascii="Courier New" w:eastAsia="Times New Roman" w:hAnsi="Courier New" w:cs="Courier New"/>
                <w:kern w:val="0"/>
                <w:sz w:val="20"/>
                <w:szCs w:val="20"/>
                <w14:ligatures w14:val="none"/>
              </w:rPr>
              <w:t>contactInfo</w:t>
            </w:r>
            <w:r w:rsidRPr="00F84250">
              <w:rPr>
                <w:rFonts w:ascii="Times New Roman" w:eastAsia="Times New Roman" w:hAnsi="Times New Roman" w:cs="Times New Roman"/>
                <w:kern w:val="0"/>
                <w14:ligatures w14:val="none"/>
              </w:rPr>
              <w:t xml:space="preserve"> attribute SHALL be a valid implementation of the CI_Responsibility class from </w:t>
            </w:r>
            <w:hyperlink r:id="rId210" w:anchor="ISO19115" w:history="1">
              <w:r w:rsidRPr="00F84250">
                <w:rPr>
                  <w:rFonts w:ascii="Times New Roman" w:eastAsia="Times New Roman" w:hAnsi="Times New Roman" w:cs="Times New Roman"/>
                  <w:color w:val="0000FF"/>
                  <w:kern w:val="0"/>
                  <w:u w:val="single"/>
                  <w14:ligatures w14:val="none"/>
                </w:rPr>
                <w:t>ISO 19115-1:2014</w:t>
              </w:r>
            </w:hyperlink>
          </w:p>
        </w:tc>
      </w:tr>
    </w:tbl>
    <w:p w14:paraId="63DF3382" w14:textId="77777777" w:rsidR="00F84250" w:rsidRPr="00F84250" w:rsidRDefault="00F84250" w:rsidP="00F8425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gridCol w:w="8236"/>
      </w:tblGrid>
      <w:tr w:rsidR="00F84250" w:rsidRPr="00F84250" w14:paraId="02EAA2FF"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04C7E00A"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11" w:anchor="req_core_poi_featureofinterest" w:history="1">
              <w:r w:rsidRPr="00F84250">
                <w:rPr>
                  <w:rFonts w:ascii="Times New Roman" w:eastAsia="Times New Roman" w:hAnsi="Times New Roman" w:cs="Times New Roman"/>
                  <w:b/>
                  <w:bCs/>
                  <w:color w:val="0000FF"/>
                  <w:kern w:val="0"/>
                  <w:u w:val="single"/>
                  <w14:ligatures w14:val="none"/>
                </w:rPr>
                <w:t>Requirement 15: Requirement — POI Feature of Interest</w:t>
              </w:r>
            </w:hyperlink>
          </w:p>
        </w:tc>
      </w:tr>
      <w:tr w:rsidR="00F84250" w:rsidRPr="00F84250" w14:paraId="72F67D22" w14:textId="77777777" w:rsidTr="00F84250">
        <w:trPr>
          <w:tblCellSpacing w:w="15" w:type="dxa"/>
        </w:trPr>
        <w:tc>
          <w:tcPr>
            <w:tcW w:w="0" w:type="auto"/>
            <w:tcBorders>
              <w:top w:val="single" w:sz="12" w:space="0" w:color="auto"/>
              <w:bottom w:val="single" w:sz="8" w:space="0" w:color="auto"/>
            </w:tcBorders>
            <w:vAlign w:val="center"/>
            <w:hideMark/>
          </w:tcPr>
          <w:p w14:paraId="7E7BCF6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6ED16AA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/req/core/poi-featureofinterest</w:t>
            </w:r>
          </w:p>
        </w:tc>
      </w:tr>
      <w:tr w:rsidR="00F84250" w:rsidRPr="00F84250" w14:paraId="19CABED0" w14:textId="77777777" w:rsidTr="00F84250">
        <w:trPr>
          <w:tblCellSpacing w:w="15" w:type="dxa"/>
        </w:trPr>
        <w:tc>
          <w:tcPr>
            <w:tcW w:w="0" w:type="auto"/>
            <w:tcBorders>
              <w:top w:val="nil"/>
              <w:bottom w:val="single" w:sz="8" w:space="0" w:color="auto"/>
            </w:tcBorders>
            <w:vAlign w:val="center"/>
            <w:hideMark/>
          </w:tcPr>
          <w:p w14:paraId="752B7F2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20B9FA7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12"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636FF808" w14:textId="77777777" w:rsidTr="00F84250">
        <w:trPr>
          <w:tblCellSpacing w:w="15" w:type="dxa"/>
        </w:trPr>
        <w:tc>
          <w:tcPr>
            <w:tcW w:w="0" w:type="auto"/>
            <w:tcBorders>
              <w:top w:val="nil"/>
              <w:bottom w:val="single" w:sz="8" w:space="0" w:color="auto"/>
            </w:tcBorders>
            <w:vAlign w:val="center"/>
            <w:hideMark/>
          </w:tcPr>
          <w:p w14:paraId="1206F6A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commentRangeStart w:id="107"/>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03103EA"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Abstract POI class SHALL comply with the following criteria:</w:t>
            </w:r>
            <w:commentRangeEnd w:id="107"/>
            <w:r w:rsidR="00507916">
              <w:rPr>
                <w:rStyle w:val="CommentReference"/>
              </w:rPr>
              <w:commentReference w:id="107"/>
            </w:r>
          </w:p>
        </w:tc>
      </w:tr>
      <w:tr w:rsidR="00F84250" w:rsidRPr="00F84250" w14:paraId="4A9CC247" w14:textId="77777777" w:rsidTr="00F84250">
        <w:trPr>
          <w:tblCellSpacing w:w="15" w:type="dxa"/>
        </w:trPr>
        <w:tc>
          <w:tcPr>
            <w:tcW w:w="0" w:type="auto"/>
            <w:tcBorders>
              <w:top w:val="nil"/>
              <w:bottom w:val="single" w:sz="8" w:space="0" w:color="auto"/>
            </w:tcBorders>
            <w:vAlign w:val="center"/>
            <w:hideMark/>
          </w:tcPr>
          <w:p w14:paraId="598B2472"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4A020593"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encoding of the Abstract POI class SHALL include zero or more associated instances of the </w:t>
            </w:r>
            <w:r w:rsidRPr="00F84250">
              <w:rPr>
                <w:rFonts w:ascii="Courier New" w:eastAsia="Times New Roman" w:hAnsi="Courier New" w:cs="Courier New"/>
                <w:kern w:val="0"/>
                <w:sz w:val="20"/>
                <w:szCs w:val="20"/>
                <w14:ligatures w14:val="none"/>
              </w:rPr>
              <w:t>FeatureOfInterest</w:t>
            </w:r>
            <w:r w:rsidRPr="00F84250">
              <w:rPr>
                <w:rFonts w:ascii="Times New Roman" w:eastAsia="Times New Roman" w:hAnsi="Times New Roman" w:cs="Times New Roman"/>
                <w:kern w:val="0"/>
                <w14:ligatures w14:val="none"/>
              </w:rPr>
              <w:t xml:space="preserve"> class.</w:t>
            </w:r>
          </w:p>
        </w:tc>
      </w:tr>
      <w:tr w:rsidR="00F84250" w:rsidRPr="00F84250" w14:paraId="49623247" w14:textId="77777777" w:rsidTr="00F84250">
        <w:trPr>
          <w:tblCellSpacing w:w="15" w:type="dxa"/>
        </w:trPr>
        <w:tc>
          <w:tcPr>
            <w:tcW w:w="0" w:type="auto"/>
            <w:tcBorders>
              <w:top w:val="nil"/>
              <w:bottom w:val="single" w:sz="12" w:space="0" w:color="auto"/>
            </w:tcBorders>
            <w:vAlign w:val="center"/>
            <w:hideMark/>
          </w:tcPr>
          <w:p w14:paraId="7AD5EA8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7B92CA2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The target of the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 SHALL be a valid implementation of the Feature class from </w:t>
            </w:r>
            <w:hyperlink r:id="rId213" w:anchor="ISO19109" w:history="1">
              <w:r w:rsidRPr="00F84250">
                <w:rPr>
                  <w:rFonts w:ascii="Times New Roman" w:eastAsia="Times New Roman" w:hAnsi="Times New Roman" w:cs="Times New Roman"/>
                  <w:color w:val="0000FF"/>
                  <w:kern w:val="0"/>
                  <w:u w:val="single"/>
                  <w14:ligatures w14:val="none"/>
                </w:rPr>
                <w:t>ISO 19109:2015</w:t>
              </w:r>
            </w:hyperlink>
          </w:p>
        </w:tc>
      </w:tr>
    </w:tbl>
    <w:p w14:paraId="572FAE39" w14:textId="77777777" w:rsidR="00F84250" w:rsidRPr="00F84250" w:rsidRDefault="00F84250" w:rsidP="00F8425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3"/>
        <w:gridCol w:w="8177"/>
      </w:tblGrid>
      <w:tr w:rsidR="00F84250" w:rsidRPr="00F84250" w14:paraId="1D142B73"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5B3BB824"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14" w:anchor="req_core_poi_metadata" w:history="1">
              <w:r w:rsidRPr="00F84250">
                <w:rPr>
                  <w:rFonts w:ascii="Times New Roman" w:eastAsia="Times New Roman" w:hAnsi="Times New Roman" w:cs="Times New Roman"/>
                  <w:b/>
                  <w:bCs/>
                  <w:color w:val="0000FF"/>
                  <w:kern w:val="0"/>
                  <w:u w:val="single"/>
                  <w14:ligatures w14:val="none"/>
                </w:rPr>
                <w:t>Requirement 16: Requirement — POI Metadata</w:t>
              </w:r>
            </w:hyperlink>
          </w:p>
        </w:tc>
      </w:tr>
      <w:tr w:rsidR="00F84250" w:rsidRPr="00F84250" w14:paraId="08D81DC0" w14:textId="77777777" w:rsidTr="00F84250">
        <w:trPr>
          <w:tblCellSpacing w:w="15" w:type="dxa"/>
        </w:trPr>
        <w:tc>
          <w:tcPr>
            <w:tcW w:w="0" w:type="auto"/>
            <w:tcBorders>
              <w:top w:val="single" w:sz="12" w:space="0" w:color="auto"/>
              <w:bottom w:val="single" w:sz="8" w:space="0" w:color="auto"/>
            </w:tcBorders>
            <w:vAlign w:val="center"/>
            <w:hideMark/>
          </w:tcPr>
          <w:p w14:paraId="29D3A39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738606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/req/core/poi-metadata</w:t>
            </w:r>
          </w:p>
        </w:tc>
      </w:tr>
      <w:tr w:rsidR="00F84250" w:rsidRPr="00F84250" w14:paraId="3DB4DF84" w14:textId="77777777" w:rsidTr="00F84250">
        <w:trPr>
          <w:tblCellSpacing w:w="15" w:type="dxa"/>
        </w:trPr>
        <w:tc>
          <w:tcPr>
            <w:tcW w:w="0" w:type="auto"/>
            <w:tcBorders>
              <w:top w:val="nil"/>
              <w:bottom w:val="single" w:sz="8" w:space="0" w:color="auto"/>
            </w:tcBorders>
            <w:vAlign w:val="center"/>
            <w:hideMark/>
          </w:tcPr>
          <w:p w14:paraId="65FA14A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45F75CE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15"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2F22E7B0" w14:textId="77777777" w:rsidTr="00F84250">
        <w:trPr>
          <w:tblCellSpacing w:w="15" w:type="dxa"/>
        </w:trPr>
        <w:tc>
          <w:tcPr>
            <w:tcW w:w="0" w:type="auto"/>
            <w:tcBorders>
              <w:top w:val="nil"/>
              <w:bottom w:val="single" w:sz="8" w:space="0" w:color="auto"/>
            </w:tcBorders>
            <w:vAlign w:val="center"/>
            <w:hideMark/>
          </w:tcPr>
          <w:p w14:paraId="5EEFA89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commentRangeStart w:id="108"/>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B246AD3"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Abstract POI class SHALL comply with the following criteria:</w:t>
            </w:r>
            <w:commentRangeEnd w:id="108"/>
            <w:r w:rsidR="00507916">
              <w:rPr>
                <w:rStyle w:val="CommentReference"/>
              </w:rPr>
              <w:commentReference w:id="108"/>
            </w:r>
          </w:p>
        </w:tc>
      </w:tr>
      <w:tr w:rsidR="00F84250" w:rsidRPr="00F84250" w14:paraId="3795ED2B" w14:textId="77777777" w:rsidTr="00F84250">
        <w:trPr>
          <w:tblCellSpacing w:w="15" w:type="dxa"/>
        </w:trPr>
        <w:tc>
          <w:tcPr>
            <w:tcW w:w="0" w:type="auto"/>
            <w:tcBorders>
              <w:top w:val="nil"/>
              <w:bottom w:val="single" w:sz="8" w:space="0" w:color="auto"/>
            </w:tcBorders>
            <w:vAlign w:val="center"/>
            <w:hideMark/>
          </w:tcPr>
          <w:p w14:paraId="691F05E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B</w:t>
            </w:r>
          </w:p>
        </w:tc>
        <w:tc>
          <w:tcPr>
            <w:tcW w:w="0" w:type="auto"/>
            <w:tcBorders>
              <w:top w:val="nil"/>
              <w:bottom w:val="single" w:sz="8" w:space="0" w:color="auto"/>
            </w:tcBorders>
            <w:vAlign w:val="center"/>
            <w:hideMark/>
          </w:tcPr>
          <w:p w14:paraId="66326D3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encoding of the Abstract POI class SHALL include zero or more </w:t>
            </w:r>
            <w:r w:rsidRPr="00F84250">
              <w:rPr>
                <w:rFonts w:ascii="Courier New" w:eastAsia="Times New Roman" w:hAnsi="Courier New" w:cs="Courier New"/>
                <w:kern w:val="0"/>
                <w:sz w:val="20"/>
                <w:szCs w:val="20"/>
                <w14:ligatures w14:val="none"/>
              </w:rPr>
              <w:t>metadata</w:t>
            </w:r>
            <w:r w:rsidRPr="00F84250">
              <w:rPr>
                <w:rFonts w:ascii="Times New Roman" w:eastAsia="Times New Roman" w:hAnsi="Times New Roman" w:cs="Times New Roman"/>
                <w:kern w:val="0"/>
                <w14:ligatures w14:val="none"/>
              </w:rPr>
              <w:t xml:space="preserve"> attributes.</w:t>
            </w:r>
          </w:p>
        </w:tc>
      </w:tr>
      <w:tr w:rsidR="00F84250" w:rsidRPr="00F84250" w14:paraId="0FE177C9" w14:textId="77777777" w:rsidTr="00F84250">
        <w:trPr>
          <w:tblCellSpacing w:w="15" w:type="dxa"/>
        </w:trPr>
        <w:tc>
          <w:tcPr>
            <w:tcW w:w="0" w:type="auto"/>
            <w:tcBorders>
              <w:top w:val="nil"/>
              <w:bottom w:val="single" w:sz="12" w:space="0" w:color="auto"/>
            </w:tcBorders>
            <w:vAlign w:val="center"/>
            <w:hideMark/>
          </w:tcPr>
          <w:p w14:paraId="0DB857F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7412CA2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implementation of the </w:t>
            </w:r>
            <w:r w:rsidRPr="00F84250">
              <w:rPr>
                <w:rFonts w:ascii="Courier New" w:eastAsia="Times New Roman" w:hAnsi="Courier New" w:cs="Courier New"/>
                <w:kern w:val="0"/>
                <w:sz w:val="20"/>
                <w:szCs w:val="20"/>
                <w14:ligatures w14:val="none"/>
              </w:rPr>
              <w:t>metadata</w:t>
            </w:r>
            <w:r w:rsidRPr="00F84250">
              <w:rPr>
                <w:rFonts w:ascii="Times New Roman" w:eastAsia="Times New Roman" w:hAnsi="Times New Roman" w:cs="Times New Roman"/>
                <w:kern w:val="0"/>
                <w14:ligatures w14:val="none"/>
              </w:rPr>
              <w:t xml:space="preserve"> association SHALL comply with requirement </w:t>
            </w:r>
            <w:hyperlink r:id="rId216" w:anchor="req_core_Link" w:history="1">
              <w:r w:rsidRPr="00F84250">
                <w:rPr>
                  <w:rFonts w:ascii="Times New Roman" w:eastAsia="Times New Roman" w:hAnsi="Times New Roman" w:cs="Times New Roman"/>
                  <w:color w:val="0000FF"/>
                  <w:kern w:val="0"/>
                  <w:u w:val="single"/>
                  <w14:ligatures w14:val="none"/>
                </w:rPr>
                <w:t>/req/core/link</w:t>
              </w:r>
            </w:hyperlink>
            <w:r w:rsidRPr="00F84250">
              <w:rPr>
                <w:rFonts w:ascii="Times New Roman" w:eastAsia="Times New Roman" w:hAnsi="Times New Roman" w:cs="Times New Roman"/>
                <w:kern w:val="0"/>
                <w14:ligatures w14:val="none"/>
              </w:rPr>
              <w:t>.</w:t>
            </w:r>
          </w:p>
        </w:tc>
      </w:tr>
    </w:tbl>
    <w:p w14:paraId="57BD1031" w14:textId="77777777" w:rsidR="00F84250" w:rsidRPr="00F84250" w:rsidRDefault="00F84250" w:rsidP="00F8425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8228"/>
      </w:tblGrid>
      <w:tr w:rsidR="00F84250" w:rsidRPr="00F84250" w14:paraId="5AE2CCA7"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0B230E28"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17" w:anchor="req_core_poi_keywords" w:history="1">
              <w:r w:rsidRPr="00F84250">
                <w:rPr>
                  <w:rFonts w:ascii="Times New Roman" w:eastAsia="Times New Roman" w:hAnsi="Times New Roman" w:cs="Times New Roman"/>
                  <w:b/>
                  <w:bCs/>
                  <w:color w:val="0000FF"/>
                  <w:kern w:val="0"/>
                  <w:u w:val="single"/>
                  <w14:ligatures w14:val="none"/>
                </w:rPr>
                <w:t>Requirement 17: Requirement — POI Keywords</w:t>
              </w:r>
            </w:hyperlink>
          </w:p>
        </w:tc>
      </w:tr>
      <w:tr w:rsidR="00F84250" w:rsidRPr="00F84250" w14:paraId="06FE2037" w14:textId="77777777" w:rsidTr="00F84250">
        <w:trPr>
          <w:tblCellSpacing w:w="15" w:type="dxa"/>
        </w:trPr>
        <w:tc>
          <w:tcPr>
            <w:tcW w:w="0" w:type="auto"/>
            <w:tcBorders>
              <w:top w:val="single" w:sz="12" w:space="0" w:color="auto"/>
              <w:bottom w:val="single" w:sz="8" w:space="0" w:color="auto"/>
            </w:tcBorders>
            <w:vAlign w:val="center"/>
            <w:hideMark/>
          </w:tcPr>
          <w:p w14:paraId="49D1FE6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1818B5A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/req/core/poi-keywords</w:t>
            </w:r>
          </w:p>
        </w:tc>
      </w:tr>
      <w:tr w:rsidR="00F84250" w:rsidRPr="00F84250" w14:paraId="1E8ABA05" w14:textId="77777777" w:rsidTr="00F84250">
        <w:trPr>
          <w:tblCellSpacing w:w="15" w:type="dxa"/>
        </w:trPr>
        <w:tc>
          <w:tcPr>
            <w:tcW w:w="0" w:type="auto"/>
            <w:tcBorders>
              <w:top w:val="nil"/>
              <w:bottom w:val="single" w:sz="8" w:space="0" w:color="auto"/>
            </w:tcBorders>
            <w:vAlign w:val="center"/>
            <w:hideMark/>
          </w:tcPr>
          <w:p w14:paraId="5E268F35"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0850CB0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18"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706CB320" w14:textId="77777777" w:rsidTr="00F84250">
        <w:trPr>
          <w:tblCellSpacing w:w="15" w:type="dxa"/>
        </w:trPr>
        <w:tc>
          <w:tcPr>
            <w:tcW w:w="0" w:type="auto"/>
            <w:tcBorders>
              <w:top w:val="nil"/>
              <w:bottom w:val="single" w:sz="8" w:space="0" w:color="auto"/>
            </w:tcBorders>
            <w:vAlign w:val="center"/>
            <w:hideMark/>
          </w:tcPr>
          <w:p w14:paraId="4B0F14C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commentRangeStart w:id="109"/>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C9DE52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Abstract POI class SHALL comply with the following criteria:</w:t>
            </w:r>
            <w:commentRangeEnd w:id="109"/>
            <w:r w:rsidR="00507916">
              <w:rPr>
                <w:rStyle w:val="CommentReference"/>
              </w:rPr>
              <w:commentReference w:id="109"/>
            </w:r>
          </w:p>
        </w:tc>
      </w:tr>
      <w:tr w:rsidR="00F84250" w:rsidRPr="00F84250" w14:paraId="10D3E8F2" w14:textId="77777777" w:rsidTr="00F84250">
        <w:trPr>
          <w:tblCellSpacing w:w="15" w:type="dxa"/>
        </w:trPr>
        <w:tc>
          <w:tcPr>
            <w:tcW w:w="0" w:type="auto"/>
            <w:tcBorders>
              <w:top w:val="nil"/>
              <w:bottom w:val="single" w:sz="8" w:space="0" w:color="auto"/>
            </w:tcBorders>
            <w:vAlign w:val="center"/>
            <w:hideMark/>
          </w:tcPr>
          <w:p w14:paraId="1520C80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25A6F363"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encoding of the Abstract POI class SHALL include zero or more </w:t>
            </w:r>
            <w:r w:rsidRPr="00F84250">
              <w:rPr>
                <w:rFonts w:ascii="Courier New" w:eastAsia="Times New Roman" w:hAnsi="Courier New" w:cs="Courier New"/>
                <w:kern w:val="0"/>
                <w:sz w:val="20"/>
                <w:szCs w:val="20"/>
                <w14:ligatures w14:val="none"/>
              </w:rPr>
              <w:t>keywords</w:t>
            </w:r>
            <w:r w:rsidRPr="00F84250">
              <w:rPr>
                <w:rFonts w:ascii="Times New Roman" w:eastAsia="Times New Roman" w:hAnsi="Times New Roman" w:cs="Times New Roman"/>
                <w:kern w:val="0"/>
                <w14:ligatures w14:val="none"/>
              </w:rPr>
              <w:t xml:space="preserve"> attributes.</w:t>
            </w:r>
          </w:p>
        </w:tc>
      </w:tr>
      <w:tr w:rsidR="00F84250" w:rsidRPr="00F84250" w14:paraId="74C6081C" w14:textId="77777777" w:rsidTr="00F84250">
        <w:trPr>
          <w:tblCellSpacing w:w="15" w:type="dxa"/>
        </w:trPr>
        <w:tc>
          <w:tcPr>
            <w:tcW w:w="0" w:type="auto"/>
            <w:tcBorders>
              <w:top w:val="nil"/>
              <w:bottom w:val="single" w:sz="12" w:space="0" w:color="auto"/>
            </w:tcBorders>
            <w:vAlign w:val="center"/>
            <w:hideMark/>
          </w:tcPr>
          <w:p w14:paraId="2C9C466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0246E4D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Encodings of the </w:t>
            </w:r>
            <w:r w:rsidRPr="00F84250">
              <w:rPr>
                <w:rFonts w:ascii="Courier New" w:eastAsia="Times New Roman" w:hAnsi="Courier New" w:cs="Courier New"/>
                <w:kern w:val="0"/>
                <w:sz w:val="20"/>
                <w:szCs w:val="20"/>
                <w14:ligatures w14:val="none"/>
              </w:rPr>
              <w:t>keywords</w:t>
            </w:r>
            <w:r w:rsidRPr="00F84250">
              <w:rPr>
                <w:rFonts w:ascii="Times New Roman" w:eastAsia="Times New Roman" w:hAnsi="Times New Roman" w:cs="Times New Roman"/>
                <w:kern w:val="0"/>
                <w14:ligatures w14:val="none"/>
              </w:rPr>
              <w:t xml:space="preserve"> attribute SHALL be a valid implementation of the MD_Keywords class from </w:t>
            </w:r>
            <w:hyperlink r:id="rId219" w:anchor="ISO19115" w:history="1">
              <w:r w:rsidRPr="00F84250">
                <w:rPr>
                  <w:rFonts w:ascii="Times New Roman" w:eastAsia="Times New Roman" w:hAnsi="Times New Roman" w:cs="Times New Roman"/>
                  <w:color w:val="0000FF"/>
                  <w:kern w:val="0"/>
                  <w:u w:val="single"/>
                  <w14:ligatures w14:val="none"/>
                </w:rPr>
                <w:t>ISO 19115-1:2014</w:t>
              </w:r>
            </w:hyperlink>
            <w:r w:rsidRPr="00F84250">
              <w:rPr>
                <w:rFonts w:ascii="Times New Roman" w:eastAsia="Times New Roman" w:hAnsi="Times New Roman" w:cs="Times New Roman"/>
                <w:kern w:val="0"/>
                <w14:ligatures w14:val="none"/>
              </w:rPr>
              <w:t>.</w:t>
            </w:r>
          </w:p>
        </w:tc>
      </w:tr>
    </w:tbl>
    <w:p w14:paraId="6C320B9D" w14:textId="77777777" w:rsidR="00F84250" w:rsidRPr="00F84250" w:rsidRDefault="00F84250" w:rsidP="00F8425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8227"/>
      </w:tblGrid>
      <w:tr w:rsidR="00F84250" w:rsidRPr="00F84250" w14:paraId="7B89FE07"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56F4771A"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20" w:anchor="req_core_poi_rights" w:history="1">
              <w:r w:rsidRPr="00F84250">
                <w:rPr>
                  <w:rFonts w:ascii="Times New Roman" w:eastAsia="Times New Roman" w:hAnsi="Times New Roman" w:cs="Times New Roman"/>
                  <w:b/>
                  <w:bCs/>
                  <w:color w:val="0000FF"/>
                  <w:kern w:val="0"/>
                  <w:u w:val="single"/>
                  <w14:ligatures w14:val="none"/>
                </w:rPr>
                <w:t>Requirement 18: Requirement — POI Rights</w:t>
              </w:r>
            </w:hyperlink>
          </w:p>
        </w:tc>
      </w:tr>
      <w:tr w:rsidR="00F84250" w:rsidRPr="00F84250" w14:paraId="667AD13D" w14:textId="77777777" w:rsidTr="00F84250">
        <w:trPr>
          <w:tblCellSpacing w:w="15" w:type="dxa"/>
        </w:trPr>
        <w:tc>
          <w:tcPr>
            <w:tcW w:w="0" w:type="auto"/>
            <w:tcBorders>
              <w:top w:val="single" w:sz="12" w:space="0" w:color="auto"/>
              <w:bottom w:val="single" w:sz="8" w:space="0" w:color="auto"/>
            </w:tcBorders>
            <w:vAlign w:val="center"/>
            <w:hideMark/>
          </w:tcPr>
          <w:p w14:paraId="77E34DB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6629A3B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/req/core/poi-rights</w:t>
            </w:r>
          </w:p>
        </w:tc>
      </w:tr>
      <w:tr w:rsidR="00F84250" w:rsidRPr="00F84250" w14:paraId="18EEA14E" w14:textId="77777777" w:rsidTr="00F84250">
        <w:trPr>
          <w:tblCellSpacing w:w="15" w:type="dxa"/>
        </w:trPr>
        <w:tc>
          <w:tcPr>
            <w:tcW w:w="0" w:type="auto"/>
            <w:tcBorders>
              <w:top w:val="nil"/>
              <w:bottom w:val="single" w:sz="8" w:space="0" w:color="auto"/>
            </w:tcBorders>
            <w:vAlign w:val="center"/>
            <w:hideMark/>
          </w:tcPr>
          <w:p w14:paraId="10B9F39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48C3C1C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21"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21FE923F" w14:textId="77777777" w:rsidTr="00F84250">
        <w:trPr>
          <w:tblCellSpacing w:w="15" w:type="dxa"/>
        </w:trPr>
        <w:tc>
          <w:tcPr>
            <w:tcW w:w="0" w:type="auto"/>
            <w:tcBorders>
              <w:top w:val="nil"/>
              <w:bottom w:val="single" w:sz="8" w:space="0" w:color="auto"/>
            </w:tcBorders>
            <w:vAlign w:val="center"/>
            <w:hideMark/>
          </w:tcPr>
          <w:p w14:paraId="15AED9E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commentRangeStart w:id="110"/>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FEAE92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Abstract POI class SHALL comply with the following criteria:</w:t>
            </w:r>
            <w:commentRangeEnd w:id="110"/>
            <w:r w:rsidR="00617AEF">
              <w:rPr>
                <w:rStyle w:val="CommentReference"/>
              </w:rPr>
              <w:commentReference w:id="110"/>
            </w:r>
          </w:p>
        </w:tc>
      </w:tr>
      <w:tr w:rsidR="00F84250" w:rsidRPr="00F84250" w14:paraId="64413410" w14:textId="77777777" w:rsidTr="00F84250">
        <w:trPr>
          <w:tblCellSpacing w:w="15" w:type="dxa"/>
        </w:trPr>
        <w:tc>
          <w:tcPr>
            <w:tcW w:w="0" w:type="auto"/>
            <w:tcBorders>
              <w:top w:val="nil"/>
              <w:bottom w:val="single" w:sz="8" w:space="0" w:color="auto"/>
            </w:tcBorders>
            <w:vAlign w:val="center"/>
            <w:hideMark/>
          </w:tcPr>
          <w:p w14:paraId="3E3D4D15"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0C3026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encoding of the Abstract POI class SHALL include zero, one, or two </w:t>
            </w:r>
            <w:r w:rsidRPr="00F84250">
              <w:rPr>
                <w:rFonts w:ascii="Courier New" w:eastAsia="Times New Roman" w:hAnsi="Courier New" w:cs="Courier New"/>
                <w:kern w:val="0"/>
                <w:sz w:val="20"/>
                <w:szCs w:val="20"/>
                <w14:ligatures w14:val="none"/>
              </w:rPr>
              <w:t>rights</w:t>
            </w:r>
            <w:r w:rsidRPr="00F84250">
              <w:rPr>
                <w:rFonts w:ascii="Times New Roman" w:eastAsia="Times New Roman" w:hAnsi="Times New Roman" w:cs="Times New Roman"/>
                <w:kern w:val="0"/>
                <w14:ligatures w14:val="none"/>
              </w:rPr>
              <w:t xml:space="preserve"> attributes.</w:t>
            </w:r>
          </w:p>
        </w:tc>
      </w:tr>
      <w:tr w:rsidR="00F84250" w:rsidRPr="00F84250" w14:paraId="7E0954BD" w14:textId="77777777" w:rsidTr="00F84250">
        <w:trPr>
          <w:tblCellSpacing w:w="15" w:type="dxa"/>
        </w:trPr>
        <w:tc>
          <w:tcPr>
            <w:tcW w:w="0" w:type="auto"/>
            <w:tcBorders>
              <w:top w:val="nil"/>
              <w:bottom w:val="single" w:sz="12" w:space="0" w:color="auto"/>
            </w:tcBorders>
            <w:vAlign w:val="center"/>
            <w:hideMark/>
          </w:tcPr>
          <w:p w14:paraId="34773E8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5DA780E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Encodings of the </w:t>
            </w:r>
            <w:r w:rsidRPr="00F84250">
              <w:rPr>
                <w:rFonts w:ascii="Courier New" w:eastAsia="Times New Roman" w:hAnsi="Courier New" w:cs="Courier New"/>
                <w:kern w:val="0"/>
                <w:sz w:val="20"/>
                <w:szCs w:val="20"/>
                <w14:ligatures w14:val="none"/>
              </w:rPr>
              <w:t>rights</w:t>
            </w:r>
            <w:r w:rsidRPr="00F84250">
              <w:rPr>
                <w:rFonts w:ascii="Times New Roman" w:eastAsia="Times New Roman" w:hAnsi="Times New Roman" w:cs="Times New Roman"/>
                <w:kern w:val="0"/>
                <w14:ligatures w14:val="none"/>
              </w:rPr>
              <w:t xml:space="preserve"> attribute SHALL be a valid implementation of the MD_Constraints class from </w:t>
            </w:r>
            <w:hyperlink r:id="rId222" w:anchor="ISO19115" w:history="1">
              <w:r w:rsidRPr="00F84250">
                <w:rPr>
                  <w:rFonts w:ascii="Times New Roman" w:eastAsia="Times New Roman" w:hAnsi="Times New Roman" w:cs="Times New Roman"/>
                  <w:color w:val="0000FF"/>
                  <w:kern w:val="0"/>
                  <w:u w:val="single"/>
                  <w14:ligatures w14:val="none"/>
                </w:rPr>
                <w:t>ISO 19115-1:2014</w:t>
              </w:r>
            </w:hyperlink>
            <w:r w:rsidRPr="00F84250">
              <w:rPr>
                <w:rFonts w:ascii="Times New Roman" w:eastAsia="Times New Roman" w:hAnsi="Times New Roman" w:cs="Times New Roman"/>
                <w:kern w:val="0"/>
                <w14:ligatures w14:val="none"/>
              </w:rPr>
              <w:t>.</w:t>
            </w:r>
          </w:p>
        </w:tc>
      </w:tr>
    </w:tbl>
    <w:p w14:paraId="4704DEA8" w14:textId="77777777" w:rsidR="00F84250" w:rsidRPr="00F84250" w:rsidRDefault="00F84250" w:rsidP="00F8425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gridCol w:w="8147"/>
      </w:tblGrid>
      <w:tr w:rsidR="00F84250" w:rsidRPr="00F84250" w14:paraId="17C34DE5"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20DEA096"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23" w:anchor="req_core_poi_symbology" w:history="1">
              <w:r w:rsidRPr="00F84250">
                <w:rPr>
                  <w:rFonts w:ascii="Times New Roman" w:eastAsia="Times New Roman" w:hAnsi="Times New Roman" w:cs="Times New Roman"/>
                  <w:b/>
                  <w:bCs/>
                  <w:color w:val="0000FF"/>
                  <w:kern w:val="0"/>
                  <w:u w:val="single"/>
                  <w14:ligatures w14:val="none"/>
                </w:rPr>
                <w:t>Requirement 19: Requirement — POI Symbology</w:t>
              </w:r>
            </w:hyperlink>
          </w:p>
        </w:tc>
      </w:tr>
      <w:tr w:rsidR="00F84250" w:rsidRPr="00F84250" w14:paraId="4203313E" w14:textId="77777777" w:rsidTr="00F84250">
        <w:trPr>
          <w:tblCellSpacing w:w="15" w:type="dxa"/>
        </w:trPr>
        <w:tc>
          <w:tcPr>
            <w:tcW w:w="0" w:type="auto"/>
            <w:tcBorders>
              <w:top w:val="single" w:sz="12" w:space="0" w:color="auto"/>
              <w:bottom w:val="single" w:sz="8" w:space="0" w:color="auto"/>
            </w:tcBorders>
            <w:vAlign w:val="center"/>
            <w:hideMark/>
          </w:tcPr>
          <w:p w14:paraId="3A9014E5"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47E72B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/req/core/poi-symbology</w:t>
            </w:r>
          </w:p>
        </w:tc>
      </w:tr>
      <w:tr w:rsidR="00F84250" w:rsidRPr="00F84250" w14:paraId="5402654F" w14:textId="77777777" w:rsidTr="00F84250">
        <w:trPr>
          <w:tblCellSpacing w:w="15" w:type="dxa"/>
        </w:trPr>
        <w:tc>
          <w:tcPr>
            <w:tcW w:w="0" w:type="auto"/>
            <w:tcBorders>
              <w:top w:val="nil"/>
              <w:bottom w:val="single" w:sz="8" w:space="0" w:color="auto"/>
            </w:tcBorders>
            <w:vAlign w:val="center"/>
            <w:hideMark/>
          </w:tcPr>
          <w:p w14:paraId="0F84E6C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789700B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24"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2692DA72" w14:textId="77777777" w:rsidTr="00F84250">
        <w:trPr>
          <w:tblCellSpacing w:w="15" w:type="dxa"/>
        </w:trPr>
        <w:tc>
          <w:tcPr>
            <w:tcW w:w="0" w:type="auto"/>
            <w:tcBorders>
              <w:top w:val="nil"/>
              <w:bottom w:val="single" w:sz="8" w:space="0" w:color="auto"/>
            </w:tcBorders>
            <w:vAlign w:val="center"/>
            <w:hideMark/>
          </w:tcPr>
          <w:p w14:paraId="7AF56DD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commentRangeStart w:id="111"/>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483279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Abstract POI class SHALL comply with the following criteria:</w:t>
            </w:r>
            <w:commentRangeEnd w:id="111"/>
            <w:r w:rsidR="00617AEF">
              <w:rPr>
                <w:rStyle w:val="CommentReference"/>
              </w:rPr>
              <w:commentReference w:id="111"/>
            </w:r>
          </w:p>
        </w:tc>
      </w:tr>
      <w:tr w:rsidR="00F84250" w:rsidRPr="00F84250" w14:paraId="241016E7" w14:textId="77777777" w:rsidTr="00F84250">
        <w:trPr>
          <w:tblCellSpacing w:w="15" w:type="dxa"/>
        </w:trPr>
        <w:tc>
          <w:tcPr>
            <w:tcW w:w="0" w:type="auto"/>
            <w:tcBorders>
              <w:top w:val="nil"/>
              <w:bottom w:val="single" w:sz="8" w:space="0" w:color="auto"/>
            </w:tcBorders>
            <w:vAlign w:val="center"/>
            <w:hideMark/>
          </w:tcPr>
          <w:p w14:paraId="6AD3144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3EBE42A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encoding of the Abstract POI class SHALL include zero or one </w:t>
            </w:r>
            <w:r w:rsidRPr="00F84250">
              <w:rPr>
                <w:rFonts w:ascii="Courier New" w:eastAsia="Times New Roman" w:hAnsi="Courier New" w:cs="Courier New"/>
                <w:kern w:val="0"/>
                <w:sz w:val="20"/>
                <w:szCs w:val="20"/>
                <w14:ligatures w14:val="none"/>
              </w:rPr>
              <w:t>symbology</w:t>
            </w:r>
            <w:r w:rsidRPr="00F84250">
              <w:rPr>
                <w:rFonts w:ascii="Times New Roman" w:eastAsia="Times New Roman" w:hAnsi="Times New Roman" w:cs="Times New Roman"/>
                <w:kern w:val="0"/>
                <w14:ligatures w14:val="none"/>
              </w:rPr>
              <w:t xml:space="preserve"> attributes.</w:t>
            </w:r>
          </w:p>
        </w:tc>
      </w:tr>
      <w:tr w:rsidR="00F84250" w:rsidRPr="00F84250" w14:paraId="009C9393" w14:textId="77777777" w:rsidTr="00F84250">
        <w:trPr>
          <w:tblCellSpacing w:w="15" w:type="dxa"/>
        </w:trPr>
        <w:tc>
          <w:tcPr>
            <w:tcW w:w="0" w:type="auto"/>
            <w:tcBorders>
              <w:top w:val="nil"/>
              <w:bottom w:val="single" w:sz="12" w:space="0" w:color="auto"/>
            </w:tcBorders>
            <w:vAlign w:val="center"/>
            <w:hideMark/>
          </w:tcPr>
          <w:p w14:paraId="184B56A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1D487AD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Encodings of a </w:t>
            </w:r>
            <w:r w:rsidRPr="00F84250">
              <w:rPr>
                <w:rFonts w:ascii="Courier New" w:eastAsia="Times New Roman" w:hAnsi="Courier New" w:cs="Courier New"/>
                <w:kern w:val="0"/>
                <w:sz w:val="20"/>
                <w:szCs w:val="20"/>
                <w14:ligatures w14:val="none"/>
              </w:rPr>
              <w:t>symbology</w:t>
            </w:r>
            <w:r w:rsidRPr="00F84250">
              <w:rPr>
                <w:rFonts w:ascii="Times New Roman" w:eastAsia="Times New Roman" w:hAnsi="Times New Roman" w:cs="Times New Roman"/>
                <w:kern w:val="0"/>
                <w14:ligatures w14:val="none"/>
              </w:rPr>
              <w:t xml:space="preserve"> attribute SHALL comply with requirement </w:t>
            </w:r>
            <w:hyperlink r:id="rId225" w:anchor="req_core_Link" w:history="1">
              <w:r w:rsidRPr="00F84250">
                <w:rPr>
                  <w:rFonts w:ascii="Times New Roman" w:eastAsia="Times New Roman" w:hAnsi="Times New Roman" w:cs="Times New Roman"/>
                  <w:color w:val="0000FF"/>
                  <w:kern w:val="0"/>
                  <w:u w:val="single"/>
                  <w14:ligatures w14:val="none"/>
                </w:rPr>
                <w:t>/req/core/link</w:t>
              </w:r>
            </w:hyperlink>
            <w:r w:rsidRPr="00F84250">
              <w:rPr>
                <w:rFonts w:ascii="Times New Roman" w:eastAsia="Times New Roman" w:hAnsi="Times New Roman" w:cs="Times New Roman"/>
                <w:kern w:val="0"/>
                <w14:ligatures w14:val="none"/>
              </w:rPr>
              <w:t>.</w:t>
            </w:r>
          </w:p>
        </w:tc>
      </w:tr>
    </w:tbl>
    <w:p w14:paraId="11D6143F" w14:textId="77777777" w:rsidR="00F84250" w:rsidRPr="00F84250" w:rsidRDefault="00F84250" w:rsidP="00F8425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gridCol w:w="8216"/>
      </w:tblGrid>
      <w:tr w:rsidR="00F84250" w:rsidRPr="00F84250" w14:paraId="33C806F0"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5CD35DF2"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26" w:anchor="req_core_poi-haspayload" w:history="1">
              <w:r w:rsidRPr="00F84250">
                <w:rPr>
                  <w:rFonts w:ascii="Times New Roman" w:eastAsia="Times New Roman" w:hAnsi="Times New Roman" w:cs="Times New Roman"/>
                  <w:b/>
                  <w:bCs/>
                  <w:color w:val="0000FF"/>
                  <w:kern w:val="0"/>
                  <w:u w:val="single"/>
                  <w14:ligatures w14:val="none"/>
                </w:rPr>
                <w:t>Requirement 20: Requirement — POI Has Payload</w:t>
              </w:r>
            </w:hyperlink>
          </w:p>
        </w:tc>
      </w:tr>
      <w:tr w:rsidR="00F84250" w:rsidRPr="00F84250" w14:paraId="421A4967" w14:textId="77777777" w:rsidTr="00F84250">
        <w:trPr>
          <w:tblCellSpacing w:w="15" w:type="dxa"/>
        </w:trPr>
        <w:tc>
          <w:tcPr>
            <w:tcW w:w="0" w:type="auto"/>
            <w:tcBorders>
              <w:top w:val="single" w:sz="12" w:space="0" w:color="auto"/>
              <w:bottom w:val="single" w:sz="8" w:space="0" w:color="auto"/>
            </w:tcBorders>
            <w:vAlign w:val="center"/>
            <w:hideMark/>
          </w:tcPr>
          <w:p w14:paraId="1BBEE44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5484F6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/req/core/poi-haspayload</w:t>
            </w:r>
          </w:p>
        </w:tc>
      </w:tr>
      <w:tr w:rsidR="00F84250" w:rsidRPr="00F84250" w14:paraId="779DE4E2" w14:textId="77777777" w:rsidTr="00F84250">
        <w:trPr>
          <w:tblCellSpacing w:w="15" w:type="dxa"/>
        </w:trPr>
        <w:tc>
          <w:tcPr>
            <w:tcW w:w="0" w:type="auto"/>
            <w:tcBorders>
              <w:top w:val="nil"/>
              <w:bottom w:val="single" w:sz="8" w:space="0" w:color="auto"/>
            </w:tcBorders>
            <w:vAlign w:val="center"/>
            <w:hideMark/>
          </w:tcPr>
          <w:p w14:paraId="057ED65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Included in</w:t>
            </w:r>
          </w:p>
        </w:tc>
        <w:tc>
          <w:tcPr>
            <w:tcW w:w="0" w:type="auto"/>
            <w:tcBorders>
              <w:top w:val="nil"/>
              <w:bottom w:val="single" w:sz="8" w:space="0" w:color="auto"/>
            </w:tcBorders>
            <w:vAlign w:val="center"/>
            <w:hideMark/>
          </w:tcPr>
          <w:p w14:paraId="6DF1FDA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27"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7F82E3D6" w14:textId="77777777" w:rsidTr="00F84250">
        <w:trPr>
          <w:tblCellSpacing w:w="15" w:type="dxa"/>
        </w:trPr>
        <w:tc>
          <w:tcPr>
            <w:tcW w:w="0" w:type="auto"/>
            <w:tcBorders>
              <w:top w:val="nil"/>
              <w:bottom w:val="single" w:sz="8" w:space="0" w:color="auto"/>
            </w:tcBorders>
            <w:vAlign w:val="center"/>
            <w:hideMark/>
          </w:tcPr>
          <w:p w14:paraId="7F62A8D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commentRangeStart w:id="112"/>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06F4FC6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Abstract POI class SHALL comply with the following criteria:</w:t>
            </w:r>
            <w:commentRangeEnd w:id="112"/>
            <w:r w:rsidR="00617AEF">
              <w:rPr>
                <w:rStyle w:val="CommentReference"/>
              </w:rPr>
              <w:commentReference w:id="112"/>
            </w:r>
          </w:p>
        </w:tc>
      </w:tr>
      <w:tr w:rsidR="00F84250" w:rsidRPr="00F84250" w14:paraId="2D488894" w14:textId="77777777" w:rsidTr="00F84250">
        <w:trPr>
          <w:tblCellSpacing w:w="15" w:type="dxa"/>
        </w:trPr>
        <w:tc>
          <w:tcPr>
            <w:tcW w:w="0" w:type="auto"/>
            <w:tcBorders>
              <w:top w:val="nil"/>
              <w:bottom w:val="single" w:sz="8" w:space="0" w:color="auto"/>
            </w:tcBorders>
            <w:vAlign w:val="center"/>
            <w:hideMark/>
          </w:tcPr>
          <w:p w14:paraId="5B6B775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44CDFBFA"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encoding of the Abstract POI class SHALL include zero or more associated instances of the </w:t>
            </w:r>
            <w:r w:rsidRPr="00F84250">
              <w:rPr>
                <w:rFonts w:ascii="Courier New" w:eastAsia="Times New Roman" w:hAnsi="Courier New" w:cs="Courier New"/>
                <w:kern w:val="0"/>
                <w:sz w:val="20"/>
                <w:szCs w:val="20"/>
                <w14:ligatures w14:val="none"/>
              </w:rPr>
              <w:t>POI_Payload</w:t>
            </w:r>
            <w:r w:rsidRPr="00F84250">
              <w:rPr>
                <w:rFonts w:ascii="Times New Roman" w:eastAsia="Times New Roman" w:hAnsi="Times New Roman" w:cs="Times New Roman"/>
                <w:kern w:val="0"/>
                <w14:ligatures w14:val="none"/>
              </w:rPr>
              <w:t xml:space="preserve"> class.</w:t>
            </w:r>
          </w:p>
        </w:tc>
      </w:tr>
      <w:tr w:rsidR="00F84250" w:rsidRPr="00F84250" w14:paraId="09180A09" w14:textId="77777777" w:rsidTr="00F84250">
        <w:trPr>
          <w:tblCellSpacing w:w="15" w:type="dxa"/>
        </w:trPr>
        <w:tc>
          <w:tcPr>
            <w:tcW w:w="0" w:type="auto"/>
            <w:tcBorders>
              <w:top w:val="nil"/>
              <w:bottom w:val="single" w:sz="12" w:space="0" w:color="auto"/>
            </w:tcBorders>
            <w:vAlign w:val="center"/>
            <w:hideMark/>
          </w:tcPr>
          <w:p w14:paraId="52AC58A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38D2C68E"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The associated </w:t>
            </w:r>
            <w:r w:rsidRPr="00F84250">
              <w:rPr>
                <w:rFonts w:ascii="Courier New" w:eastAsia="Times New Roman" w:hAnsi="Courier New" w:cs="Courier New"/>
                <w:kern w:val="0"/>
                <w:sz w:val="20"/>
                <w:szCs w:val="20"/>
                <w14:ligatures w14:val="none"/>
              </w:rPr>
              <w:t>POI_Payload</w:t>
            </w:r>
            <w:r w:rsidRPr="00F84250">
              <w:rPr>
                <w:rFonts w:ascii="Times New Roman" w:eastAsia="Times New Roman" w:hAnsi="Times New Roman" w:cs="Times New Roman"/>
                <w:kern w:val="0"/>
                <w14:ligatures w14:val="none"/>
              </w:rPr>
              <w:t xml:space="preserve"> classes SHALL comply with requirement </w:t>
            </w:r>
            <w:hyperlink r:id="rId228" w:anchor="req_core_poi-payload" w:history="1">
              <w:r w:rsidRPr="00F84250">
                <w:rPr>
                  <w:rFonts w:ascii="Times New Roman" w:eastAsia="Times New Roman" w:hAnsi="Times New Roman" w:cs="Times New Roman"/>
                  <w:color w:val="0000FF"/>
                  <w:kern w:val="0"/>
                  <w:u w:val="single"/>
                  <w14:ligatures w14:val="none"/>
                </w:rPr>
                <w:t>/req/core/poi-payload</w:t>
              </w:r>
            </w:hyperlink>
            <w:r w:rsidRPr="00F84250">
              <w:rPr>
                <w:rFonts w:ascii="Times New Roman" w:eastAsia="Times New Roman" w:hAnsi="Times New Roman" w:cs="Times New Roman"/>
                <w:kern w:val="0"/>
                <w14:ligatures w14:val="none"/>
              </w:rPr>
              <w:t>.</w:t>
            </w:r>
          </w:p>
        </w:tc>
      </w:tr>
    </w:tbl>
    <w:p w14:paraId="7A45A394" w14:textId="77777777" w:rsidR="00F84250" w:rsidRPr="00F84250" w:rsidRDefault="00F84250" w:rsidP="00F8425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gridCol w:w="8230"/>
      </w:tblGrid>
      <w:tr w:rsidR="00F84250" w:rsidRPr="00F84250" w14:paraId="35132235"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5CA15A54"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29" w:anchor="req_core_Link" w:history="1">
              <w:r w:rsidRPr="00F84250">
                <w:rPr>
                  <w:rFonts w:ascii="Times New Roman" w:eastAsia="Times New Roman" w:hAnsi="Times New Roman" w:cs="Times New Roman"/>
                  <w:b/>
                  <w:bCs/>
                  <w:color w:val="0000FF"/>
                  <w:kern w:val="0"/>
                  <w:u w:val="single"/>
                  <w14:ligatures w14:val="none"/>
                </w:rPr>
                <w:t>Requirement 21: Requirement — Link Class</w:t>
              </w:r>
            </w:hyperlink>
          </w:p>
        </w:tc>
      </w:tr>
      <w:tr w:rsidR="00F84250" w:rsidRPr="00F84250" w14:paraId="60CC5EF8" w14:textId="77777777" w:rsidTr="00F84250">
        <w:trPr>
          <w:tblCellSpacing w:w="15" w:type="dxa"/>
        </w:trPr>
        <w:tc>
          <w:tcPr>
            <w:tcW w:w="0" w:type="auto"/>
            <w:tcBorders>
              <w:top w:val="single" w:sz="12" w:space="0" w:color="auto"/>
              <w:bottom w:val="single" w:sz="8" w:space="0" w:color="auto"/>
            </w:tcBorders>
            <w:vAlign w:val="center"/>
            <w:hideMark/>
          </w:tcPr>
          <w:p w14:paraId="3A140EF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E8FE18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/req/core/link</w:t>
            </w:r>
          </w:p>
        </w:tc>
      </w:tr>
      <w:tr w:rsidR="00F84250" w:rsidRPr="00F84250" w14:paraId="4DB8D2D3" w14:textId="77777777" w:rsidTr="00F84250">
        <w:trPr>
          <w:tblCellSpacing w:w="15" w:type="dxa"/>
        </w:trPr>
        <w:tc>
          <w:tcPr>
            <w:tcW w:w="0" w:type="auto"/>
            <w:tcBorders>
              <w:top w:val="nil"/>
              <w:bottom w:val="single" w:sz="8" w:space="0" w:color="auto"/>
            </w:tcBorders>
            <w:vAlign w:val="center"/>
            <w:hideMark/>
          </w:tcPr>
          <w:p w14:paraId="1B64494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715B116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30"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1C93F40D" w14:textId="77777777" w:rsidTr="00F84250">
        <w:trPr>
          <w:tblCellSpacing w:w="15" w:type="dxa"/>
        </w:trPr>
        <w:tc>
          <w:tcPr>
            <w:tcW w:w="0" w:type="auto"/>
            <w:tcBorders>
              <w:top w:val="nil"/>
              <w:bottom w:val="single" w:sz="12" w:space="0" w:color="auto"/>
            </w:tcBorders>
            <w:vAlign w:val="center"/>
            <w:hideMark/>
          </w:tcPr>
          <w:p w14:paraId="467CBA1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12" w:space="0" w:color="auto"/>
            </w:tcBorders>
            <w:vAlign w:val="center"/>
            <w:hideMark/>
          </w:tcPr>
          <w:p w14:paraId="39FC3BEE"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The encoding of the Link class SHALL be implemented using a hyperlink approach appropriate for implementing technology.</w:t>
            </w:r>
          </w:p>
        </w:tc>
      </w:tr>
    </w:tbl>
    <w:p w14:paraId="73066159" w14:textId="77777777" w:rsidR="00F84250" w:rsidRPr="00F84250" w:rsidRDefault="00F84250" w:rsidP="00F842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231" w:anchor="_poi" w:history="1">
        <w:r w:rsidRPr="00F84250">
          <w:rPr>
            <w:rFonts w:ascii="Times New Roman" w:eastAsia="Times New Roman" w:hAnsi="Times New Roman" w:cs="Times New Roman"/>
            <w:b/>
            <w:bCs/>
            <w:color w:val="0000FF"/>
            <w:kern w:val="0"/>
            <w:sz w:val="27"/>
            <w:szCs w:val="27"/>
            <w:u w:val="single"/>
            <w14:ligatures w14:val="none"/>
          </w:rPr>
          <w:t>6.3.2.  POI</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2"/>
        <w:gridCol w:w="8168"/>
      </w:tblGrid>
      <w:tr w:rsidR="00F84250" w:rsidRPr="00F84250" w14:paraId="40974635"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56D1903D"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32" w:anchor="req_core_poi" w:history="1">
              <w:r w:rsidRPr="00F84250">
                <w:rPr>
                  <w:rFonts w:ascii="Times New Roman" w:eastAsia="Times New Roman" w:hAnsi="Times New Roman" w:cs="Times New Roman"/>
                  <w:b/>
                  <w:bCs/>
                  <w:color w:val="0000FF"/>
                  <w:kern w:val="0"/>
                  <w:u w:val="single"/>
                  <w14:ligatures w14:val="none"/>
                </w:rPr>
                <w:t>Requirement 22: Requirement — POI Class</w:t>
              </w:r>
            </w:hyperlink>
          </w:p>
        </w:tc>
      </w:tr>
      <w:tr w:rsidR="00F84250" w:rsidRPr="00F84250" w14:paraId="41112C83" w14:textId="77777777" w:rsidTr="00F84250">
        <w:trPr>
          <w:tblCellSpacing w:w="15" w:type="dxa"/>
        </w:trPr>
        <w:tc>
          <w:tcPr>
            <w:tcW w:w="0" w:type="auto"/>
            <w:tcBorders>
              <w:top w:val="single" w:sz="12" w:space="0" w:color="auto"/>
              <w:bottom w:val="single" w:sz="8" w:space="0" w:color="auto"/>
            </w:tcBorders>
            <w:vAlign w:val="center"/>
            <w:hideMark/>
          </w:tcPr>
          <w:p w14:paraId="066D352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69BC63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w:t>
            </w:r>
          </w:p>
        </w:tc>
      </w:tr>
      <w:tr w:rsidR="00F84250" w:rsidRPr="00F84250" w14:paraId="6F8B962E" w14:textId="77777777" w:rsidTr="00F84250">
        <w:trPr>
          <w:tblCellSpacing w:w="15" w:type="dxa"/>
        </w:trPr>
        <w:tc>
          <w:tcPr>
            <w:tcW w:w="0" w:type="auto"/>
            <w:tcBorders>
              <w:top w:val="nil"/>
              <w:bottom w:val="single" w:sz="8" w:space="0" w:color="auto"/>
            </w:tcBorders>
            <w:vAlign w:val="center"/>
            <w:hideMark/>
          </w:tcPr>
          <w:p w14:paraId="4AE57E52"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612BFCB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33"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5704593B" w14:textId="77777777" w:rsidTr="00F84250">
        <w:trPr>
          <w:tblCellSpacing w:w="15" w:type="dxa"/>
        </w:trPr>
        <w:tc>
          <w:tcPr>
            <w:tcW w:w="0" w:type="auto"/>
            <w:tcBorders>
              <w:top w:val="nil"/>
              <w:bottom w:val="single" w:sz="12" w:space="0" w:color="auto"/>
            </w:tcBorders>
            <w:vAlign w:val="center"/>
            <w:hideMark/>
          </w:tcPr>
          <w:p w14:paraId="590D536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12" w:space="0" w:color="auto"/>
            </w:tcBorders>
            <w:vAlign w:val="center"/>
            <w:hideMark/>
          </w:tcPr>
          <w:p w14:paraId="6F457773"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encoding of the POI class SHALL comply with requirement </w:t>
            </w:r>
            <w:hyperlink r:id="rId234" w:anchor="req_core_abstract-poi" w:history="1">
              <w:r w:rsidRPr="00F84250">
                <w:rPr>
                  <w:rFonts w:ascii="Times New Roman" w:eastAsia="Times New Roman" w:hAnsi="Times New Roman" w:cs="Times New Roman"/>
                  <w:color w:val="0000FF"/>
                  <w:kern w:val="0"/>
                  <w:u w:val="single"/>
                  <w14:ligatures w14:val="none"/>
                </w:rPr>
                <w:t>/req/core/req-poi-abstract-poi</w:t>
              </w:r>
            </w:hyperlink>
            <w:r w:rsidRPr="00F84250">
              <w:rPr>
                <w:rFonts w:ascii="Times New Roman" w:eastAsia="Times New Roman" w:hAnsi="Times New Roman" w:cs="Times New Roman"/>
                <w:kern w:val="0"/>
                <w14:ligatures w14:val="none"/>
              </w:rPr>
              <w:t>.</w:t>
            </w:r>
          </w:p>
        </w:tc>
      </w:tr>
    </w:tbl>
    <w:p w14:paraId="5CE02059" w14:textId="77777777" w:rsidR="00F84250" w:rsidRPr="00F84250" w:rsidRDefault="00F84250" w:rsidP="00F842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235" w:anchor="poi_payload-section" w:history="1">
        <w:r w:rsidRPr="00F84250">
          <w:rPr>
            <w:rFonts w:ascii="Times New Roman" w:eastAsia="Times New Roman" w:hAnsi="Times New Roman" w:cs="Times New Roman"/>
            <w:b/>
            <w:bCs/>
            <w:color w:val="0000FF"/>
            <w:kern w:val="0"/>
            <w:sz w:val="36"/>
            <w:szCs w:val="36"/>
            <w:u w:val="single"/>
            <w14:ligatures w14:val="none"/>
          </w:rPr>
          <w:t>6.4.  POI Payload</w:t>
        </w:r>
      </w:hyperlink>
    </w:p>
    <w:p w14:paraId="1D45D01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 POI is a representation of a Feature. The POI class provides a standard way to identify and manage a POI. However, it does not provide any information about the Feature it is representing. This information is difficult to standardize since it is dependent on the data model of the Feature store being described.</w:t>
      </w:r>
    </w:p>
    <w:p w14:paraId="1A4D19CA" w14:textId="75FBB7DE"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Therefore, the POI model is designed to be extended with properties specific to a Feature or a Feature Collection. The POI Payload is a container for representations of Feature properties. The syntax of those representations is provided by the Payload Schema class. Where appropriate, semantics can also be provided through the Payload Definition class. Since the schema and definitions may be the same for </w:t>
      </w:r>
      <w:del w:id="113" w:author="Carl Reed" w:date="2024-12-16T11:59:00Z" w16du:dateUtc="2024-12-16T18:59:00Z">
        <w:r w:rsidRPr="00F84250" w:rsidDel="009F1277">
          <w:rPr>
            <w:rFonts w:ascii="Times New Roman" w:eastAsia="Times New Roman" w:hAnsi="Times New Roman" w:cs="Times New Roman"/>
            <w:kern w:val="0"/>
            <w14:ligatures w14:val="none"/>
          </w:rPr>
          <w:delText>a large number of</w:delText>
        </w:r>
      </w:del>
      <w:ins w:id="114" w:author="Carl Reed" w:date="2024-12-16T11:59:00Z" w16du:dateUtc="2024-12-16T18:59:00Z">
        <w:r w:rsidR="009F1277" w:rsidRPr="00F84250">
          <w:rPr>
            <w:rFonts w:ascii="Times New Roman" w:eastAsia="Times New Roman" w:hAnsi="Times New Roman" w:cs="Times New Roman"/>
            <w:kern w:val="0"/>
            <w14:ligatures w14:val="none"/>
          </w:rPr>
          <w:t>many</w:t>
        </w:r>
      </w:ins>
      <w:r w:rsidRPr="00F84250">
        <w:rPr>
          <w:rFonts w:ascii="Times New Roman" w:eastAsia="Times New Roman" w:hAnsi="Times New Roman" w:cs="Times New Roman"/>
          <w:kern w:val="0"/>
          <w14:ligatures w14:val="none"/>
        </w:rPr>
        <w:t xml:space="preserve"> Features, these classes should be instantiated as referenceable resources, allowing one instance to be used by a number of POIs.</w:t>
      </w:r>
    </w:p>
    <w:p w14:paraId="1AE3118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w:t>
      </w:r>
    </w:p>
    <w:p w14:paraId="14245C42"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noProof/>
          <w:kern w:val="0"/>
          <w14:ligatures w14:val="none"/>
        </w:rPr>
        <w:lastRenderedPageBreak/>
        <w:drawing>
          <wp:inline distT="0" distB="0" distL="0" distR="0" wp14:anchorId="44041F62" wp14:editId="07193D67">
            <wp:extent cx="6551152" cy="5734050"/>
            <wp:effectExtent l="0" t="0" r="2540" b="0"/>
            <wp:docPr id="10" name="Picture 9"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omputer screen shot of a diagram&#10;&#10;Description automatically generated"/>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6555108" cy="5737513"/>
                    </a:xfrm>
                    <a:prstGeom prst="rect">
                      <a:avLst/>
                    </a:prstGeom>
                    <a:noFill/>
                    <a:ln>
                      <a:noFill/>
                    </a:ln>
                  </pic:spPr>
                </pic:pic>
              </a:graphicData>
            </a:graphic>
          </wp:inline>
        </w:drawing>
      </w:r>
    </w:p>
    <w:p w14:paraId="51F41F40"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Figure 7 — POI UML Model - Payload</w:t>
      </w:r>
    </w:p>
    <w:p w14:paraId="1D5FBAD6" w14:textId="77777777" w:rsidR="00F84250" w:rsidRPr="00F84250" w:rsidRDefault="00F84250" w:rsidP="00F8425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237" w:anchor="POI_Payload-section" w:history="1">
        <w:r w:rsidRPr="00F84250">
          <w:rPr>
            <w:rFonts w:ascii="Times New Roman" w:eastAsia="Times New Roman" w:hAnsi="Times New Roman" w:cs="Times New Roman"/>
            <w:color w:val="0000FF"/>
            <w:kern w:val="0"/>
            <w:u w:val="single"/>
            <w14:ligatures w14:val="none"/>
          </w:rPr>
          <w:t>POI_Payload:</w:t>
        </w:r>
      </w:hyperlink>
      <w:r w:rsidRPr="00F84250">
        <w:rPr>
          <w:rFonts w:ascii="Times New Roman" w:eastAsia="Times New Roman" w:hAnsi="Times New Roman" w:cs="Times New Roman"/>
          <w:kern w:val="0"/>
          <w14:ligatures w14:val="none"/>
        </w:rPr>
        <w:t xml:space="preserve"> The abstract model for a Point of Interest. All POI instances will contain these attributes.</w:t>
      </w:r>
    </w:p>
    <w:p w14:paraId="7C8F5C62" w14:textId="77777777" w:rsidR="00F84250" w:rsidRPr="00F84250" w:rsidRDefault="00F84250" w:rsidP="00F8425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238" w:anchor="PayloadSchema-section" w:history="1">
        <w:r w:rsidRPr="00F84250">
          <w:rPr>
            <w:rFonts w:ascii="Times New Roman" w:eastAsia="Times New Roman" w:hAnsi="Times New Roman" w:cs="Times New Roman"/>
            <w:color w:val="0000FF"/>
            <w:kern w:val="0"/>
            <w:u w:val="single"/>
            <w14:ligatures w14:val="none"/>
          </w:rPr>
          <w:t>PayloadSchema:</w:t>
        </w:r>
      </w:hyperlink>
      <w:r w:rsidRPr="00F84250">
        <w:rPr>
          <w:rFonts w:ascii="Times New Roman" w:eastAsia="Times New Roman" w:hAnsi="Times New Roman" w:cs="Times New Roman"/>
          <w:kern w:val="0"/>
          <w14:ligatures w14:val="none"/>
        </w:rPr>
        <w:t xml:space="preserve"> The Payload Schema Class represents a syntactic model (schema) for a POI payload.</w:t>
      </w:r>
    </w:p>
    <w:p w14:paraId="22D82818" w14:textId="77777777" w:rsidR="00F84250" w:rsidRPr="00F84250" w:rsidRDefault="00F84250" w:rsidP="00F8425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hyperlink r:id="rId239" w:anchor="PayloadDefinition-section" w:history="1">
        <w:r w:rsidRPr="00F84250">
          <w:rPr>
            <w:rFonts w:ascii="Times New Roman" w:eastAsia="Times New Roman" w:hAnsi="Times New Roman" w:cs="Times New Roman"/>
            <w:color w:val="0000FF"/>
            <w:kern w:val="0"/>
            <w:u w:val="single"/>
            <w14:ligatures w14:val="none"/>
          </w:rPr>
          <w:t>PayloadDefinition:</w:t>
        </w:r>
      </w:hyperlink>
      <w:r w:rsidRPr="00F84250">
        <w:rPr>
          <w:rFonts w:ascii="Times New Roman" w:eastAsia="Times New Roman" w:hAnsi="Times New Roman" w:cs="Times New Roman"/>
          <w:kern w:val="0"/>
          <w14:ligatures w14:val="none"/>
        </w:rPr>
        <w:t xml:space="preserve"> The Payload Definition Class represents a semantic model (ontology) for a POI payload.</w:t>
      </w:r>
    </w:p>
    <w:p w14:paraId="5986EA5F" w14:textId="325C1993"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In the interest of interoperability, the POI Payload should be constructed using data types and concepts which are already in wide use by the </w:t>
      </w:r>
      <w:del w:id="115" w:author="Carl Reed" w:date="2024-12-16T11:59:00Z" w16du:dateUtc="2024-12-16T18:59:00Z">
        <w:r w:rsidRPr="00F84250" w:rsidDel="0081108D">
          <w:rPr>
            <w:rFonts w:ascii="Times New Roman" w:eastAsia="Times New Roman" w:hAnsi="Times New Roman" w:cs="Times New Roman"/>
            <w:kern w:val="0"/>
            <w14:ligatures w14:val="none"/>
          </w:rPr>
          <w:delText>G</w:delText>
        </w:r>
      </w:del>
      <w:ins w:id="116" w:author="Carl Reed" w:date="2024-12-16T11:59:00Z" w16du:dateUtc="2024-12-16T18:59:00Z">
        <w:r w:rsidR="0081108D">
          <w:rPr>
            <w:rFonts w:ascii="Times New Roman" w:eastAsia="Times New Roman" w:hAnsi="Times New Roman" w:cs="Times New Roman"/>
            <w:kern w:val="0"/>
            <w14:ligatures w14:val="none"/>
          </w:rPr>
          <w:t>g</w:t>
        </w:r>
      </w:ins>
      <w:r w:rsidRPr="00F84250">
        <w:rPr>
          <w:rFonts w:ascii="Times New Roman" w:eastAsia="Times New Roman" w:hAnsi="Times New Roman" w:cs="Times New Roman"/>
          <w:kern w:val="0"/>
          <w14:ligatures w14:val="none"/>
        </w:rPr>
        <w:t xml:space="preserve">eospatial community. </w:t>
      </w:r>
      <w:commentRangeStart w:id="117"/>
      <w:r w:rsidRPr="00F84250">
        <w:rPr>
          <w:rFonts w:ascii="Times New Roman" w:eastAsia="Times New Roman" w:hAnsi="Times New Roman" w:cs="Times New Roman"/>
          <w:kern w:val="0"/>
          <w14:ligatures w14:val="none"/>
        </w:rPr>
        <w:t xml:space="preserve">The data types and concepts defined by the </w:t>
      </w:r>
      <w:hyperlink r:id="rId240" w:anchor="ISO19103" w:history="1">
        <w:r w:rsidRPr="00F84250">
          <w:rPr>
            <w:rFonts w:ascii="Times New Roman" w:eastAsia="Times New Roman" w:hAnsi="Times New Roman" w:cs="Times New Roman"/>
            <w:color w:val="0000FF"/>
            <w:kern w:val="0"/>
            <w:u w:val="single"/>
            <w14:ligatures w14:val="none"/>
          </w:rPr>
          <w:t>ISO 19103</w:t>
        </w:r>
      </w:hyperlink>
      <w:r w:rsidRPr="00F84250">
        <w:rPr>
          <w:rFonts w:ascii="Times New Roman" w:eastAsia="Times New Roman" w:hAnsi="Times New Roman" w:cs="Times New Roman"/>
          <w:kern w:val="0"/>
          <w14:ligatures w14:val="none"/>
        </w:rPr>
        <w:t xml:space="preserve">, </w:t>
      </w:r>
      <w:hyperlink r:id="rId241" w:anchor="ISO19107" w:history="1">
        <w:r w:rsidRPr="00F84250">
          <w:rPr>
            <w:rFonts w:ascii="Times New Roman" w:eastAsia="Times New Roman" w:hAnsi="Times New Roman" w:cs="Times New Roman"/>
            <w:color w:val="0000FF"/>
            <w:kern w:val="0"/>
            <w:u w:val="single"/>
            <w14:ligatures w14:val="none"/>
          </w:rPr>
          <w:t>ISO 19107</w:t>
        </w:r>
      </w:hyperlink>
      <w:r w:rsidRPr="00F84250">
        <w:rPr>
          <w:rFonts w:ascii="Times New Roman" w:eastAsia="Times New Roman" w:hAnsi="Times New Roman" w:cs="Times New Roman"/>
          <w:kern w:val="0"/>
          <w14:ligatures w14:val="none"/>
        </w:rPr>
        <w:t xml:space="preserve">, </w:t>
      </w:r>
      <w:hyperlink r:id="rId242" w:anchor="ISO19109" w:history="1">
        <w:r w:rsidRPr="00F84250">
          <w:rPr>
            <w:rFonts w:ascii="Times New Roman" w:eastAsia="Times New Roman" w:hAnsi="Times New Roman" w:cs="Times New Roman"/>
            <w:color w:val="0000FF"/>
            <w:kern w:val="0"/>
            <w:u w:val="single"/>
            <w14:ligatures w14:val="none"/>
          </w:rPr>
          <w:t>ISO 19109</w:t>
        </w:r>
      </w:hyperlink>
      <w:r w:rsidRPr="00F84250">
        <w:rPr>
          <w:rFonts w:ascii="Times New Roman" w:eastAsia="Times New Roman" w:hAnsi="Times New Roman" w:cs="Times New Roman"/>
          <w:kern w:val="0"/>
          <w14:ligatures w14:val="none"/>
        </w:rPr>
        <w:t xml:space="preserve">, and </w:t>
      </w:r>
      <w:hyperlink r:id="rId243" w:anchor="ISO19115" w:history="1">
        <w:r w:rsidRPr="00F84250">
          <w:rPr>
            <w:rFonts w:ascii="Times New Roman" w:eastAsia="Times New Roman" w:hAnsi="Times New Roman" w:cs="Times New Roman"/>
            <w:color w:val="0000FF"/>
            <w:kern w:val="0"/>
            <w:u w:val="single"/>
            <w14:ligatures w14:val="none"/>
          </w:rPr>
          <w:t>ISO 19115</w:t>
        </w:r>
      </w:hyperlink>
      <w:r w:rsidRPr="00F84250">
        <w:rPr>
          <w:rFonts w:ascii="Times New Roman" w:eastAsia="Times New Roman" w:hAnsi="Times New Roman" w:cs="Times New Roman"/>
          <w:kern w:val="0"/>
          <w14:ligatures w14:val="none"/>
        </w:rPr>
        <w:t xml:space="preserve"> Standards are recommended for this purpose.</w:t>
      </w:r>
      <w:commentRangeEnd w:id="117"/>
      <w:r w:rsidR="001B12C5">
        <w:rPr>
          <w:rStyle w:val="CommentReference"/>
        </w:rPr>
        <w:commentReference w:id="117"/>
      </w:r>
    </w:p>
    <w:p w14:paraId="27DA2D8F" w14:textId="1B7E2D15"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lastRenderedPageBreak/>
        <w:t xml:space="preserve">While the POI Payload should have a single syntactic model (schema), there may be more than one way to represent that model. For example, JSON Schemas are commonly provided using both JSON and YAML encodings. The POI abstract model allows a POI Payload to have multiple </w:t>
      </w:r>
      <w:r w:rsidRPr="00F84250">
        <w:rPr>
          <w:rFonts w:ascii="Courier New" w:eastAsia="Times New Roman" w:hAnsi="Courier New" w:cs="Courier New"/>
          <w:kern w:val="0"/>
          <w:sz w:val="20"/>
          <w:szCs w:val="20"/>
          <w14:ligatures w14:val="none"/>
        </w:rPr>
        <w:t>usesSchema</w:t>
      </w:r>
      <w:r w:rsidRPr="00F84250">
        <w:rPr>
          <w:rFonts w:ascii="Times New Roman" w:eastAsia="Times New Roman" w:hAnsi="Times New Roman" w:cs="Times New Roman"/>
          <w:kern w:val="0"/>
          <w14:ligatures w14:val="none"/>
        </w:rPr>
        <w:t xml:space="preserve"> aggregations </w:t>
      </w:r>
      <w:del w:id="118" w:author="Carl Reed" w:date="2024-12-16T12:00:00Z" w16du:dateUtc="2024-12-16T19:00:00Z">
        <w:r w:rsidRPr="00F84250" w:rsidDel="00831A06">
          <w:rPr>
            <w:rFonts w:ascii="Times New Roman" w:eastAsia="Times New Roman" w:hAnsi="Times New Roman" w:cs="Times New Roman"/>
            <w:kern w:val="0"/>
            <w14:ligatures w14:val="none"/>
          </w:rPr>
          <w:delText>in order to</w:delText>
        </w:r>
      </w:del>
      <w:ins w:id="119" w:author="Carl Reed" w:date="2024-12-16T12:00:00Z" w16du:dateUtc="2024-12-16T19:00:00Z">
        <w:r w:rsidR="00831A06" w:rsidRPr="00F84250">
          <w:rPr>
            <w:rFonts w:ascii="Times New Roman" w:eastAsia="Times New Roman" w:hAnsi="Times New Roman" w:cs="Times New Roman"/>
            <w:kern w:val="0"/>
            <w14:ligatures w14:val="none"/>
          </w:rPr>
          <w:t>to</w:t>
        </w:r>
      </w:ins>
      <w:r w:rsidRPr="00F84250">
        <w:rPr>
          <w:rFonts w:ascii="Times New Roman" w:eastAsia="Times New Roman" w:hAnsi="Times New Roman" w:cs="Times New Roman"/>
          <w:kern w:val="0"/>
          <w14:ligatures w14:val="none"/>
        </w:rPr>
        <w:t xml:space="preserve"> support this practice.</w:t>
      </w:r>
    </w:p>
    <w:p w14:paraId="781281C4"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The </w:t>
      </w:r>
      <w:r w:rsidRPr="00F84250">
        <w:rPr>
          <w:rFonts w:ascii="Courier New" w:eastAsia="Times New Roman" w:hAnsi="Courier New" w:cs="Courier New"/>
          <w:kern w:val="0"/>
          <w:sz w:val="20"/>
          <w:szCs w:val="20"/>
          <w14:ligatures w14:val="none"/>
        </w:rPr>
        <w:t>hasDefinition</w:t>
      </w:r>
      <w:r w:rsidRPr="00F84250">
        <w:rPr>
          <w:rFonts w:ascii="Times New Roman" w:eastAsia="Times New Roman" w:hAnsi="Times New Roman" w:cs="Times New Roman"/>
          <w:kern w:val="0"/>
          <w14:ligatures w14:val="none"/>
        </w:rPr>
        <w:t xml:space="preserve"> aggregation is provided in anticipation of the future use of ontologies to associate meaning (semantics) with the structure (syntax) of the POI Payload. Use of the </w:t>
      </w:r>
      <w:r w:rsidRPr="00F84250">
        <w:rPr>
          <w:rFonts w:ascii="Courier New" w:eastAsia="Times New Roman" w:hAnsi="Courier New" w:cs="Courier New"/>
          <w:kern w:val="0"/>
          <w:sz w:val="20"/>
          <w:szCs w:val="20"/>
          <w14:ligatures w14:val="none"/>
        </w:rPr>
        <w:t>hasDefinition</w:t>
      </w:r>
      <w:r w:rsidRPr="00F84250">
        <w:rPr>
          <w:rFonts w:ascii="Times New Roman" w:eastAsia="Times New Roman" w:hAnsi="Times New Roman" w:cs="Times New Roman"/>
          <w:kern w:val="0"/>
          <w14:ligatures w14:val="none"/>
        </w:rPr>
        <w:t xml:space="preserve"> aggregation is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8"/>
        <w:gridCol w:w="8222"/>
      </w:tblGrid>
      <w:tr w:rsidR="00F84250" w:rsidRPr="00F84250" w14:paraId="7000AEBD"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79092C98"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44" w:anchor="req_core_poi-payload" w:history="1">
              <w:r w:rsidRPr="00F84250">
                <w:rPr>
                  <w:rFonts w:ascii="Times New Roman" w:eastAsia="Times New Roman" w:hAnsi="Times New Roman" w:cs="Times New Roman"/>
                  <w:b/>
                  <w:bCs/>
                  <w:color w:val="0000FF"/>
                  <w:kern w:val="0"/>
                  <w:u w:val="single"/>
                  <w14:ligatures w14:val="none"/>
                </w:rPr>
                <w:t>Requirement 23: Requirement — POI-Payload</w:t>
              </w:r>
            </w:hyperlink>
          </w:p>
        </w:tc>
      </w:tr>
      <w:tr w:rsidR="00F84250" w:rsidRPr="00F84250" w14:paraId="20E43E82" w14:textId="77777777" w:rsidTr="00F84250">
        <w:trPr>
          <w:tblCellSpacing w:w="15" w:type="dxa"/>
        </w:trPr>
        <w:tc>
          <w:tcPr>
            <w:tcW w:w="0" w:type="auto"/>
            <w:tcBorders>
              <w:top w:val="single" w:sz="12" w:space="0" w:color="auto"/>
              <w:bottom w:val="single" w:sz="8" w:space="0" w:color="auto"/>
            </w:tcBorders>
            <w:vAlign w:val="center"/>
            <w:hideMark/>
          </w:tcPr>
          <w:p w14:paraId="653C7BA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5C616EC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/req/core/poi_payload</w:t>
            </w:r>
          </w:p>
        </w:tc>
      </w:tr>
      <w:tr w:rsidR="00F84250" w:rsidRPr="00F84250" w14:paraId="6E71CD6F" w14:textId="77777777" w:rsidTr="00F84250">
        <w:trPr>
          <w:tblCellSpacing w:w="15" w:type="dxa"/>
        </w:trPr>
        <w:tc>
          <w:tcPr>
            <w:tcW w:w="0" w:type="auto"/>
            <w:tcBorders>
              <w:top w:val="nil"/>
              <w:bottom w:val="single" w:sz="8" w:space="0" w:color="auto"/>
            </w:tcBorders>
            <w:vAlign w:val="center"/>
            <w:hideMark/>
          </w:tcPr>
          <w:p w14:paraId="6F3ED61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58A93562"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45"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0FA3BFAA" w14:textId="77777777" w:rsidTr="00F84250">
        <w:trPr>
          <w:tblCellSpacing w:w="15" w:type="dxa"/>
        </w:trPr>
        <w:tc>
          <w:tcPr>
            <w:tcW w:w="0" w:type="auto"/>
            <w:tcBorders>
              <w:top w:val="nil"/>
              <w:bottom w:val="single" w:sz="8" w:space="0" w:color="auto"/>
            </w:tcBorders>
            <w:vAlign w:val="center"/>
            <w:hideMark/>
          </w:tcPr>
          <w:p w14:paraId="1EE31D8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09F1786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POI_Payload class SHALL be an accurate representation of the UML model for that class.</w:t>
            </w:r>
          </w:p>
        </w:tc>
      </w:tr>
      <w:tr w:rsidR="00F84250" w:rsidRPr="00F84250" w14:paraId="6AA05232" w14:textId="77777777" w:rsidTr="00F84250">
        <w:trPr>
          <w:tblCellSpacing w:w="15" w:type="dxa"/>
        </w:trPr>
        <w:tc>
          <w:tcPr>
            <w:tcW w:w="0" w:type="auto"/>
            <w:tcBorders>
              <w:top w:val="nil"/>
              <w:bottom w:val="single" w:sz="8" w:space="0" w:color="auto"/>
            </w:tcBorders>
            <w:vAlign w:val="center"/>
            <w:hideMark/>
          </w:tcPr>
          <w:p w14:paraId="17FC867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4DC0704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instantiation of the POI_Payload class SHALL comply with requirement </w:t>
            </w:r>
            <w:hyperlink r:id="rId246" w:anchor="req_core_poi_payload-hasfeatureofinterest" w:history="1">
              <w:r w:rsidRPr="00F84250">
                <w:rPr>
                  <w:rFonts w:ascii="Times New Roman" w:eastAsia="Times New Roman" w:hAnsi="Times New Roman" w:cs="Times New Roman"/>
                  <w:color w:val="0000FF"/>
                  <w:kern w:val="0"/>
                  <w:u w:val="single"/>
                  <w14:ligatures w14:val="none"/>
                </w:rPr>
                <w:t>/req/core/poi_payload-hasfeatureofinterest</w:t>
              </w:r>
            </w:hyperlink>
            <w:r w:rsidRPr="00F84250">
              <w:rPr>
                <w:rFonts w:ascii="Times New Roman" w:eastAsia="Times New Roman" w:hAnsi="Times New Roman" w:cs="Times New Roman"/>
                <w:kern w:val="0"/>
                <w14:ligatures w14:val="none"/>
              </w:rPr>
              <w:t>.</w:t>
            </w:r>
          </w:p>
        </w:tc>
      </w:tr>
      <w:tr w:rsidR="00F84250" w:rsidRPr="00F84250" w14:paraId="0CF392B8" w14:textId="77777777" w:rsidTr="00F84250">
        <w:trPr>
          <w:tblCellSpacing w:w="15" w:type="dxa"/>
        </w:trPr>
        <w:tc>
          <w:tcPr>
            <w:tcW w:w="0" w:type="auto"/>
            <w:tcBorders>
              <w:top w:val="nil"/>
              <w:bottom w:val="single" w:sz="8" w:space="0" w:color="auto"/>
            </w:tcBorders>
            <w:vAlign w:val="center"/>
            <w:hideMark/>
          </w:tcPr>
          <w:p w14:paraId="237E326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3B60D5B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instantiation of the POI_Payload class SHALL comply with requirement </w:t>
            </w:r>
            <w:hyperlink r:id="rId247" w:anchor="req_core_poi_payload-hasdefinition" w:history="1">
              <w:r w:rsidRPr="00F84250">
                <w:rPr>
                  <w:rFonts w:ascii="Times New Roman" w:eastAsia="Times New Roman" w:hAnsi="Times New Roman" w:cs="Times New Roman"/>
                  <w:color w:val="0000FF"/>
                  <w:kern w:val="0"/>
                  <w:u w:val="single"/>
                  <w14:ligatures w14:val="none"/>
                </w:rPr>
                <w:t>/req/core/poi_payload-hasdefinition</w:t>
              </w:r>
            </w:hyperlink>
            <w:r w:rsidRPr="00F84250">
              <w:rPr>
                <w:rFonts w:ascii="Times New Roman" w:eastAsia="Times New Roman" w:hAnsi="Times New Roman" w:cs="Times New Roman"/>
                <w:kern w:val="0"/>
                <w14:ligatures w14:val="none"/>
              </w:rPr>
              <w:t>.</w:t>
            </w:r>
          </w:p>
        </w:tc>
      </w:tr>
      <w:tr w:rsidR="00F84250" w:rsidRPr="00F84250" w14:paraId="27436898" w14:textId="77777777" w:rsidTr="00F84250">
        <w:trPr>
          <w:tblCellSpacing w:w="15" w:type="dxa"/>
        </w:trPr>
        <w:tc>
          <w:tcPr>
            <w:tcW w:w="0" w:type="auto"/>
            <w:tcBorders>
              <w:top w:val="nil"/>
              <w:bottom w:val="single" w:sz="12" w:space="0" w:color="auto"/>
            </w:tcBorders>
            <w:vAlign w:val="center"/>
            <w:hideMark/>
          </w:tcPr>
          <w:p w14:paraId="77504A0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w:t>
            </w:r>
          </w:p>
        </w:tc>
        <w:tc>
          <w:tcPr>
            <w:tcW w:w="0" w:type="auto"/>
            <w:tcBorders>
              <w:top w:val="nil"/>
              <w:bottom w:val="single" w:sz="12" w:space="0" w:color="auto"/>
            </w:tcBorders>
            <w:vAlign w:val="center"/>
            <w:hideMark/>
          </w:tcPr>
          <w:p w14:paraId="5E34B653"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instantiation of the POI_Payload class SHALL comply with requirement </w:t>
            </w:r>
            <w:hyperlink r:id="rId248" w:anchor="req_core_poi_payload-usesschema" w:history="1">
              <w:r w:rsidRPr="00F84250">
                <w:rPr>
                  <w:rFonts w:ascii="Times New Roman" w:eastAsia="Times New Roman" w:hAnsi="Times New Roman" w:cs="Times New Roman"/>
                  <w:color w:val="0000FF"/>
                  <w:kern w:val="0"/>
                  <w:u w:val="single"/>
                  <w14:ligatures w14:val="none"/>
                </w:rPr>
                <w:t>/req/core/poi_payload-usesschema</w:t>
              </w:r>
            </w:hyperlink>
            <w:r w:rsidRPr="00F84250">
              <w:rPr>
                <w:rFonts w:ascii="Times New Roman" w:eastAsia="Times New Roman" w:hAnsi="Times New Roman" w:cs="Times New Roman"/>
                <w:kern w:val="0"/>
                <w14:ligatures w14:val="none"/>
              </w:rPr>
              <w:t>.</w:t>
            </w:r>
          </w:p>
        </w:tc>
      </w:tr>
    </w:tbl>
    <w:p w14:paraId="60104BE9" w14:textId="77777777" w:rsidR="00F84250" w:rsidRPr="00F84250" w:rsidRDefault="00F84250" w:rsidP="00F8425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6"/>
        <w:gridCol w:w="8234"/>
      </w:tblGrid>
      <w:tr w:rsidR="00F84250" w:rsidRPr="00F84250" w14:paraId="7C79352E"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6C3D086D"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49" w:anchor="req_core_poi_payload-hasfeatureofinterest" w:history="1">
              <w:r w:rsidRPr="00F84250">
                <w:rPr>
                  <w:rFonts w:ascii="Times New Roman" w:eastAsia="Times New Roman" w:hAnsi="Times New Roman" w:cs="Times New Roman"/>
                  <w:b/>
                  <w:bCs/>
                  <w:color w:val="0000FF"/>
                  <w:kern w:val="0"/>
                  <w:u w:val="single"/>
                  <w14:ligatures w14:val="none"/>
                </w:rPr>
                <w:t>Requirement 24: Requirement — POI Payload Has Feature of Interest</w:t>
              </w:r>
            </w:hyperlink>
          </w:p>
        </w:tc>
      </w:tr>
      <w:tr w:rsidR="00F84250" w:rsidRPr="00F84250" w14:paraId="0D857129" w14:textId="77777777" w:rsidTr="00F84250">
        <w:trPr>
          <w:tblCellSpacing w:w="15" w:type="dxa"/>
        </w:trPr>
        <w:tc>
          <w:tcPr>
            <w:tcW w:w="0" w:type="auto"/>
            <w:tcBorders>
              <w:top w:val="single" w:sz="12" w:space="0" w:color="auto"/>
              <w:bottom w:val="single" w:sz="8" w:space="0" w:color="auto"/>
            </w:tcBorders>
            <w:vAlign w:val="center"/>
            <w:hideMark/>
          </w:tcPr>
          <w:p w14:paraId="50FA220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6F7DA7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/req/core/poi_payload-hasfeatureofinterest</w:t>
            </w:r>
          </w:p>
        </w:tc>
      </w:tr>
      <w:tr w:rsidR="00F84250" w:rsidRPr="00F84250" w14:paraId="09B026E0" w14:textId="77777777" w:rsidTr="00F84250">
        <w:trPr>
          <w:tblCellSpacing w:w="15" w:type="dxa"/>
        </w:trPr>
        <w:tc>
          <w:tcPr>
            <w:tcW w:w="0" w:type="auto"/>
            <w:tcBorders>
              <w:top w:val="nil"/>
              <w:bottom w:val="single" w:sz="8" w:space="0" w:color="auto"/>
            </w:tcBorders>
            <w:vAlign w:val="center"/>
            <w:hideMark/>
          </w:tcPr>
          <w:p w14:paraId="5352E88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2EAEF9C1"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50"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47E50C06" w14:textId="77777777" w:rsidTr="00F84250">
        <w:trPr>
          <w:tblCellSpacing w:w="15" w:type="dxa"/>
        </w:trPr>
        <w:tc>
          <w:tcPr>
            <w:tcW w:w="0" w:type="auto"/>
            <w:tcBorders>
              <w:top w:val="nil"/>
              <w:bottom w:val="single" w:sz="8" w:space="0" w:color="auto"/>
            </w:tcBorders>
            <w:vAlign w:val="center"/>
            <w:hideMark/>
          </w:tcPr>
          <w:p w14:paraId="45D016F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commentRangeStart w:id="120"/>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B0E1FC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POI_Payload class SHALL comply with the following criteria:</w:t>
            </w:r>
            <w:commentRangeEnd w:id="120"/>
            <w:r w:rsidR="0056217F">
              <w:rPr>
                <w:rStyle w:val="CommentReference"/>
              </w:rPr>
              <w:commentReference w:id="120"/>
            </w:r>
          </w:p>
        </w:tc>
      </w:tr>
      <w:tr w:rsidR="00F84250" w:rsidRPr="00F84250" w14:paraId="04F9E0AF" w14:textId="77777777" w:rsidTr="00F84250">
        <w:trPr>
          <w:tblCellSpacing w:w="15" w:type="dxa"/>
        </w:trPr>
        <w:tc>
          <w:tcPr>
            <w:tcW w:w="0" w:type="auto"/>
            <w:tcBorders>
              <w:top w:val="nil"/>
              <w:bottom w:val="single" w:sz="8" w:space="0" w:color="auto"/>
            </w:tcBorders>
            <w:vAlign w:val="center"/>
            <w:hideMark/>
          </w:tcPr>
          <w:p w14:paraId="390B250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7B97ADF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encoding of the Abstract POI_Payload class SHALL include zero or more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aggregations.</w:t>
            </w:r>
          </w:p>
        </w:tc>
      </w:tr>
      <w:tr w:rsidR="00F84250" w:rsidRPr="00F84250" w14:paraId="03D4584D" w14:textId="77777777" w:rsidTr="00F84250">
        <w:trPr>
          <w:tblCellSpacing w:w="15" w:type="dxa"/>
        </w:trPr>
        <w:tc>
          <w:tcPr>
            <w:tcW w:w="0" w:type="auto"/>
            <w:tcBorders>
              <w:top w:val="nil"/>
              <w:bottom w:val="single" w:sz="12" w:space="0" w:color="auto"/>
            </w:tcBorders>
            <w:vAlign w:val="center"/>
            <w:hideMark/>
          </w:tcPr>
          <w:p w14:paraId="012D481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413405EE"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The target of a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 SHALL be a valid implementation of the Feature class from </w:t>
            </w:r>
            <w:hyperlink r:id="rId251" w:anchor="ISO19109" w:history="1">
              <w:r w:rsidRPr="00F84250">
                <w:rPr>
                  <w:rFonts w:ascii="Times New Roman" w:eastAsia="Times New Roman" w:hAnsi="Times New Roman" w:cs="Times New Roman"/>
                  <w:color w:val="0000FF"/>
                  <w:kern w:val="0"/>
                  <w:u w:val="single"/>
                  <w14:ligatures w14:val="none"/>
                </w:rPr>
                <w:t>ISO 19109:2015</w:t>
              </w:r>
            </w:hyperlink>
          </w:p>
        </w:tc>
      </w:tr>
    </w:tbl>
    <w:p w14:paraId="044C42F1" w14:textId="77777777" w:rsidR="00F84250" w:rsidRPr="00F84250" w:rsidRDefault="00F84250" w:rsidP="00F8425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8"/>
        <w:gridCol w:w="8212"/>
      </w:tblGrid>
      <w:tr w:rsidR="00F84250" w:rsidRPr="00F84250" w14:paraId="226FDF7D"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7CB0B72B"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52" w:anchor="req_core_poi_payload-hasdefinition" w:history="1">
              <w:r w:rsidRPr="00F84250">
                <w:rPr>
                  <w:rFonts w:ascii="Times New Roman" w:eastAsia="Times New Roman" w:hAnsi="Times New Roman" w:cs="Times New Roman"/>
                  <w:b/>
                  <w:bCs/>
                  <w:color w:val="0000FF"/>
                  <w:kern w:val="0"/>
                  <w:u w:val="single"/>
                  <w14:ligatures w14:val="none"/>
                </w:rPr>
                <w:t>Requirement 25: Requirement — POI Payload has definition</w:t>
              </w:r>
            </w:hyperlink>
          </w:p>
        </w:tc>
      </w:tr>
      <w:tr w:rsidR="00F84250" w:rsidRPr="00F84250" w14:paraId="2C815985" w14:textId="77777777" w:rsidTr="00F84250">
        <w:trPr>
          <w:tblCellSpacing w:w="15" w:type="dxa"/>
        </w:trPr>
        <w:tc>
          <w:tcPr>
            <w:tcW w:w="0" w:type="auto"/>
            <w:tcBorders>
              <w:top w:val="single" w:sz="12" w:space="0" w:color="auto"/>
              <w:bottom w:val="single" w:sz="8" w:space="0" w:color="auto"/>
            </w:tcBorders>
            <w:vAlign w:val="center"/>
            <w:hideMark/>
          </w:tcPr>
          <w:p w14:paraId="38DD836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50784E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/req/core/poi_payload-hasdefinition</w:t>
            </w:r>
          </w:p>
        </w:tc>
      </w:tr>
      <w:tr w:rsidR="00F84250" w:rsidRPr="00F84250" w14:paraId="5AC44056" w14:textId="77777777" w:rsidTr="00F84250">
        <w:trPr>
          <w:tblCellSpacing w:w="15" w:type="dxa"/>
        </w:trPr>
        <w:tc>
          <w:tcPr>
            <w:tcW w:w="0" w:type="auto"/>
            <w:tcBorders>
              <w:top w:val="nil"/>
              <w:bottom w:val="single" w:sz="8" w:space="0" w:color="auto"/>
            </w:tcBorders>
            <w:vAlign w:val="center"/>
            <w:hideMark/>
          </w:tcPr>
          <w:p w14:paraId="79541C7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2AD57A5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53"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66884914" w14:textId="77777777" w:rsidTr="00F84250">
        <w:trPr>
          <w:tblCellSpacing w:w="15" w:type="dxa"/>
        </w:trPr>
        <w:tc>
          <w:tcPr>
            <w:tcW w:w="0" w:type="auto"/>
            <w:tcBorders>
              <w:top w:val="nil"/>
              <w:bottom w:val="single" w:sz="8" w:space="0" w:color="auto"/>
            </w:tcBorders>
            <w:vAlign w:val="center"/>
            <w:hideMark/>
          </w:tcPr>
          <w:p w14:paraId="35E51B6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commentRangeStart w:id="121"/>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15A0BE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POI_Payload class SHALL comply with the following criteria:</w:t>
            </w:r>
            <w:commentRangeEnd w:id="121"/>
            <w:r w:rsidR="0056217F">
              <w:rPr>
                <w:rStyle w:val="CommentReference"/>
              </w:rPr>
              <w:commentReference w:id="121"/>
            </w:r>
          </w:p>
        </w:tc>
      </w:tr>
      <w:tr w:rsidR="00F84250" w:rsidRPr="00F84250" w14:paraId="4F43868E" w14:textId="77777777" w:rsidTr="00F84250">
        <w:trPr>
          <w:tblCellSpacing w:w="15" w:type="dxa"/>
        </w:trPr>
        <w:tc>
          <w:tcPr>
            <w:tcW w:w="0" w:type="auto"/>
            <w:tcBorders>
              <w:top w:val="nil"/>
              <w:bottom w:val="single" w:sz="8" w:space="0" w:color="auto"/>
            </w:tcBorders>
            <w:vAlign w:val="center"/>
            <w:hideMark/>
          </w:tcPr>
          <w:p w14:paraId="15687722"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63AF184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encoding of the Abstract POI_Payload class SHALL include no more than one </w:t>
            </w:r>
            <w:r w:rsidRPr="00F84250">
              <w:rPr>
                <w:rFonts w:ascii="Courier New" w:eastAsia="Times New Roman" w:hAnsi="Courier New" w:cs="Courier New"/>
                <w:kern w:val="0"/>
                <w:sz w:val="20"/>
                <w:szCs w:val="20"/>
                <w14:ligatures w14:val="none"/>
              </w:rPr>
              <w:t>hasDefinition</w:t>
            </w:r>
            <w:r w:rsidRPr="00F84250">
              <w:rPr>
                <w:rFonts w:ascii="Times New Roman" w:eastAsia="Times New Roman" w:hAnsi="Times New Roman" w:cs="Times New Roman"/>
                <w:kern w:val="0"/>
                <w14:ligatures w14:val="none"/>
              </w:rPr>
              <w:t xml:space="preserve"> aggregations.</w:t>
            </w:r>
          </w:p>
        </w:tc>
      </w:tr>
      <w:tr w:rsidR="00F84250" w:rsidRPr="00F84250" w14:paraId="1ADC32D4" w14:textId="77777777" w:rsidTr="00F84250">
        <w:trPr>
          <w:tblCellSpacing w:w="15" w:type="dxa"/>
        </w:trPr>
        <w:tc>
          <w:tcPr>
            <w:tcW w:w="0" w:type="auto"/>
            <w:tcBorders>
              <w:top w:val="nil"/>
              <w:bottom w:val="single" w:sz="12" w:space="0" w:color="auto"/>
            </w:tcBorders>
            <w:vAlign w:val="center"/>
            <w:hideMark/>
          </w:tcPr>
          <w:p w14:paraId="6C8DCDD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C</w:t>
            </w:r>
          </w:p>
        </w:tc>
        <w:tc>
          <w:tcPr>
            <w:tcW w:w="0" w:type="auto"/>
            <w:tcBorders>
              <w:top w:val="nil"/>
              <w:bottom w:val="single" w:sz="12" w:space="0" w:color="auto"/>
            </w:tcBorders>
            <w:vAlign w:val="center"/>
            <w:hideMark/>
          </w:tcPr>
          <w:p w14:paraId="171EFCF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The target of a </w:t>
            </w:r>
            <w:r w:rsidRPr="00F84250">
              <w:rPr>
                <w:rFonts w:ascii="Courier New" w:eastAsia="Times New Roman" w:hAnsi="Courier New" w:cs="Courier New"/>
                <w:kern w:val="0"/>
                <w:sz w:val="20"/>
                <w:szCs w:val="20"/>
                <w14:ligatures w14:val="none"/>
              </w:rPr>
              <w:t>hasDefinition</w:t>
            </w:r>
            <w:r w:rsidRPr="00F84250">
              <w:rPr>
                <w:rFonts w:ascii="Times New Roman" w:eastAsia="Times New Roman" w:hAnsi="Times New Roman" w:cs="Times New Roman"/>
                <w:kern w:val="0"/>
                <w14:ligatures w14:val="none"/>
              </w:rPr>
              <w:t xml:space="preserve"> aggregation SHALL be a valid ontology for the implementing technology</w:t>
            </w:r>
          </w:p>
        </w:tc>
      </w:tr>
    </w:tbl>
    <w:p w14:paraId="0C96BC58" w14:textId="77777777" w:rsidR="00F84250" w:rsidRPr="00F84250" w:rsidRDefault="00F84250" w:rsidP="00F8425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5"/>
        <w:gridCol w:w="8195"/>
      </w:tblGrid>
      <w:tr w:rsidR="00F84250" w:rsidRPr="00F84250" w14:paraId="3CF7DC15"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0DC440D5"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54" w:anchor="req_core_poi_payload-usesschema" w:history="1">
              <w:r w:rsidRPr="00F84250">
                <w:rPr>
                  <w:rFonts w:ascii="Times New Roman" w:eastAsia="Times New Roman" w:hAnsi="Times New Roman" w:cs="Times New Roman"/>
                  <w:b/>
                  <w:bCs/>
                  <w:color w:val="0000FF"/>
                  <w:kern w:val="0"/>
                  <w:u w:val="single"/>
                  <w14:ligatures w14:val="none"/>
                </w:rPr>
                <w:t>Requirement 26: Requirement — POI Payload Uses Schema</w:t>
              </w:r>
            </w:hyperlink>
          </w:p>
        </w:tc>
      </w:tr>
      <w:tr w:rsidR="00F84250" w:rsidRPr="00F84250" w14:paraId="25991661" w14:textId="77777777" w:rsidTr="00F84250">
        <w:trPr>
          <w:tblCellSpacing w:w="15" w:type="dxa"/>
        </w:trPr>
        <w:tc>
          <w:tcPr>
            <w:tcW w:w="0" w:type="auto"/>
            <w:tcBorders>
              <w:top w:val="single" w:sz="12" w:space="0" w:color="auto"/>
              <w:bottom w:val="single" w:sz="8" w:space="0" w:color="auto"/>
            </w:tcBorders>
            <w:vAlign w:val="center"/>
            <w:hideMark/>
          </w:tcPr>
          <w:p w14:paraId="0BC2EE05"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5031E7D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/req/core/poi_payload-usesschema</w:t>
            </w:r>
          </w:p>
        </w:tc>
      </w:tr>
      <w:tr w:rsidR="00F84250" w:rsidRPr="00F84250" w14:paraId="06E0F5FF" w14:textId="77777777" w:rsidTr="00F84250">
        <w:trPr>
          <w:tblCellSpacing w:w="15" w:type="dxa"/>
        </w:trPr>
        <w:tc>
          <w:tcPr>
            <w:tcW w:w="0" w:type="auto"/>
            <w:tcBorders>
              <w:top w:val="nil"/>
              <w:bottom w:val="single" w:sz="8" w:space="0" w:color="auto"/>
            </w:tcBorders>
            <w:vAlign w:val="center"/>
            <w:hideMark/>
          </w:tcPr>
          <w:p w14:paraId="7CFC3BD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Included in</w:t>
            </w:r>
          </w:p>
        </w:tc>
        <w:tc>
          <w:tcPr>
            <w:tcW w:w="0" w:type="auto"/>
            <w:tcBorders>
              <w:top w:val="nil"/>
              <w:bottom w:val="single" w:sz="8" w:space="0" w:color="auto"/>
            </w:tcBorders>
            <w:vAlign w:val="center"/>
            <w:hideMark/>
          </w:tcPr>
          <w:p w14:paraId="73906E3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55"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5CEF5A1C" w14:textId="77777777" w:rsidTr="00F84250">
        <w:trPr>
          <w:tblCellSpacing w:w="15" w:type="dxa"/>
        </w:trPr>
        <w:tc>
          <w:tcPr>
            <w:tcW w:w="0" w:type="auto"/>
            <w:tcBorders>
              <w:top w:val="nil"/>
              <w:bottom w:val="single" w:sz="8" w:space="0" w:color="auto"/>
            </w:tcBorders>
            <w:vAlign w:val="center"/>
            <w:hideMark/>
          </w:tcPr>
          <w:p w14:paraId="7F49EC2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commentRangeStart w:id="122"/>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51F5C76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instantiation of the POI_Payload class SHALL comply with the following criteria:</w:t>
            </w:r>
            <w:commentRangeEnd w:id="122"/>
            <w:r w:rsidR="0056217F">
              <w:rPr>
                <w:rStyle w:val="CommentReference"/>
              </w:rPr>
              <w:commentReference w:id="122"/>
            </w:r>
          </w:p>
        </w:tc>
      </w:tr>
      <w:tr w:rsidR="00F84250" w:rsidRPr="00F84250" w14:paraId="1DC1938B" w14:textId="77777777" w:rsidTr="00F84250">
        <w:trPr>
          <w:tblCellSpacing w:w="15" w:type="dxa"/>
        </w:trPr>
        <w:tc>
          <w:tcPr>
            <w:tcW w:w="0" w:type="auto"/>
            <w:tcBorders>
              <w:top w:val="nil"/>
              <w:bottom w:val="single" w:sz="8" w:space="0" w:color="auto"/>
            </w:tcBorders>
            <w:vAlign w:val="center"/>
            <w:hideMark/>
          </w:tcPr>
          <w:p w14:paraId="6560DE0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031B38A"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An encoding of the Abstract POI_Payload class SHALL include one or more </w:t>
            </w:r>
            <w:r w:rsidRPr="00F84250">
              <w:rPr>
                <w:rFonts w:ascii="Courier New" w:eastAsia="Times New Roman" w:hAnsi="Courier New" w:cs="Courier New"/>
                <w:kern w:val="0"/>
                <w:sz w:val="20"/>
                <w:szCs w:val="20"/>
                <w14:ligatures w14:val="none"/>
              </w:rPr>
              <w:t>usesSchema</w:t>
            </w:r>
            <w:r w:rsidRPr="00F84250">
              <w:rPr>
                <w:rFonts w:ascii="Times New Roman" w:eastAsia="Times New Roman" w:hAnsi="Times New Roman" w:cs="Times New Roman"/>
                <w:kern w:val="0"/>
                <w14:ligatures w14:val="none"/>
              </w:rPr>
              <w:t xml:space="preserve"> aggregations.</w:t>
            </w:r>
          </w:p>
        </w:tc>
      </w:tr>
      <w:tr w:rsidR="00F84250" w:rsidRPr="00F84250" w14:paraId="6F11AAD4" w14:textId="77777777" w:rsidTr="00F84250">
        <w:trPr>
          <w:tblCellSpacing w:w="15" w:type="dxa"/>
        </w:trPr>
        <w:tc>
          <w:tcPr>
            <w:tcW w:w="0" w:type="auto"/>
            <w:tcBorders>
              <w:top w:val="nil"/>
              <w:bottom w:val="single" w:sz="12" w:space="0" w:color="auto"/>
            </w:tcBorders>
            <w:vAlign w:val="center"/>
            <w:hideMark/>
          </w:tcPr>
          <w:p w14:paraId="2646103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68E9DEB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The target of a </w:t>
            </w:r>
            <w:r w:rsidRPr="00F84250">
              <w:rPr>
                <w:rFonts w:ascii="Courier New" w:eastAsia="Times New Roman" w:hAnsi="Courier New" w:cs="Courier New"/>
                <w:kern w:val="0"/>
                <w:sz w:val="20"/>
                <w:szCs w:val="20"/>
                <w14:ligatures w14:val="none"/>
              </w:rPr>
              <w:t>usesSchema</w:t>
            </w:r>
            <w:r w:rsidRPr="00F84250">
              <w:rPr>
                <w:rFonts w:ascii="Times New Roman" w:eastAsia="Times New Roman" w:hAnsi="Times New Roman" w:cs="Times New Roman"/>
                <w:kern w:val="0"/>
                <w14:ligatures w14:val="none"/>
              </w:rPr>
              <w:t xml:space="preserve"> aggregation SHALL be a valid schema for the implementing technology.</w:t>
            </w:r>
          </w:p>
        </w:tc>
      </w:tr>
    </w:tbl>
    <w:p w14:paraId="13D3887F" w14:textId="77777777" w:rsidR="00F84250" w:rsidRPr="00F84250" w:rsidRDefault="00F84250" w:rsidP="00F842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256" w:anchor="data_dictionary_section" w:history="1">
        <w:r w:rsidRPr="00F84250">
          <w:rPr>
            <w:rFonts w:ascii="Times New Roman" w:eastAsia="Times New Roman" w:hAnsi="Times New Roman" w:cs="Times New Roman"/>
            <w:b/>
            <w:bCs/>
            <w:color w:val="0000FF"/>
            <w:kern w:val="0"/>
            <w:sz w:val="36"/>
            <w:szCs w:val="36"/>
            <w:u w:val="single"/>
            <w14:ligatures w14:val="none"/>
          </w:rPr>
          <w:t>6.5.  POI Data Dictionary</w:t>
        </w:r>
      </w:hyperlink>
    </w:p>
    <w:p w14:paraId="35281ED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The POI UML model is the normative definition of the POI Conceptual Model. The Data Dictionary tables in this section were software generated from the UML model. As such, this section provides a normative representation of the POI Conceptual Model.</w:t>
      </w:r>
    </w:p>
    <w:p w14:paraId="5F3317FB"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Table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84250" w:rsidRPr="00F84250" w14:paraId="1F1B88B1" w14:textId="77777777" w:rsidTr="00F84250">
        <w:trPr>
          <w:tblCellSpacing w:w="15" w:type="dxa"/>
        </w:trPr>
        <w:tc>
          <w:tcPr>
            <w:tcW w:w="0" w:type="auto"/>
            <w:tcBorders>
              <w:top w:val="single" w:sz="12" w:space="0" w:color="auto"/>
              <w:bottom w:val="single" w:sz="8" w:space="0" w:color="auto"/>
            </w:tcBorders>
            <w:vAlign w:val="center"/>
            <w:hideMark/>
          </w:tcPr>
          <w:p w14:paraId="462BF324"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b/>
                <w:bCs/>
                <w:kern w:val="0"/>
                <w14:ligatures w14:val="none"/>
              </w:rPr>
              <w:t>AbstractFeature</w:t>
            </w:r>
          </w:p>
        </w:tc>
      </w:tr>
      <w:tr w:rsidR="00F84250" w:rsidRPr="00F84250" w14:paraId="2D2CBBA7" w14:textId="77777777" w:rsidTr="00F84250">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7791"/>
            </w:tblGrid>
            <w:tr w:rsidR="00F84250" w:rsidRPr="00F84250" w14:paraId="510F08D7" w14:textId="77777777">
              <w:trPr>
                <w:tblCellSpacing w:w="15" w:type="dxa"/>
              </w:trPr>
              <w:tc>
                <w:tcPr>
                  <w:tcW w:w="0" w:type="auto"/>
                  <w:tcBorders>
                    <w:top w:val="single" w:sz="12" w:space="0" w:color="auto"/>
                    <w:bottom w:val="single" w:sz="8" w:space="0" w:color="auto"/>
                  </w:tcBorders>
                  <w:vAlign w:val="center"/>
                  <w:hideMark/>
                </w:tcPr>
                <w:p w14:paraId="7E57B541"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05D17F58"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AbstractFeature is the abstract superclass of all feature types within the PoI Model.</w:t>
                  </w:r>
                </w:p>
              </w:tc>
            </w:tr>
            <w:tr w:rsidR="00F84250" w:rsidRPr="00F84250" w14:paraId="3A017251" w14:textId="77777777">
              <w:trPr>
                <w:tblCellSpacing w:w="15" w:type="dxa"/>
              </w:trPr>
              <w:tc>
                <w:tcPr>
                  <w:tcW w:w="0" w:type="auto"/>
                  <w:tcBorders>
                    <w:top w:val="nil"/>
                    <w:bottom w:val="single" w:sz="8" w:space="0" w:color="auto"/>
                  </w:tcBorders>
                  <w:vAlign w:val="center"/>
                  <w:hideMark/>
                </w:tcPr>
                <w:p w14:paraId="48D310F2"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643E02E2"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AnyFeature</w:t>
                  </w:r>
                </w:p>
              </w:tc>
            </w:tr>
            <w:tr w:rsidR="00F84250" w:rsidRPr="00F84250" w14:paraId="5F594E52" w14:textId="77777777">
              <w:trPr>
                <w:tblCellSpacing w:w="15" w:type="dxa"/>
              </w:trPr>
              <w:tc>
                <w:tcPr>
                  <w:tcW w:w="0" w:type="auto"/>
                  <w:tcBorders>
                    <w:top w:val="nil"/>
                    <w:bottom w:val="single" w:sz="12" w:space="0" w:color="auto"/>
                  </w:tcBorders>
                  <w:vAlign w:val="center"/>
                  <w:hideMark/>
                </w:tcPr>
                <w:p w14:paraId="648B5B9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5145018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«FeatureType»</w:t>
                  </w:r>
                </w:p>
              </w:tc>
            </w:tr>
          </w:tbl>
          <w:p w14:paraId="001E804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r w:rsidR="00F84250" w:rsidRPr="00F84250" w14:paraId="1494A5B6" w14:textId="77777777" w:rsidTr="00F84250">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2178"/>
              <w:gridCol w:w="5427"/>
            </w:tblGrid>
            <w:tr w:rsidR="00F84250" w:rsidRPr="00F84250" w14:paraId="47AF78BC" w14:textId="77777777">
              <w:trPr>
                <w:tblHeader/>
                <w:tblCellSpacing w:w="15" w:type="dxa"/>
              </w:trPr>
              <w:tc>
                <w:tcPr>
                  <w:tcW w:w="0" w:type="auto"/>
                  <w:tcBorders>
                    <w:top w:val="single" w:sz="12" w:space="0" w:color="auto"/>
                    <w:bottom w:val="single" w:sz="12" w:space="0" w:color="auto"/>
                  </w:tcBorders>
                  <w:vAlign w:val="center"/>
                  <w:hideMark/>
                </w:tcPr>
                <w:p w14:paraId="2827B98E"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1706542E"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68D82926"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Definition</w:t>
                  </w:r>
                </w:p>
              </w:tc>
            </w:tr>
            <w:tr w:rsidR="00F84250" w:rsidRPr="00F84250" w14:paraId="67DC8441" w14:textId="77777777">
              <w:trPr>
                <w:tblCellSpacing w:w="15" w:type="dxa"/>
              </w:trPr>
              <w:tc>
                <w:tcPr>
                  <w:tcW w:w="0" w:type="auto"/>
                  <w:tcBorders>
                    <w:top w:val="single" w:sz="12" w:space="0" w:color="auto"/>
                    <w:bottom w:val="single" w:sz="8" w:space="0" w:color="auto"/>
                  </w:tcBorders>
                  <w:vAlign w:val="center"/>
                  <w:hideMark/>
                </w:tcPr>
                <w:p w14:paraId="31B7ADA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description «property»</w:t>
                  </w:r>
                </w:p>
              </w:tc>
              <w:tc>
                <w:tcPr>
                  <w:tcW w:w="0" w:type="auto"/>
                  <w:tcBorders>
                    <w:top w:val="single" w:sz="12" w:space="0" w:color="auto"/>
                    <w:bottom w:val="single" w:sz="8" w:space="0" w:color="auto"/>
                  </w:tcBorders>
                  <w:vAlign w:val="center"/>
                  <w:hideMark/>
                </w:tcPr>
                <w:p w14:paraId="6E8D7B9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CharacterString [0..*]</w:t>
                  </w:r>
                </w:p>
              </w:tc>
              <w:tc>
                <w:tcPr>
                  <w:tcW w:w="0" w:type="auto"/>
                  <w:tcBorders>
                    <w:top w:val="single" w:sz="12" w:space="0" w:color="auto"/>
                    <w:bottom w:val="single" w:sz="8" w:space="0" w:color="auto"/>
                  </w:tcBorders>
                  <w:vAlign w:val="center"/>
                  <w:hideMark/>
                </w:tcPr>
                <w:p w14:paraId="44CC2CB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Provides further information on the feature.</w:t>
                  </w:r>
                </w:p>
              </w:tc>
            </w:tr>
            <w:tr w:rsidR="00F84250" w:rsidRPr="00F84250" w14:paraId="75F9C65B" w14:textId="77777777">
              <w:trPr>
                <w:tblCellSpacing w:w="15" w:type="dxa"/>
              </w:trPr>
              <w:tc>
                <w:tcPr>
                  <w:tcW w:w="0" w:type="auto"/>
                  <w:tcBorders>
                    <w:top w:val="nil"/>
                    <w:bottom w:val="single" w:sz="8" w:space="0" w:color="auto"/>
                  </w:tcBorders>
                  <w:vAlign w:val="center"/>
                  <w:hideMark/>
                </w:tcPr>
                <w:p w14:paraId="11CAA3A8"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featureID «property»</w:t>
                  </w:r>
                </w:p>
              </w:tc>
              <w:tc>
                <w:tcPr>
                  <w:tcW w:w="0" w:type="auto"/>
                  <w:tcBorders>
                    <w:top w:val="nil"/>
                    <w:bottom w:val="single" w:sz="8" w:space="0" w:color="auto"/>
                  </w:tcBorders>
                  <w:vAlign w:val="center"/>
                  <w:hideMark/>
                </w:tcPr>
                <w:p w14:paraId="25F5290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GenericName [1..1]</w:t>
                  </w:r>
                </w:p>
              </w:tc>
              <w:tc>
                <w:tcPr>
                  <w:tcW w:w="0" w:type="auto"/>
                  <w:tcBorders>
                    <w:top w:val="nil"/>
                    <w:bottom w:val="single" w:sz="8" w:space="0" w:color="auto"/>
                  </w:tcBorders>
                  <w:vAlign w:val="center"/>
                  <w:hideMark/>
                </w:tcPr>
                <w:p w14:paraId="493449A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Specifies the unique identifier of the feature that is valid in the instance document within which it occurs.</w:t>
                  </w:r>
                </w:p>
              </w:tc>
            </w:tr>
            <w:tr w:rsidR="00F84250" w:rsidRPr="00F84250" w14:paraId="2FEA6BDE" w14:textId="77777777">
              <w:trPr>
                <w:tblCellSpacing w:w="15" w:type="dxa"/>
              </w:trPr>
              <w:tc>
                <w:tcPr>
                  <w:tcW w:w="0" w:type="auto"/>
                  <w:tcBorders>
                    <w:top w:val="nil"/>
                    <w:bottom w:val="single" w:sz="8" w:space="0" w:color="auto"/>
                  </w:tcBorders>
                  <w:vAlign w:val="center"/>
                  <w:hideMark/>
                </w:tcPr>
                <w:p w14:paraId="0A3B909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identifer «property»</w:t>
                  </w:r>
                </w:p>
              </w:tc>
              <w:tc>
                <w:tcPr>
                  <w:tcW w:w="0" w:type="auto"/>
                  <w:tcBorders>
                    <w:top w:val="nil"/>
                    <w:bottom w:val="single" w:sz="8" w:space="0" w:color="auto"/>
                  </w:tcBorders>
                  <w:vAlign w:val="center"/>
                  <w:hideMark/>
                </w:tcPr>
                <w:p w14:paraId="2A26AA5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ScopedName [0..*]</w:t>
                  </w:r>
                </w:p>
              </w:tc>
              <w:tc>
                <w:tcPr>
                  <w:tcW w:w="0" w:type="auto"/>
                  <w:tcBorders>
                    <w:top w:val="nil"/>
                    <w:bottom w:val="single" w:sz="8" w:space="0" w:color="auto"/>
                  </w:tcBorders>
                  <w:vAlign w:val="center"/>
                  <w:hideMark/>
                </w:tcPr>
                <w:p w14:paraId="2861183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Specifies the unique identifier of the feature that is valid globally.</w:t>
                  </w:r>
                </w:p>
              </w:tc>
            </w:tr>
            <w:tr w:rsidR="00F84250" w:rsidRPr="00F84250" w14:paraId="41C330E7" w14:textId="77777777">
              <w:trPr>
                <w:tblCellSpacing w:w="15" w:type="dxa"/>
              </w:trPr>
              <w:tc>
                <w:tcPr>
                  <w:tcW w:w="0" w:type="auto"/>
                  <w:tcBorders>
                    <w:top w:val="nil"/>
                    <w:bottom w:val="single" w:sz="12" w:space="0" w:color="auto"/>
                  </w:tcBorders>
                  <w:vAlign w:val="center"/>
                  <w:hideMark/>
                </w:tcPr>
                <w:p w14:paraId="4F38E97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name «property»</w:t>
                  </w:r>
                </w:p>
              </w:tc>
              <w:tc>
                <w:tcPr>
                  <w:tcW w:w="0" w:type="auto"/>
                  <w:tcBorders>
                    <w:top w:val="nil"/>
                    <w:bottom w:val="single" w:sz="12" w:space="0" w:color="auto"/>
                  </w:tcBorders>
                  <w:vAlign w:val="center"/>
                  <w:hideMark/>
                </w:tcPr>
                <w:p w14:paraId="5561F89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GenericName [0..*]</w:t>
                  </w:r>
                </w:p>
              </w:tc>
              <w:tc>
                <w:tcPr>
                  <w:tcW w:w="0" w:type="auto"/>
                  <w:tcBorders>
                    <w:top w:val="nil"/>
                    <w:bottom w:val="single" w:sz="12" w:space="0" w:color="auto"/>
                  </w:tcBorders>
                  <w:vAlign w:val="center"/>
                  <w:hideMark/>
                </w:tcPr>
                <w:p w14:paraId="2A8B6C3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Specifies the name of the feature.</w:t>
                  </w:r>
                </w:p>
              </w:tc>
            </w:tr>
          </w:tbl>
          <w:p w14:paraId="7837ED3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bl>
    <w:p w14:paraId="25A5F04A"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lastRenderedPageBreak/>
        <w:t>Table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84250" w:rsidRPr="00F84250" w14:paraId="1F9B65E9" w14:textId="77777777" w:rsidTr="00F84250">
        <w:trPr>
          <w:tblCellSpacing w:w="15" w:type="dxa"/>
        </w:trPr>
        <w:tc>
          <w:tcPr>
            <w:tcW w:w="0" w:type="auto"/>
            <w:tcBorders>
              <w:top w:val="single" w:sz="12" w:space="0" w:color="auto"/>
              <w:bottom w:val="single" w:sz="8" w:space="0" w:color="auto"/>
            </w:tcBorders>
            <w:vAlign w:val="center"/>
            <w:hideMark/>
          </w:tcPr>
          <w:p w14:paraId="6A00110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b/>
                <w:bCs/>
                <w:kern w:val="0"/>
                <w14:ligatures w14:val="none"/>
              </w:rPr>
              <w:t>AbstractFeatureWithLifespan</w:t>
            </w:r>
          </w:p>
        </w:tc>
      </w:tr>
      <w:tr w:rsidR="00F84250" w:rsidRPr="00F84250" w14:paraId="69957F85" w14:textId="77777777" w:rsidTr="00F84250">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7836"/>
            </w:tblGrid>
            <w:tr w:rsidR="00F84250" w:rsidRPr="00F84250" w14:paraId="19E9A09E" w14:textId="77777777">
              <w:trPr>
                <w:tblCellSpacing w:w="15" w:type="dxa"/>
              </w:trPr>
              <w:tc>
                <w:tcPr>
                  <w:tcW w:w="0" w:type="auto"/>
                  <w:tcBorders>
                    <w:top w:val="single" w:sz="12" w:space="0" w:color="auto"/>
                    <w:bottom w:val="single" w:sz="8" w:space="0" w:color="auto"/>
                  </w:tcBorders>
                  <w:vAlign w:val="center"/>
                  <w:hideMark/>
                </w:tcPr>
                <w:p w14:paraId="27A15FF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4EBECD5" w14:textId="0C68097F"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AbstractFeatureWithLifespan is the base class for all P</w:t>
                  </w:r>
                  <w:ins w:id="123" w:author="Carl Reed" w:date="2024-12-16T12:04:00Z" w16du:dateUtc="2024-12-16T19:04:00Z">
                    <w:r w:rsidR="001459A0">
                      <w:rPr>
                        <w:rFonts w:ascii="Times New Roman" w:eastAsia="Times New Roman" w:hAnsi="Times New Roman" w:cs="Times New Roman"/>
                        <w:kern w:val="0"/>
                        <w14:ligatures w14:val="none"/>
                      </w:rPr>
                      <w:t>O</w:t>
                    </w:r>
                  </w:ins>
                  <w:del w:id="124" w:author="Carl Reed" w:date="2024-12-16T12:04:00Z" w16du:dateUtc="2024-12-16T19:04:00Z">
                    <w:r w:rsidRPr="00F84250" w:rsidDel="001459A0">
                      <w:rPr>
                        <w:rFonts w:ascii="Times New Roman" w:eastAsia="Times New Roman" w:hAnsi="Times New Roman" w:cs="Times New Roman"/>
                        <w:kern w:val="0"/>
                        <w14:ligatures w14:val="none"/>
                      </w:rPr>
                      <w:delText>o</w:delText>
                    </w:r>
                  </w:del>
                  <w:r w:rsidRPr="00F84250">
                    <w:rPr>
                      <w:rFonts w:ascii="Times New Roman" w:eastAsia="Times New Roman" w:hAnsi="Times New Roman" w:cs="Times New Roman"/>
                      <w:kern w:val="0"/>
                      <w14:ligatures w14:val="none"/>
                    </w:rPr>
                    <w:t>I features. This class allows the optional specification of the real-world and database times for the existence of each feature.</w:t>
                  </w:r>
                </w:p>
              </w:tc>
            </w:tr>
            <w:tr w:rsidR="00F84250" w:rsidRPr="00F84250" w14:paraId="284C9A70" w14:textId="77777777">
              <w:trPr>
                <w:tblCellSpacing w:w="15" w:type="dxa"/>
              </w:trPr>
              <w:tc>
                <w:tcPr>
                  <w:tcW w:w="0" w:type="auto"/>
                  <w:tcBorders>
                    <w:top w:val="nil"/>
                    <w:bottom w:val="single" w:sz="8" w:space="0" w:color="auto"/>
                  </w:tcBorders>
                  <w:vAlign w:val="center"/>
                  <w:hideMark/>
                </w:tcPr>
                <w:p w14:paraId="32C37CF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109E69C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57" w:anchor="AbstractFeature-section" w:history="1">
                    <w:r w:rsidRPr="00F84250">
                      <w:rPr>
                        <w:rFonts w:ascii="Times New Roman" w:eastAsia="Times New Roman" w:hAnsi="Times New Roman" w:cs="Times New Roman"/>
                        <w:color w:val="0000FF"/>
                        <w:kern w:val="0"/>
                        <w:u w:val="single"/>
                        <w14:ligatures w14:val="none"/>
                      </w:rPr>
                      <w:t>AbstractFeature</w:t>
                    </w:r>
                  </w:hyperlink>
                </w:p>
              </w:tc>
            </w:tr>
            <w:tr w:rsidR="00F84250" w:rsidRPr="00F84250" w14:paraId="32792D3F" w14:textId="77777777">
              <w:trPr>
                <w:tblCellSpacing w:w="15" w:type="dxa"/>
              </w:trPr>
              <w:tc>
                <w:tcPr>
                  <w:tcW w:w="0" w:type="auto"/>
                  <w:tcBorders>
                    <w:top w:val="nil"/>
                    <w:bottom w:val="single" w:sz="12" w:space="0" w:color="auto"/>
                  </w:tcBorders>
                  <w:vAlign w:val="center"/>
                  <w:hideMark/>
                </w:tcPr>
                <w:p w14:paraId="1DCD756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6E1EE662"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«FeatureType»</w:t>
                  </w:r>
                </w:p>
              </w:tc>
            </w:tr>
          </w:tbl>
          <w:p w14:paraId="6DC9963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r w:rsidR="00F84250" w:rsidRPr="00F84250" w14:paraId="2CA54429" w14:textId="77777777" w:rsidTr="00F84250">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2132"/>
              <w:gridCol w:w="4890"/>
            </w:tblGrid>
            <w:tr w:rsidR="00F84250" w:rsidRPr="00F84250" w14:paraId="3662B572" w14:textId="77777777">
              <w:trPr>
                <w:tblHeader/>
                <w:tblCellSpacing w:w="15" w:type="dxa"/>
              </w:trPr>
              <w:tc>
                <w:tcPr>
                  <w:tcW w:w="0" w:type="auto"/>
                  <w:tcBorders>
                    <w:top w:val="single" w:sz="12" w:space="0" w:color="auto"/>
                    <w:bottom w:val="single" w:sz="12" w:space="0" w:color="auto"/>
                  </w:tcBorders>
                  <w:vAlign w:val="center"/>
                  <w:hideMark/>
                </w:tcPr>
                <w:p w14:paraId="2749F7BF"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5BB2197A"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5A8834E9"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Definition</w:t>
                  </w:r>
                </w:p>
              </w:tc>
            </w:tr>
            <w:tr w:rsidR="00F84250" w:rsidRPr="00F84250" w14:paraId="20DB4AC5" w14:textId="77777777">
              <w:trPr>
                <w:tblCellSpacing w:w="15" w:type="dxa"/>
              </w:trPr>
              <w:tc>
                <w:tcPr>
                  <w:tcW w:w="0" w:type="auto"/>
                  <w:tcBorders>
                    <w:top w:val="single" w:sz="12" w:space="0" w:color="auto"/>
                    <w:bottom w:val="single" w:sz="8" w:space="0" w:color="auto"/>
                  </w:tcBorders>
                  <w:vAlign w:val="center"/>
                  <w:hideMark/>
                </w:tcPr>
                <w:p w14:paraId="03D7B85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creationDate «property»</w:t>
                  </w:r>
                </w:p>
              </w:tc>
              <w:tc>
                <w:tcPr>
                  <w:tcW w:w="0" w:type="auto"/>
                  <w:tcBorders>
                    <w:top w:val="single" w:sz="12" w:space="0" w:color="auto"/>
                    <w:bottom w:val="single" w:sz="8" w:space="0" w:color="auto"/>
                  </w:tcBorders>
                  <w:vAlign w:val="center"/>
                  <w:hideMark/>
                </w:tcPr>
                <w:p w14:paraId="05C7F152"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DateTime [0..1]</w:t>
                  </w:r>
                </w:p>
              </w:tc>
              <w:tc>
                <w:tcPr>
                  <w:tcW w:w="0" w:type="auto"/>
                  <w:tcBorders>
                    <w:top w:val="single" w:sz="12" w:space="0" w:color="auto"/>
                    <w:bottom w:val="single" w:sz="8" w:space="0" w:color="auto"/>
                  </w:tcBorders>
                  <w:vAlign w:val="center"/>
                  <w:hideMark/>
                </w:tcPr>
                <w:p w14:paraId="6281991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Indicates the date at which a POI feature was added to the containing model.</w:t>
                  </w:r>
                </w:p>
              </w:tc>
            </w:tr>
            <w:tr w:rsidR="00F84250" w:rsidRPr="00F84250" w14:paraId="6E22A56E" w14:textId="77777777">
              <w:trPr>
                <w:tblCellSpacing w:w="15" w:type="dxa"/>
              </w:trPr>
              <w:tc>
                <w:tcPr>
                  <w:tcW w:w="0" w:type="auto"/>
                  <w:tcBorders>
                    <w:top w:val="nil"/>
                    <w:bottom w:val="single" w:sz="8" w:space="0" w:color="auto"/>
                  </w:tcBorders>
                  <w:vAlign w:val="center"/>
                  <w:hideMark/>
                </w:tcPr>
                <w:p w14:paraId="17D0369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terminationDate «property»</w:t>
                  </w:r>
                </w:p>
              </w:tc>
              <w:tc>
                <w:tcPr>
                  <w:tcW w:w="0" w:type="auto"/>
                  <w:tcBorders>
                    <w:top w:val="nil"/>
                    <w:bottom w:val="single" w:sz="8" w:space="0" w:color="auto"/>
                  </w:tcBorders>
                  <w:vAlign w:val="center"/>
                  <w:hideMark/>
                </w:tcPr>
                <w:p w14:paraId="29CC171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DateTime [0..1]</w:t>
                  </w:r>
                </w:p>
              </w:tc>
              <w:tc>
                <w:tcPr>
                  <w:tcW w:w="0" w:type="auto"/>
                  <w:tcBorders>
                    <w:top w:val="nil"/>
                    <w:bottom w:val="single" w:sz="8" w:space="0" w:color="auto"/>
                  </w:tcBorders>
                  <w:vAlign w:val="center"/>
                  <w:hideMark/>
                </w:tcPr>
                <w:p w14:paraId="159E1F4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Indicates the date at which a POI feature was removed from the containing model.</w:t>
                  </w:r>
                </w:p>
              </w:tc>
            </w:tr>
            <w:tr w:rsidR="00F84250" w:rsidRPr="00F84250" w14:paraId="23A9C80E" w14:textId="77777777">
              <w:trPr>
                <w:tblCellSpacing w:w="15" w:type="dxa"/>
              </w:trPr>
              <w:tc>
                <w:tcPr>
                  <w:tcW w:w="0" w:type="auto"/>
                  <w:tcBorders>
                    <w:top w:val="nil"/>
                    <w:bottom w:val="single" w:sz="8" w:space="0" w:color="auto"/>
                  </w:tcBorders>
                  <w:vAlign w:val="center"/>
                  <w:hideMark/>
                </w:tcPr>
                <w:p w14:paraId="42316778"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validFrom «property»</w:t>
                  </w:r>
                </w:p>
              </w:tc>
              <w:tc>
                <w:tcPr>
                  <w:tcW w:w="0" w:type="auto"/>
                  <w:tcBorders>
                    <w:top w:val="nil"/>
                    <w:bottom w:val="single" w:sz="8" w:space="0" w:color="auto"/>
                  </w:tcBorders>
                  <w:vAlign w:val="center"/>
                  <w:hideMark/>
                </w:tcPr>
                <w:p w14:paraId="7C5B3FD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DateTime [0..1]</w:t>
                  </w:r>
                </w:p>
              </w:tc>
              <w:tc>
                <w:tcPr>
                  <w:tcW w:w="0" w:type="auto"/>
                  <w:tcBorders>
                    <w:top w:val="nil"/>
                    <w:bottom w:val="single" w:sz="8" w:space="0" w:color="auto"/>
                  </w:tcBorders>
                  <w:vAlign w:val="center"/>
                  <w:hideMark/>
                </w:tcPr>
                <w:p w14:paraId="53ACB508"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Indicates the date at which a POI feature started to exist in the real world.</w:t>
                  </w:r>
                </w:p>
              </w:tc>
            </w:tr>
            <w:tr w:rsidR="00F84250" w:rsidRPr="00F84250" w14:paraId="175D3097" w14:textId="77777777">
              <w:trPr>
                <w:tblCellSpacing w:w="15" w:type="dxa"/>
              </w:trPr>
              <w:tc>
                <w:tcPr>
                  <w:tcW w:w="0" w:type="auto"/>
                  <w:tcBorders>
                    <w:top w:val="nil"/>
                    <w:bottom w:val="single" w:sz="12" w:space="0" w:color="auto"/>
                  </w:tcBorders>
                  <w:vAlign w:val="center"/>
                  <w:hideMark/>
                </w:tcPr>
                <w:p w14:paraId="436C73E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validTo «property»</w:t>
                  </w:r>
                </w:p>
              </w:tc>
              <w:tc>
                <w:tcPr>
                  <w:tcW w:w="0" w:type="auto"/>
                  <w:tcBorders>
                    <w:top w:val="nil"/>
                    <w:bottom w:val="single" w:sz="12" w:space="0" w:color="auto"/>
                  </w:tcBorders>
                  <w:vAlign w:val="center"/>
                  <w:hideMark/>
                </w:tcPr>
                <w:p w14:paraId="32A6AB2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DateTime [0..1]</w:t>
                  </w:r>
                </w:p>
              </w:tc>
              <w:tc>
                <w:tcPr>
                  <w:tcW w:w="0" w:type="auto"/>
                  <w:tcBorders>
                    <w:top w:val="nil"/>
                    <w:bottom w:val="single" w:sz="12" w:space="0" w:color="auto"/>
                  </w:tcBorders>
                  <w:vAlign w:val="center"/>
                  <w:hideMark/>
                </w:tcPr>
                <w:p w14:paraId="3F00A8E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Indicates the date at which a POI feature ceased to exist in the real world.</w:t>
                  </w:r>
                </w:p>
              </w:tc>
            </w:tr>
          </w:tbl>
          <w:p w14:paraId="6D1DD5F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bl>
    <w:p w14:paraId="5B34A8FE"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Table 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84250" w:rsidRPr="00F84250" w14:paraId="60ABE8B2" w14:textId="77777777" w:rsidTr="00F84250">
        <w:trPr>
          <w:tblCellSpacing w:w="15" w:type="dxa"/>
        </w:trPr>
        <w:tc>
          <w:tcPr>
            <w:tcW w:w="0" w:type="auto"/>
            <w:tcBorders>
              <w:top w:val="single" w:sz="12" w:space="0" w:color="auto"/>
              <w:bottom w:val="single" w:sz="8" w:space="0" w:color="auto"/>
            </w:tcBorders>
            <w:vAlign w:val="center"/>
            <w:hideMark/>
          </w:tcPr>
          <w:p w14:paraId="0E43F8C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b/>
                <w:bCs/>
                <w:kern w:val="0"/>
                <w14:ligatures w14:val="none"/>
              </w:rPr>
              <w:t>AbstractPOI</w:t>
            </w:r>
          </w:p>
        </w:tc>
      </w:tr>
      <w:tr w:rsidR="00F84250" w:rsidRPr="00F84250" w14:paraId="75F203FB" w14:textId="77777777" w:rsidTr="00F84250">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7846"/>
            </w:tblGrid>
            <w:tr w:rsidR="00F84250" w:rsidRPr="00F84250" w14:paraId="74418336" w14:textId="77777777">
              <w:trPr>
                <w:tblCellSpacing w:w="15" w:type="dxa"/>
              </w:trPr>
              <w:tc>
                <w:tcPr>
                  <w:tcW w:w="0" w:type="auto"/>
                  <w:tcBorders>
                    <w:top w:val="single" w:sz="12" w:space="0" w:color="auto"/>
                    <w:bottom w:val="single" w:sz="8" w:space="0" w:color="auto"/>
                  </w:tcBorders>
                  <w:vAlign w:val="center"/>
                  <w:hideMark/>
                </w:tcPr>
                <w:p w14:paraId="3E0ADEEA"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216803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 Point of Interest (POI) is a Feature which provides a concise summary of one or more associated Features. Its purpose is to provide easy access to key information about one or more real-world objects without the need to access or understand the underlying Feature data set.</w:t>
                  </w:r>
                </w:p>
              </w:tc>
            </w:tr>
            <w:tr w:rsidR="00F84250" w:rsidRPr="00F84250" w14:paraId="492FFAD0" w14:textId="77777777">
              <w:trPr>
                <w:tblCellSpacing w:w="15" w:type="dxa"/>
              </w:trPr>
              <w:tc>
                <w:tcPr>
                  <w:tcW w:w="0" w:type="auto"/>
                  <w:tcBorders>
                    <w:top w:val="nil"/>
                    <w:bottom w:val="single" w:sz="8" w:space="0" w:color="auto"/>
                  </w:tcBorders>
                  <w:vAlign w:val="center"/>
                  <w:hideMark/>
                </w:tcPr>
                <w:p w14:paraId="1053A88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4750AE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58" w:anchor="AbstractFeatureWithLifespan-section" w:history="1">
                    <w:r w:rsidRPr="00F84250">
                      <w:rPr>
                        <w:rFonts w:ascii="Times New Roman" w:eastAsia="Times New Roman" w:hAnsi="Times New Roman" w:cs="Times New Roman"/>
                        <w:color w:val="0000FF"/>
                        <w:kern w:val="0"/>
                        <w:u w:val="single"/>
                        <w14:ligatures w14:val="none"/>
                      </w:rPr>
                      <w:t>AbstractFeatureWithLifespan</w:t>
                    </w:r>
                  </w:hyperlink>
                </w:p>
              </w:tc>
            </w:tr>
            <w:tr w:rsidR="00F84250" w:rsidRPr="00F84250" w14:paraId="3592BC6E" w14:textId="77777777">
              <w:trPr>
                <w:tblCellSpacing w:w="15" w:type="dxa"/>
              </w:trPr>
              <w:tc>
                <w:tcPr>
                  <w:tcW w:w="0" w:type="auto"/>
                  <w:tcBorders>
                    <w:top w:val="nil"/>
                    <w:bottom w:val="single" w:sz="12" w:space="0" w:color="auto"/>
                  </w:tcBorders>
                  <w:vAlign w:val="center"/>
                  <w:hideMark/>
                </w:tcPr>
                <w:p w14:paraId="50B5CEB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69C7EB1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«FeatureType»</w:t>
                  </w:r>
                </w:p>
              </w:tc>
            </w:tr>
          </w:tbl>
          <w:p w14:paraId="5953911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r w:rsidR="00F84250" w:rsidRPr="00F84250" w14:paraId="4390FCED" w14:textId="77777777" w:rsidTr="00F84250">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3"/>
              <w:gridCol w:w="2535"/>
              <w:gridCol w:w="3942"/>
            </w:tblGrid>
            <w:tr w:rsidR="00F84250" w:rsidRPr="00F84250" w14:paraId="4C69D76F" w14:textId="77777777">
              <w:trPr>
                <w:tblHeader/>
                <w:tblCellSpacing w:w="15" w:type="dxa"/>
              </w:trPr>
              <w:tc>
                <w:tcPr>
                  <w:tcW w:w="0" w:type="auto"/>
                  <w:tcBorders>
                    <w:top w:val="single" w:sz="12" w:space="0" w:color="auto"/>
                    <w:bottom w:val="single" w:sz="12" w:space="0" w:color="auto"/>
                  </w:tcBorders>
                  <w:vAlign w:val="center"/>
                  <w:hideMark/>
                </w:tcPr>
                <w:p w14:paraId="608FB236"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03B4AF8A"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45BF0684"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Definition</w:t>
                  </w:r>
                </w:p>
              </w:tc>
            </w:tr>
            <w:tr w:rsidR="00F84250" w:rsidRPr="00F84250" w14:paraId="20477011" w14:textId="77777777">
              <w:trPr>
                <w:tblCellSpacing w:w="15" w:type="dxa"/>
              </w:trPr>
              <w:tc>
                <w:tcPr>
                  <w:tcW w:w="0" w:type="auto"/>
                  <w:tcBorders>
                    <w:top w:val="single" w:sz="12" w:space="0" w:color="auto"/>
                    <w:bottom w:val="single" w:sz="8" w:space="0" w:color="auto"/>
                  </w:tcBorders>
                  <w:vAlign w:val="center"/>
                  <w:hideMark/>
                </w:tcPr>
                <w:p w14:paraId="137AA33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hasPayload «property»</w:t>
                  </w:r>
                </w:p>
              </w:tc>
              <w:tc>
                <w:tcPr>
                  <w:tcW w:w="0" w:type="auto"/>
                  <w:tcBorders>
                    <w:top w:val="single" w:sz="12" w:space="0" w:color="auto"/>
                    <w:bottom w:val="single" w:sz="8" w:space="0" w:color="auto"/>
                  </w:tcBorders>
                  <w:vAlign w:val="center"/>
                  <w:hideMark/>
                </w:tcPr>
                <w:p w14:paraId="62D4C31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59" w:anchor="POI_Payload-section" w:history="1">
                    <w:r w:rsidRPr="00F84250">
                      <w:rPr>
                        <w:rFonts w:ascii="Times New Roman" w:eastAsia="Times New Roman" w:hAnsi="Times New Roman" w:cs="Times New Roman"/>
                        <w:color w:val="0000FF"/>
                        <w:kern w:val="0"/>
                        <w:u w:val="single"/>
                        <w14:ligatures w14:val="none"/>
                      </w:rPr>
                      <w:t>POI_Payload</w:t>
                    </w:r>
                  </w:hyperlink>
                  <w:r w:rsidRPr="00F84250">
                    <w:rPr>
                      <w:rFonts w:ascii="Times New Roman" w:eastAsia="Times New Roman" w:hAnsi="Times New Roman" w:cs="Times New Roman"/>
                      <w:kern w:val="0"/>
                      <w14:ligatures w14:val="none"/>
                    </w:rPr>
                    <w:t xml:space="preserve"> [0..*]</w:t>
                  </w:r>
                </w:p>
              </w:tc>
              <w:tc>
                <w:tcPr>
                  <w:tcW w:w="0" w:type="auto"/>
                  <w:tcBorders>
                    <w:top w:val="single" w:sz="12" w:space="0" w:color="auto"/>
                    <w:bottom w:val="single" w:sz="8" w:space="0" w:color="auto"/>
                  </w:tcBorders>
                  <w:vAlign w:val="center"/>
                  <w:hideMark/>
                </w:tcPr>
                <w:p w14:paraId="174DD74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Indicates a payload associated with this POI.</w:t>
                  </w:r>
                </w:p>
              </w:tc>
            </w:tr>
            <w:tr w:rsidR="00F84250" w:rsidRPr="00F84250" w14:paraId="4B832A57" w14:textId="77777777">
              <w:trPr>
                <w:tblCellSpacing w:w="15" w:type="dxa"/>
              </w:trPr>
              <w:tc>
                <w:tcPr>
                  <w:tcW w:w="0" w:type="auto"/>
                  <w:tcBorders>
                    <w:top w:val="nil"/>
                    <w:bottom w:val="single" w:sz="12" w:space="0" w:color="auto"/>
                  </w:tcBorders>
                  <w:vAlign w:val="center"/>
                  <w:hideMark/>
                </w:tcPr>
                <w:p w14:paraId="6FA3106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hasFeatureOfInterest «property»</w:t>
                  </w:r>
                </w:p>
              </w:tc>
              <w:tc>
                <w:tcPr>
                  <w:tcW w:w="0" w:type="auto"/>
                  <w:tcBorders>
                    <w:top w:val="nil"/>
                    <w:bottom w:val="single" w:sz="12" w:space="0" w:color="auto"/>
                  </w:tcBorders>
                  <w:vAlign w:val="center"/>
                  <w:hideMark/>
                </w:tcPr>
                <w:p w14:paraId="5DB8D2D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60" w:anchor="FeatureOfInterest-section" w:history="1">
                    <w:r w:rsidRPr="00F84250">
                      <w:rPr>
                        <w:rFonts w:ascii="Times New Roman" w:eastAsia="Times New Roman" w:hAnsi="Times New Roman" w:cs="Times New Roman"/>
                        <w:color w:val="0000FF"/>
                        <w:kern w:val="0"/>
                        <w:u w:val="single"/>
                        <w14:ligatures w14:val="none"/>
                      </w:rPr>
                      <w:t>FeatureOfInterest</w:t>
                    </w:r>
                  </w:hyperlink>
                  <w:r w:rsidRPr="00F84250">
                    <w:rPr>
                      <w:rFonts w:ascii="Times New Roman" w:eastAsia="Times New Roman" w:hAnsi="Times New Roman" w:cs="Times New Roman"/>
                      <w:kern w:val="0"/>
                      <w14:ligatures w14:val="none"/>
                    </w:rPr>
                    <w:t xml:space="preserve"> [0..*]</w:t>
                  </w:r>
                </w:p>
              </w:tc>
              <w:tc>
                <w:tcPr>
                  <w:tcW w:w="0" w:type="auto"/>
                  <w:tcBorders>
                    <w:top w:val="nil"/>
                    <w:bottom w:val="single" w:sz="12" w:space="0" w:color="auto"/>
                  </w:tcBorders>
                  <w:vAlign w:val="center"/>
                  <w:hideMark/>
                </w:tcPr>
                <w:p w14:paraId="167CC44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One or more Features which are represented by this POI.</w:t>
                  </w:r>
                </w:p>
              </w:tc>
            </w:tr>
          </w:tbl>
          <w:p w14:paraId="01FC352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r w:rsidR="00F84250" w:rsidRPr="00F84250" w14:paraId="3D97200E" w14:textId="77777777" w:rsidTr="00F84250">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2163"/>
              <w:gridCol w:w="5441"/>
            </w:tblGrid>
            <w:tr w:rsidR="00F84250" w:rsidRPr="00F84250" w14:paraId="671A3654" w14:textId="77777777">
              <w:trPr>
                <w:tblHeader/>
                <w:tblCellSpacing w:w="15" w:type="dxa"/>
              </w:trPr>
              <w:tc>
                <w:tcPr>
                  <w:tcW w:w="0" w:type="auto"/>
                  <w:tcBorders>
                    <w:top w:val="single" w:sz="12" w:space="0" w:color="auto"/>
                    <w:bottom w:val="single" w:sz="12" w:space="0" w:color="auto"/>
                  </w:tcBorders>
                  <w:vAlign w:val="center"/>
                  <w:hideMark/>
                </w:tcPr>
                <w:p w14:paraId="2C43FA6D"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Attribute</w:t>
                  </w:r>
                </w:p>
              </w:tc>
              <w:tc>
                <w:tcPr>
                  <w:tcW w:w="0" w:type="auto"/>
                  <w:tcBorders>
                    <w:top w:val="single" w:sz="12" w:space="0" w:color="auto"/>
                    <w:bottom w:val="single" w:sz="12" w:space="0" w:color="auto"/>
                  </w:tcBorders>
                  <w:vAlign w:val="center"/>
                  <w:hideMark/>
                </w:tcPr>
                <w:p w14:paraId="46EAE869"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CE2E28E"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Definition</w:t>
                  </w:r>
                </w:p>
              </w:tc>
            </w:tr>
            <w:tr w:rsidR="00F84250" w:rsidRPr="00F84250" w14:paraId="74115876" w14:textId="77777777">
              <w:trPr>
                <w:tblCellSpacing w:w="15" w:type="dxa"/>
              </w:trPr>
              <w:tc>
                <w:tcPr>
                  <w:tcW w:w="0" w:type="auto"/>
                  <w:tcBorders>
                    <w:top w:val="single" w:sz="12" w:space="0" w:color="auto"/>
                    <w:bottom w:val="single" w:sz="8" w:space="0" w:color="auto"/>
                  </w:tcBorders>
                  <w:vAlign w:val="center"/>
                  <w:hideMark/>
                </w:tcPr>
                <w:p w14:paraId="73A31F1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contactInfo «property»</w:t>
                  </w:r>
                </w:p>
              </w:tc>
              <w:tc>
                <w:tcPr>
                  <w:tcW w:w="0" w:type="auto"/>
                  <w:tcBorders>
                    <w:top w:val="single" w:sz="12" w:space="0" w:color="auto"/>
                    <w:bottom w:val="single" w:sz="8" w:space="0" w:color="auto"/>
                  </w:tcBorders>
                  <w:vAlign w:val="center"/>
                  <w:hideMark/>
                </w:tcPr>
                <w:p w14:paraId="53EB8DE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CI_Responsibility [1..*]</w:t>
                  </w:r>
                </w:p>
              </w:tc>
              <w:tc>
                <w:tcPr>
                  <w:tcW w:w="0" w:type="auto"/>
                  <w:tcBorders>
                    <w:top w:val="single" w:sz="12" w:space="0" w:color="auto"/>
                    <w:bottom w:val="single" w:sz="8" w:space="0" w:color="auto"/>
                  </w:tcBorders>
                  <w:vAlign w:val="center"/>
                  <w:hideMark/>
                </w:tcPr>
                <w:p w14:paraId="0EAF3F0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Contact information for the creators and maintainers of this POI.</w:t>
                  </w:r>
                </w:p>
              </w:tc>
            </w:tr>
            <w:tr w:rsidR="00F84250" w:rsidRPr="00F84250" w14:paraId="0192BE86" w14:textId="77777777">
              <w:trPr>
                <w:tblCellSpacing w:w="15" w:type="dxa"/>
              </w:trPr>
              <w:tc>
                <w:tcPr>
                  <w:tcW w:w="0" w:type="auto"/>
                  <w:tcBorders>
                    <w:top w:val="nil"/>
                    <w:bottom w:val="single" w:sz="8" w:space="0" w:color="auto"/>
                  </w:tcBorders>
                  <w:vAlign w:val="center"/>
                  <w:hideMark/>
                </w:tcPr>
                <w:p w14:paraId="587BA92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hasMetadata «property»</w:t>
                  </w:r>
                </w:p>
              </w:tc>
              <w:tc>
                <w:tcPr>
                  <w:tcW w:w="0" w:type="auto"/>
                  <w:tcBorders>
                    <w:top w:val="nil"/>
                    <w:bottom w:val="single" w:sz="8" w:space="0" w:color="auto"/>
                  </w:tcBorders>
                  <w:vAlign w:val="center"/>
                  <w:hideMark/>
                </w:tcPr>
                <w:p w14:paraId="1B15ABA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61" w:anchor="Link-section" w:history="1">
                    <w:r w:rsidRPr="00F84250">
                      <w:rPr>
                        <w:rFonts w:ascii="Times New Roman" w:eastAsia="Times New Roman" w:hAnsi="Times New Roman" w:cs="Times New Roman"/>
                        <w:color w:val="0000FF"/>
                        <w:kern w:val="0"/>
                        <w:u w:val="single"/>
                        <w14:ligatures w14:val="none"/>
                      </w:rPr>
                      <w:t>Link</w:t>
                    </w:r>
                  </w:hyperlink>
                  <w:r w:rsidRPr="00F84250">
                    <w:rPr>
                      <w:rFonts w:ascii="Times New Roman" w:eastAsia="Times New Roman" w:hAnsi="Times New Roman" w:cs="Times New Roman"/>
                      <w:kern w:val="0"/>
                      <w14:ligatures w14:val="none"/>
                    </w:rPr>
                    <w:t xml:space="preserve"> [0..*]</w:t>
                  </w:r>
                </w:p>
              </w:tc>
              <w:tc>
                <w:tcPr>
                  <w:tcW w:w="0" w:type="auto"/>
                  <w:tcBorders>
                    <w:top w:val="nil"/>
                    <w:bottom w:val="single" w:sz="8" w:space="0" w:color="auto"/>
                  </w:tcBorders>
                  <w:vAlign w:val="center"/>
                  <w:hideMark/>
                </w:tcPr>
                <w:p w14:paraId="296778D1"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association with zero or more metadata records providing additional information about this POI and/or the associated Features of Interest.</w:t>
                  </w:r>
                </w:p>
              </w:tc>
            </w:tr>
            <w:tr w:rsidR="00F84250" w:rsidRPr="00F84250" w14:paraId="622CA5D6" w14:textId="77777777">
              <w:trPr>
                <w:tblCellSpacing w:w="15" w:type="dxa"/>
              </w:trPr>
              <w:tc>
                <w:tcPr>
                  <w:tcW w:w="0" w:type="auto"/>
                  <w:tcBorders>
                    <w:top w:val="nil"/>
                    <w:bottom w:val="single" w:sz="8" w:space="0" w:color="auto"/>
                  </w:tcBorders>
                  <w:vAlign w:val="center"/>
                  <w:hideMark/>
                </w:tcPr>
                <w:p w14:paraId="75A3D0E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keywords «property»</w:t>
                  </w:r>
                </w:p>
              </w:tc>
              <w:tc>
                <w:tcPr>
                  <w:tcW w:w="0" w:type="auto"/>
                  <w:tcBorders>
                    <w:top w:val="nil"/>
                    <w:bottom w:val="single" w:sz="8" w:space="0" w:color="auto"/>
                  </w:tcBorders>
                  <w:vAlign w:val="center"/>
                  <w:hideMark/>
                </w:tcPr>
                <w:p w14:paraId="2893016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MD_Keywords [0..*]</w:t>
                  </w:r>
                </w:p>
              </w:tc>
              <w:tc>
                <w:tcPr>
                  <w:tcW w:w="0" w:type="auto"/>
                  <w:tcBorders>
                    <w:top w:val="nil"/>
                    <w:bottom w:val="single" w:sz="8" w:space="0" w:color="auto"/>
                  </w:tcBorders>
                  <w:vAlign w:val="center"/>
                  <w:hideMark/>
                </w:tcPr>
                <w:p w14:paraId="2AAA4BDA"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Keywords used to aid in discovery of POIs of interest.</w:t>
                  </w:r>
                </w:p>
              </w:tc>
            </w:tr>
            <w:tr w:rsidR="00F84250" w:rsidRPr="00F84250" w14:paraId="382CEF57" w14:textId="77777777">
              <w:trPr>
                <w:tblCellSpacing w:w="15" w:type="dxa"/>
              </w:trPr>
              <w:tc>
                <w:tcPr>
                  <w:tcW w:w="0" w:type="auto"/>
                  <w:tcBorders>
                    <w:top w:val="nil"/>
                    <w:bottom w:val="single" w:sz="8" w:space="0" w:color="auto"/>
                  </w:tcBorders>
                  <w:vAlign w:val="center"/>
                  <w:hideMark/>
                </w:tcPr>
                <w:p w14:paraId="65E2F30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rights «property»</w:t>
                  </w:r>
                </w:p>
              </w:tc>
              <w:tc>
                <w:tcPr>
                  <w:tcW w:w="0" w:type="auto"/>
                  <w:tcBorders>
                    <w:top w:val="nil"/>
                    <w:bottom w:val="single" w:sz="8" w:space="0" w:color="auto"/>
                  </w:tcBorders>
                  <w:vAlign w:val="center"/>
                  <w:hideMark/>
                </w:tcPr>
                <w:p w14:paraId="4E936B01"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MD_Constraints [0..2]</w:t>
                  </w:r>
                </w:p>
              </w:tc>
              <w:tc>
                <w:tcPr>
                  <w:tcW w:w="0" w:type="auto"/>
                  <w:tcBorders>
                    <w:top w:val="nil"/>
                    <w:bottom w:val="single" w:sz="8" w:space="0" w:color="auto"/>
                  </w:tcBorders>
                  <w:vAlign w:val="center"/>
                  <w:hideMark/>
                </w:tcPr>
                <w:p w14:paraId="087CD611"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Legal and security constraints applicable to this POI.</w:t>
                  </w:r>
                </w:p>
              </w:tc>
            </w:tr>
            <w:tr w:rsidR="00F84250" w:rsidRPr="00F84250" w14:paraId="557CE58F" w14:textId="77777777">
              <w:trPr>
                <w:tblCellSpacing w:w="15" w:type="dxa"/>
              </w:trPr>
              <w:tc>
                <w:tcPr>
                  <w:tcW w:w="0" w:type="auto"/>
                  <w:tcBorders>
                    <w:top w:val="nil"/>
                    <w:bottom w:val="single" w:sz="12" w:space="0" w:color="auto"/>
                  </w:tcBorders>
                  <w:vAlign w:val="center"/>
                  <w:hideMark/>
                </w:tcPr>
                <w:p w14:paraId="2EE6BA0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symbology «property»</w:t>
                  </w:r>
                </w:p>
              </w:tc>
              <w:tc>
                <w:tcPr>
                  <w:tcW w:w="0" w:type="auto"/>
                  <w:tcBorders>
                    <w:top w:val="nil"/>
                    <w:bottom w:val="single" w:sz="12" w:space="0" w:color="auto"/>
                  </w:tcBorders>
                  <w:vAlign w:val="center"/>
                  <w:hideMark/>
                </w:tcPr>
                <w:p w14:paraId="647BFEE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62" w:anchor="Link-section" w:history="1">
                    <w:r w:rsidRPr="00F84250">
                      <w:rPr>
                        <w:rFonts w:ascii="Times New Roman" w:eastAsia="Times New Roman" w:hAnsi="Times New Roman" w:cs="Times New Roman"/>
                        <w:color w:val="0000FF"/>
                        <w:kern w:val="0"/>
                        <w:u w:val="single"/>
                        <w14:ligatures w14:val="none"/>
                      </w:rPr>
                      <w:t>Link</w:t>
                    </w:r>
                  </w:hyperlink>
                  <w:r w:rsidRPr="00F84250">
                    <w:rPr>
                      <w:rFonts w:ascii="Times New Roman" w:eastAsia="Times New Roman" w:hAnsi="Times New Roman" w:cs="Times New Roman"/>
                      <w:kern w:val="0"/>
                      <w14:ligatures w14:val="none"/>
                    </w:rPr>
                    <w:t xml:space="preserve"> [0..1]</w:t>
                  </w:r>
                </w:p>
              </w:tc>
              <w:tc>
                <w:tcPr>
                  <w:tcW w:w="0" w:type="auto"/>
                  <w:tcBorders>
                    <w:top w:val="nil"/>
                    <w:bottom w:val="single" w:sz="12" w:space="0" w:color="auto"/>
                  </w:tcBorders>
                  <w:vAlign w:val="center"/>
                  <w:hideMark/>
                </w:tcPr>
                <w:p w14:paraId="03EDD12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 reference to information about rendering this POI.</w:t>
                  </w:r>
                </w:p>
              </w:tc>
            </w:tr>
          </w:tbl>
          <w:p w14:paraId="337F817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bl>
    <w:p w14:paraId="69B580CA"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Table 11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84250" w:rsidRPr="00F84250" w14:paraId="6420C86A" w14:textId="77777777" w:rsidTr="00F84250">
        <w:trPr>
          <w:tblCellSpacing w:w="15" w:type="dxa"/>
        </w:trPr>
        <w:tc>
          <w:tcPr>
            <w:tcW w:w="0" w:type="auto"/>
            <w:tcBorders>
              <w:top w:val="single" w:sz="12" w:space="0" w:color="auto"/>
              <w:bottom w:val="single" w:sz="8" w:space="0" w:color="auto"/>
            </w:tcBorders>
            <w:vAlign w:val="center"/>
            <w:hideMark/>
          </w:tcPr>
          <w:p w14:paraId="731ABF1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b/>
                <w:bCs/>
                <w:kern w:val="0"/>
                <w14:ligatures w14:val="none"/>
              </w:rPr>
              <w:t>FeatureOfInterest</w:t>
            </w:r>
          </w:p>
        </w:tc>
      </w:tr>
      <w:tr w:rsidR="00F84250" w:rsidRPr="00F84250" w14:paraId="77A49B44" w14:textId="77777777" w:rsidTr="00F84250">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7840"/>
            </w:tblGrid>
            <w:tr w:rsidR="00F84250" w:rsidRPr="00F84250" w14:paraId="1A0C30F3" w14:textId="77777777">
              <w:trPr>
                <w:tblCellSpacing w:w="15" w:type="dxa"/>
              </w:trPr>
              <w:tc>
                <w:tcPr>
                  <w:tcW w:w="0" w:type="auto"/>
                  <w:tcBorders>
                    <w:top w:val="single" w:sz="12" w:space="0" w:color="auto"/>
                    <w:bottom w:val="single" w:sz="8" w:space="0" w:color="auto"/>
                  </w:tcBorders>
                  <w:vAlign w:val="center"/>
                  <w:hideMark/>
                </w:tcPr>
                <w:p w14:paraId="58B5713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3C5E5C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The thing whose property is being estimated or calculated in the course of an Observation to arrive at a Result, or whose property is being manipulated by an </w:t>
                  </w:r>
                  <w:commentRangeStart w:id="125"/>
                  <w:r w:rsidRPr="00F84250">
                    <w:rPr>
                      <w:rFonts w:ascii="Times New Roman" w:eastAsia="Times New Roman" w:hAnsi="Times New Roman" w:cs="Times New Roman"/>
                      <w:kern w:val="0"/>
                      <w14:ligatures w14:val="none"/>
                    </w:rPr>
                    <w:t>Actuator</w:t>
                  </w:r>
                  <w:commentRangeEnd w:id="125"/>
                  <w:r w:rsidR="00F86221">
                    <w:rPr>
                      <w:rStyle w:val="CommentReference"/>
                    </w:rPr>
                    <w:commentReference w:id="125"/>
                  </w:r>
                  <w:r w:rsidRPr="00F84250">
                    <w:rPr>
                      <w:rFonts w:ascii="Times New Roman" w:eastAsia="Times New Roman" w:hAnsi="Times New Roman" w:cs="Times New Roman"/>
                      <w:kern w:val="0"/>
                      <w14:ligatures w14:val="none"/>
                    </w:rPr>
                    <w:t>, or which is being sampled or transformed in an act of Sampling. (SOSA)</w:t>
                  </w:r>
                </w:p>
              </w:tc>
            </w:tr>
            <w:tr w:rsidR="00F84250" w:rsidRPr="00F84250" w14:paraId="252E2B4F" w14:textId="77777777">
              <w:trPr>
                <w:tblCellSpacing w:w="15" w:type="dxa"/>
              </w:trPr>
              <w:tc>
                <w:tcPr>
                  <w:tcW w:w="0" w:type="auto"/>
                  <w:tcBorders>
                    <w:top w:val="nil"/>
                    <w:bottom w:val="single" w:sz="8" w:space="0" w:color="auto"/>
                  </w:tcBorders>
                  <w:vAlign w:val="center"/>
                  <w:hideMark/>
                </w:tcPr>
                <w:p w14:paraId="60BE9C3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0B7BBDD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AnyFeature</w:t>
                  </w:r>
                </w:p>
              </w:tc>
            </w:tr>
            <w:tr w:rsidR="00F84250" w:rsidRPr="00F84250" w14:paraId="4D255D9F" w14:textId="77777777">
              <w:trPr>
                <w:tblCellSpacing w:w="15" w:type="dxa"/>
              </w:trPr>
              <w:tc>
                <w:tcPr>
                  <w:tcW w:w="0" w:type="auto"/>
                  <w:tcBorders>
                    <w:top w:val="nil"/>
                    <w:bottom w:val="single" w:sz="12" w:space="0" w:color="auto"/>
                  </w:tcBorders>
                  <w:vAlign w:val="center"/>
                  <w:hideMark/>
                </w:tcPr>
                <w:p w14:paraId="77403F8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76D10E7A"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«FeatureType»</w:t>
                  </w:r>
                </w:p>
              </w:tc>
            </w:tr>
          </w:tbl>
          <w:p w14:paraId="2D858DF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bl>
    <w:p w14:paraId="00E56BAE"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Table 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0"/>
      </w:tblGrid>
      <w:tr w:rsidR="00F84250" w:rsidRPr="00F84250" w14:paraId="214B736D" w14:textId="77777777" w:rsidTr="00F84250">
        <w:trPr>
          <w:tblCellSpacing w:w="15" w:type="dxa"/>
        </w:trPr>
        <w:tc>
          <w:tcPr>
            <w:tcW w:w="0" w:type="auto"/>
            <w:tcBorders>
              <w:top w:val="single" w:sz="12" w:space="0" w:color="auto"/>
              <w:bottom w:val="single" w:sz="8" w:space="0" w:color="auto"/>
            </w:tcBorders>
            <w:vAlign w:val="center"/>
            <w:hideMark/>
          </w:tcPr>
          <w:p w14:paraId="7C609BF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b/>
                <w:bCs/>
                <w:kern w:val="0"/>
                <w14:ligatures w14:val="none"/>
              </w:rPr>
              <w:t>PayloadDefinition</w:t>
            </w:r>
          </w:p>
        </w:tc>
      </w:tr>
      <w:tr w:rsidR="00F84250" w:rsidRPr="00F84250" w14:paraId="06A724B7" w14:textId="77777777" w:rsidTr="00F84250">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928"/>
            </w:tblGrid>
            <w:tr w:rsidR="00F84250" w:rsidRPr="00F84250" w14:paraId="1493B895" w14:textId="77777777">
              <w:trPr>
                <w:tblCellSpacing w:w="15" w:type="dxa"/>
              </w:trPr>
              <w:tc>
                <w:tcPr>
                  <w:tcW w:w="0" w:type="auto"/>
                  <w:tcBorders>
                    <w:top w:val="single" w:sz="12" w:space="0" w:color="auto"/>
                    <w:bottom w:val="single" w:sz="8" w:space="0" w:color="auto"/>
                  </w:tcBorders>
                  <w:vAlign w:val="center"/>
                  <w:hideMark/>
                </w:tcPr>
                <w:p w14:paraId="6697D9D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6A8BE9C2"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The semantic model (ontology) for a POI payload.</w:t>
                  </w:r>
                </w:p>
              </w:tc>
            </w:tr>
            <w:tr w:rsidR="00F84250" w:rsidRPr="00F84250" w14:paraId="588D846F" w14:textId="77777777">
              <w:trPr>
                <w:tblCellSpacing w:w="15" w:type="dxa"/>
              </w:trPr>
              <w:tc>
                <w:tcPr>
                  <w:tcW w:w="0" w:type="auto"/>
                  <w:tcBorders>
                    <w:top w:val="nil"/>
                    <w:bottom w:val="single" w:sz="8" w:space="0" w:color="auto"/>
                  </w:tcBorders>
                  <w:vAlign w:val="center"/>
                  <w:hideMark/>
                </w:tcPr>
                <w:p w14:paraId="021CDE5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288A312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none</w:t>
                  </w:r>
                </w:p>
              </w:tc>
            </w:tr>
            <w:tr w:rsidR="00F84250" w:rsidRPr="00F84250" w14:paraId="4C4D5686" w14:textId="77777777">
              <w:trPr>
                <w:tblCellSpacing w:w="15" w:type="dxa"/>
              </w:trPr>
              <w:tc>
                <w:tcPr>
                  <w:tcW w:w="0" w:type="auto"/>
                  <w:tcBorders>
                    <w:top w:val="nil"/>
                    <w:bottom w:val="single" w:sz="12" w:space="0" w:color="auto"/>
                  </w:tcBorders>
                  <w:vAlign w:val="center"/>
                  <w:hideMark/>
                </w:tcPr>
                <w:p w14:paraId="481E752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5382644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«DataType»</w:t>
                  </w:r>
                </w:p>
              </w:tc>
            </w:tr>
          </w:tbl>
          <w:p w14:paraId="4DFD3A01"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bl>
    <w:p w14:paraId="5538269E"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Table 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0"/>
      </w:tblGrid>
      <w:tr w:rsidR="00F84250" w:rsidRPr="00F84250" w14:paraId="1D2698B4" w14:textId="77777777" w:rsidTr="00F84250">
        <w:trPr>
          <w:tblCellSpacing w:w="15" w:type="dxa"/>
        </w:trPr>
        <w:tc>
          <w:tcPr>
            <w:tcW w:w="0" w:type="auto"/>
            <w:tcBorders>
              <w:top w:val="single" w:sz="12" w:space="0" w:color="auto"/>
              <w:bottom w:val="single" w:sz="8" w:space="0" w:color="auto"/>
            </w:tcBorders>
            <w:vAlign w:val="center"/>
            <w:hideMark/>
          </w:tcPr>
          <w:p w14:paraId="662E66B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b/>
                <w:bCs/>
                <w:kern w:val="0"/>
                <w14:ligatures w14:val="none"/>
              </w:rPr>
              <w:t>PayloadSchema</w:t>
            </w:r>
          </w:p>
        </w:tc>
      </w:tr>
      <w:tr w:rsidR="00F84250" w:rsidRPr="00F84250" w14:paraId="3C0BB8B6" w14:textId="77777777" w:rsidTr="00F84250">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148"/>
            </w:tblGrid>
            <w:tr w:rsidR="00F84250" w:rsidRPr="00F84250" w14:paraId="36F7758D" w14:textId="77777777">
              <w:trPr>
                <w:tblCellSpacing w:w="15" w:type="dxa"/>
              </w:trPr>
              <w:tc>
                <w:tcPr>
                  <w:tcW w:w="0" w:type="auto"/>
                  <w:tcBorders>
                    <w:top w:val="single" w:sz="12" w:space="0" w:color="auto"/>
                    <w:bottom w:val="single" w:sz="8" w:space="0" w:color="auto"/>
                  </w:tcBorders>
                  <w:vAlign w:val="center"/>
                  <w:hideMark/>
                </w:tcPr>
                <w:p w14:paraId="6CBCE34A"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25688D0A"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 model of the syntax of the POI payload.</w:t>
                  </w:r>
                </w:p>
              </w:tc>
            </w:tr>
            <w:tr w:rsidR="00F84250" w:rsidRPr="00F84250" w14:paraId="401BB1B2" w14:textId="77777777">
              <w:trPr>
                <w:tblCellSpacing w:w="15" w:type="dxa"/>
              </w:trPr>
              <w:tc>
                <w:tcPr>
                  <w:tcW w:w="0" w:type="auto"/>
                  <w:tcBorders>
                    <w:top w:val="nil"/>
                    <w:bottom w:val="single" w:sz="8" w:space="0" w:color="auto"/>
                  </w:tcBorders>
                  <w:vAlign w:val="center"/>
                  <w:hideMark/>
                </w:tcPr>
                <w:p w14:paraId="4E656F8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2475391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none</w:t>
                  </w:r>
                </w:p>
              </w:tc>
            </w:tr>
            <w:tr w:rsidR="00F84250" w:rsidRPr="00F84250" w14:paraId="2095EA72" w14:textId="77777777">
              <w:trPr>
                <w:tblCellSpacing w:w="15" w:type="dxa"/>
              </w:trPr>
              <w:tc>
                <w:tcPr>
                  <w:tcW w:w="0" w:type="auto"/>
                  <w:tcBorders>
                    <w:top w:val="nil"/>
                    <w:bottom w:val="single" w:sz="12" w:space="0" w:color="auto"/>
                  </w:tcBorders>
                  <w:vAlign w:val="center"/>
                  <w:hideMark/>
                </w:tcPr>
                <w:p w14:paraId="017CD60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2D2C892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«DataType»</w:t>
                  </w:r>
                </w:p>
              </w:tc>
            </w:tr>
          </w:tbl>
          <w:p w14:paraId="324FD78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bl>
    <w:p w14:paraId="28B9E078"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lastRenderedPageBreak/>
        <w:t>Table 17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6"/>
      </w:tblGrid>
      <w:tr w:rsidR="00F84250" w:rsidRPr="00F84250" w14:paraId="59770094" w14:textId="77777777" w:rsidTr="00F84250">
        <w:trPr>
          <w:tblCellSpacing w:w="15" w:type="dxa"/>
        </w:trPr>
        <w:tc>
          <w:tcPr>
            <w:tcW w:w="0" w:type="auto"/>
            <w:tcBorders>
              <w:top w:val="single" w:sz="12" w:space="0" w:color="auto"/>
              <w:bottom w:val="single" w:sz="8" w:space="0" w:color="auto"/>
            </w:tcBorders>
            <w:vAlign w:val="center"/>
            <w:hideMark/>
          </w:tcPr>
          <w:p w14:paraId="7DE51C2E"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b/>
                <w:bCs/>
                <w:kern w:val="0"/>
                <w14:ligatures w14:val="none"/>
              </w:rPr>
              <w:t>POI</w:t>
            </w:r>
          </w:p>
        </w:tc>
      </w:tr>
      <w:tr w:rsidR="00F84250" w:rsidRPr="00F84250" w14:paraId="1AC949D0" w14:textId="77777777" w:rsidTr="00F84250">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541"/>
            </w:tblGrid>
            <w:tr w:rsidR="00F84250" w:rsidRPr="00F84250" w14:paraId="22DF7DDC" w14:textId="77777777">
              <w:trPr>
                <w:tblCellSpacing w:w="15" w:type="dxa"/>
              </w:trPr>
              <w:tc>
                <w:tcPr>
                  <w:tcW w:w="0" w:type="auto"/>
                  <w:tcBorders>
                    <w:top w:val="single" w:sz="12" w:space="0" w:color="auto"/>
                    <w:bottom w:val="single" w:sz="8" w:space="0" w:color="auto"/>
                  </w:tcBorders>
                  <w:vAlign w:val="center"/>
                  <w:hideMark/>
                </w:tcPr>
                <w:p w14:paraId="455E0EF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4704A4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instance of a POI. Implements the AbstractPOI class.</w:t>
                  </w:r>
                </w:p>
              </w:tc>
            </w:tr>
            <w:tr w:rsidR="00F84250" w:rsidRPr="00F84250" w14:paraId="607E7068" w14:textId="77777777">
              <w:trPr>
                <w:tblCellSpacing w:w="15" w:type="dxa"/>
              </w:trPr>
              <w:tc>
                <w:tcPr>
                  <w:tcW w:w="0" w:type="auto"/>
                  <w:tcBorders>
                    <w:top w:val="nil"/>
                    <w:bottom w:val="single" w:sz="8" w:space="0" w:color="auto"/>
                  </w:tcBorders>
                  <w:vAlign w:val="center"/>
                  <w:hideMark/>
                </w:tcPr>
                <w:p w14:paraId="72EC2D7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699A536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none</w:t>
                  </w:r>
                </w:p>
              </w:tc>
            </w:tr>
            <w:tr w:rsidR="00F84250" w:rsidRPr="00F84250" w14:paraId="25579D5F" w14:textId="77777777">
              <w:trPr>
                <w:tblCellSpacing w:w="15" w:type="dxa"/>
              </w:trPr>
              <w:tc>
                <w:tcPr>
                  <w:tcW w:w="0" w:type="auto"/>
                  <w:tcBorders>
                    <w:top w:val="nil"/>
                    <w:bottom w:val="single" w:sz="12" w:space="0" w:color="auto"/>
                  </w:tcBorders>
                  <w:vAlign w:val="center"/>
                  <w:hideMark/>
                </w:tcPr>
                <w:p w14:paraId="6DAB256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59C63E7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«FeatureType»</w:t>
                  </w:r>
                </w:p>
              </w:tc>
            </w:tr>
          </w:tbl>
          <w:p w14:paraId="2D3D1131"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r w:rsidR="00F84250" w:rsidRPr="00F84250" w14:paraId="59AE2065" w14:textId="77777777" w:rsidTr="00F84250">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987"/>
              <w:gridCol w:w="5054"/>
            </w:tblGrid>
            <w:tr w:rsidR="00F84250" w:rsidRPr="00F84250" w14:paraId="57A4AE02" w14:textId="77777777">
              <w:trPr>
                <w:tblHeader/>
                <w:tblCellSpacing w:w="15" w:type="dxa"/>
              </w:trPr>
              <w:tc>
                <w:tcPr>
                  <w:tcW w:w="0" w:type="auto"/>
                  <w:tcBorders>
                    <w:top w:val="single" w:sz="12" w:space="0" w:color="auto"/>
                    <w:bottom w:val="single" w:sz="12" w:space="0" w:color="auto"/>
                  </w:tcBorders>
                  <w:vAlign w:val="center"/>
                  <w:hideMark/>
                </w:tcPr>
                <w:p w14:paraId="37216F34"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18B3F20A"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4A591C6F"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Definition</w:t>
                  </w:r>
                </w:p>
              </w:tc>
            </w:tr>
            <w:tr w:rsidR="00F84250" w:rsidRPr="00F84250" w14:paraId="7CAC1DC4" w14:textId="77777777">
              <w:trPr>
                <w:tblCellSpacing w:w="15" w:type="dxa"/>
              </w:trPr>
              <w:tc>
                <w:tcPr>
                  <w:tcW w:w="0" w:type="auto"/>
                  <w:tcBorders>
                    <w:top w:val="single" w:sz="12" w:space="0" w:color="auto"/>
                    <w:bottom w:val="single" w:sz="12" w:space="0" w:color="auto"/>
                  </w:tcBorders>
                  <w:vAlign w:val="center"/>
                  <w:hideMark/>
                </w:tcPr>
                <w:p w14:paraId="63B45AD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implements</w:t>
                  </w:r>
                </w:p>
              </w:tc>
              <w:tc>
                <w:tcPr>
                  <w:tcW w:w="0" w:type="auto"/>
                  <w:tcBorders>
                    <w:top w:val="single" w:sz="12" w:space="0" w:color="auto"/>
                    <w:bottom w:val="single" w:sz="12" w:space="0" w:color="auto"/>
                  </w:tcBorders>
                  <w:vAlign w:val="center"/>
                  <w:hideMark/>
                </w:tcPr>
                <w:p w14:paraId="190DDB5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63" w:anchor="AbstractPOI-section" w:history="1">
                    <w:r w:rsidRPr="00F84250">
                      <w:rPr>
                        <w:rFonts w:ascii="Times New Roman" w:eastAsia="Times New Roman" w:hAnsi="Times New Roman" w:cs="Times New Roman"/>
                        <w:color w:val="0000FF"/>
                        <w:kern w:val="0"/>
                        <w:u w:val="single"/>
                        <w14:ligatures w14:val="none"/>
                      </w:rPr>
                      <w:t>AbstractPOI</w:t>
                    </w:r>
                  </w:hyperlink>
                  <w:r w:rsidRPr="00F84250">
                    <w:rPr>
                      <w:rFonts w:ascii="Times New Roman" w:eastAsia="Times New Roman" w:hAnsi="Times New Roman" w:cs="Times New Roman"/>
                      <w:kern w:val="0"/>
                      <w14:ligatures w14:val="none"/>
                    </w:rPr>
                    <w:t xml:space="preserve"> [1..1]</w:t>
                  </w:r>
                </w:p>
              </w:tc>
              <w:tc>
                <w:tcPr>
                  <w:tcW w:w="0" w:type="auto"/>
                  <w:tcBorders>
                    <w:top w:val="single" w:sz="12" w:space="0" w:color="auto"/>
                    <w:bottom w:val="single" w:sz="12" w:space="0" w:color="auto"/>
                  </w:tcBorders>
                  <w:vAlign w:val="center"/>
                  <w:hideMark/>
                </w:tcPr>
                <w:p w14:paraId="43A3C43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Identifies the abstract POI implemented by this POI</w:t>
                  </w:r>
                </w:p>
              </w:tc>
            </w:tr>
          </w:tbl>
          <w:p w14:paraId="71FEDE9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bl>
    <w:p w14:paraId="081D9EEF"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Table 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84250" w:rsidRPr="00F84250" w14:paraId="4BEA1828" w14:textId="77777777" w:rsidTr="00F84250">
        <w:trPr>
          <w:tblCellSpacing w:w="15" w:type="dxa"/>
        </w:trPr>
        <w:tc>
          <w:tcPr>
            <w:tcW w:w="0" w:type="auto"/>
            <w:tcBorders>
              <w:top w:val="single" w:sz="12" w:space="0" w:color="auto"/>
              <w:bottom w:val="single" w:sz="8" w:space="0" w:color="auto"/>
            </w:tcBorders>
            <w:vAlign w:val="center"/>
            <w:hideMark/>
          </w:tcPr>
          <w:p w14:paraId="7366DAF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b/>
                <w:bCs/>
                <w:kern w:val="0"/>
                <w14:ligatures w14:val="none"/>
              </w:rPr>
              <w:t>POI_Payload</w:t>
            </w:r>
          </w:p>
        </w:tc>
      </w:tr>
      <w:tr w:rsidR="00F84250" w:rsidRPr="00F84250" w14:paraId="0E79C4D7" w14:textId="77777777" w:rsidTr="00F84250">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7480"/>
            </w:tblGrid>
            <w:tr w:rsidR="00F84250" w:rsidRPr="00F84250" w14:paraId="073885D0" w14:textId="77777777">
              <w:trPr>
                <w:tblCellSpacing w:w="15" w:type="dxa"/>
              </w:trPr>
              <w:tc>
                <w:tcPr>
                  <w:tcW w:w="0" w:type="auto"/>
                  <w:tcBorders>
                    <w:top w:val="single" w:sz="12" w:space="0" w:color="auto"/>
                    <w:bottom w:val="single" w:sz="8" w:space="0" w:color="auto"/>
                  </w:tcBorders>
                  <w:vAlign w:val="center"/>
                  <w:hideMark/>
                </w:tcPr>
                <w:p w14:paraId="6EAD90D1"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13999D6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 representation of properties of the FoI which are to be included in the POI.</w:t>
                  </w:r>
                </w:p>
              </w:tc>
            </w:tr>
            <w:tr w:rsidR="00F84250" w:rsidRPr="00F84250" w14:paraId="3C07F265" w14:textId="77777777">
              <w:trPr>
                <w:tblCellSpacing w:w="15" w:type="dxa"/>
              </w:trPr>
              <w:tc>
                <w:tcPr>
                  <w:tcW w:w="0" w:type="auto"/>
                  <w:tcBorders>
                    <w:top w:val="nil"/>
                    <w:bottom w:val="single" w:sz="8" w:space="0" w:color="auto"/>
                  </w:tcBorders>
                  <w:vAlign w:val="center"/>
                  <w:hideMark/>
                </w:tcPr>
                <w:p w14:paraId="1E7226A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1C42717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none</w:t>
                  </w:r>
                </w:p>
              </w:tc>
            </w:tr>
            <w:tr w:rsidR="00F84250" w:rsidRPr="00F84250" w14:paraId="3F371AF5" w14:textId="77777777">
              <w:trPr>
                <w:tblCellSpacing w:w="15" w:type="dxa"/>
              </w:trPr>
              <w:tc>
                <w:tcPr>
                  <w:tcW w:w="0" w:type="auto"/>
                  <w:tcBorders>
                    <w:top w:val="nil"/>
                    <w:bottom w:val="single" w:sz="12" w:space="0" w:color="auto"/>
                  </w:tcBorders>
                  <w:vAlign w:val="center"/>
                  <w:hideMark/>
                </w:tcPr>
                <w:p w14:paraId="17EAD27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269863B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«DataType»</w:t>
                  </w:r>
                </w:p>
              </w:tc>
            </w:tr>
          </w:tbl>
          <w:p w14:paraId="401205EA"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r w:rsidR="00F84250" w:rsidRPr="00F84250" w14:paraId="1D41152A" w14:textId="77777777" w:rsidTr="00F84250">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2393"/>
              <w:gridCol w:w="4242"/>
            </w:tblGrid>
            <w:tr w:rsidR="00F84250" w:rsidRPr="00F84250" w14:paraId="4752CE02" w14:textId="77777777">
              <w:trPr>
                <w:tblHeader/>
                <w:tblCellSpacing w:w="15" w:type="dxa"/>
              </w:trPr>
              <w:tc>
                <w:tcPr>
                  <w:tcW w:w="0" w:type="auto"/>
                  <w:tcBorders>
                    <w:top w:val="single" w:sz="12" w:space="0" w:color="auto"/>
                    <w:bottom w:val="single" w:sz="12" w:space="0" w:color="auto"/>
                  </w:tcBorders>
                  <w:vAlign w:val="center"/>
                  <w:hideMark/>
                </w:tcPr>
                <w:p w14:paraId="708135FB"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Role name</w:t>
                  </w:r>
                </w:p>
              </w:tc>
              <w:tc>
                <w:tcPr>
                  <w:tcW w:w="0" w:type="auto"/>
                  <w:tcBorders>
                    <w:top w:val="single" w:sz="12" w:space="0" w:color="auto"/>
                    <w:bottom w:val="single" w:sz="12" w:space="0" w:color="auto"/>
                  </w:tcBorders>
                  <w:vAlign w:val="center"/>
                  <w:hideMark/>
                </w:tcPr>
                <w:p w14:paraId="2800E222"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class and multiplicity</w:t>
                  </w:r>
                </w:p>
              </w:tc>
              <w:tc>
                <w:tcPr>
                  <w:tcW w:w="0" w:type="auto"/>
                  <w:tcBorders>
                    <w:top w:val="single" w:sz="12" w:space="0" w:color="auto"/>
                    <w:bottom w:val="single" w:sz="12" w:space="0" w:color="auto"/>
                  </w:tcBorders>
                  <w:vAlign w:val="center"/>
                  <w:hideMark/>
                </w:tcPr>
                <w:p w14:paraId="44F0073F"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Definition</w:t>
                  </w:r>
                </w:p>
              </w:tc>
            </w:tr>
            <w:tr w:rsidR="00F84250" w:rsidRPr="00F84250" w14:paraId="087BFA8C" w14:textId="77777777">
              <w:trPr>
                <w:tblCellSpacing w:w="15" w:type="dxa"/>
              </w:trPr>
              <w:tc>
                <w:tcPr>
                  <w:tcW w:w="0" w:type="auto"/>
                  <w:tcBorders>
                    <w:top w:val="single" w:sz="12" w:space="0" w:color="auto"/>
                    <w:bottom w:val="single" w:sz="8" w:space="0" w:color="auto"/>
                  </w:tcBorders>
                  <w:vAlign w:val="center"/>
                  <w:hideMark/>
                </w:tcPr>
                <w:p w14:paraId="4EB5FF9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hasDefinition «property»</w:t>
                  </w:r>
                </w:p>
              </w:tc>
              <w:tc>
                <w:tcPr>
                  <w:tcW w:w="0" w:type="auto"/>
                  <w:tcBorders>
                    <w:top w:val="single" w:sz="12" w:space="0" w:color="auto"/>
                    <w:bottom w:val="single" w:sz="8" w:space="0" w:color="auto"/>
                  </w:tcBorders>
                  <w:vAlign w:val="center"/>
                  <w:hideMark/>
                </w:tcPr>
                <w:p w14:paraId="371A132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64" w:anchor="PayloadDefinition-section" w:history="1">
                    <w:r w:rsidRPr="00F84250">
                      <w:rPr>
                        <w:rFonts w:ascii="Times New Roman" w:eastAsia="Times New Roman" w:hAnsi="Times New Roman" w:cs="Times New Roman"/>
                        <w:color w:val="0000FF"/>
                        <w:kern w:val="0"/>
                        <w:u w:val="single"/>
                        <w14:ligatures w14:val="none"/>
                      </w:rPr>
                      <w:t>PayloadDefinition</w:t>
                    </w:r>
                  </w:hyperlink>
                  <w:r w:rsidRPr="00F84250">
                    <w:rPr>
                      <w:rFonts w:ascii="Times New Roman" w:eastAsia="Times New Roman" w:hAnsi="Times New Roman" w:cs="Times New Roman"/>
                      <w:kern w:val="0"/>
                      <w14:ligatures w14:val="none"/>
                    </w:rPr>
                    <w:t xml:space="preserve"> [0..1]</w:t>
                  </w:r>
                </w:p>
              </w:tc>
              <w:tc>
                <w:tcPr>
                  <w:tcW w:w="0" w:type="auto"/>
                  <w:tcBorders>
                    <w:top w:val="single" w:sz="12" w:space="0" w:color="auto"/>
                    <w:bottom w:val="single" w:sz="8" w:space="0" w:color="auto"/>
                  </w:tcBorders>
                  <w:vAlign w:val="center"/>
                  <w:hideMark/>
                </w:tcPr>
                <w:p w14:paraId="7E5E7358"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 reference to the semantic model of this POI payload.</w:t>
                  </w:r>
                </w:p>
              </w:tc>
            </w:tr>
            <w:tr w:rsidR="00F84250" w:rsidRPr="00F84250" w14:paraId="33C1A93A" w14:textId="77777777">
              <w:trPr>
                <w:tblCellSpacing w:w="15" w:type="dxa"/>
              </w:trPr>
              <w:tc>
                <w:tcPr>
                  <w:tcW w:w="0" w:type="auto"/>
                  <w:tcBorders>
                    <w:top w:val="nil"/>
                    <w:bottom w:val="single" w:sz="8" w:space="0" w:color="auto"/>
                  </w:tcBorders>
                  <w:vAlign w:val="center"/>
                  <w:hideMark/>
                </w:tcPr>
                <w:p w14:paraId="17477ED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hasFeatureOfInterest «property»</w:t>
                  </w:r>
                </w:p>
              </w:tc>
              <w:tc>
                <w:tcPr>
                  <w:tcW w:w="0" w:type="auto"/>
                  <w:tcBorders>
                    <w:top w:val="nil"/>
                    <w:bottom w:val="single" w:sz="8" w:space="0" w:color="auto"/>
                  </w:tcBorders>
                  <w:vAlign w:val="center"/>
                  <w:hideMark/>
                </w:tcPr>
                <w:p w14:paraId="2CD9B781"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65" w:anchor="FeatureOfInterest-section" w:history="1">
                    <w:r w:rsidRPr="00F84250">
                      <w:rPr>
                        <w:rFonts w:ascii="Times New Roman" w:eastAsia="Times New Roman" w:hAnsi="Times New Roman" w:cs="Times New Roman"/>
                        <w:color w:val="0000FF"/>
                        <w:kern w:val="0"/>
                        <w:u w:val="single"/>
                        <w14:ligatures w14:val="none"/>
                      </w:rPr>
                      <w:t>FeatureOfInterest</w:t>
                    </w:r>
                  </w:hyperlink>
                  <w:r w:rsidRPr="00F84250">
                    <w:rPr>
                      <w:rFonts w:ascii="Times New Roman" w:eastAsia="Times New Roman" w:hAnsi="Times New Roman" w:cs="Times New Roman"/>
                      <w:kern w:val="0"/>
                      <w14:ligatures w14:val="none"/>
                    </w:rPr>
                    <w:t xml:space="preserve"> [0..*]</w:t>
                  </w:r>
                </w:p>
              </w:tc>
              <w:tc>
                <w:tcPr>
                  <w:tcW w:w="0" w:type="auto"/>
                  <w:tcBorders>
                    <w:top w:val="nil"/>
                    <w:bottom w:val="single" w:sz="8" w:space="0" w:color="auto"/>
                  </w:tcBorders>
                  <w:vAlign w:val="center"/>
                  <w:hideMark/>
                </w:tcPr>
                <w:p w14:paraId="3761889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Indicates the Feature of Interest which is being summarized in this payload.</w:t>
                  </w:r>
                </w:p>
              </w:tc>
            </w:tr>
            <w:tr w:rsidR="00F84250" w:rsidRPr="00F84250" w14:paraId="672EBBFF" w14:textId="77777777">
              <w:trPr>
                <w:tblCellSpacing w:w="15" w:type="dxa"/>
              </w:trPr>
              <w:tc>
                <w:tcPr>
                  <w:tcW w:w="0" w:type="auto"/>
                  <w:tcBorders>
                    <w:top w:val="nil"/>
                    <w:bottom w:val="single" w:sz="12" w:space="0" w:color="auto"/>
                  </w:tcBorders>
                  <w:vAlign w:val="center"/>
                  <w:hideMark/>
                </w:tcPr>
                <w:p w14:paraId="2785DB88"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usesSchema «property»</w:t>
                  </w:r>
                </w:p>
              </w:tc>
              <w:tc>
                <w:tcPr>
                  <w:tcW w:w="0" w:type="auto"/>
                  <w:tcBorders>
                    <w:top w:val="nil"/>
                    <w:bottom w:val="single" w:sz="12" w:space="0" w:color="auto"/>
                  </w:tcBorders>
                  <w:vAlign w:val="center"/>
                  <w:hideMark/>
                </w:tcPr>
                <w:p w14:paraId="5543B27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66" w:anchor="PayloadSchema-section" w:history="1">
                    <w:r w:rsidRPr="00F84250">
                      <w:rPr>
                        <w:rFonts w:ascii="Times New Roman" w:eastAsia="Times New Roman" w:hAnsi="Times New Roman" w:cs="Times New Roman"/>
                        <w:color w:val="0000FF"/>
                        <w:kern w:val="0"/>
                        <w:u w:val="single"/>
                        <w14:ligatures w14:val="none"/>
                      </w:rPr>
                      <w:t>PayloadSchema</w:t>
                    </w:r>
                  </w:hyperlink>
                  <w:r w:rsidRPr="00F84250">
                    <w:rPr>
                      <w:rFonts w:ascii="Times New Roman" w:eastAsia="Times New Roman" w:hAnsi="Times New Roman" w:cs="Times New Roman"/>
                      <w:kern w:val="0"/>
                      <w14:ligatures w14:val="none"/>
                    </w:rPr>
                    <w:t xml:space="preserve"> [1..*]</w:t>
                  </w:r>
                </w:p>
              </w:tc>
              <w:tc>
                <w:tcPr>
                  <w:tcW w:w="0" w:type="auto"/>
                  <w:tcBorders>
                    <w:top w:val="nil"/>
                    <w:bottom w:val="single" w:sz="12" w:space="0" w:color="auto"/>
                  </w:tcBorders>
                  <w:vAlign w:val="center"/>
                  <w:hideMark/>
                </w:tcPr>
                <w:p w14:paraId="21236D8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 reference to the schema for this POI payload.</w:t>
                  </w:r>
                </w:p>
              </w:tc>
            </w:tr>
          </w:tbl>
          <w:p w14:paraId="06EF168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bl>
    <w:p w14:paraId="64D59BFC" w14:textId="77777777" w:rsidR="00F84250" w:rsidRPr="00F84250" w:rsidRDefault="00F84250" w:rsidP="00F842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267" w:anchor="data_types_section" w:history="1">
        <w:r w:rsidRPr="00F84250">
          <w:rPr>
            <w:rFonts w:ascii="Times New Roman" w:eastAsia="Times New Roman" w:hAnsi="Times New Roman" w:cs="Times New Roman"/>
            <w:b/>
            <w:bCs/>
            <w:color w:val="0000FF"/>
            <w:kern w:val="0"/>
            <w:sz w:val="27"/>
            <w:szCs w:val="27"/>
            <w:u w:val="single"/>
            <w14:ligatures w14:val="none"/>
          </w:rPr>
          <w:t>6.5.1.  POI Data Types</w:t>
        </w:r>
      </w:hyperlink>
    </w:p>
    <w:p w14:paraId="71CE076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The following data types are used in the POI UML model.</w:t>
      </w:r>
    </w:p>
    <w:p w14:paraId="080014F4"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Table 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84250" w:rsidRPr="00F84250" w14:paraId="10192A9B" w14:textId="77777777" w:rsidTr="00F84250">
        <w:trPr>
          <w:tblCellSpacing w:w="15" w:type="dxa"/>
        </w:trPr>
        <w:tc>
          <w:tcPr>
            <w:tcW w:w="0" w:type="auto"/>
            <w:tcBorders>
              <w:top w:val="single" w:sz="12" w:space="0" w:color="auto"/>
              <w:bottom w:val="single" w:sz="8" w:space="0" w:color="auto"/>
            </w:tcBorders>
            <w:vAlign w:val="center"/>
            <w:hideMark/>
          </w:tcPr>
          <w:p w14:paraId="0630903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b/>
                <w:bCs/>
                <w:kern w:val="0"/>
                <w14:ligatures w14:val="none"/>
              </w:rPr>
              <w:t>CharacterString</w:t>
            </w:r>
          </w:p>
        </w:tc>
      </w:tr>
      <w:tr w:rsidR="00F84250" w:rsidRPr="00F84250" w14:paraId="1DFD52B6" w14:textId="77777777" w:rsidTr="00F84250">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7837"/>
            </w:tblGrid>
            <w:tr w:rsidR="00F84250" w:rsidRPr="00F84250" w14:paraId="63525D0A" w14:textId="77777777">
              <w:trPr>
                <w:tblCellSpacing w:w="15" w:type="dxa"/>
              </w:trPr>
              <w:tc>
                <w:tcPr>
                  <w:tcW w:w="0" w:type="auto"/>
                  <w:tcBorders>
                    <w:top w:val="single" w:sz="12" w:space="0" w:color="auto"/>
                    <w:bottom w:val="single" w:sz="8" w:space="0" w:color="auto"/>
                  </w:tcBorders>
                  <w:vAlign w:val="center"/>
                  <w:hideMark/>
                </w:tcPr>
                <w:p w14:paraId="30843E9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5C632A15" w14:textId="7630275A"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CharacterString is a family of datatypes which represent strings of symbols from standard character-sets. The semantics of CharacterString </w:t>
                  </w:r>
                  <w:ins w:id="126" w:author="Carl Reed" w:date="2024-12-16T12:05:00Z" w16du:dateUtc="2024-12-16T19:05:00Z">
                    <w:r w:rsidR="00C166E8">
                      <w:rPr>
                        <w:rFonts w:ascii="Times New Roman" w:eastAsia="Times New Roman" w:hAnsi="Times New Roman" w:cs="Times New Roman"/>
                        <w:kern w:val="0"/>
                        <w14:ligatures w14:val="none"/>
                      </w:rPr>
                      <w:t>are</w:t>
                    </w:r>
                  </w:ins>
                  <w:del w:id="127" w:author="Carl Reed" w:date="2024-12-16T12:05:00Z" w16du:dateUtc="2024-12-16T19:05:00Z">
                    <w:r w:rsidRPr="00F84250" w:rsidDel="00C166E8">
                      <w:rPr>
                        <w:rFonts w:ascii="Times New Roman" w:eastAsia="Times New Roman" w:hAnsi="Times New Roman" w:cs="Times New Roman"/>
                        <w:kern w:val="0"/>
                        <w14:ligatures w14:val="none"/>
                      </w:rPr>
                      <w:delText>is</w:delText>
                    </w:r>
                  </w:del>
                  <w:r w:rsidRPr="00F84250">
                    <w:rPr>
                      <w:rFonts w:ascii="Times New Roman" w:eastAsia="Times New Roman" w:hAnsi="Times New Roman" w:cs="Times New Roman"/>
                      <w:kern w:val="0"/>
                      <w14:ligatures w14:val="none"/>
                    </w:rPr>
                    <w:t xml:space="preserve"> in accordance with ISO/IEC 11404:2007 clause 10.1.5. (ISO 19103)</w:t>
                  </w:r>
                </w:p>
              </w:tc>
            </w:tr>
            <w:tr w:rsidR="00F84250" w:rsidRPr="00F84250" w14:paraId="5D898D8F" w14:textId="77777777">
              <w:trPr>
                <w:tblCellSpacing w:w="15" w:type="dxa"/>
              </w:trPr>
              <w:tc>
                <w:tcPr>
                  <w:tcW w:w="0" w:type="auto"/>
                  <w:tcBorders>
                    <w:top w:val="nil"/>
                    <w:bottom w:val="single" w:sz="8" w:space="0" w:color="auto"/>
                  </w:tcBorders>
                  <w:vAlign w:val="center"/>
                  <w:hideMark/>
                </w:tcPr>
                <w:p w14:paraId="69C83AA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417FC3D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none</w:t>
                  </w:r>
                </w:p>
              </w:tc>
            </w:tr>
            <w:tr w:rsidR="00F84250" w:rsidRPr="00F84250" w14:paraId="453925CE" w14:textId="77777777">
              <w:trPr>
                <w:tblCellSpacing w:w="15" w:type="dxa"/>
              </w:trPr>
              <w:tc>
                <w:tcPr>
                  <w:tcW w:w="0" w:type="auto"/>
                  <w:tcBorders>
                    <w:top w:val="nil"/>
                    <w:bottom w:val="single" w:sz="12" w:space="0" w:color="auto"/>
                  </w:tcBorders>
                  <w:vAlign w:val="center"/>
                  <w:hideMark/>
                </w:tcPr>
                <w:p w14:paraId="0108A17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4326DEA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«Type»</w:t>
                  </w:r>
                </w:p>
              </w:tc>
            </w:tr>
          </w:tbl>
          <w:p w14:paraId="3C6C336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bl>
    <w:p w14:paraId="1A5AC47F"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lastRenderedPageBreak/>
        <w:t>Table 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84250" w:rsidRPr="00F84250" w14:paraId="1B344DE8" w14:textId="77777777" w:rsidTr="00F84250">
        <w:trPr>
          <w:tblCellSpacing w:w="15" w:type="dxa"/>
        </w:trPr>
        <w:tc>
          <w:tcPr>
            <w:tcW w:w="0" w:type="auto"/>
            <w:tcBorders>
              <w:top w:val="single" w:sz="12" w:space="0" w:color="auto"/>
              <w:bottom w:val="single" w:sz="8" w:space="0" w:color="auto"/>
            </w:tcBorders>
            <w:vAlign w:val="center"/>
            <w:hideMark/>
          </w:tcPr>
          <w:p w14:paraId="2730EE5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b/>
                <w:bCs/>
                <w:kern w:val="0"/>
                <w14:ligatures w14:val="none"/>
              </w:rPr>
              <w:t>Integer</w:t>
            </w:r>
          </w:p>
        </w:tc>
      </w:tr>
      <w:tr w:rsidR="00F84250" w:rsidRPr="00F84250" w14:paraId="1C496810" w14:textId="77777777" w:rsidTr="00F84250">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5858"/>
            </w:tblGrid>
            <w:tr w:rsidR="00A960D6" w:rsidRPr="00F84250" w14:paraId="5921CB99" w14:textId="77777777">
              <w:trPr>
                <w:tblCellSpacing w:w="15" w:type="dxa"/>
              </w:trPr>
              <w:tc>
                <w:tcPr>
                  <w:tcW w:w="0" w:type="auto"/>
                  <w:tcBorders>
                    <w:top w:val="single" w:sz="12" w:space="0" w:color="auto"/>
                    <w:bottom w:val="single" w:sz="8" w:space="0" w:color="auto"/>
                  </w:tcBorders>
                  <w:vAlign w:val="center"/>
                  <w:hideMark/>
                </w:tcPr>
                <w:p w14:paraId="409D9001"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77AA3E37" w14:textId="6BF0997C"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An exact integer value, with no fractional part. (ISO 19103</w:t>
                  </w:r>
                  <w:ins w:id="128" w:author="Carl Reed" w:date="2024-12-16T12:06:00Z" w16du:dateUtc="2024-12-16T19:06:00Z">
                    <w:r w:rsidR="00A960D6">
                      <w:rPr>
                        <w:rFonts w:ascii="Times New Roman" w:eastAsia="Times New Roman" w:hAnsi="Times New Roman" w:cs="Times New Roman"/>
                        <w:kern w:val="0"/>
                        <w14:ligatures w14:val="none"/>
                      </w:rPr>
                      <w:t>:2015 Conceptual schema language</w:t>
                    </w:r>
                  </w:ins>
                  <w:r w:rsidRPr="00F84250">
                    <w:rPr>
                      <w:rFonts w:ascii="Times New Roman" w:eastAsia="Times New Roman" w:hAnsi="Times New Roman" w:cs="Times New Roman"/>
                      <w:kern w:val="0"/>
                      <w14:ligatures w14:val="none"/>
                    </w:rPr>
                    <w:t>)</w:t>
                  </w:r>
                </w:p>
              </w:tc>
            </w:tr>
            <w:tr w:rsidR="00A960D6" w:rsidRPr="00F84250" w14:paraId="7EE7A05F" w14:textId="77777777">
              <w:trPr>
                <w:tblCellSpacing w:w="15" w:type="dxa"/>
              </w:trPr>
              <w:tc>
                <w:tcPr>
                  <w:tcW w:w="0" w:type="auto"/>
                  <w:tcBorders>
                    <w:top w:val="nil"/>
                    <w:bottom w:val="single" w:sz="8" w:space="0" w:color="auto"/>
                  </w:tcBorders>
                  <w:vAlign w:val="center"/>
                  <w:hideMark/>
                </w:tcPr>
                <w:p w14:paraId="008CA41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2E7FFBB2"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none</w:t>
                  </w:r>
                </w:p>
              </w:tc>
            </w:tr>
            <w:tr w:rsidR="00A960D6" w:rsidRPr="00F84250" w14:paraId="78FD2417" w14:textId="77777777">
              <w:trPr>
                <w:tblCellSpacing w:w="15" w:type="dxa"/>
              </w:trPr>
              <w:tc>
                <w:tcPr>
                  <w:tcW w:w="0" w:type="auto"/>
                  <w:tcBorders>
                    <w:top w:val="nil"/>
                    <w:bottom w:val="single" w:sz="12" w:space="0" w:color="auto"/>
                  </w:tcBorders>
                  <w:vAlign w:val="center"/>
                  <w:hideMark/>
                </w:tcPr>
                <w:p w14:paraId="17005782"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0329E32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«Type»</w:t>
                  </w:r>
                </w:p>
              </w:tc>
            </w:tr>
          </w:tbl>
          <w:p w14:paraId="225E7208"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bl>
    <w:p w14:paraId="4729E868"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Table 27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84250" w:rsidRPr="00F84250" w14:paraId="15615D97" w14:textId="77777777" w:rsidTr="00F84250">
        <w:trPr>
          <w:tblCellSpacing w:w="15" w:type="dxa"/>
        </w:trPr>
        <w:tc>
          <w:tcPr>
            <w:tcW w:w="0" w:type="auto"/>
            <w:tcBorders>
              <w:top w:val="single" w:sz="12" w:space="0" w:color="auto"/>
              <w:bottom w:val="single" w:sz="8" w:space="0" w:color="auto"/>
            </w:tcBorders>
            <w:vAlign w:val="center"/>
            <w:hideMark/>
          </w:tcPr>
          <w:p w14:paraId="2DC5B94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b/>
                <w:bCs/>
                <w:kern w:val="0"/>
                <w14:ligatures w14:val="none"/>
              </w:rPr>
              <w:t>Link</w:t>
            </w:r>
          </w:p>
        </w:tc>
      </w:tr>
      <w:tr w:rsidR="00F84250" w:rsidRPr="00F84250" w14:paraId="4F3FF267" w14:textId="77777777" w:rsidTr="00F84250">
        <w:trPr>
          <w:tblCellSpacing w:w="15" w:type="dxa"/>
        </w:trPr>
        <w:tc>
          <w:tcPr>
            <w:tcW w:w="0" w:type="auto"/>
            <w:tcBorders>
              <w:top w:val="nil"/>
              <w:bottom w:val="single" w:sz="8"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7822"/>
            </w:tblGrid>
            <w:tr w:rsidR="00F84250" w:rsidRPr="00F84250" w14:paraId="48D2B2A0" w14:textId="77777777">
              <w:trPr>
                <w:tblCellSpacing w:w="15" w:type="dxa"/>
              </w:trPr>
              <w:tc>
                <w:tcPr>
                  <w:tcW w:w="0" w:type="auto"/>
                  <w:tcBorders>
                    <w:top w:val="single" w:sz="12" w:space="0" w:color="auto"/>
                    <w:bottom w:val="single" w:sz="8" w:space="0" w:color="auto"/>
                  </w:tcBorders>
                  <w:vAlign w:val="center"/>
                  <w:hideMark/>
                </w:tcPr>
                <w:p w14:paraId="5350354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Definition:</w:t>
                  </w:r>
                </w:p>
              </w:tc>
              <w:tc>
                <w:tcPr>
                  <w:tcW w:w="0" w:type="auto"/>
                  <w:tcBorders>
                    <w:top w:val="single" w:sz="12" w:space="0" w:color="auto"/>
                    <w:bottom w:val="single" w:sz="8" w:space="0" w:color="auto"/>
                  </w:tcBorders>
                  <w:vAlign w:val="center"/>
                  <w:hideMark/>
                </w:tcPr>
                <w:p w14:paraId="4719EE2B" w14:textId="7EE1EC98"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A link is a typed connection between two resources. This class is based on the Web Linking model defined in </w:t>
                  </w:r>
                  <w:commentRangeStart w:id="129"/>
                  <w:r w:rsidRPr="00F84250">
                    <w:rPr>
                      <w:rFonts w:ascii="Times New Roman" w:eastAsia="Times New Roman" w:hAnsi="Times New Roman" w:cs="Times New Roman"/>
                      <w:kern w:val="0"/>
                      <w14:ligatures w14:val="none"/>
                    </w:rPr>
                    <w:t>IETF RFC 8288</w:t>
                  </w:r>
                  <w:ins w:id="130" w:author="Carl Reed" w:date="2024-12-16T12:06:00Z" w16du:dateUtc="2024-12-16T19:06:00Z">
                    <w:r w:rsidR="001D0C91">
                      <w:rPr>
                        <w:rFonts w:ascii="Times New Roman" w:eastAsia="Times New Roman" w:hAnsi="Times New Roman" w:cs="Times New Roman"/>
                        <w:kern w:val="0"/>
                        <w14:ligatures w14:val="none"/>
                      </w:rPr>
                      <w:t xml:space="preserve"> – Web Linking</w:t>
                    </w:r>
                  </w:ins>
                  <w:r w:rsidRPr="00F84250">
                    <w:rPr>
                      <w:rFonts w:ascii="Times New Roman" w:eastAsia="Times New Roman" w:hAnsi="Times New Roman" w:cs="Times New Roman"/>
                      <w:kern w:val="0"/>
                      <w14:ligatures w14:val="none"/>
                    </w:rPr>
                    <w:t>.</w:t>
                  </w:r>
                  <w:commentRangeEnd w:id="129"/>
                  <w:r w:rsidR="005A3B2D">
                    <w:rPr>
                      <w:rStyle w:val="CommentReference"/>
                    </w:rPr>
                    <w:commentReference w:id="129"/>
                  </w:r>
                </w:p>
              </w:tc>
            </w:tr>
            <w:tr w:rsidR="00F84250" w:rsidRPr="00F84250" w14:paraId="58AB2AC2" w14:textId="77777777">
              <w:trPr>
                <w:tblCellSpacing w:w="15" w:type="dxa"/>
              </w:trPr>
              <w:tc>
                <w:tcPr>
                  <w:tcW w:w="0" w:type="auto"/>
                  <w:tcBorders>
                    <w:top w:val="nil"/>
                    <w:bottom w:val="single" w:sz="8" w:space="0" w:color="auto"/>
                  </w:tcBorders>
                  <w:vAlign w:val="center"/>
                  <w:hideMark/>
                </w:tcPr>
                <w:p w14:paraId="561B772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Subclass of:</w:t>
                  </w:r>
                </w:p>
              </w:tc>
              <w:tc>
                <w:tcPr>
                  <w:tcW w:w="0" w:type="auto"/>
                  <w:tcBorders>
                    <w:top w:val="nil"/>
                    <w:bottom w:val="single" w:sz="8" w:space="0" w:color="auto"/>
                  </w:tcBorders>
                  <w:vAlign w:val="center"/>
                  <w:hideMark/>
                </w:tcPr>
                <w:p w14:paraId="76B6AA2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none</w:t>
                  </w:r>
                </w:p>
              </w:tc>
            </w:tr>
            <w:tr w:rsidR="00F84250" w:rsidRPr="00F84250" w14:paraId="3A6601F8" w14:textId="77777777">
              <w:trPr>
                <w:tblCellSpacing w:w="15" w:type="dxa"/>
              </w:trPr>
              <w:tc>
                <w:tcPr>
                  <w:tcW w:w="0" w:type="auto"/>
                  <w:tcBorders>
                    <w:top w:val="nil"/>
                    <w:bottom w:val="single" w:sz="12" w:space="0" w:color="auto"/>
                  </w:tcBorders>
                  <w:vAlign w:val="center"/>
                  <w:hideMark/>
                </w:tcPr>
                <w:p w14:paraId="3994272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Stereotype:</w:t>
                  </w:r>
                </w:p>
              </w:tc>
              <w:tc>
                <w:tcPr>
                  <w:tcW w:w="0" w:type="auto"/>
                  <w:tcBorders>
                    <w:top w:val="nil"/>
                    <w:bottom w:val="single" w:sz="12" w:space="0" w:color="auto"/>
                  </w:tcBorders>
                  <w:vAlign w:val="center"/>
                  <w:hideMark/>
                </w:tcPr>
                <w:p w14:paraId="03ADB78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«Type»</w:t>
                  </w:r>
                </w:p>
              </w:tc>
            </w:tr>
          </w:tbl>
          <w:p w14:paraId="766657B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r w:rsidR="00F84250" w:rsidRPr="00F84250" w14:paraId="5B7BC467" w14:textId="77777777" w:rsidTr="00F84250">
        <w:trPr>
          <w:tblCellSpacing w:w="15" w:type="dxa"/>
        </w:trPr>
        <w:tc>
          <w:tcPr>
            <w:tcW w:w="0" w:type="auto"/>
            <w:tcBorders>
              <w:top w:val="nil"/>
              <w:bottom w:val="single" w:sz="12"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845"/>
              <w:gridCol w:w="6390"/>
            </w:tblGrid>
            <w:tr w:rsidR="00F84250" w:rsidRPr="00F84250" w14:paraId="74EF60F9" w14:textId="77777777">
              <w:trPr>
                <w:tblHeader/>
                <w:tblCellSpacing w:w="15" w:type="dxa"/>
              </w:trPr>
              <w:tc>
                <w:tcPr>
                  <w:tcW w:w="0" w:type="auto"/>
                  <w:tcBorders>
                    <w:top w:val="single" w:sz="12" w:space="0" w:color="auto"/>
                    <w:bottom w:val="single" w:sz="12" w:space="0" w:color="auto"/>
                  </w:tcBorders>
                  <w:vAlign w:val="center"/>
                  <w:hideMark/>
                </w:tcPr>
                <w:p w14:paraId="63433B0C"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Attribute</w:t>
                  </w:r>
                </w:p>
              </w:tc>
              <w:tc>
                <w:tcPr>
                  <w:tcW w:w="0" w:type="auto"/>
                  <w:tcBorders>
                    <w:top w:val="single" w:sz="12" w:space="0" w:color="auto"/>
                    <w:bottom w:val="single" w:sz="12" w:space="0" w:color="auto"/>
                  </w:tcBorders>
                  <w:vAlign w:val="center"/>
                  <w:hideMark/>
                </w:tcPr>
                <w:p w14:paraId="253D2F33"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Value type and multiplicity</w:t>
                  </w:r>
                </w:p>
              </w:tc>
              <w:tc>
                <w:tcPr>
                  <w:tcW w:w="0" w:type="auto"/>
                  <w:tcBorders>
                    <w:top w:val="single" w:sz="12" w:space="0" w:color="auto"/>
                    <w:bottom w:val="single" w:sz="12" w:space="0" w:color="auto"/>
                  </w:tcBorders>
                  <w:vAlign w:val="center"/>
                  <w:hideMark/>
                </w:tcPr>
                <w:p w14:paraId="37488A53"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Definition</w:t>
                  </w:r>
                </w:p>
              </w:tc>
            </w:tr>
            <w:tr w:rsidR="00F84250" w:rsidRPr="00F84250" w14:paraId="5AE969B6" w14:textId="77777777">
              <w:trPr>
                <w:tblCellSpacing w:w="15" w:type="dxa"/>
              </w:trPr>
              <w:tc>
                <w:tcPr>
                  <w:tcW w:w="0" w:type="auto"/>
                  <w:tcBorders>
                    <w:top w:val="single" w:sz="12" w:space="0" w:color="auto"/>
                    <w:bottom w:val="single" w:sz="8" w:space="0" w:color="auto"/>
                  </w:tcBorders>
                  <w:vAlign w:val="center"/>
                  <w:hideMark/>
                </w:tcPr>
                <w:p w14:paraId="1E6833F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href</w:t>
                  </w:r>
                </w:p>
              </w:tc>
              <w:tc>
                <w:tcPr>
                  <w:tcW w:w="0" w:type="auto"/>
                  <w:tcBorders>
                    <w:top w:val="single" w:sz="12" w:space="0" w:color="auto"/>
                    <w:bottom w:val="single" w:sz="8" w:space="0" w:color="auto"/>
                  </w:tcBorders>
                  <w:vAlign w:val="center"/>
                  <w:hideMark/>
                </w:tcPr>
                <w:p w14:paraId="1E9E0F7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68" w:anchor="CharacterString-section" w:history="1">
                    <w:r w:rsidRPr="00F84250">
                      <w:rPr>
                        <w:rFonts w:ascii="Times New Roman" w:eastAsia="Times New Roman" w:hAnsi="Times New Roman" w:cs="Times New Roman"/>
                        <w:color w:val="0000FF"/>
                        <w:kern w:val="0"/>
                        <w:u w:val="single"/>
                        <w14:ligatures w14:val="none"/>
                      </w:rPr>
                      <w:t>CharacterString</w:t>
                    </w:r>
                  </w:hyperlink>
                  <w:r w:rsidRPr="00F84250">
                    <w:rPr>
                      <w:rFonts w:ascii="Times New Roman" w:eastAsia="Times New Roman" w:hAnsi="Times New Roman" w:cs="Times New Roman"/>
                      <w:kern w:val="0"/>
                      <w14:ligatures w14:val="none"/>
                    </w:rPr>
                    <w:t xml:space="preserve"> [1..1]</w:t>
                  </w:r>
                </w:p>
              </w:tc>
              <w:tc>
                <w:tcPr>
                  <w:tcW w:w="0" w:type="auto"/>
                  <w:tcBorders>
                    <w:top w:val="single" w:sz="12" w:space="0" w:color="auto"/>
                    <w:bottom w:val="single" w:sz="8" w:space="0" w:color="auto"/>
                  </w:tcBorders>
                  <w:vAlign w:val="center"/>
                  <w:hideMark/>
                </w:tcPr>
                <w:p w14:paraId="30C399A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Supplies the URI to a remote resource (or resource fragment).</w:t>
                  </w:r>
                </w:p>
              </w:tc>
            </w:tr>
            <w:tr w:rsidR="00F84250" w:rsidRPr="00F84250" w14:paraId="46C6CB31" w14:textId="77777777">
              <w:trPr>
                <w:tblCellSpacing w:w="15" w:type="dxa"/>
              </w:trPr>
              <w:tc>
                <w:tcPr>
                  <w:tcW w:w="0" w:type="auto"/>
                  <w:tcBorders>
                    <w:top w:val="nil"/>
                    <w:bottom w:val="single" w:sz="8" w:space="0" w:color="auto"/>
                  </w:tcBorders>
                  <w:vAlign w:val="center"/>
                  <w:hideMark/>
                </w:tcPr>
                <w:p w14:paraId="47895C1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hreflang</w:t>
                  </w:r>
                </w:p>
              </w:tc>
              <w:tc>
                <w:tcPr>
                  <w:tcW w:w="0" w:type="auto"/>
                  <w:tcBorders>
                    <w:top w:val="nil"/>
                    <w:bottom w:val="single" w:sz="8" w:space="0" w:color="auto"/>
                  </w:tcBorders>
                  <w:vAlign w:val="center"/>
                  <w:hideMark/>
                </w:tcPr>
                <w:p w14:paraId="7B9F74B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69" w:anchor="CharacterString-section" w:history="1">
                    <w:r w:rsidRPr="00F84250">
                      <w:rPr>
                        <w:rFonts w:ascii="Times New Roman" w:eastAsia="Times New Roman" w:hAnsi="Times New Roman" w:cs="Times New Roman"/>
                        <w:color w:val="0000FF"/>
                        <w:kern w:val="0"/>
                        <w:u w:val="single"/>
                        <w14:ligatures w14:val="none"/>
                      </w:rPr>
                      <w:t>CharacterString</w:t>
                    </w:r>
                  </w:hyperlink>
                  <w:r w:rsidRPr="00F84250">
                    <w:rPr>
                      <w:rFonts w:ascii="Times New Roman" w:eastAsia="Times New Roman" w:hAnsi="Times New Roman" w:cs="Times New Roman"/>
                      <w:kern w:val="0"/>
                      <w14:ligatures w14:val="none"/>
                    </w:rPr>
                    <w:t xml:space="preserve"> [0..*]</w:t>
                  </w:r>
                </w:p>
              </w:tc>
              <w:tc>
                <w:tcPr>
                  <w:tcW w:w="0" w:type="auto"/>
                  <w:tcBorders>
                    <w:top w:val="nil"/>
                    <w:bottom w:val="single" w:sz="8" w:space="0" w:color="auto"/>
                  </w:tcBorders>
                  <w:vAlign w:val="center"/>
                  <w:hideMark/>
                </w:tcPr>
                <w:p w14:paraId="2F4D627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The “hreflang” attribute is a hint indicating what the language of the result of dereferencing the link should be. Note that this is only a hint. Multiple hreflang attributes on a single link-value indicate that multiple languages are available from the indicated resource.</w:t>
                  </w:r>
                </w:p>
              </w:tc>
            </w:tr>
            <w:tr w:rsidR="00F84250" w:rsidRPr="00F84250" w14:paraId="7327D87A" w14:textId="77777777">
              <w:trPr>
                <w:tblCellSpacing w:w="15" w:type="dxa"/>
              </w:trPr>
              <w:tc>
                <w:tcPr>
                  <w:tcW w:w="0" w:type="auto"/>
                  <w:tcBorders>
                    <w:top w:val="nil"/>
                    <w:bottom w:val="single" w:sz="8" w:space="0" w:color="auto"/>
                  </w:tcBorders>
                  <w:vAlign w:val="center"/>
                  <w:hideMark/>
                </w:tcPr>
                <w:p w14:paraId="536DE27A"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rel</w:t>
                  </w:r>
                </w:p>
              </w:tc>
              <w:tc>
                <w:tcPr>
                  <w:tcW w:w="0" w:type="auto"/>
                  <w:tcBorders>
                    <w:top w:val="nil"/>
                    <w:bottom w:val="single" w:sz="8" w:space="0" w:color="auto"/>
                  </w:tcBorders>
                  <w:vAlign w:val="center"/>
                  <w:hideMark/>
                </w:tcPr>
                <w:p w14:paraId="39964DB1"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70" w:anchor="CharacterString-section" w:history="1">
                    <w:r w:rsidRPr="00F84250">
                      <w:rPr>
                        <w:rFonts w:ascii="Times New Roman" w:eastAsia="Times New Roman" w:hAnsi="Times New Roman" w:cs="Times New Roman"/>
                        <w:color w:val="0000FF"/>
                        <w:kern w:val="0"/>
                        <w:u w:val="single"/>
                        <w14:ligatures w14:val="none"/>
                      </w:rPr>
                      <w:t>CharacterString</w:t>
                    </w:r>
                  </w:hyperlink>
                  <w:r w:rsidRPr="00F84250">
                    <w:rPr>
                      <w:rFonts w:ascii="Times New Roman" w:eastAsia="Times New Roman" w:hAnsi="Times New Roman" w:cs="Times New Roman"/>
                      <w:kern w:val="0"/>
                      <w14:ligatures w14:val="none"/>
                    </w:rPr>
                    <w:t xml:space="preserve"> [1..1]</w:t>
                  </w:r>
                </w:p>
              </w:tc>
              <w:tc>
                <w:tcPr>
                  <w:tcW w:w="0" w:type="auto"/>
                  <w:tcBorders>
                    <w:top w:val="nil"/>
                    <w:bottom w:val="single" w:sz="8" w:space="0" w:color="auto"/>
                  </w:tcBorders>
                  <w:vAlign w:val="center"/>
                  <w:hideMark/>
                </w:tcPr>
                <w:p w14:paraId="562F644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 link relation (rel) attribute identifies the semantics (meaning) of a link. The relation type values should come from either the IANA or OGC relation type registries.</w:t>
                  </w:r>
                </w:p>
              </w:tc>
            </w:tr>
            <w:tr w:rsidR="00F84250" w:rsidRPr="00F84250" w14:paraId="2731B02D" w14:textId="77777777">
              <w:trPr>
                <w:tblCellSpacing w:w="15" w:type="dxa"/>
              </w:trPr>
              <w:tc>
                <w:tcPr>
                  <w:tcW w:w="0" w:type="auto"/>
                  <w:tcBorders>
                    <w:top w:val="nil"/>
                    <w:bottom w:val="single" w:sz="8" w:space="0" w:color="auto"/>
                  </w:tcBorders>
                  <w:vAlign w:val="center"/>
                  <w:hideMark/>
                </w:tcPr>
                <w:p w14:paraId="5AA8BFD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title</w:t>
                  </w:r>
                </w:p>
              </w:tc>
              <w:tc>
                <w:tcPr>
                  <w:tcW w:w="0" w:type="auto"/>
                  <w:tcBorders>
                    <w:top w:val="nil"/>
                    <w:bottom w:val="single" w:sz="8" w:space="0" w:color="auto"/>
                  </w:tcBorders>
                  <w:vAlign w:val="center"/>
                  <w:hideMark/>
                </w:tcPr>
                <w:p w14:paraId="16D4C7A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71" w:anchor="CharacterString-section" w:history="1">
                    <w:r w:rsidRPr="00F84250">
                      <w:rPr>
                        <w:rFonts w:ascii="Times New Roman" w:eastAsia="Times New Roman" w:hAnsi="Times New Roman" w:cs="Times New Roman"/>
                        <w:color w:val="0000FF"/>
                        <w:kern w:val="0"/>
                        <w:u w:val="single"/>
                        <w14:ligatures w14:val="none"/>
                      </w:rPr>
                      <w:t>CharacterString</w:t>
                    </w:r>
                  </w:hyperlink>
                  <w:r w:rsidRPr="00F84250">
                    <w:rPr>
                      <w:rFonts w:ascii="Times New Roman" w:eastAsia="Times New Roman" w:hAnsi="Times New Roman" w:cs="Times New Roman"/>
                      <w:kern w:val="0"/>
                      <w14:ligatures w14:val="none"/>
                    </w:rPr>
                    <w:t xml:space="preserve"> [0..1]</w:t>
                  </w:r>
                </w:p>
              </w:tc>
              <w:tc>
                <w:tcPr>
                  <w:tcW w:w="0" w:type="auto"/>
                  <w:tcBorders>
                    <w:top w:val="nil"/>
                    <w:bottom w:val="single" w:sz="8" w:space="0" w:color="auto"/>
                  </w:tcBorders>
                  <w:vAlign w:val="center"/>
                  <w:hideMark/>
                </w:tcPr>
                <w:p w14:paraId="7BFCAAC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The “title” attribute is used to label the destination of a link such that it can be used as a human-readable identifier (e.g., a menu entry).</w:t>
                  </w:r>
                </w:p>
              </w:tc>
            </w:tr>
            <w:tr w:rsidR="00F84250" w:rsidRPr="00F84250" w14:paraId="6C1A0E99" w14:textId="77777777">
              <w:trPr>
                <w:tblCellSpacing w:w="15" w:type="dxa"/>
              </w:trPr>
              <w:tc>
                <w:tcPr>
                  <w:tcW w:w="0" w:type="auto"/>
                  <w:tcBorders>
                    <w:top w:val="nil"/>
                    <w:bottom w:val="single" w:sz="12" w:space="0" w:color="auto"/>
                  </w:tcBorders>
                  <w:vAlign w:val="center"/>
                  <w:hideMark/>
                </w:tcPr>
                <w:p w14:paraId="38407442"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type</w:t>
                  </w:r>
                </w:p>
              </w:tc>
              <w:tc>
                <w:tcPr>
                  <w:tcW w:w="0" w:type="auto"/>
                  <w:tcBorders>
                    <w:top w:val="nil"/>
                    <w:bottom w:val="single" w:sz="12" w:space="0" w:color="auto"/>
                  </w:tcBorders>
                  <w:vAlign w:val="center"/>
                  <w:hideMark/>
                </w:tcPr>
                <w:p w14:paraId="1BB8CD8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72" w:anchor="CharacterString-section" w:history="1">
                    <w:r w:rsidRPr="00F84250">
                      <w:rPr>
                        <w:rFonts w:ascii="Times New Roman" w:eastAsia="Times New Roman" w:hAnsi="Times New Roman" w:cs="Times New Roman"/>
                        <w:color w:val="0000FF"/>
                        <w:kern w:val="0"/>
                        <w:u w:val="single"/>
                        <w14:ligatures w14:val="none"/>
                      </w:rPr>
                      <w:t>CharacterString</w:t>
                    </w:r>
                  </w:hyperlink>
                  <w:r w:rsidRPr="00F84250">
                    <w:rPr>
                      <w:rFonts w:ascii="Times New Roman" w:eastAsia="Times New Roman" w:hAnsi="Times New Roman" w:cs="Times New Roman"/>
                      <w:kern w:val="0"/>
                      <w14:ligatures w14:val="none"/>
                    </w:rPr>
                    <w:t xml:space="preserve"> [0..1]</w:t>
                  </w:r>
                </w:p>
              </w:tc>
              <w:tc>
                <w:tcPr>
                  <w:tcW w:w="0" w:type="auto"/>
                  <w:tcBorders>
                    <w:top w:val="nil"/>
                    <w:bottom w:val="single" w:sz="12" w:space="0" w:color="auto"/>
                  </w:tcBorders>
                  <w:vAlign w:val="center"/>
                  <w:hideMark/>
                </w:tcPr>
                <w:p w14:paraId="1BB0E3A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The “type” attribute is a hint indicating what the media type of the result of dereferencing the link should be. Note that this is only a hint.</w:t>
                  </w:r>
                </w:p>
              </w:tc>
            </w:tr>
          </w:tbl>
          <w:p w14:paraId="3EAF05B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tc>
      </w:tr>
    </w:tbl>
    <w:p w14:paraId="362A8BB8"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p w14:paraId="193EE5B1" w14:textId="77777777" w:rsidR="00F84250" w:rsidRPr="00F84250" w:rsidRDefault="00F84250" w:rsidP="00F8425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273" w:anchor="abstract-test-suite-section" w:history="1">
        <w:r w:rsidRPr="00F84250">
          <w:rPr>
            <w:rFonts w:ascii="Times New Roman" w:eastAsia="Times New Roman" w:hAnsi="Times New Roman" w:cs="Times New Roman"/>
            <w:b/>
            <w:bCs/>
            <w:color w:val="0000FF"/>
            <w:kern w:val="36"/>
            <w:sz w:val="48"/>
            <w:szCs w:val="48"/>
            <w:u w:val="single"/>
            <w14:ligatures w14:val="none"/>
          </w:rPr>
          <w:t>Annex A</w:t>
        </w:r>
        <w:r w:rsidRPr="00F84250">
          <w:rPr>
            <w:rFonts w:ascii="Times New Roman" w:eastAsia="Times New Roman" w:hAnsi="Times New Roman" w:cs="Times New Roman"/>
            <w:b/>
            <w:bCs/>
            <w:color w:val="0000FF"/>
            <w:kern w:val="36"/>
            <w:sz w:val="48"/>
            <w:szCs w:val="48"/>
            <w:u w:val="single"/>
            <w14:ligatures w14:val="none"/>
          </w:rPr>
          <w:br/>
          <w:t>(informative)</w:t>
        </w:r>
        <w:r w:rsidRPr="00F84250">
          <w:rPr>
            <w:rFonts w:ascii="Times New Roman" w:eastAsia="Times New Roman" w:hAnsi="Times New Roman" w:cs="Times New Roman"/>
            <w:b/>
            <w:bCs/>
            <w:color w:val="0000FF"/>
            <w:kern w:val="36"/>
            <w:sz w:val="48"/>
            <w:szCs w:val="48"/>
            <w:u w:val="single"/>
            <w14:ligatures w14:val="none"/>
          </w:rPr>
          <w:br/>
          <w:t>Abstract Test Suite (Normative)</w:t>
        </w:r>
      </w:hyperlink>
    </w:p>
    <w:p w14:paraId="1CFE749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The following Abstract Test Suite is independent of any implementing technology. It is not to be used to assess conformance of a POI implementation. Rather, it is intended for use by developers of Implementation Specifications. It provides a baseline to be extended with the technology-specific details necessary to create an Executable Test Script. It is the technology-specific Executable Test Scripts which are used to assess conformance of POI implementations.</w:t>
      </w:r>
    </w:p>
    <w:p w14:paraId="68CBB505" w14:textId="77777777" w:rsidR="00F84250" w:rsidRPr="00F84250" w:rsidRDefault="00F84250" w:rsidP="00F842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hyperlink r:id="rId274" w:anchor="_conformance_class_core" w:history="1">
        <w:r w:rsidRPr="00F84250">
          <w:rPr>
            <w:rFonts w:ascii="Times New Roman" w:eastAsia="Times New Roman" w:hAnsi="Times New Roman" w:cs="Times New Roman"/>
            <w:b/>
            <w:bCs/>
            <w:color w:val="0000FF"/>
            <w:kern w:val="0"/>
            <w:sz w:val="36"/>
            <w:szCs w:val="36"/>
            <w:u w:val="single"/>
            <w14:ligatures w14:val="none"/>
          </w:rPr>
          <w:t>A.1.  Conformance Class Core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7351"/>
      </w:tblGrid>
      <w:tr w:rsidR="00F84250" w:rsidRPr="00F84250" w14:paraId="30A2D40D"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69EC7DCB"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275" w:anchor="_4ba8bada-cb29-8bb1-552c-308e63a496d7" w:history="1">
              <w:r w:rsidRPr="00F84250">
                <w:rPr>
                  <w:rFonts w:ascii="Times New Roman" w:eastAsia="Times New Roman" w:hAnsi="Times New Roman" w:cs="Times New Roman"/>
                  <w:b/>
                  <w:bCs/>
                  <w:color w:val="0000FF"/>
                  <w:kern w:val="0"/>
                  <w:u w:val="single"/>
                  <w14:ligatures w14:val="none"/>
                </w:rPr>
                <w:t>Conformance class A.1</w:t>
              </w:r>
            </w:hyperlink>
          </w:p>
        </w:tc>
      </w:tr>
      <w:tr w:rsidR="00F84250" w:rsidRPr="00F84250" w14:paraId="406E79FD" w14:textId="77777777" w:rsidTr="00F84250">
        <w:trPr>
          <w:tblCellSpacing w:w="15" w:type="dxa"/>
        </w:trPr>
        <w:tc>
          <w:tcPr>
            <w:tcW w:w="0" w:type="auto"/>
            <w:tcBorders>
              <w:top w:val="single" w:sz="12" w:space="0" w:color="auto"/>
              <w:bottom w:val="single" w:sz="8" w:space="0" w:color="auto"/>
            </w:tcBorders>
            <w:vAlign w:val="center"/>
            <w:hideMark/>
          </w:tcPr>
          <w:p w14:paraId="71ADC18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1E52FF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http://www.opengis.net/spec/poi/1.0/conf/core</w:t>
            </w:r>
          </w:p>
        </w:tc>
      </w:tr>
      <w:tr w:rsidR="00F84250" w:rsidRPr="00F84250" w14:paraId="3D519253" w14:textId="77777777" w:rsidTr="00F84250">
        <w:trPr>
          <w:tblCellSpacing w:w="15" w:type="dxa"/>
        </w:trPr>
        <w:tc>
          <w:tcPr>
            <w:tcW w:w="0" w:type="auto"/>
            <w:tcBorders>
              <w:top w:val="nil"/>
              <w:bottom w:val="single" w:sz="8" w:space="0" w:color="auto"/>
            </w:tcBorders>
            <w:vAlign w:val="center"/>
            <w:hideMark/>
          </w:tcPr>
          <w:p w14:paraId="694AB58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Requirements class</w:t>
            </w:r>
          </w:p>
        </w:tc>
        <w:tc>
          <w:tcPr>
            <w:tcW w:w="0" w:type="auto"/>
            <w:tcBorders>
              <w:top w:val="nil"/>
              <w:bottom w:val="single" w:sz="8" w:space="0" w:color="auto"/>
            </w:tcBorders>
            <w:vAlign w:val="center"/>
            <w:hideMark/>
          </w:tcPr>
          <w:p w14:paraId="7222D4F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76" w:anchor="req_core" w:history="1">
              <w:r w:rsidRPr="00F84250">
                <w:rPr>
                  <w:rFonts w:ascii="Times New Roman" w:eastAsia="Times New Roman" w:hAnsi="Times New Roman" w:cs="Times New Roman"/>
                  <w:color w:val="0000FF"/>
                  <w:kern w:val="0"/>
                  <w:u w:val="single"/>
                  <w14:ligatures w14:val="none"/>
                </w:rPr>
                <w:t xml:space="preserve">Requirements class 1: </w:t>
              </w:r>
              <w:r w:rsidRPr="00F84250">
                <w:rPr>
                  <w:rFonts w:ascii="Courier New" w:eastAsia="Times New Roman" w:hAnsi="Courier New" w:cs="Courier New"/>
                  <w:kern w:val="0"/>
                  <w:sz w:val="20"/>
                  <w:szCs w:val="20"/>
                  <w14:ligatures w14:val="none"/>
                </w:rPr>
                <w:t>http://www.opengis.net/spec/poi/1.0/req/core</w:t>
              </w:r>
            </w:hyperlink>
          </w:p>
        </w:tc>
      </w:tr>
      <w:tr w:rsidR="00F84250" w:rsidRPr="00F84250" w14:paraId="3D1595B6" w14:textId="77777777" w:rsidTr="00F84250">
        <w:trPr>
          <w:tblCellSpacing w:w="15" w:type="dxa"/>
        </w:trPr>
        <w:tc>
          <w:tcPr>
            <w:tcW w:w="0" w:type="auto"/>
            <w:tcBorders>
              <w:top w:val="nil"/>
              <w:bottom w:val="single" w:sz="8" w:space="0" w:color="auto"/>
            </w:tcBorders>
            <w:vAlign w:val="center"/>
            <w:hideMark/>
          </w:tcPr>
          <w:p w14:paraId="7D675EC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1ABF65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Implementation Specification</w:t>
            </w:r>
          </w:p>
        </w:tc>
      </w:tr>
      <w:tr w:rsidR="00F84250" w:rsidRPr="00F84250" w14:paraId="2FE7FA63" w14:textId="77777777" w:rsidTr="00F84250">
        <w:trPr>
          <w:tblCellSpacing w:w="15" w:type="dxa"/>
        </w:trPr>
        <w:tc>
          <w:tcPr>
            <w:tcW w:w="0" w:type="auto"/>
            <w:tcBorders>
              <w:top w:val="nil"/>
              <w:bottom w:val="single" w:sz="12" w:space="0" w:color="auto"/>
            </w:tcBorders>
            <w:vAlign w:val="center"/>
            <w:hideMark/>
          </w:tcPr>
          <w:p w14:paraId="001D2C82"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Conformance tests</w:t>
            </w:r>
          </w:p>
        </w:tc>
        <w:tc>
          <w:tcPr>
            <w:tcW w:w="0" w:type="auto"/>
            <w:tcBorders>
              <w:top w:val="nil"/>
              <w:bottom w:val="single" w:sz="12" w:space="0" w:color="auto"/>
            </w:tcBorders>
            <w:vAlign w:val="center"/>
            <w:hideMark/>
          </w:tcPr>
          <w:p w14:paraId="7A4122F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277" w:anchor="ats_core_general_feature_model" w:history="1">
              <w:r w:rsidRPr="00F84250">
                <w:rPr>
                  <w:rFonts w:ascii="Times New Roman" w:eastAsia="Times New Roman" w:hAnsi="Times New Roman" w:cs="Times New Roman"/>
                  <w:color w:val="0000FF"/>
                  <w:kern w:val="0"/>
                  <w:u w:val="single"/>
                  <w14:ligatures w14:val="none"/>
                </w:rPr>
                <w:t xml:space="preserve">Abstract test A.1: </w:t>
              </w:r>
              <w:r w:rsidRPr="00F84250">
                <w:rPr>
                  <w:rFonts w:ascii="Courier New" w:eastAsia="Times New Roman" w:hAnsi="Courier New" w:cs="Courier New"/>
                  <w:kern w:val="0"/>
                  <w:sz w:val="20"/>
                  <w:szCs w:val="20"/>
                  <w14:ligatures w14:val="none"/>
                </w:rPr>
                <w:t>/conf/core/generalfeaturemodel</w:t>
              </w:r>
            </w:hyperlink>
            <w:r w:rsidRPr="00F84250">
              <w:rPr>
                <w:rFonts w:ascii="Times New Roman" w:eastAsia="Times New Roman" w:hAnsi="Times New Roman" w:cs="Times New Roman"/>
                <w:kern w:val="0"/>
                <w14:ligatures w14:val="none"/>
              </w:rPr>
              <w:br/>
            </w:r>
            <w:hyperlink r:id="rId278" w:anchor="ats_core_geometry" w:history="1">
              <w:r w:rsidRPr="00F84250">
                <w:rPr>
                  <w:rFonts w:ascii="Times New Roman" w:eastAsia="Times New Roman" w:hAnsi="Times New Roman" w:cs="Times New Roman"/>
                  <w:color w:val="0000FF"/>
                  <w:kern w:val="0"/>
                  <w:u w:val="single"/>
                  <w14:ligatures w14:val="none"/>
                </w:rPr>
                <w:t xml:space="preserve">Abstract test A.2: </w:t>
              </w:r>
              <w:r w:rsidRPr="00F84250">
                <w:rPr>
                  <w:rFonts w:ascii="Courier New" w:eastAsia="Times New Roman" w:hAnsi="Courier New" w:cs="Courier New"/>
                  <w:kern w:val="0"/>
                  <w:sz w:val="20"/>
                  <w:szCs w:val="20"/>
                  <w14:ligatures w14:val="none"/>
                </w:rPr>
                <w:t>/conf/core/geometry</w:t>
              </w:r>
            </w:hyperlink>
            <w:r w:rsidRPr="00F84250">
              <w:rPr>
                <w:rFonts w:ascii="Times New Roman" w:eastAsia="Times New Roman" w:hAnsi="Times New Roman" w:cs="Times New Roman"/>
                <w:kern w:val="0"/>
                <w14:ligatures w14:val="none"/>
              </w:rPr>
              <w:br/>
            </w:r>
            <w:hyperlink r:id="rId279" w:anchor="ats_core_abstractfeature" w:history="1">
              <w:r w:rsidRPr="00F84250">
                <w:rPr>
                  <w:rFonts w:ascii="Times New Roman" w:eastAsia="Times New Roman" w:hAnsi="Times New Roman" w:cs="Times New Roman"/>
                  <w:color w:val="0000FF"/>
                  <w:kern w:val="0"/>
                  <w:u w:val="single"/>
                  <w14:ligatures w14:val="none"/>
                </w:rPr>
                <w:t xml:space="preserve">Abstract test A.3: </w:t>
              </w:r>
              <w:r w:rsidRPr="00F84250">
                <w:rPr>
                  <w:rFonts w:ascii="Courier New" w:eastAsia="Times New Roman" w:hAnsi="Courier New" w:cs="Courier New"/>
                  <w:kern w:val="0"/>
                  <w:sz w:val="20"/>
                  <w:szCs w:val="20"/>
                  <w14:ligatures w14:val="none"/>
                </w:rPr>
                <w:t>/conf/core/abstractfeature</w:t>
              </w:r>
            </w:hyperlink>
            <w:r w:rsidRPr="00F84250">
              <w:rPr>
                <w:rFonts w:ascii="Times New Roman" w:eastAsia="Times New Roman" w:hAnsi="Times New Roman" w:cs="Times New Roman"/>
                <w:kern w:val="0"/>
                <w14:ligatures w14:val="none"/>
              </w:rPr>
              <w:br/>
            </w:r>
            <w:hyperlink r:id="rId280" w:anchor="ats_core_abstractfeature-description" w:history="1">
              <w:r w:rsidRPr="00F84250">
                <w:rPr>
                  <w:rFonts w:ascii="Times New Roman" w:eastAsia="Times New Roman" w:hAnsi="Times New Roman" w:cs="Times New Roman"/>
                  <w:color w:val="0000FF"/>
                  <w:kern w:val="0"/>
                  <w:u w:val="single"/>
                  <w14:ligatures w14:val="none"/>
                </w:rPr>
                <w:t xml:space="preserve">Abstract test A.4: </w:t>
              </w:r>
              <w:r w:rsidRPr="00F84250">
                <w:rPr>
                  <w:rFonts w:ascii="Courier New" w:eastAsia="Times New Roman" w:hAnsi="Courier New" w:cs="Courier New"/>
                  <w:kern w:val="0"/>
                  <w:sz w:val="20"/>
                  <w:szCs w:val="20"/>
                  <w14:ligatures w14:val="none"/>
                </w:rPr>
                <w:t>/conf/core/abstractfeature-description</w:t>
              </w:r>
            </w:hyperlink>
            <w:r w:rsidRPr="00F84250">
              <w:rPr>
                <w:rFonts w:ascii="Times New Roman" w:eastAsia="Times New Roman" w:hAnsi="Times New Roman" w:cs="Times New Roman"/>
                <w:kern w:val="0"/>
                <w14:ligatures w14:val="none"/>
              </w:rPr>
              <w:br/>
            </w:r>
            <w:hyperlink r:id="rId281" w:anchor="ats_core_abstractfeature-featureid" w:history="1">
              <w:r w:rsidRPr="00F84250">
                <w:rPr>
                  <w:rFonts w:ascii="Times New Roman" w:eastAsia="Times New Roman" w:hAnsi="Times New Roman" w:cs="Times New Roman"/>
                  <w:color w:val="0000FF"/>
                  <w:kern w:val="0"/>
                  <w:u w:val="single"/>
                  <w14:ligatures w14:val="none"/>
                </w:rPr>
                <w:t xml:space="preserve">Abstract test A.5: </w:t>
              </w:r>
              <w:r w:rsidRPr="00F84250">
                <w:rPr>
                  <w:rFonts w:ascii="Courier New" w:eastAsia="Times New Roman" w:hAnsi="Courier New" w:cs="Courier New"/>
                  <w:kern w:val="0"/>
                  <w:sz w:val="20"/>
                  <w:szCs w:val="20"/>
                  <w14:ligatures w14:val="none"/>
                </w:rPr>
                <w:t>/conf/core/abstractfeature-featureid</w:t>
              </w:r>
            </w:hyperlink>
            <w:r w:rsidRPr="00F84250">
              <w:rPr>
                <w:rFonts w:ascii="Times New Roman" w:eastAsia="Times New Roman" w:hAnsi="Times New Roman" w:cs="Times New Roman"/>
                <w:kern w:val="0"/>
                <w14:ligatures w14:val="none"/>
              </w:rPr>
              <w:br/>
            </w:r>
            <w:hyperlink r:id="rId282" w:anchor="ats_core_abstractfeature-identifier" w:history="1">
              <w:r w:rsidRPr="00F84250">
                <w:rPr>
                  <w:rFonts w:ascii="Times New Roman" w:eastAsia="Times New Roman" w:hAnsi="Times New Roman" w:cs="Times New Roman"/>
                  <w:color w:val="0000FF"/>
                  <w:kern w:val="0"/>
                  <w:u w:val="single"/>
                  <w14:ligatures w14:val="none"/>
                </w:rPr>
                <w:t xml:space="preserve">Abstract test A.6: </w:t>
              </w:r>
              <w:r w:rsidRPr="00F84250">
                <w:rPr>
                  <w:rFonts w:ascii="Courier New" w:eastAsia="Times New Roman" w:hAnsi="Courier New" w:cs="Courier New"/>
                  <w:kern w:val="0"/>
                  <w:sz w:val="20"/>
                  <w:szCs w:val="20"/>
                  <w14:ligatures w14:val="none"/>
                </w:rPr>
                <w:t>/conf/core/abstractfeature-identifier</w:t>
              </w:r>
            </w:hyperlink>
            <w:r w:rsidRPr="00F84250">
              <w:rPr>
                <w:rFonts w:ascii="Times New Roman" w:eastAsia="Times New Roman" w:hAnsi="Times New Roman" w:cs="Times New Roman"/>
                <w:kern w:val="0"/>
                <w14:ligatures w14:val="none"/>
              </w:rPr>
              <w:br/>
            </w:r>
            <w:hyperlink r:id="rId283" w:anchor="ats_core_abstractfeature-name" w:history="1">
              <w:r w:rsidRPr="00F84250">
                <w:rPr>
                  <w:rFonts w:ascii="Times New Roman" w:eastAsia="Times New Roman" w:hAnsi="Times New Roman" w:cs="Times New Roman"/>
                  <w:color w:val="0000FF"/>
                  <w:kern w:val="0"/>
                  <w:u w:val="single"/>
                  <w14:ligatures w14:val="none"/>
                </w:rPr>
                <w:t xml:space="preserve">Abstract test A.7: </w:t>
              </w:r>
              <w:r w:rsidRPr="00F84250">
                <w:rPr>
                  <w:rFonts w:ascii="Courier New" w:eastAsia="Times New Roman" w:hAnsi="Courier New" w:cs="Courier New"/>
                  <w:kern w:val="0"/>
                  <w:sz w:val="20"/>
                  <w:szCs w:val="20"/>
                  <w14:ligatures w14:val="none"/>
                </w:rPr>
                <w:t>/conf/core/abstractfeature-name</w:t>
              </w:r>
            </w:hyperlink>
            <w:r w:rsidRPr="00F84250">
              <w:rPr>
                <w:rFonts w:ascii="Times New Roman" w:eastAsia="Times New Roman" w:hAnsi="Times New Roman" w:cs="Times New Roman"/>
                <w:kern w:val="0"/>
                <w14:ligatures w14:val="none"/>
              </w:rPr>
              <w:br/>
            </w:r>
            <w:hyperlink r:id="rId284" w:anchor="ats_core_featurewithlifespan" w:history="1">
              <w:r w:rsidRPr="00F84250">
                <w:rPr>
                  <w:rFonts w:ascii="Times New Roman" w:eastAsia="Times New Roman" w:hAnsi="Times New Roman" w:cs="Times New Roman"/>
                  <w:color w:val="0000FF"/>
                  <w:kern w:val="0"/>
                  <w:u w:val="single"/>
                  <w14:ligatures w14:val="none"/>
                </w:rPr>
                <w:t xml:space="preserve">Abstract test A.8: </w:t>
              </w:r>
              <w:r w:rsidRPr="00F84250">
                <w:rPr>
                  <w:rFonts w:ascii="Courier New" w:eastAsia="Times New Roman" w:hAnsi="Courier New" w:cs="Courier New"/>
                  <w:kern w:val="0"/>
                  <w:sz w:val="20"/>
                  <w:szCs w:val="20"/>
                  <w14:ligatures w14:val="none"/>
                </w:rPr>
                <w:t>/conf/core/featurewithlifespan</w:t>
              </w:r>
            </w:hyperlink>
            <w:r w:rsidRPr="00F84250">
              <w:rPr>
                <w:rFonts w:ascii="Times New Roman" w:eastAsia="Times New Roman" w:hAnsi="Times New Roman" w:cs="Times New Roman"/>
                <w:kern w:val="0"/>
                <w14:ligatures w14:val="none"/>
              </w:rPr>
              <w:br/>
            </w:r>
            <w:hyperlink r:id="rId285" w:anchor="ats_core_featurewithlifespan-creationdate" w:history="1">
              <w:r w:rsidRPr="00F84250">
                <w:rPr>
                  <w:rFonts w:ascii="Times New Roman" w:eastAsia="Times New Roman" w:hAnsi="Times New Roman" w:cs="Times New Roman"/>
                  <w:color w:val="0000FF"/>
                  <w:kern w:val="0"/>
                  <w:u w:val="single"/>
                  <w14:ligatures w14:val="none"/>
                </w:rPr>
                <w:t xml:space="preserve">Abstract test A.9: </w:t>
              </w:r>
              <w:r w:rsidRPr="00F84250">
                <w:rPr>
                  <w:rFonts w:ascii="Courier New" w:eastAsia="Times New Roman" w:hAnsi="Courier New" w:cs="Courier New"/>
                  <w:kern w:val="0"/>
                  <w:sz w:val="20"/>
                  <w:szCs w:val="20"/>
                  <w14:ligatures w14:val="none"/>
                </w:rPr>
                <w:t>/conf/core/featurewithlifespan-creationdate</w:t>
              </w:r>
            </w:hyperlink>
            <w:r w:rsidRPr="00F84250">
              <w:rPr>
                <w:rFonts w:ascii="Times New Roman" w:eastAsia="Times New Roman" w:hAnsi="Times New Roman" w:cs="Times New Roman"/>
                <w:kern w:val="0"/>
                <w14:ligatures w14:val="none"/>
              </w:rPr>
              <w:br/>
            </w:r>
            <w:hyperlink r:id="rId286" w:anchor="ats_core_featurewithlifespan-terminationdate" w:history="1">
              <w:r w:rsidRPr="00F84250">
                <w:rPr>
                  <w:rFonts w:ascii="Times New Roman" w:eastAsia="Times New Roman" w:hAnsi="Times New Roman" w:cs="Times New Roman"/>
                  <w:color w:val="0000FF"/>
                  <w:kern w:val="0"/>
                  <w:u w:val="single"/>
                  <w14:ligatures w14:val="none"/>
                </w:rPr>
                <w:t xml:space="preserve">Abstract test A.10: </w:t>
              </w:r>
              <w:r w:rsidRPr="00F84250">
                <w:rPr>
                  <w:rFonts w:ascii="Courier New" w:eastAsia="Times New Roman" w:hAnsi="Courier New" w:cs="Courier New"/>
                  <w:kern w:val="0"/>
                  <w:sz w:val="20"/>
                  <w:szCs w:val="20"/>
                  <w14:ligatures w14:val="none"/>
                </w:rPr>
                <w:t>/conf/core/featurewithlifespan-terminationdate</w:t>
              </w:r>
            </w:hyperlink>
            <w:r w:rsidRPr="00F84250">
              <w:rPr>
                <w:rFonts w:ascii="Times New Roman" w:eastAsia="Times New Roman" w:hAnsi="Times New Roman" w:cs="Times New Roman"/>
                <w:kern w:val="0"/>
                <w14:ligatures w14:val="none"/>
              </w:rPr>
              <w:br/>
            </w:r>
            <w:hyperlink r:id="rId287" w:anchor="ats_core_featurewithlifespan-validfrom" w:history="1">
              <w:r w:rsidRPr="00F84250">
                <w:rPr>
                  <w:rFonts w:ascii="Times New Roman" w:eastAsia="Times New Roman" w:hAnsi="Times New Roman" w:cs="Times New Roman"/>
                  <w:color w:val="0000FF"/>
                  <w:kern w:val="0"/>
                  <w:u w:val="single"/>
                  <w14:ligatures w14:val="none"/>
                </w:rPr>
                <w:t xml:space="preserve">Abstract test A.11: </w:t>
              </w:r>
              <w:r w:rsidRPr="00F84250">
                <w:rPr>
                  <w:rFonts w:ascii="Courier New" w:eastAsia="Times New Roman" w:hAnsi="Courier New" w:cs="Courier New"/>
                  <w:kern w:val="0"/>
                  <w:sz w:val="20"/>
                  <w:szCs w:val="20"/>
                  <w14:ligatures w14:val="none"/>
                </w:rPr>
                <w:t>/conf/core/featurewithlifespan-validfrom</w:t>
              </w:r>
            </w:hyperlink>
            <w:r w:rsidRPr="00F84250">
              <w:rPr>
                <w:rFonts w:ascii="Times New Roman" w:eastAsia="Times New Roman" w:hAnsi="Times New Roman" w:cs="Times New Roman"/>
                <w:kern w:val="0"/>
                <w14:ligatures w14:val="none"/>
              </w:rPr>
              <w:br/>
            </w:r>
            <w:hyperlink r:id="rId288" w:anchor="ats_core_featurewithlifespan-validto" w:history="1">
              <w:r w:rsidRPr="00F84250">
                <w:rPr>
                  <w:rFonts w:ascii="Times New Roman" w:eastAsia="Times New Roman" w:hAnsi="Times New Roman" w:cs="Times New Roman"/>
                  <w:color w:val="0000FF"/>
                  <w:kern w:val="0"/>
                  <w:u w:val="single"/>
                  <w14:ligatures w14:val="none"/>
                </w:rPr>
                <w:t xml:space="preserve">Abstract test A.12: </w:t>
              </w:r>
              <w:r w:rsidRPr="00F84250">
                <w:rPr>
                  <w:rFonts w:ascii="Courier New" w:eastAsia="Times New Roman" w:hAnsi="Courier New" w:cs="Courier New"/>
                  <w:kern w:val="0"/>
                  <w:sz w:val="20"/>
                  <w:szCs w:val="20"/>
                  <w14:ligatures w14:val="none"/>
                </w:rPr>
                <w:t>/conf/core/featurewithlifespan-validto</w:t>
              </w:r>
            </w:hyperlink>
            <w:r w:rsidRPr="00F84250">
              <w:rPr>
                <w:rFonts w:ascii="Times New Roman" w:eastAsia="Times New Roman" w:hAnsi="Times New Roman" w:cs="Times New Roman"/>
                <w:kern w:val="0"/>
                <w14:ligatures w14:val="none"/>
              </w:rPr>
              <w:br/>
            </w:r>
            <w:hyperlink r:id="rId289" w:anchor="ats_core_abstract-poi" w:history="1">
              <w:r w:rsidRPr="00F84250">
                <w:rPr>
                  <w:rFonts w:ascii="Times New Roman" w:eastAsia="Times New Roman" w:hAnsi="Times New Roman" w:cs="Times New Roman"/>
                  <w:color w:val="0000FF"/>
                  <w:kern w:val="0"/>
                  <w:u w:val="single"/>
                  <w14:ligatures w14:val="none"/>
                </w:rPr>
                <w:t xml:space="preserve">Abstract test A.13: </w:t>
              </w:r>
              <w:r w:rsidRPr="00F84250">
                <w:rPr>
                  <w:rFonts w:ascii="Courier New" w:eastAsia="Times New Roman" w:hAnsi="Courier New" w:cs="Courier New"/>
                  <w:kern w:val="0"/>
                  <w:sz w:val="20"/>
                  <w:szCs w:val="20"/>
                  <w14:ligatures w14:val="none"/>
                </w:rPr>
                <w:t>/conf/core/abstract-poi</w:t>
              </w:r>
            </w:hyperlink>
            <w:r w:rsidRPr="00F84250">
              <w:rPr>
                <w:rFonts w:ascii="Times New Roman" w:eastAsia="Times New Roman" w:hAnsi="Times New Roman" w:cs="Times New Roman"/>
                <w:kern w:val="0"/>
                <w14:ligatures w14:val="none"/>
              </w:rPr>
              <w:br/>
            </w:r>
            <w:hyperlink r:id="rId290" w:anchor="ats_core_poi-contactinfo" w:history="1">
              <w:r w:rsidRPr="00F84250">
                <w:rPr>
                  <w:rFonts w:ascii="Times New Roman" w:eastAsia="Times New Roman" w:hAnsi="Times New Roman" w:cs="Times New Roman"/>
                  <w:color w:val="0000FF"/>
                  <w:kern w:val="0"/>
                  <w:u w:val="single"/>
                  <w14:ligatures w14:val="none"/>
                </w:rPr>
                <w:t xml:space="preserve">Abstract test A.14: </w:t>
              </w:r>
              <w:r w:rsidRPr="00F84250">
                <w:rPr>
                  <w:rFonts w:ascii="Courier New" w:eastAsia="Times New Roman" w:hAnsi="Courier New" w:cs="Courier New"/>
                  <w:kern w:val="0"/>
                  <w:sz w:val="20"/>
                  <w:szCs w:val="20"/>
                  <w14:ligatures w14:val="none"/>
                </w:rPr>
                <w:t>/conf/core/poi-contactinfo</w:t>
              </w:r>
            </w:hyperlink>
            <w:r w:rsidRPr="00F84250">
              <w:rPr>
                <w:rFonts w:ascii="Times New Roman" w:eastAsia="Times New Roman" w:hAnsi="Times New Roman" w:cs="Times New Roman"/>
                <w:kern w:val="0"/>
                <w14:ligatures w14:val="none"/>
              </w:rPr>
              <w:br/>
            </w:r>
            <w:hyperlink r:id="rId291" w:anchor="ats_core_poi-featureofinterest" w:history="1">
              <w:r w:rsidRPr="00F84250">
                <w:rPr>
                  <w:rFonts w:ascii="Times New Roman" w:eastAsia="Times New Roman" w:hAnsi="Times New Roman" w:cs="Times New Roman"/>
                  <w:color w:val="0000FF"/>
                  <w:kern w:val="0"/>
                  <w:u w:val="single"/>
                  <w14:ligatures w14:val="none"/>
                </w:rPr>
                <w:t xml:space="preserve">Abstract test A.15: </w:t>
              </w:r>
              <w:r w:rsidRPr="00F84250">
                <w:rPr>
                  <w:rFonts w:ascii="Courier New" w:eastAsia="Times New Roman" w:hAnsi="Courier New" w:cs="Courier New"/>
                  <w:kern w:val="0"/>
                  <w:sz w:val="20"/>
                  <w:szCs w:val="20"/>
                  <w14:ligatures w14:val="none"/>
                </w:rPr>
                <w:t>/conf/core/poi-featureofinterest</w:t>
              </w:r>
            </w:hyperlink>
            <w:r w:rsidRPr="00F84250">
              <w:rPr>
                <w:rFonts w:ascii="Times New Roman" w:eastAsia="Times New Roman" w:hAnsi="Times New Roman" w:cs="Times New Roman"/>
                <w:kern w:val="0"/>
                <w14:ligatures w14:val="none"/>
              </w:rPr>
              <w:br/>
            </w:r>
            <w:hyperlink r:id="rId292" w:anchor="ats_core_poi-metadata" w:history="1">
              <w:r w:rsidRPr="00F84250">
                <w:rPr>
                  <w:rFonts w:ascii="Times New Roman" w:eastAsia="Times New Roman" w:hAnsi="Times New Roman" w:cs="Times New Roman"/>
                  <w:color w:val="0000FF"/>
                  <w:kern w:val="0"/>
                  <w:u w:val="single"/>
                  <w14:ligatures w14:val="none"/>
                </w:rPr>
                <w:t xml:space="preserve">Abstract test A.16: </w:t>
              </w:r>
              <w:r w:rsidRPr="00F84250">
                <w:rPr>
                  <w:rFonts w:ascii="Courier New" w:eastAsia="Times New Roman" w:hAnsi="Courier New" w:cs="Courier New"/>
                  <w:kern w:val="0"/>
                  <w:sz w:val="20"/>
                  <w:szCs w:val="20"/>
                  <w14:ligatures w14:val="none"/>
                </w:rPr>
                <w:t>/conf/core/poi-metadata</w:t>
              </w:r>
            </w:hyperlink>
            <w:r w:rsidRPr="00F84250">
              <w:rPr>
                <w:rFonts w:ascii="Times New Roman" w:eastAsia="Times New Roman" w:hAnsi="Times New Roman" w:cs="Times New Roman"/>
                <w:kern w:val="0"/>
                <w14:ligatures w14:val="none"/>
              </w:rPr>
              <w:br/>
            </w:r>
            <w:hyperlink r:id="rId293" w:anchor="ats_core_poi-keywords" w:history="1">
              <w:r w:rsidRPr="00F84250">
                <w:rPr>
                  <w:rFonts w:ascii="Times New Roman" w:eastAsia="Times New Roman" w:hAnsi="Times New Roman" w:cs="Times New Roman"/>
                  <w:color w:val="0000FF"/>
                  <w:kern w:val="0"/>
                  <w:u w:val="single"/>
                  <w14:ligatures w14:val="none"/>
                </w:rPr>
                <w:t xml:space="preserve">Abstract test A.17: </w:t>
              </w:r>
              <w:r w:rsidRPr="00F84250">
                <w:rPr>
                  <w:rFonts w:ascii="Courier New" w:eastAsia="Times New Roman" w:hAnsi="Courier New" w:cs="Courier New"/>
                  <w:kern w:val="0"/>
                  <w:sz w:val="20"/>
                  <w:szCs w:val="20"/>
                  <w14:ligatures w14:val="none"/>
                </w:rPr>
                <w:t>/conf/core/poi-keywords</w:t>
              </w:r>
            </w:hyperlink>
            <w:r w:rsidRPr="00F84250">
              <w:rPr>
                <w:rFonts w:ascii="Times New Roman" w:eastAsia="Times New Roman" w:hAnsi="Times New Roman" w:cs="Times New Roman"/>
                <w:kern w:val="0"/>
                <w14:ligatures w14:val="none"/>
              </w:rPr>
              <w:br/>
            </w:r>
            <w:hyperlink r:id="rId294" w:anchor="ats_core_poi-rights" w:history="1">
              <w:r w:rsidRPr="00F84250">
                <w:rPr>
                  <w:rFonts w:ascii="Times New Roman" w:eastAsia="Times New Roman" w:hAnsi="Times New Roman" w:cs="Times New Roman"/>
                  <w:color w:val="0000FF"/>
                  <w:kern w:val="0"/>
                  <w:u w:val="single"/>
                  <w14:ligatures w14:val="none"/>
                </w:rPr>
                <w:t xml:space="preserve">Abstract test A.18: </w:t>
              </w:r>
              <w:r w:rsidRPr="00F84250">
                <w:rPr>
                  <w:rFonts w:ascii="Courier New" w:eastAsia="Times New Roman" w:hAnsi="Courier New" w:cs="Courier New"/>
                  <w:kern w:val="0"/>
                  <w:sz w:val="20"/>
                  <w:szCs w:val="20"/>
                  <w14:ligatures w14:val="none"/>
                </w:rPr>
                <w:t>/conf/core/poi-rights</w:t>
              </w:r>
            </w:hyperlink>
            <w:r w:rsidRPr="00F84250">
              <w:rPr>
                <w:rFonts w:ascii="Times New Roman" w:eastAsia="Times New Roman" w:hAnsi="Times New Roman" w:cs="Times New Roman"/>
                <w:kern w:val="0"/>
                <w14:ligatures w14:val="none"/>
              </w:rPr>
              <w:br/>
            </w:r>
            <w:hyperlink r:id="rId295" w:anchor="ats_core_poi-symbology" w:history="1">
              <w:r w:rsidRPr="00F84250">
                <w:rPr>
                  <w:rFonts w:ascii="Times New Roman" w:eastAsia="Times New Roman" w:hAnsi="Times New Roman" w:cs="Times New Roman"/>
                  <w:color w:val="0000FF"/>
                  <w:kern w:val="0"/>
                  <w:u w:val="single"/>
                  <w14:ligatures w14:val="none"/>
                </w:rPr>
                <w:t xml:space="preserve">Abstract test A.19: </w:t>
              </w:r>
              <w:r w:rsidRPr="00F84250">
                <w:rPr>
                  <w:rFonts w:ascii="Courier New" w:eastAsia="Times New Roman" w:hAnsi="Courier New" w:cs="Courier New"/>
                  <w:kern w:val="0"/>
                  <w:sz w:val="20"/>
                  <w:szCs w:val="20"/>
                  <w14:ligatures w14:val="none"/>
                </w:rPr>
                <w:t>/conf/core/poi-symbology</w:t>
              </w:r>
            </w:hyperlink>
            <w:r w:rsidRPr="00F84250">
              <w:rPr>
                <w:rFonts w:ascii="Times New Roman" w:eastAsia="Times New Roman" w:hAnsi="Times New Roman" w:cs="Times New Roman"/>
                <w:kern w:val="0"/>
                <w14:ligatures w14:val="none"/>
              </w:rPr>
              <w:br/>
            </w:r>
            <w:hyperlink r:id="rId296" w:anchor="ats_core_poi-haspayload" w:history="1">
              <w:r w:rsidRPr="00F84250">
                <w:rPr>
                  <w:rFonts w:ascii="Times New Roman" w:eastAsia="Times New Roman" w:hAnsi="Times New Roman" w:cs="Times New Roman"/>
                  <w:color w:val="0000FF"/>
                  <w:kern w:val="0"/>
                  <w:u w:val="single"/>
                  <w14:ligatures w14:val="none"/>
                </w:rPr>
                <w:t xml:space="preserve">Abstract test A.20: </w:t>
              </w:r>
              <w:r w:rsidRPr="00F84250">
                <w:rPr>
                  <w:rFonts w:ascii="Courier New" w:eastAsia="Times New Roman" w:hAnsi="Courier New" w:cs="Courier New"/>
                  <w:kern w:val="0"/>
                  <w:sz w:val="20"/>
                  <w:szCs w:val="20"/>
                  <w14:ligatures w14:val="none"/>
                </w:rPr>
                <w:t>/conf/core/poi-haspayload</w:t>
              </w:r>
            </w:hyperlink>
            <w:r w:rsidRPr="00F84250">
              <w:rPr>
                <w:rFonts w:ascii="Times New Roman" w:eastAsia="Times New Roman" w:hAnsi="Times New Roman" w:cs="Times New Roman"/>
                <w:kern w:val="0"/>
                <w14:ligatures w14:val="none"/>
              </w:rPr>
              <w:br/>
            </w:r>
            <w:hyperlink r:id="rId297" w:anchor="ats_core_link" w:history="1">
              <w:r w:rsidRPr="00F84250">
                <w:rPr>
                  <w:rFonts w:ascii="Times New Roman" w:eastAsia="Times New Roman" w:hAnsi="Times New Roman" w:cs="Times New Roman"/>
                  <w:color w:val="0000FF"/>
                  <w:kern w:val="0"/>
                  <w:u w:val="single"/>
                  <w14:ligatures w14:val="none"/>
                </w:rPr>
                <w:t xml:space="preserve">Abstract test A.21: </w:t>
              </w:r>
              <w:r w:rsidRPr="00F84250">
                <w:rPr>
                  <w:rFonts w:ascii="Courier New" w:eastAsia="Times New Roman" w:hAnsi="Courier New" w:cs="Courier New"/>
                  <w:kern w:val="0"/>
                  <w:sz w:val="20"/>
                  <w:szCs w:val="20"/>
                  <w14:ligatures w14:val="none"/>
                </w:rPr>
                <w:t>/conf/core/link</w:t>
              </w:r>
            </w:hyperlink>
            <w:r w:rsidRPr="00F84250">
              <w:rPr>
                <w:rFonts w:ascii="Times New Roman" w:eastAsia="Times New Roman" w:hAnsi="Times New Roman" w:cs="Times New Roman"/>
                <w:kern w:val="0"/>
                <w14:ligatures w14:val="none"/>
              </w:rPr>
              <w:br/>
            </w:r>
            <w:hyperlink r:id="rId298" w:anchor="ats_core_poi-payload" w:history="1">
              <w:r w:rsidRPr="00F84250">
                <w:rPr>
                  <w:rFonts w:ascii="Times New Roman" w:eastAsia="Times New Roman" w:hAnsi="Times New Roman" w:cs="Times New Roman"/>
                  <w:color w:val="0000FF"/>
                  <w:kern w:val="0"/>
                  <w:u w:val="single"/>
                  <w14:ligatures w14:val="none"/>
                </w:rPr>
                <w:t xml:space="preserve">Abstract test A.22: </w:t>
              </w:r>
              <w:r w:rsidRPr="00F84250">
                <w:rPr>
                  <w:rFonts w:ascii="Courier New" w:eastAsia="Times New Roman" w:hAnsi="Courier New" w:cs="Courier New"/>
                  <w:kern w:val="0"/>
                  <w:sz w:val="20"/>
                  <w:szCs w:val="20"/>
                  <w14:ligatures w14:val="none"/>
                </w:rPr>
                <w:t>/conf/core/poi_payload</w:t>
              </w:r>
            </w:hyperlink>
            <w:r w:rsidRPr="00F84250">
              <w:rPr>
                <w:rFonts w:ascii="Times New Roman" w:eastAsia="Times New Roman" w:hAnsi="Times New Roman" w:cs="Times New Roman"/>
                <w:kern w:val="0"/>
                <w14:ligatures w14:val="none"/>
              </w:rPr>
              <w:br/>
            </w:r>
            <w:hyperlink r:id="rId299" w:anchor="ats_core_poi_payload-usesschema" w:history="1">
              <w:r w:rsidRPr="00F84250">
                <w:rPr>
                  <w:rFonts w:ascii="Times New Roman" w:eastAsia="Times New Roman" w:hAnsi="Times New Roman" w:cs="Times New Roman"/>
                  <w:color w:val="0000FF"/>
                  <w:kern w:val="0"/>
                  <w:u w:val="single"/>
                  <w14:ligatures w14:val="none"/>
                </w:rPr>
                <w:t xml:space="preserve">Abstract test A.23: </w:t>
              </w:r>
              <w:r w:rsidRPr="00F84250">
                <w:rPr>
                  <w:rFonts w:ascii="Courier New" w:eastAsia="Times New Roman" w:hAnsi="Courier New" w:cs="Courier New"/>
                  <w:kern w:val="0"/>
                  <w:sz w:val="20"/>
                  <w:szCs w:val="20"/>
                  <w14:ligatures w14:val="none"/>
                </w:rPr>
                <w:t>/conf/core/poi_payload-usesschema</w:t>
              </w:r>
            </w:hyperlink>
            <w:r w:rsidRPr="00F84250">
              <w:rPr>
                <w:rFonts w:ascii="Times New Roman" w:eastAsia="Times New Roman" w:hAnsi="Times New Roman" w:cs="Times New Roman"/>
                <w:kern w:val="0"/>
                <w14:ligatures w14:val="none"/>
              </w:rPr>
              <w:br/>
            </w:r>
            <w:hyperlink r:id="rId300" w:anchor="ats_core_poi_payload-hasdefinition" w:history="1">
              <w:r w:rsidRPr="00F84250">
                <w:rPr>
                  <w:rFonts w:ascii="Times New Roman" w:eastAsia="Times New Roman" w:hAnsi="Times New Roman" w:cs="Times New Roman"/>
                  <w:color w:val="0000FF"/>
                  <w:kern w:val="0"/>
                  <w:u w:val="single"/>
                  <w14:ligatures w14:val="none"/>
                </w:rPr>
                <w:t xml:space="preserve">Abstract test A.24: </w:t>
              </w:r>
              <w:r w:rsidRPr="00F84250">
                <w:rPr>
                  <w:rFonts w:ascii="Courier New" w:eastAsia="Times New Roman" w:hAnsi="Courier New" w:cs="Courier New"/>
                  <w:kern w:val="0"/>
                  <w:sz w:val="20"/>
                  <w:szCs w:val="20"/>
                  <w14:ligatures w14:val="none"/>
                </w:rPr>
                <w:t>/conf/core/poi_payload-hasdefinition</w:t>
              </w:r>
            </w:hyperlink>
            <w:r w:rsidRPr="00F84250">
              <w:rPr>
                <w:rFonts w:ascii="Times New Roman" w:eastAsia="Times New Roman" w:hAnsi="Times New Roman" w:cs="Times New Roman"/>
                <w:kern w:val="0"/>
                <w14:ligatures w14:val="none"/>
              </w:rPr>
              <w:br/>
            </w:r>
            <w:hyperlink r:id="rId301" w:anchor="ats_core_poi_payload-hasfeatureofinterest" w:history="1">
              <w:r w:rsidRPr="00F84250">
                <w:rPr>
                  <w:rFonts w:ascii="Times New Roman" w:eastAsia="Times New Roman" w:hAnsi="Times New Roman" w:cs="Times New Roman"/>
                  <w:color w:val="0000FF"/>
                  <w:kern w:val="0"/>
                  <w:u w:val="single"/>
                  <w14:ligatures w14:val="none"/>
                </w:rPr>
                <w:t xml:space="preserve">Abstract test A.25: </w:t>
              </w:r>
              <w:r w:rsidRPr="00F84250">
                <w:rPr>
                  <w:rFonts w:ascii="Courier New" w:eastAsia="Times New Roman" w:hAnsi="Courier New" w:cs="Courier New"/>
                  <w:kern w:val="0"/>
                  <w:sz w:val="20"/>
                  <w:szCs w:val="20"/>
                  <w14:ligatures w14:val="none"/>
                </w:rPr>
                <w:t>/conf/core/poi_payload-hasfeatureofinterest</w:t>
              </w:r>
            </w:hyperlink>
            <w:r w:rsidRPr="00F84250">
              <w:rPr>
                <w:rFonts w:ascii="Times New Roman" w:eastAsia="Times New Roman" w:hAnsi="Times New Roman" w:cs="Times New Roman"/>
                <w:kern w:val="0"/>
                <w14:ligatures w14:val="none"/>
              </w:rPr>
              <w:br/>
            </w:r>
            <w:hyperlink r:id="rId302" w:anchor="ats_core_poi" w:history="1">
              <w:r w:rsidRPr="00F84250">
                <w:rPr>
                  <w:rFonts w:ascii="Times New Roman" w:eastAsia="Times New Roman" w:hAnsi="Times New Roman" w:cs="Times New Roman"/>
                  <w:color w:val="0000FF"/>
                  <w:kern w:val="0"/>
                  <w:u w:val="single"/>
                  <w14:ligatures w14:val="none"/>
                </w:rPr>
                <w:t xml:space="preserve">Abstract test A.26: </w:t>
              </w:r>
              <w:r w:rsidRPr="00F84250">
                <w:rPr>
                  <w:rFonts w:ascii="Courier New" w:eastAsia="Times New Roman" w:hAnsi="Courier New" w:cs="Courier New"/>
                  <w:kern w:val="0"/>
                  <w:sz w:val="20"/>
                  <w:szCs w:val="20"/>
                  <w14:ligatures w14:val="none"/>
                </w:rPr>
                <w:t>/conf/core/poi</w:t>
              </w:r>
            </w:hyperlink>
          </w:p>
        </w:tc>
      </w:tr>
    </w:tbl>
    <w:p w14:paraId="717D6BEC" w14:textId="77777777" w:rsidR="00F84250" w:rsidRPr="00F84250" w:rsidRDefault="00F84250" w:rsidP="00F842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303" w:anchor="_general_feature_model" w:history="1">
        <w:r w:rsidRPr="00F84250">
          <w:rPr>
            <w:rFonts w:ascii="Times New Roman" w:eastAsia="Times New Roman" w:hAnsi="Times New Roman" w:cs="Times New Roman"/>
            <w:b/>
            <w:bCs/>
            <w:color w:val="0000FF"/>
            <w:kern w:val="0"/>
            <w:sz w:val="27"/>
            <w:szCs w:val="27"/>
            <w:u w:val="single"/>
            <w14:ligatures w14:val="none"/>
          </w:rPr>
          <w:t>A.1.1.  General Feature Model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7822"/>
      </w:tblGrid>
      <w:tr w:rsidR="00F84250" w:rsidRPr="00F84250" w14:paraId="3095C5B2"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73A23345"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04" w:anchor="ats_core_general_feature_model" w:history="1">
              <w:r w:rsidRPr="00F84250">
                <w:rPr>
                  <w:rFonts w:ascii="Times New Roman" w:eastAsia="Times New Roman" w:hAnsi="Times New Roman" w:cs="Times New Roman"/>
                  <w:b/>
                  <w:bCs/>
                  <w:color w:val="0000FF"/>
                  <w:kern w:val="0"/>
                  <w:u w:val="single"/>
                  <w14:ligatures w14:val="none"/>
                </w:rPr>
                <w:t>Abstract test A.1</w:t>
              </w:r>
            </w:hyperlink>
          </w:p>
        </w:tc>
      </w:tr>
      <w:tr w:rsidR="00F84250" w:rsidRPr="00F84250" w14:paraId="021F227C" w14:textId="77777777" w:rsidTr="00F84250">
        <w:trPr>
          <w:tblCellSpacing w:w="15" w:type="dxa"/>
        </w:trPr>
        <w:tc>
          <w:tcPr>
            <w:tcW w:w="0" w:type="auto"/>
            <w:tcBorders>
              <w:top w:val="single" w:sz="12" w:space="0" w:color="auto"/>
              <w:bottom w:val="single" w:sz="8" w:space="0" w:color="auto"/>
            </w:tcBorders>
            <w:vAlign w:val="center"/>
            <w:hideMark/>
          </w:tcPr>
          <w:p w14:paraId="7CCDF93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4DF35C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/conf/core/generalfeaturemodel</w:t>
            </w:r>
          </w:p>
        </w:tc>
      </w:tr>
      <w:tr w:rsidR="00F84250" w:rsidRPr="00F84250" w14:paraId="414F94A3" w14:textId="77777777" w:rsidTr="00F84250">
        <w:trPr>
          <w:tblCellSpacing w:w="15" w:type="dxa"/>
        </w:trPr>
        <w:tc>
          <w:tcPr>
            <w:tcW w:w="0" w:type="auto"/>
            <w:tcBorders>
              <w:top w:val="nil"/>
              <w:bottom w:val="single" w:sz="8" w:space="0" w:color="auto"/>
            </w:tcBorders>
            <w:vAlign w:val="center"/>
            <w:hideMark/>
          </w:tcPr>
          <w:p w14:paraId="7F7AA6F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F6358BA"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05" w:anchor="req_core_general_feature_model" w:history="1">
              <w:r w:rsidRPr="00F84250">
                <w:rPr>
                  <w:rFonts w:ascii="Times New Roman" w:eastAsia="Times New Roman" w:hAnsi="Times New Roman" w:cs="Times New Roman"/>
                  <w:color w:val="0000FF"/>
                  <w:kern w:val="0"/>
                  <w:u w:val="single"/>
                  <w14:ligatures w14:val="none"/>
                </w:rPr>
                <w:t xml:space="preserve">Requirement 1: </w:t>
              </w:r>
              <w:r w:rsidRPr="00F84250">
                <w:rPr>
                  <w:rFonts w:ascii="Courier New" w:eastAsia="Times New Roman" w:hAnsi="Courier New" w:cs="Courier New"/>
                  <w:kern w:val="0"/>
                  <w:sz w:val="20"/>
                  <w:szCs w:val="20"/>
                  <w14:ligatures w14:val="none"/>
                </w:rPr>
                <w:t>/req/core/generalfeaturemodel</w:t>
              </w:r>
            </w:hyperlink>
          </w:p>
        </w:tc>
      </w:tr>
      <w:tr w:rsidR="00F84250" w:rsidRPr="00F84250" w14:paraId="12686CCB" w14:textId="77777777" w:rsidTr="00F84250">
        <w:trPr>
          <w:tblCellSpacing w:w="15" w:type="dxa"/>
        </w:trPr>
        <w:tc>
          <w:tcPr>
            <w:tcW w:w="0" w:type="auto"/>
            <w:tcBorders>
              <w:top w:val="nil"/>
              <w:bottom w:val="single" w:sz="8" w:space="0" w:color="auto"/>
            </w:tcBorders>
            <w:vAlign w:val="center"/>
            <w:hideMark/>
          </w:tcPr>
          <w:p w14:paraId="25060C7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419874C" w14:textId="7AA827B0"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31" w:author="Carl Reed" w:date="2024-12-16T12:08:00Z" w16du:dateUtc="2024-12-16T19:08:00Z">
              <w:r w:rsidRPr="00F84250" w:rsidDel="00037557">
                <w:rPr>
                  <w:rFonts w:ascii="Times New Roman" w:eastAsia="Times New Roman" w:hAnsi="Times New Roman" w:cs="Times New Roman"/>
                  <w:kern w:val="0"/>
                  <w14:ligatures w14:val="none"/>
                </w:rPr>
                <w:delText>Specification</w:delText>
              </w:r>
            </w:del>
            <w:ins w:id="132" w:author="Carl Reed" w:date="2024-12-16T12:08:00Z" w16du:dateUtc="2024-12-16T19:08:00Z">
              <w:r w:rsidR="00037557">
                <w:rPr>
                  <w:rFonts w:ascii="Times New Roman" w:eastAsia="Times New Roman" w:hAnsi="Times New Roman" w:cs="Times New Roman"/>
                  <w:kern w:val="0"/>
                  <w14:ligatures w14:val="none"/>
                </w:rPr>
                <w:t>Standard</w:t>
              </w:r>
            </w:ins>
          </w:p>
        </w:tc>
      </w:tr>
      <w:tr w:rsidR="00F84250" w:rsidRPr="00F84250" w14:paraId="052D7031" w14:textId="77777777" w:rsidTr="00F84250">
        <w:trPr>
          <w:tblCellSpacing w:w="15" w:type="dxa"/>
        </w:trPr>
        <w:tc>
          <w:tcPr>
            <w:tcW w:w="0" w:type="auto"/>
            <w:tcBorders>
              <w:top w:val="nil"/>
              <w:bottom w:val="single" w:sz="8" w:space="0" w:color="auto"/>
            </w:tcBorders>
            <w:vAlign w:val="center"/>
            <w:hideMark/>
          </w:tcPr>
          <w:p w14:paraId="4B2256B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NOTE</w:t>
            </w:r>
          </w:p>
        </w:tc>
        <w:tc>
          <w:tcPr>
            <w:tcW w:w="0" w:type="auto"/>
            <w:tcBorders>
              <w:top w:val="nil"/>
              <w:bottom w:val="single" w:sz="8" w:space="0" w:color="auto"/>
            </w:tcBorders>
            <w:vAlign w:val="center"/>
            <w:hideMark/>
          </w:tcPr>
          <w:p w14:paraId="7F65F323" w14:textId="2991CF62"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If the Implementation </w:t>
            </w:r>
            <w:del w:id="133"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34"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is based on a Standard known to be conformant with ISO 19109 (ex: GML), then conformance with that Standard is sufficient to show conformance with ISO 19109.</w:t>
            </w:r>
          </w:p>
        </w:tc>
      </w:tr>
      <w:tr w:rsidR="00F84250" w:rsidRPr="00F84250" w14:paraId="17350048" w14:textId="77777777" w:rsidTr="00F84250">
        <w:trPr>
          <w:tblCellSpacing w:w="15" w:type="dxa"/>
        </w:trPr>
        <w:tc>
          <w:tcPr>
            <w:tcW w:w="0" w:type="auto"/>
            <w:tcBorders>
              <w:top w:val="nil"/>
              <w:bottom w:val="single" w:sz="8" w:space="0" w:color="auto"/>
            </w:tcBorders>
            <w:vAlign w:val="center"/>
            <w:hideMark/>
          </w:tcPr>
          <w:p w14:paraId="3B35BF9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8051CF7" w14:textId="48369A86"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POI Implementation </w:t>
            </w:r>
            <w:del w:id="135"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36"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is conformant with the </w:t>
            </w:r>
            <w:hyperlink r:id="rId306" w:anchor="ISO19109" w:history="1">
              <w:r w:rsidRPr="00F84250">
                <w:rPr>
                  <w:rFonts w:ascii="Times New Roman" w:eastAsia="Times New Roman" w:hAnsi="Times New Roman" w:cs="Times New Roman"/>
                  <w:color w:val="0000FF"/>
                  <w:kern w:val="0"/>
                  <w:u w:val="single"/>
                  <w14:ligatures w14:val="none"/>
                </w:rPr>
                <w:t>ISO 19109</w:t>
              </w:r>
            </w:hyperlink>
            <w:r w:rsidRPr="00F84250">
              <w:rPr>
                <w:rFonts w:ascii="Times New Roman" w:eastAsia="Times New Roman" w:hAnsi="Times New Roman" w:cs="Times New Roman"/>
                <w:kern w:val="0"/>
                <w14:ligatures w14:val="none"/>
              </w:rPr>
              <w:t xml:space="preserve"> General Feature Model.</w:t>
            </w:r>
          </w:p>
        </w:tc>
      </w:tr>
      <w:tr w:rsidR="00F84250" w:rsidRPr="00F84250" w14:paraId="5C0FA24F" w14:textId="77777777" w:rsidTr="00F84250">
        <w:trPr>
          <w:tblCellSpacing w:w="15" w:type="dxa"/>
        </w:trPr>
        <w:tc>
          <w:tcPr>
            <w:tcW w:w="0" w:type="auto"/>
            <w:tcBorders>
              <w:top w:val="nil"/>
              <w:bottom w:val="single" w:sz="8" w:space="0" w:color="auto"/>
            </w:tcBorders>
            <w:vAlign w:val="center"/>
            <w:hideMark/>
          </w:tcPr>
          <w:p w14:paraId="675887B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A5C901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3A94845A" w14:textId="77777777" w:rsidTr="00F84250">
        <w:trPr>
          <w:tblCellSpacing w:w="15" w:type="dxa"/>
        </w:trPr>
        <w:tc>
          <w:tcPr>
            <w:tcW w:w="0" w:type="auto"/>
            <w:tcBorders>
              <w:top w:val="nil"/>
              <w:bottom w:val="single" w:sz="8" w:space="0" w:color="auto"/>
            </w:tcBorders>
            <w:vAlign w:val="center"/>
            <w:hideMark/>
          </w:tcPr>
          <w:p w14:paraId="5ED28B2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E30A0C5" w14:textId="402CE7E1"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Inspect the POI Implementation </w:t>
            </w:r>
            <w:del w:id="137"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38"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for the following:</w:t>
            </w:r>
          </w:p>
        </w:tc>
      </w:tr>
      <w:tr w:rsidR="00F84250" w:rsidRPr="00F84250" w14:paraId="3B01A617" w14:textId="77777777" w:rsidTr="00F84250">
        <w:trPr>
          <w:tblCellSpacing w:w="15" w:type="dxa"/>
        </w:trPr>
        <w:tc>
          <w:tcPr>
            <w:tcW w:w="0" w:type="auto"/>
            <w:tcBorders>
              <w:top w:val="nil"/>
              <w:bottom w:val="single" w:sz="8" w:space="0" w:color="auto"/>
            </w:tcBorders>
            <w:vAlign w:val="center"/>
            <w:hideMark/>
          </w:tcPr>
          <w:p w14:paraId="6EA641E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B3BAA50" w14:textId="792D8E70"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39"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40"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includes an Abstract Test Suite (Annex A).</w:t>
            </w:r>
          </w:p>
        </w:tc>
      </w:tr>
      <w:tr w:rsidR="00F84250" w:rsidRPr="00F84250" w14:paraId="49CC3DB0" w14:textId="77777777" w:rsidTr="00F84250">
        <w:trPr>
          <w:tblCellSpacing w:w="15" w:type="dxa"/>
        </w:trPr>
        <w:tc>
          <w:tcPr>
            <w:tcW w:w="0" w:type="auto"/>
            <w:tcBorders>
              <w:top w:val="nil"/>
              <w:bottom w:val="single" w:sz="12" w:space="0" w:color="auto"/>
            </w:tcBorders>
            <w:vAlign w:val="center"/>
            <w:hideMark/>
          </w:tcPr>
          <w:p w14:paraId="494D90E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FBCD1D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Abstract Test Suite tests for conformance with the General Feature Model defined in </w:t>
            </w:r>
            <w:hyperlink r:id="rId307" w:anchor="ISO19109" w:history="1">
              <w:r w:rsidRPr="00F84250">
                <w:rPr>
                  <w:rFonts w:ascii="Times New Roman" w:eastAsia="Times New Roman" w:hAnsi="Times New Roman" w:cs="Times New Roman"/>
                  <w:color w:val="0000FF"/>
                  <w:kern w:val="0"/>
                  <w:u w:val="single"/>
                  <w14:ligatures w14:val="none"/>
                </w:rPr>
                <w:t>ISO 19109</w:t>
              </w:r>
            </w:hyperlink>
            <w:r w:rsidRPr="00F84250">
              <w:rPr>
                <w:rFonts w:ascii="Times New Roman" w:eastAsia="Times New Roman" w:hAnsi="Times New Roman" w:cs="Times New Roman"/>
                <w:kern w:val="0"/>
                <w14:ligatures w14:val="none"/>
              </w:rPr>
              <w:t>.</w:t>
            </w:r>
          </w:p>
        </w:tc>
      </w:tr>
    </w:tbl>
    <w:p w14:paraId="3B67756F" w14:textId="77777777" w:rsidR="00F84250" w:rsidRPr="00F84250" w:rsidRDefault="00F84250" w:rsidP="00F842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308" w:anchor="_geometry" w:history="1">
        <w:r w:rsidRPr="00F84250">
          <w:rPr>
            <w:rFonts w:ascii="Times New Roman" w:eastAsia="Times New Roman" w:hAnsi="Times New Roman" w:cs="Times New Roman"/>
            <w:b/>
            <w:bCs/>
            <w:color w:val="0000FF"/>
            <w:kern w:val="0"/>
            <w:sz w:val="27"/>
            <w:szCs w:val="27"/>
            <w:u w:val="single"/>
            <w14:ligatures w14:val="none"/>
          </w:rPr>
          <w:t>A.1.2.  Geometry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7799"/>
      </w:tblGrid>
      <w:tr w:rsidR="00F84250" w:rsidRPr="00F84250" w14:paraId="25E404E6"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0B10FDC4"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09" w:anchor="ats_core_geometry" w:history="1">
              <w:r w:rsidRPr="00F84250">
                <w:rPr>
                  <w:rFonts w:ascii="Times New Roman" w:eastAsia="Times New Roman" w:hAnsi="Times New Roman" w:cs="Times New Roman"/>
                  <w:b/>
                  <w:bCs/>
                  <w:color w:val="0000FF"/>
                  <w:kern w:val="0"/>
                  <w:u w:val="single"/>
                  <w14:ligatures w14:val="none"/>
                </w:rPr>
                <w:t>Abstract test A.2</w:t>
              </w:r>
            </w:hyperlink>
          </w:p>
        </w:tc>
      </w:tr>
      <w:tr w:rsidR="00F84250" w:rsidRPr="00F84250" w14:paraId="5E559EF0" w14:textId="77777777" w:rsidTr="00F84250">
        <w:trPr>
          <w:tblCellSpacing w:w="15" w:type="dxa"/>
        </w:trPr>
        <w:tc>
          <w:tcPr>
            <w:tcW w:w="0" w:type="auto"/>
            <w:tcBorders>
              <w:top w:val="single" w:sz="12" w:space="0" w:color="auto"/>
              <w:bottom w:val="single" w:sz="8" w:space="0" w:color="auto"/>
            </w:tcBorders>
            <w:vAlign w:val="center"/>
            <w:hideMark/>
          </w:tcPr>
          <w:p w14:paraId="379CA3F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F4B7F0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/conf/core/geometry</w:t>
            </w:r>
          </w:p>
        </w:tc>
      </w:tr>
      <w:tr w:rsidR="00F84250" w:rsidRPr="00F84250" w14:paraId="27F24F3D" w14:textId="77777777" w:rsidTr="00F84250">
        <w:trPr>
          <w:tblCellSpacing w:w="15" w:type="dxa"/>
        </w:trPr>
        <w:tc>
          <w:tcPr>
            <w:tcW w:w="0" w:type="auto"/>
            <w:tcBorders>
              <w:top w:val="nil"/>
              <w:bottom w:val="single" w:sz="8" w:space="0" w:color="auto"/>
            </w:tcBorders>
            <w:vAlign w:val="center"/>
            <w:hideMark/>
          </w:tcPr>
          <w:p w14:paraId="15BF442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5A5E29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10" w:anchor="req_core_geometry" w:history="1">
              <w:r w:rsidRPr="00F84250">
                <w:rPr>
                  <w:rFonts w:ascii="Times New Roman" w:eastAsia="Times New Roman" w:hAnsi="Times New Roman" w:cs="Times New Roman"/>
                  <w:color w:val="0000FF"/>
                  <w:kern w:val="0"/>
                  <w:u w:val="single"/>
                  <w14:ligatures w14:val="none"/>
                </w:rPr>
                <w:t xml:space="preserve">Requirement 2: </w:t>
              </w:r>
              <w:r w:rsidRPr="00F84250">
                <w:rPr>
                  <w:rFonts w:ascii="Courier New" w:eastAsia="Times New Roman" w:hAnsi="Courier New" w:cs="Courier New"/>
                  <w:kern w:val="0"/>
                  <w:sz w:val="20"/>
                  <w:szCs w:val="20"/>
                  <w14:ligatures w14:val="none"/>
                </w:rPr>
                <w:t>/req/core/geometry</w:t>
              </w:r>
            </w:hyperlink>
          </w:p>
        </w:tc>
      </w:tr>
      <w:tr w:rsidR="00F84250" w:rsidRPr="00F84250" w14:paraId="1774C71D" w14:textId="77777777" w:rsidTr="00F84250">
        <w:trPr>
          <w:tblCellSpacing w:w="15" w:type="dxa"/>
        </w:trPr>
        <w:tc>
          <w:tcPr>
            <w:tcW w:w="0" w:type="auto"/>
            <w:tcBorders>
              <w:top w:val="nil"/>
              <w:bottom w:val="single" w:sz="8" w:space="0" w:color="auto"/>
            </w:tcBorders>
            <w:vAlign w:val="center"/>
            <w:hideMark/>
          </w:tcPr>
          <w:p w14:paraId="15D69A3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4E745FC" w14:textId="06EBCC33"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41"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42"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13AA5E86" w14:textId="77777777" w:rsidTr="00F84250">
        <w:trPr>
          <w:tblCellSpacing w:w="15" w:type="dxa"/>
        </w:trPr>
        <w:tc>
          <w:tcPr>
            <w:tcW w:w="0" w:type="auto"/>
            <w:tcBorders>
              <w:top w:val="nil"/>
              <w:bottom w:val="single" w:sz="8" w:space="0" w:color="auto"/>
            </w:tcBorders>
            <w:vAlign w:val="center"/>
            <w:hideMark/>
          </w:tcPr>
          <w:p w14:paraId="760772F5"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NOTE</w:t>
            </w:r>
          </w:p>
        </w:tc>
        <w:tc>
          <w:tcPr>
            <w:tcW w:w="0" w:type="auto"/>
            <w:tcBorders>
              <w:top w:val="nil"/>
              <w:bottom w:val="single" w:sz="8" w:space="0" w:color="auto"/>
            </w:tcBorders>
            <w:vAlign w:val="center"/>
            <w:hideMark/>
          </w:tcPr>
          <w:p w14:paraId="16D20F87" w14:textId="68355C25"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If the Implementation </w:t>
            </w:r>
            <w:del w:id="143"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44"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is based on a Standard known to be conformant with ISO 19107 (ex: GML), then conformance with that Standard is sufficient to show conformance with ISO 19107.</w:t>
            </w:r>
          </w:p>
        </w:tc>
      </w:tr>
      <w:tr w:rsidR="00F84250" w:rsidRPr="00F84250" w14:paraId="6D638316" w14:textId="77777777" w:rsidTr="00F84250">
        <w:trPr>
          <w:tblCellSpacing w:w="15" w:type="dxa"/>
        </w:trPr>
        <w:tc>
          <w:tcPr>
            <w:tcW w:w="0" w:type="auto"/>
            <w:tcBorders>
              <w:top w:val="nil"/>
              <w:bottom w:val="single" w:sz="8" w:space="0" w:color="auto"/>
            </w:tcBorders>
            <w:vAlign w:val="center"/>
            <w:hideMark/>
          </w:tcPr>
          <w:p w14:paraId="09F9022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30D4C3AD" w14:textId="0AF77C08"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To validate that the POI Implementation </w:t>
            </w:r>
            <w:del w:id="145"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46"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is conformant with the </w:t>
            </w:r>
            <w:hyperlink r:id="rId311" w:anchor="ISO19107" w:history="1">
              <w:r w:rsidRPr="00F84250">
                <w:rPr>
                  <w:rFonts w:ascii="Times New Roman" w:eastAsia="Times New Roman" w:hAnsi="Times New Roman" w:cs="Times New Roman"/>
                  <w:color w:val="0000FF"/>
                  <w:kern w:val="0"/>
                  <w:u w:val="single"/>
                  <w14:ligatures w14:val="none"/>
                </w:rPr>
                <w:t>ISO 19107</w:t>
              </w:r>
            </w:hyperlink>
            <w:r w:rsidRPr="00F84250">
              <w:rPr>
                <w:rFonts w:ascii="Times New Roman" w:eastAsia="Times New Roman" w:hAnsi="Times New Roman" w:cs="Times New Roman"/>
                <w:kern w:val="0"/>
                <w14:ligatures w14:val="none"/>
              </w:rPr>
              <w:t xml:space="preserve"> Geometry Model.</w:t>
            </w:r>
          </w:p>
        </w:tc>
      </w:tr>
      <w:tr w:rsidR="00F84250" w:rsidRPr="00F84250" w14:paraId="719077EC" w14:textId="77777777" w:rsidTr="00F84250">
        <w:trPr>
          <w:tblCellSpacing w:w="15" w:type="dxa"/>
        </w:trPr>
        <w:tc>
          <w:tcPr>
            <w:tcW w:w="0" w:type="auto"/>
            <w:tcBorders>
              <w:top w:val="nil"/>
              <w:bottom w:val="single" w:sz="8" w:space="0" w:color="auto"/>
            </w:tcBorders>
            <w:vAlign w:val="center"/>
            <w:hideMark/>
          </w:tcPr>
          <w:p w14:paraId="1DA8C88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F2174F3"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2C8682A0" w14:textId="77777777" w:rsidTr="00F84250">
        <w:trPr>
          <w:tblCellSpacing w:w="15" w:type="dxa"/>
        </w:trPr>
        <w:tc>
          <w:tcPr>
            <w:tcW w:w="0" w:type="auto"/>
            <w:tcBorders>
              <w:top w:val="nil"/>
              <w:bottom w:val="single" w:sz="8" w:space="0" w:color="auto"/>
            </w:tcBorders>
            <w:vAlign w:val="center"/>
            <w:hideMark/>
          </w:tcPr>
          <w:p w14:paraId="4E559D6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585792D" w14:textId="72BA9375"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Inspect the POI Implementation </w:t>
            </w:r>
            <w:del w:id="147"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48"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for the following:</w:t>
            </w:r>
          </w:p>
        </w:tc>
      </w:tr>
      <w:tr w:rsidR="00F84250" w:rsidRPr="00F84250" w14:paraId="20A350F3" w14:textId="77777777" w:rsidTr="00F84250">
        <w:trPr>
          <w:tblCellSpacing w:w="15" w:type="dxa"/>
        </w:trPr>
        <w:tc>
          <w:tcPr>
            <w:tcW w:w="0" w:type="auto"/>
            <w:tcBorders>
              <w:top w:val="nil"/>
              <w:bottom w:val="single" w:sz="8" w:space="0" w:color="auto"/>
            </w:tcBorders>
            <w:vAlign w:val="center"/>
            <w:hideMark/>
          </w:tcPr>
          <w:p w14:paraId="3F4DEE5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A</w:t>
            </w:r>
          </w:p>
        </w:tc>
        <w:tc>
          <w:tcPr>
            <w:tcW w:w="0" w:type="auto"/>
            <w:tcBorders>
              <w:top w:val="nil"/>
              <w:bottom w:val="single" w:sz="8" w:space="0" w:color="auto"/>
            </w:tcBorders>
            <w:vAlign w:val="center"/>
            <w:hideMark/>
          </w:tcPr>
          <w:p w14:paraId="2BBD84FB" w14:textId="4D6319AB"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49"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50"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includes an Abstract Test Suite (Annex A).</w:t>
            </w:r>
          </w:p>
        </w:tc>
      </w:tr>
      <w:tr w:rsidR="00F84250" w:rsidRPr="00F84250" w14:paraId="272FFC28" w14:textId="77777777" w:rsidTr="00F84250">
        <w:trPr>
          <w:tblCellSpacing w:w="15" w:type="dxa"/>
        </w:trPr>
        <w:tc>
          <w:tcPr>
            <w:tcW w:w="0" w:type="auto"/>
            <w:tcBorders>
              <w:top w:val="nil"/>
              <w:bottom w:val="single" w:sz="8" w:space="0" w:color="auto"/>
            </w:tcBorders>
            <w:vAlign w:val="center"/>
            <w:hideMark/>
          </w:tcPr>
          <w:p w14:paraId="346543D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2BE910A3" w14:textId="5351B2B6"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all geometries used in the Implementation </w:t>
            </w:r>
            <w:del w:id="151"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52"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conform with the geometry model defined in </w:t>
            </w:r>
            <w:hyperlink r:id="rId312" w:anchor="ISO19107" w:history="1">
              <w:r w:rsidRPr="00F84250">
                <w:rPr>
                  <w:rFonts w:ascii="Times New Roman" w:eastAsia="Times New Roman" w:hAnsi="Times New Roman" w:cs="Times New Roman"/>
                  <w:color w:val="0000FF"/>
                  <w:kern w:val="0"/>
                  <w:u w:val="single"/>
                  <w14:ligatures w14:val="none"/>
                </w:rPr>
                <w:t>ISO 19107</w:t>
              </w:r>
            </w:hyperlink>
            <w:r w:rsidRPr="00F84250">
              <w:rPr>
                <w:rFonts w:ascii="Times New Roman" w:eastAsia="Times New Roman" w:hAnsi="Times New Roman" w:cs="Times New Roman"/>
                <w:kern w:val="0"/>
                <w14:ligatures w14:val="none"/>
              </w:rPr>
              <w:t>.</w:t>
            </w:r>
          </w:p>
        </w:tc>
      </w:tr>
      <w:tr w:rsidR="00F84250" w:rsidRPr="00F84250" w14:paraId="34A6263B" w14:textId="77777777" w:rsidTr="00F84250">
        <w:trPr>
          <w:tblCellSpacing w:w="15" w:type="dxa"/>
        </w:trPr>
        <w:tc>
          <w:tcPr>
            <w:tcW w:w="0" w:type="auto"/>
            <w:tcBorders>
              <w:top w:val="nil"/>
              <w:bottom w:val="single" w:sz="12" w:space="0" w:color="auto"/>
            </w:tcBorders>
            <w:vAlign w:val="center"/>
            <w:hideMark/>
          </w:tcPr>
          <w:p w14:paraId="76E9542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704F7E1E"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Abstract Test Suite tests each POI Feature for the presence of a </w:t>
            </w:r>
            <w:r w:rsidRPr="00F84250">
              <w:rPr>
                <w:rFonts w:ascii="Courier New" w:eastAsia="Times New Roman" w:hAnsi="Courier New" w:cs="Courier New"/>
                <w:kern w:val="0"/>
                <w:sz w:val="20"/>
                <w:szCs w:val="20"/>
                <w14:ligatures w14:val="none"/>
              </w:rPr>
              <w:t>SpatialAttributeType</w:t>
            </w:r>
            <w:r w:rsidRPr="00F84250">
              <w:rPr>
                <w:rFonts w:ascii="Times New Roman" w:eastAsia="Times New Roman" w:hAnsi="Times New Roman" w:cs="Times New Roman"/>
                <w:kern w:val="0"/>
                <w14:ligatures w14:val="none"/>
              </w:rPr>
              <w:t xml:space="preserve"> property of type GM_Point, GM_LineString, or GM_Polygon.</w:t>
            </w:r>
          </w:p>
        </w:tc>
      </w:tr>
    </w:tbl>
    <w:p w14:paraId="65157D79" w14:textId="77777777" w:rsidR="00F84250" w:rsidRPr="00F84250" w:rsidRDefault="00F84250" w:rsidP="00F842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313" w:anchor="_abstract_feature_2" w:history="1">
        <w:r w:rsidRPr="00F84250">
          <w:rPr>
            <w:rFonts w:ascii="Times New Roman" w:eastAsia="Times New Roman" w:hAnsi="Times New Roman" w:cs="Times New Roman"/>
            <w:b/>
            <w:bCs/>
            <w:color w:val="0000FF"/>
            <w:kern w:val="0"/>
            <w:sz w:val="27"/>
            <w:szCs w:val="27"/>
            <w:u w:val="single"/>
            <w14:ligatures w14:val="none"/>
          </w:rPr>
          <w:t>A.1.3.  Abstract Feature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7783"/>
      </w:tblGrid>
      <w:tr w:rsidR="00F84250" w:rsidRPr="00F84250" w14:paraId="0F4C3B76"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047B7536"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14" w:anchor="ats_core_abstractfeature" w:history="1">
              <w:r w:rsidRPr="00F84250">
                <w:rPr>
                  <w:rFonts w:ascii="Times New Roman" w:eastAsia="Times New Roman" w:hAnsi="Times New Roman" w:cs="Times New Roman"/>
                  <w:b/>
                  <w:bCs/>
                  <w:color w:val="0000FF"/>
                  <w:kern w:val="0"/>
                  <w:u w:val="single"/>
                  <w14:ligatures w14:val="none"/>
                </w:rPr>
                <w:t>Abstract test A.3</w:t>
              </w:r>
            </w:hyperlink>
          </w:p>
        </w:tc>
      </w:tr>
      <w:tr w:rsidR="00F84250" w:rsidRPr="00F84250" w14:paraId="39B7EB21" w14:textId="77777777" w:rsidTr="00F84250">
        <w:trPr>
          <w:tblCellSpacing w:w="15" w:type="dxa"/>
        </w:trPr>
        <w:tc>
          <w:tcPr>
            <w:tcW w:w="0" w:type="auto"/>
            <w:tcBorders>
              <w:top w:val="single" w:sz="12" w:space="0" w:color="auto"/>
              <w:bottom w:val="single" w:sz="8" w:space="0" w:color="auto"/>
            </w:tcBorders>
            <w:vAlign w:val="center"/>
            <w:hideMark/>
          </w:tcPr>
          <w:p w14:paraId="7A91E31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49C22FF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/conf/core/abstractfeature</w:t>
            </w:r>
          </w:p>
        </w:tc>
      </w:tr>
      <w:tr w:rsidR="00F84250" w:rsidRPr="00F84250" w14:paraId="17DFA481" w14:textId="77777777" w:rsidTr="00F84250">
        <w:trPr>
          <w:tblCellSpacing w:w="15" w:type="dxa"/>
        </w:trPr>
        <w:tc>
          <w:tcPr>
            <w:tcW w:w="0" w:type="auto"/>
            <w:tcBorders>
              <w:top w:val="nil"/>
              <w:bottom w:val="single" w:sz="8" w:space="0" w:color="auto"/>
            </w:tcBorders>
            <w:vAlign w:val="center"/>
            <w:hideMark/>
          </w:tcPr>
          <w:p w14:paraId="5FC4323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04C86BE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15" w:anchor="req_core_abstractfeature" w:history="1">
              <w:r w:rsidRPr="00F84250">
                <w:rPr>
                  <w:rFonts w:ascii="Times New Roman" w:eastAsia="Times New Roman" w:hAnsi="Times New Roman" w:cs="Times New Roman"/>
                  <w:color w:val="0000FF"/>
                  <w:kern w:val="0"/>
                  <w:u w:val="single"/>
                  <w14:ligatures w14:val="none"/>
                </w:rPr>
                <w:t xml:space="preserve">Requirement 3: </w:t>
              </w:r>
              <w:r w:rsidRPr="00F84250">
                <w:rPr>
                  <w:rFonts w:ascii="Courier New" w:eastAsia="Times New Roman" w:hAnsi="Courier New" w:cs="Courier New"/>
                  <w:kern w:val="0"/>
                  <w:sz w:val="20"/>
                  <w:szCs w:val="20"/>
                  <w14:ligatures w14:val="none"/>
                </w:rPr>
                <w:t>/req/core/abstractfeature</w:t>
              </w:r>
            </w:hyperlink>
          </w:p>
        </w:tc>
      </w:tr>
      <w:tr w:rsidR="00F84250" w:rsidRPr="00F84250" w14:paraId="050F2B29" w14:textId="77777777" w:rsidTr="00F84250">
        <w:trPr>
          <w:tblCellSpacing w:w="15" w:type="dxa"/>
        </w:trPr>
        <w:tc>
          <w:tcPr>
            <w:tcW w:w="0" w:type="auto"/>
            <w:tcBorders>
              <w:top w:val="nil"/>
              <w:bottom w:val="single" w:sz="8" w:space="0" w:color="auto"/>
            </w:tcBorders>
            <w:vAlign w:val="center"/>
            <w:hideMark/>
          </w:tcPr>
          <w:p w14:paraId="79B6B5D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Prerequisites</w:t>
            </w:r>
          </w:p>
        </w:tc>
        <w:tc>
          <w:tcPr>
            <w:tcW w:w="0" w:type="auto"/>
            <w:tcBorders>
              <w:top w:val="nil"/>
              <w:bottom w:val="single" w:sz="8" w:space="0" w:color="auto"/>
            </w:tcBorders>
            <w:vAlign w:val="center"/>
            <w:hideMark/>
          </w:tcPr>
          <w:p w14:paraId="7169DB4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16" w:anchor="ats_core_general_feature_model" w:history="1">
              <w:r w:rsidRPr="00F84250">
                <w:rPr>
                  <w:rFonts w:ascii="Times New Roman" w:eastAsia="Times New Roman" w:hAnsi="Times New Roman" w:cs="Times New Roman"/>
                  <w:color w:val="0000FF"/>
                  <w:kern w:val="0"/>
                  <w:u w:val="single"/>
                  <w14:ligatures w14:val="none"/>
                </w:rPr>
                <w:t xml:space="preserve">Abstract test A.1: </w:t>
              </w:r>
              <w:r w:rsidRPr="00F84250">
                <w:rPr>
                  <w:rFonts w:ascii="Courier New" w:eastAsia="Times New Roman" w:hAnsi="Courier New" w:cs="Courier New"/>
                  <w:kern w:val="0"/>
                  <w:sz w:val="20"/>
                  <w:szCs w:val="20"/>
                  <w14:ligatures w14:val="none"/>
                </w:rPr>
                <w:t>/conf/core/generalfeaturemodel</w:t>
              </w:r>
            </w:hyperlink>
            <w:r w:rsidRPr="00F84250">
              <w:rPr>
                <w:rFonts w:ascii="Times New Roman" w:eastAsia="Times New Roman" w:hAnsi="Times New Roman" w:cs="Times New Roman"/>
                <w:kern w:val="0"/>
                <w14:ligatures w14:val="none"/>
              </w:rPr>
              <w:br/>
            </w:r>
            <w:hyperlink r:id="rId317" w:anchor="ats_core_geometry" w:history="1">
              <w:r w:rsidRPr="00F84250">
                <w:rPr>
                  <w:rFonts w:ascii="Times New Roman" w:eastAsia="Times New Roman" w:hAnsi="Times New Roman" w:cs="Times New Roman"/>
                  <w:color w:val="0000FF"/>
                  <w:kern w:val="0"/>
                  <w:u w:val="single"/>
                  <w14:ligatures w14:val="none"/>
                </w:rPr>
                <w:t xml:space="preserve">Abstract test A.2: </w:t>
              </w:r>
              <w:r w:rsidRPr="00F84250">
                <w:rPr>
                  <w:rFonts w:ascii="Courier New" w:eastAsia="Times New Roman" w:hAnsi="Courier New" w:cs="Courier New"/>
                  <w:kern w:val="0"/>
                  <w:sz w:val="20"/>
                  <w:szCs w:val="20"/>
                  <w14:ligatures w14:val="none"/>
                </w:rPr>
                <w:t>/conf/core/geometry</w:t>
              </w:r>
            </w:hyperlink>
          </w:p>
        </w:tc>
      </w:tr>
      <w:tr w:rsidR="00F84250" w:rsidRPr="00F84250" w14:paraId="1D0C7C09" w14:textId="77777777" w:rsidTr="00F84250">
        <w:trPr>
          <w:tblCellSpacing w:w="15" w:type="dxa"/>
        </w:trPr>
        <w:tc>
          <w:tcPr>
            <w:tcW w:w="0" w:type="auto"/>
            <w:tcBorders>
              <w:top w:val="nil"/>
              <w:bottom w:val="single" w:sz="8" w:space="0" w:color="auto"/>
            </w:tcBorders>
            <w:vAlign w:val="center"/>
            <w:hideMark/>
          </w:tcPr>
          <w:p w14:paraId="31F7860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FDEAFD5" w14:textId="1C0E023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53"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54"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7942DF82" w14:textId="77777777" w:rsidTr="00F84250">
        <w:trPr>
          <w:tblCellSpacing w:w="15" w:type="dxa"/>
        </w:trPr>
        <w:tc>
          <w:tcPr>
            <w:tcW w:w="0" w:type="auto"/>
            <w:tcBorders>
              <w:top w:val="nil"/>
              <w:bottom w:val="single" w:sz="8" w:space="0" w:color="auto"/>
            </w:tcBorders>
            <w:vAlign w:val="center"/>
            <w:hideMark/>
          </w:tcPr>
          <w:p w14:paraId="02FF304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2EBC074" w14:textId="4D32B863"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55"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56"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AbstractFeature Class as defined in the POI Conceptual Model.</w:t>
            </w:r>
          </w:p>
        </w:tc>
      </w:tr>
      <w:tr w:rsidR="00F84250" w:rsidRPr="00F84250" w14:paraId="56660EC1" w14:textId="77777777" w:rsidTr="00F84250">
        <w:trPr>
          <w:tblCellSpacing w:w="15" w:type="dxa"/>
        </w:trPr>
        <w:tc>
          <w:tcPr>
            <w:tcW w:w="0" w:type="auto"/>
            <w:tcBorders>
              <w:top w:val="nil"/>
              <w:bottom w:val="single" w:sz="8" w:space="0" w:color="auto"/>
            </w:tcBorders>
            <w:vAlign w:val="center"/>
            <w:hideMark/>
          </w:tcPr>
          <w:p w14:paraId="1585660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39A6FDDE"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03F66CB7" w14:textId="77777777" w:rsidTr="00F84250">
        <w:trPr>
          <w:tblCellSpacing w:w="15" w:type="dxa"/>
        </w:trPr>
        <w:tc>
          <w:tcPr>
            <w:tcW w:w="0" w:type="auto"/>
            <w:tcBorders>
              <w:top w:val="nil"/>
              <w:bottom w:val="single" w:sz="8" w:space="0" w:color="auto"/>
            </w:tcBorders>
            <w:vAlign w:val="center"/>
            <w:hideMark/>
          </w:tcPr>
          <w:p w14:paraId="2450EB8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F68D669" w14:textId="3E3F6371"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Inspect the POI Implementation </w:t>
            </w:r>
            <w:del w:id="157"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58"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to validate that the AbstractFeature class is properly implemented.</w:t>
            </w:r>
          </w:p>
        </w:tc>
      </w:tr>
      <w:tr w:rsidR="00F84250" w:rsidRPr="00F84250" w14:paraId="24AD2270" w14:textId="77777777" w:rsidTr="00F84250">
        <w:trPr>
          <w:tblCellSpacing w:w="15" w:type="dxa"/>
        </w:trPr>
        <w:tc>
          <w:tcPr>
            <w:tcW w:w="0" w:type="auto"/>
            <w:tcBorders>
              <w:top w:val="nil"/>
              <w:bottom w:val="single" w:sz="8" w:space="0" w:color="auto"/>
            </w:tcBorders>
            <w:vAlign w:val="center"/>
            <w:hideMark/>
          </w:tcPr>
          <w:p w14:paraId="1FB5518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0A0609A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Validate that the implementation of the AbstractFeature class is also a valid implementation of the AnyFeature class defined in the ISO 19109 General Feature Model.</w:t>
            </w:r>
          </w:p>
        </w:tc>
      </w:tr>
      <w:tr w:rsidR="00F84250" w:rsidRPr="00F84250" w14:paraId="4DC9AED3" w14:textId="77777777" w:rsidTr="00F84250">
        <w:trPr>
          <w:tblCellSpacing w:w="15" w:type="dxa"/>
        </w:trPr>
        <w:tc>
          <w:tcPr>
            <w:tcW w:w="0" w:type="auto"/>
            <w:tcBorders>
              <w:top w:val="nil"/>
              <w:bottom w:val="single" w:sz="8" w:space="0" w:color="auto"/>
            </w:tcBorders>
            <w:vAlign w:val="center"/>
            <w:hideMark/>
          </w:tcPr>
          <w:p w14:paraId="210EE33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32F046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description</w:t>
            </w:r>
            <w:r w:rsidRPr="00F84250">
              <w:rPr>
                <w:rFonts w:ascii="Times New Roman" w:eastAsia="Times New Roman" w:hAnsi="Times New Roman" w:cs="Times New Roman"/>
                <w:kern w:val="0"/>
                <w14:ligatures w14:val="none"/>
              </w:rPr>
              <w:t xml:space="preserve"> attribute using test </w:t>
            </w:r>
            <w:hyperlink r:id="rId318" w:anchor="ats_core_abstractfeature-description" w:history="1">
              <w:r w:rsidRPr="00F84250">
                <w:rPr>
                  <w:rFonts w:ascii="Times New Roman" w:eastAsia="Times New Roman" w:hAnsi="Times New Roman" w:cs="Times New Roman"/>
                  <w:color w:val="0000FF"/>
                  <w:kern w:val="0"/>
                  <w:u w:val="single"/>
                  <w14:ligatures w14:val="none"/>
                </w:rPr>
                <w:t>/conf/core/abstractfeature-description</w:t>
              </w:r>
            </w:hyperlink>
            <w:r w:rsidRPr="00F84250">
              <w:rPr>
                <w:rFonts w:ascii="Times New Roman" w:eastAsia="Times New Roman" w:hAnsi="Times New Roman" w:cs="Times New Roman"/>
                <w:kern w:val="0"/>
                <w14:ligatures w14:val="none"/>
              </w:rPr>
              <w:t>.</w:t>
            </w:r>
          </w:p>
        </w:tc>
      </w:tr>
      <w:tr w:rsidR="00F84250" w:rsidRPr="00F84250" w14:paraId="4D6C8B9C" w14:textId="77777777" w:rsidTr="00F84250">
        <w:trPr>
          <w:tblCellSpacing w:w="15" w:type="dxa"/>
        </w:trPr>
        <w:tc>
          <w:tcPr>
            <w:tcW w:w="0" w:type="auto"/>
            <w:tcBorders>
              <w:top w:val="nil"/>
              <w:bottom w:val="single" w:sz="8" w:space="0" w:color="auto"/>
            </w:tcBorders>
            <w:vAlign w:val="center"/>
            <w:hideMark/>
          </w:tcPr>
          <w:p w14:paraId="4D44BDB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612E6F3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featureId</w:t>
            </w:r>
            <w:r w:rsidRPr="00F84250">
              <w:rPr>
                <w:rFonts w:ascii="Times New Roman" w:eastAsia="Times New Roman" w:hAnsi="Times New Roman" w:cs="Times New Roman"/>
                <w:kern w:val="0"/>
                <w14:ligatures w14:val="none"/>
              </w:rPr>
              <w:t xml:space="preserve"> attribute using test </w:t>
            </w:r>
            <w:hyperlink r:id="rId319" w:anchor="ats_core_abstractfeature-featureid" w:history="1">
              <w:r w:rsidRPr="00F84250">
                <w:rPr>
                  <w:rFonts w:ascii="Times New Roman" w:eastAsia="Times New Roman" w:hAnsi="Times New Roman" w:cs="Times New Roman"/>
                  <w:color w:val="0000FF"/>
                  <w:kern w:val="0"/>
                  <w:u w:val="single"/>
                  <w14:ligatures w14:val="none"/>
                </w:rPr>
                <w:t>/conf/core/abstractfeature-featureid</w:t>
              </w:r>
            </w:hyperlink>
            <w:r w:rsidRPr="00F84250">
              <w:rPr>
                <w:rFonts w:ascii="Times New Roman" w:eastAsia="Times New Roman" w:hAnsi="Times New Roman" w:cs="Times New Roman"/>
                <w:kern w:val="0"/>
                <w14:ligatures w14:val="none"/>
              </w:rPr>
              <w:t>.</w:t>
            </w:r>
          </w:p>
        </w:tc>
      </w:tr>
      <w:tr w:rsidR="00F84250" w:rsidRPr="00F84250" w14:paraId="56D115A9" w14:textId="77777777" w:rsidTr="00F84250">
        <w:trPr>
          <w:tblCellSpacing w:w="15" w:type="dxa"/>
        </w:trPr>
        <w:tc>
          <w:tcPr>
            <w:tcW w:w="0" w:type="auto"/>
            <w:tcBorders>
              <w:top w:val="nil"/>
              <w:bottom w:val="single" w:sz="8" w:space="0" w:color="auto"/>
            </w:tcBorders>
            <w:vAlign w:val="center"/>
            <w:hideMark/>
          </w:tcPr>
          <w:p w14:paraId="5834AD3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77E63D7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identifier</w:t>
            </w:r>
            <w:r w:rsidRPr="00F84250">
              <w:rPr>
                <w:rFonts w:ascii="Times New Roman" w:eastAsia="Times New Roman" w:hAnsi="Times New Roman" w:cs="Times New Roman"/>
                <w:kern w:val="0"/>
                <w14:ligatures w14:val="none"/>
              </w:rPr>
              <w:t xml:space="preserve"> attribute using test </w:t>
            </w:r>
            <w:hyperlink r:id="rId320" w:anchor="ats_core_abstractfeature-identifier" w:history="1">
              <w:r w:rsidRPr="00F84250">
                <w:rPr>
                  <w:rFonts w:ascii="Times New Roman" w:eastAsia="Times New Roman" w:hAnsi="Times New Roman" w:cs="Times New Roman"/>
                  <w:color w:val="0000FF"/>
                  <w:kern w:val="0"/>
                  <w:u w:val="single"/>
                  <w14:ligatures w14:val="none"/>
                </w:rPr>
                <w:t>/conf/core/abstractfeature-identifier</w:t>
              </w:r>
            </w:hyperlink>
            <w:r w:rsidRPr="00F84250">
              <w:rPr>
                <w:rFonts w:ascii="Times New Roman" w:eastAsia="Times New Roman" w:hAnsi="Times New Roman" w:cs="Times New Roman"/>
                <w:kern w:val="0"/>
                <w14:ligatures w14:val="none"/>
              </w:rPr>
              <w:t>.</w:t>
            </w:r>
          </w:p>
        </w:tc>
      </w:tr>
      <w:tr w:rsidR="00F84250" w:rsidRPr="00F84250" w14:paraId="25357485" w14:textId="77777777" w:rsidTr="00F84250">
        <w:trPr>
          <w:tblCellSpacing w:w="15" w:type="dxa"/>
        </w:trPr>
        <w:tc>
          <w:tcPr>
            <w:tcW w:w="0" w:type="auto"/>
            <w:tcBorders>
              <w:top w:val="nil"/>
              <w:bottom w:val="single" w:sz="12" w:space="0" w:color="auto"/>
            </w:tcBorders>
            <w:vAlign w:val="center"/>
            <w:hideMark/>
          </w:tcPr>
          <w:p w14:paraId="2E38D1F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54DC5F0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name</w:t>
            </w:r>
            <w:r w:rsidRPr="00F84250">
              <w:rPr>
                <w:rFonts w:ascii="Times New Roman" w:eastAsia="Times New Roman" w:hAnsi="Times New Roman" w:cs="Times New Roman"/>
                <w:kern w:val="0"/>
                <w14:ligatures w14:val="none"/>
              </w:rPr>
              <w:t xml:space="preserve"> attribute using test </w:t>
            </w:r>
            <w:hyperlink r:id="rId321" w:anchor="ats_core_abstractfeature-name" w:history="1">
              <w:r w:rsidRPr="00F84250">
                <w:rPr>
                  <w:rFonts w:ascii="Times New Roman" w:eastAsia="Times New Roman" w:hAnsi="Times New Roman" w:cs="Times New Roman"/>
                  <w:color w:val="0000FF"/>
                  <w:kern w:val="0"/>
                  <w:u w:val="single"/>
                  <w14:ligatures w14:val="none"/>
                </w:rPr>
                <w:t>/conf/core/abstractfeature-name</w:t>
              </w:r>
            </w:hyperlink>
            <w:r w:rsidRPr="00F84250">
              <w:rPr>
                <w:rFonts w:ascii="Times New Roman" w:eastAsia="Times New Roman" w:hAnsi="Times New Roman" w:cs="Times New Roman"/>
                <w:kern w:val="0"/>
                <w14:ligatures w14:val="none"/>
              </w:rPr>
              <w:t>.</w:t>
            </w:r>
          </w:p>
        </w:tc>
      </w:tr>
    </w:tbl>
    <w:p w14:paraId="0EC3CCEA"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22" w:anchor="_abstract_feature_description" w:history="1">
        <w:r w:rsidRPr="00F84250">
          <w:rPr>
            <w:rFonts w:ascii="Times New Roman" w:eastAsia="Times New Roman" w:hAnsi="Times New Roman" w:cs="Times New Roman"/>
            <w:b/>
            <w:bCs/>
            <w:color w:val="0000FF"/>
            <w:kern w:val="0"/>
            <w:u w:val="single"/>
            <w14:ligatures w14:val="none"/>
          </w:rPr>
          <w:t>A.1.3.1.  Abstract Feature-Description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7729"/>
      </w:tblGrid>
      <w:tr w:rsidR="00F84250" w:rsidRPr="00F84250" w14:paraId="6C2803DF"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0898E223"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23" w:anchor="ats_core_abstractfeature-description" w:history="1">
              <w:r w:rsidRPr="00F84250">
                <w:rPr>
                  <w:rFonts w:ascii="Times New Roman" w:eastAsia="Times New Roman" w:hAnsi="Times New Roman" w:cs="Times New Roman"/>
                  <w:b/>
                  <w:bCs/>
                  <w:color w:val="0000FF"/>
                  <w:kern w:val="0"/>
                  <w:u w:val="single"/>
                  <w14:ligatures w14:val="none"/>
                </w:rPr>
                <w:t>Abstract test A.4</w:t>
              </w:r>
            </w:hyperlink>
          </w:p>
        </w:tc>
      </w:tr>
      <w:tr w:rsidR="00F84250" w:rsidRPr="00F84250" w14:paraId="26CAD9EC" w14:textId="77777777" w:rsidTr="00F84250">
        <w:trPr>
          <w:tblCellSpacing w:w="15" w:type="dxa"/>
        </w:trPr>
        <w:tc>
          <w:tcPr>
            <w:tcW w:w="0" w:type="auto"/>
            <w:tcBorders>
              <w:top w:val="single" w:sz="12" w:space="0" w:color="auto"/>
              <w:bottom w:val="single" w:sz="8" w:space="0" w:color="auto"/>
            </w:tcBorders>
            <w:vAlign w:val="center"/>
            <w:hideMark/>
          </w:tcPr>
          <w:p w14:paraId="562973D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F4D629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/conf/core/abstractfeature-description</w:t>
            </w:r>
          </w:p>
        </w:tc>
      </w:tr>
      <w:tr w:rsidR="00F84250" w:rsidRPr="00F84250" w14:paraId="4FBA8F41" w14:textId="77777777" w:rsidTr="00F84250">
        <w:trPr>
          <w:tblCellSpacing w:w="15" w:type="dxa"/>
        </w:trPr>
        <w:tc>
          <w:tcPr>
            <w:tcW w:w="0" w:type="auto"/>
            <w:tcBorders>
              <w:top w:val="nil"/>
              <w:bottom w:val="single" w:sz="8" w:space="0" w:color="auto"/>
            </w:tcBorders>
            <w:vAlign w:val="center"/>
            <w:hideMark/>
          </w:tcPr>
          <w:p w14:paraId="4F1701A2"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Requirement</w:t>
            </w:r>
          </w:p>
        </w:tc>
        <w:tc>
          <w:tcPr>
            <w:tcW w:w="0" w:type="auto"/>
            <w:tcBorders>
              <w:top w:val="nil"/>
              <w:bottom w:val="single" w:sz="8" w:space="0" w:color="auto"/>
            </w:tcBorders>
            <w:vAlign w:val="center"/>
            <w:hideMark/>
          </w:tcPr>
          <w:p w14:paraId="40A687F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24" w:anchor="req_core_abstractfeature-description" w:history="1">
              <w:r w:rsidRPr="00F84250">
                <w:rPr>
                  <w:rFonts w:ascii="Times New Roman" w:eastAsia="Times New Roman" w:hAnsi="Times New Roman" w:cs="Times New Roman"/>
                  <w:color w:val="0000FF"/>
                  <w:kern w:val="0"/>
                  <w:u w:val="single"/>
                  <w14:ligatures w14:val="none"/>
                </w:rPr>
                <w:t xml:space="preserve">Requirement 4: </w:t>
              </w:r>
              <w:r w:rsidRPr="00F84250">
                <w:rPr>
                  <w:rFonts w:ascii="Courier New" w:eastAsia="Times New Roman" w:hAnsi="Courier New" w:cs="Courier New"/>
                  <w:kern w:val="0"/>
                  <w:sz w:val="20"/>
                  <w:szCs w:val="20"/>
                  <w14:ligatures w14:val="none"/>
                </w:rPr>
                <w:t>/req/core/abstractfeature-description</w:t>
              </w:r>
            </w:hyperlink>
          </w:p>
        </w:tc>
      </w:tr>
      <w:tr w:rsidR="00F84250" w:rsidRPr="00F84250" w14:paraId="178664C2" w14:textId="77777777" w:rsidTr="00F84250">
        <w:trPr>
          <w:tblCellSpacing w:w="15" w:type="dxa"/>
        </w:trPr>
        <w:tc>
          <w:tcPr>
            <w:tcW w:w="0" w:type="auto"/>
            <w:tcBorders>
              <w:top w:val="nil"/>
              <w:bottom w:val="single" w:sz="8" w:space="0" w:color="auto"/>
            </w:tcBorders>
            <w:vAlign w:val="center"/>
            <w:hideMark/>
          </w:tcPr>
          <w:p w14:paraId="431694D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5459E3D6" w14:textId="3420BA20"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59"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60"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6545A663" w14:textId="77777777" w:rsidTr="00F84250">
        <w:trPr>
          <w:tblCellSpacing w:w="15" w:type="dxa"/>
        </w:trPr>
        <w:tc>
          <w:tcPr>
            <w:tcW w:w="0" w:type="auto"/>
            <w:tcBorders>
              <w:top w:val="nil"/>
              <w:bottom w:val="single" w:sz="8" w:space="0" w:color="auto"/>
            </w:tcBorders>
            <w:vAlign w:val="center"/>
            <w:hideMark/>
          </w:tcPr>
          <w:p w14:paraId="19D41C0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944F3B0" w14:textId="7BC5F71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61"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62"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description</w:t>
            </w:r>
            <w:r w:rsidRPr="00F84250">
              <w:rPr>
                <w:rFonts w:ascii="Times New Roman" w:eastAsia="Times New Roman" w:hAnsi="Times New Roman" w:cs="Times New Roman"/>
                <w:kern w:val="0"/>
                <w14:ligatures w14:val="none"/>
              </w:rPr>
              <w:t xml:space="preserve"> attribute as defined in the POI Conceptual Model.</w:t>
            </w:r>
          </w:p>
        </w:tc>
      </w:tr>
      <w:tr w:rsidR="00F84250" w:rsidRPr="00F84250" w14:paraId="7B14E72A" w14:textId="77777777" w:rsidTr="00F84250">
        <w:trPr>
          <w:tblCellSpacing w:w="15" w:type="dxa"/>
        </w:trPr>
        <w:tc>
          <w:tcPr>
            <w:tcW w:w="0" w:type="auto"/>
            <w:tcBorders>
              <w:top w:val="nil"/>
              <w:bottom w:val="single" w:sz="8" w:space="0" w:color="auto"/>
            </w:tcBorders>
            <w:vAlign w:val="center"/>
            <w:hideMark/>
          </w:tcPr>
          <w:p w14:paraId="3C0D231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5F09191A"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26BE1BF1" w14:textId="77777777" w:rsidTr="00F84250">
        <w:trPr>
          <w:tblCellSpacing w:w="15" w:type="dxa"/>
        </w:trPr>
        <w:tc>
          <w:tcPr>
            <w:tcW w:w="0" w:type="auto"/>
            <w:tcBorders>
              <w:top w:val="nil"/>
              <w:bottom w:val="single" w:sz="8" w:space="0" w:color="auto"/>
            </w:tcBorders>
            <w:vAlign w:val="center"/>
            <w:hideMark/>
          </w:tcPr>
          <w:p w14:paraId="6BF5259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36B05BCA"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type of the </w:t>
            </w:r>
            <w:r w:rsidRPr="00F84250">
              <w:rPr>
                <w:rFonts w:ascii="Courier New" w:eastAsia="Times New Roman" w:hAnsi="Courier New" w:cs="Courier New"/>
                <w:kern w:val="0"/>
                <w:sz w:val="20"/>
                <w:szCs w:val="20"/>
                <w14:ligatures w14:val="none"/>
              </w:rPr>
              <w:t>description</w:t>
            </w:r>
            <w:r w:rsidRPr="00F84250">
              <w:rPr>
                <w:rFonts w:ascii="Times New Roman" w:eastAsia="Times New Roman" w:hAnsi="Times New Roman" w:cs="Times New Roman"/>
                <w:kern w:val="0"/>
                <w14:ligatures w14:val="none"/>
              </w:rPr>
              <w:t xml:space="preserve"> attribute.</w:t>
            </w:r>
          </w:p>
        </w:tc>
      </w:tr>
      <w:tr w:rsidR="00F84250" w:rsidRPr="00F84250" w14:paraId="4C3F393D" w14:textId="77777777" w:rsidTr="00F84250">
        <w:trPr>
          <w:tblCellSpacing w:w="15" w:type="dxa"/>
        </w:trPr>
        <w:tc>
          <w:tcPr>
            <w:tcW w:w="0" w:type="auto"/>
            <w:tcBorders>
              <w:top w:val="nil"/>
              <w:bottom w:val="single" w:sz="8" w:space="0" w:color="auto"/>
            </w:tcBorders>
            <w:vAlign w:val="center"/>
            <w:hideMark/>
          </w:tcPr>
          <w:p w14:paraId="6642B1E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7B0FF4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Validate that zero, one, or more ‘description’ attributes are allowed in an AbstractFeature class.</w:t>
            </w:r>
          </w:p>
        </w:tc>
      </w:tr>
      <w:tr w:rsidR="00F84250" w:rsidRPr="00F84250" w14:paraId="19C9B621" w14:textId="77777777" w:rsidTr="00F84250">
        <w:trPr>
          <w:tblCellSpacing w:w="15" w:type="dxa"/>
        </w:trPr>
        <w:tc>
          <w:tcPr>
            <w:tcW w:w="0" w:type="auto"/>
            <w:tcBorders>
              <w:top w:val="nil"/>
              <w:bottom w:val="single" w:sz="12" w:space="0" w:color="auto"/>
            </w:tcBorders>
            <w:vAlign w:val="center"/>
            <w:hideMark/>
          </w:tcPr>
          <w:p w14:paraId="3083B43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47A4D69A"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description</w:t>
            </w:r>
            <w:r w:rsidRPr="00F84250">
              <w:rPr>
                <w:rFonts w:ascii="Times New Roman" w:eastAsia="Times New Roman" w:hAnsi="Times New Roman" w:cs="Times New Roman"/>
                <w:kern w:val="0"/>
                <w14:ligatures w14:val="none"/>
              </w:rPr>
              <w:t xml:space="preserve"> attribute is a valid implementation of the CharacterString class from </w:t>
            </w:r>
            <w:hyperlink r:id="rId325" w:anchor="ISO19103" w:history="1">
              <w:r w:rsidRPr="00F84250">
                <w:rPr>
                  <w:rFonts w:ascii="Times New Roman" w:eastAsia="Times New Roman" w:hAnsi="Times New Roman" w:cs="Times New Roman"/>
                  <w:color w:val="0000FF"/>
                  <w:kern w:val="0"/>
                  <w:u w:val="single"/>
                  <w14:ligatures w14:val="none"/>
                </w:rPr>
                <w:t>ISO 19103</w:t>
              </w:r>
            </w:hyperlink>
            <w:r w:rsidRPr="00F84250">
              <w:rPr>
                <w:rFonts w:ascii="Times New Roman" w:eastAsia="Times New Roman" w:hAnsi="Times New Roman" w:cs="Times New Roman"/>
                <w:kern w:val="0"/>
                <w14:ligatures w14:val="none"/>
              </w:rPr>
              <w:t>.</w:t>
            </w:r>
          </w:p>
        </w:tc>
      </w:tr>
    </w:tbl>
    <w:p w14:paraId="6A5CBDD8"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26" w:anchor="_abstract_feature_featureid" w:history="1">
        <w:r w:rsidRPr="00F84250">
          <w:rPr>
            <w:rFonts w:ascii="Times New Roman" w:eastAsia="Times New Roman" w:hAnsi="Times New Roman" w:cs="Times New Roman"/>
            <w:b/>
            <w:bCs/>
            <w:color w:val="0000FF"/>
            <w:kern w:val="0"/>
            <w:u w:val="single"/>
            <w14:ligatures w14:val="none"/>
          </w:rPr>
          <w:t>A.1.3.2.  Abstract Feature-FeatureId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7724"/>
      </w:tblGrid>
      <w:tr w:rsidR="00F84250" w:rsidRPr="00F84250" w14:paraId="2F20DA82"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02EBE79B"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27" w:anchor="ats_core_abstractfeature-featureid" w:history="1">
              <w:r w:rsidRPr="00F84250">
                <w:rPr>
                  <w:rFonts w:ascii="Times New Roman" w:eastAsia="Times New Roman" w:hAnsi="Times New Roman" w:cs="Times New Roman"/>
                  <w:b/>
                  <w:bCs/>
                  <w:color w:val="0000FF"/>
                  <w:kern w:val="0"/>
                  <w:u w:val="single"/>
                  <w14:ligatures w14:val="none"/>
                </w:rPr>
                <w:t>Abstract test A.5</w:t>
              </w:r>
            </w:hyperlink>
          </w:p>
        </w:tc>
      </w:tr>
      <w:tr w:rsidR="00F84250" w:rsidRPr="00F84250" w14:paraId="54272C7C" w14:textId="77777777" w:rsidTr="00F84250">
        <w:trPr>
          <w:tblCellSpacing w:w="15" w:type="dxa"/>
        </w:trPr>
        <w:tc>
          <w:tcPr>
            <w:tcW w:w="0" w:type="auto"/>
            <w:tcBorders>
              <w:top w:val="single" w:sz="12" w:space="0" w:color="auto"/>
              <w:bottom w:val="single" w:sz="8" w:space="0" w:color="auto"/>
            </w:tcBorders>
            <w:vAlign w:val="center"/>
            <w:hideMark/>
          </w:tcPr>
          <w:p w14:paraId="1A6B85B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9F5C22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/conf/core/abstractfeature-featureid</w:t>
            </w:r>
          </w:p>
        </w:tc>
      </w:tr>
      <w:tr w:rsidR="00F84250" w:rsidRPr="00F84250" w14:paraId="44580DB5" w14:textId="77777777" w:rsidTr="00F84250">
        <w:trPr>
          <w:tblCellSpacing w:w="15" w:type="dxa"/>
        </w:trPr>
        <w:tc>
          <w:tcPr>
            <w:tcW w:w="0" w:type="auto"/>
            <w:tcBorders>
              <w:top w:val="nil"/>
              <w:bottom w:val="single" w:sz="8" w:space="0" w:color="auto"/>
            </w:tcBorders>
            <w:vAlign w:val="center"/>
            <w:hideMark/>
          </w:tcPr>
          <w:p w14:paraId="7DE27FB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754A742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28" w:anchor="req_core_abstractfeature-featureid" w:history="1">
              <w:r w:rsidRPr="00F84250">
                <w:rPr>
                  <w:rFonts w:ascii="Times New Roman" w:eastAsia="Times New Roman" w:hAnsi="Times New Roman" w:cs="Times New Roman"/>
                  <w:color w:val="0000FF"/>
                  <w:kern w:val="0"/>
                  <w:u w:val="single"/>
                  <w14:ligatures w14:val="none"/>
                </w:rPr>
                <w:t xml:space="preserve">Requirement 5: </w:t>
              </w:r>
              <w:r w:rsidRPr="00F84250">
                <w:rPr>
                  <w:rFonts w:ascii="Courier New" w:eastAsia="Times New Roman" w:hAnsi="Courier New" w:cs="Courier New"/>
                  <w:kern w:val="0"/>
                  <w:sz w:val="20"/>
                  <w:szCs w:val="20"/>
                  <w14:ligatures w14:val="none"/>
                </w:rPr>
                <w:t>/req/core/abstractfeature-featureid</w:t>
              </w:r>
            </w:hyperlink>
          </w:p>
        </w:tc>
      </w:tr>
      <w:tr w:rsidR="00F84250" w:rsidRPr="00F84250" w14:paraId="0514AF0B" w14:textId="77777777" w:rsidTr="00F84250">
        <w:trPr>
          <w:tblCellSpacing w:w="15" w:type="dxa"/>
        </w:trPr>
        <w:tc>
          <w:tcPr>
            <w:tcW w:w="0" w:type="auto"/>
            <w:tcBorders>
              <w:top w:val="nil"/>
              <w:bottom w:val="single" w:sz="8" w:space="0" w:color="auto"/>
            </w:tcBorders>
            <w:vAlign w:val="center"/>
            <w:hideMark/>
          </w:tcPr>
          <w:p w14:paraId="0112C27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7BBA779" w14:textId="1379E358"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63"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64"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6EE79D28" w14:textId="77777777" w:rsidTr="00F84250">
        <w:trPr>
          <w:tblCellSpacing w:w="15" w:type="dxa"/>
        </w:trPr>
        <w:tc>
          <w:tcPr>
            <w:tcW w:w="0" w:type="auto"/>
            <w:tcBorders>
              <w:top w:val="nil"/>
              <w:bottom w:val="single" w:sz="8" w:space="0" w:color="auto"/>
            </w:tcBorders>
            <w:vAlign w:val="center"/>
            <w:hideMark/>
          </w:tcPr>
          <w:p w14:paraId="058BEF0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45D6B3B" w14:textId="472F3158"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65"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66"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featureId</w:t>
            </w:r>
            <w:r w:rsidRPr="00F84250">
              <w:rPr>
                <w:rFonts w:ascii="Times New Roman" w:eastAsia="Times New Roman" w:hAnsi="Times New Roman" w:cs="Times New Roman"/>
                <w:kern w:val="0"/>
                <w14:ligatures w14:val="none"/>
              </w:rPr>
              <w:t xml:space="preserve"> attribute as defined in the POI Conceptual Model.</w:t>
            </w:r>
          </w:p>
        </w:tc>
      </w:tr>
      <w:tr w:rsidR="00F84250" w:rsidRPr="00F84250" w14:paraId="52675F95" w14:textId="77777777" w:rsidTr="00F84250">
        <w:trPr>
          <w:tblCellSpacing w:w="15" w:type="dxa"/>
        </w:trPr>
        <w:tc>
          <w:tcPr>
            <w:tcW w:w="0" w:type="auto"/>
            <w:tcBorders>
              <w:top w:val="nil"/>
              <w:bottom w:val="single" w:sz="8" w:space="0" w:color="auto"/>
            </w:tcBorders>
            <w:vAlign w:val="center"/>
            <w:hideMark/>
          </w:tcPr>
          <w:p w14:paraId="468508D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8B1A72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7DC69C2A" w14:textId="77777777" w:rsidTr="00F84250">
        <w:trPr>
          <w:tblCellSpacing w:w="15" w:type="dxa"/>
        </w:trPr>
        <w:tc>
          <w:tcPr>
            <w:tcW w:w="0" w:type="auto"/>
            <w:tcBorders>
              <w:top w:val="nil"/>
              <w:bottom w:val="single" w:sz="8" w:space="0" w:color="auto"/>
            </w:tcBorders>
            <w:vAlign w:val="center"/>
            <w:hideMark/>
          </w:tcPr>
          <w:p w14:paraId="62CAC93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89741DE"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type of the </w:t>
            </w:r>
            <w:r w:rsidRPr="00F84250">
              <w:rPr>
                <w:rFonts w:ascii="Courier New" w:eastAsia="Times New Roman" w:hAnsi="Courier New" w:cs="Courier New"/>
                <w:kern w:val="0"/>
                <w:sz w:val="20"/>
                <w:szCs w:val="20"/>
                <w14:ligatures w14:val="none"/>
              </w:rPr>
              <w:t>featureId</w:t>
            </w:r>
            <w:r w:rsidRPr="00F84250">
              <w:rPr>
                <w:rFonts w:ascii="Times New Roman" w:eastAsia="Times New Roman" w:hAnsi="Times New Roman" w:cs="Times New Roman"/>
                <w:kern w:val="0"/>
                <w14:ligatures w14:val="none"/>
              </w:rPr>
              <w:t xml:space="preserve"> attribute.</w:t>
            </w:r>
          </w:p>
        </w:tc>
      </w:tr>
      <w:tr w:rsidR="00F84250" w:rsidRPr="00F84250" w14:paraId="0EF4984A" w14:textId="77777777" w:rsidTr="00F84250">
        <w:trPr>
          <w:tblCellSpacing w:w="15" w:type="dxa"/>
        </w:trPr>
        <w:tc>
          <w:tcPr>
            <w:tcW w:w="0" w:type="auto"/>
            <w:tcBorders>
              <w:top w:val="nil"/>
              <w:bottom w:val="single" w:sz="8" w:space="0" w:color="auto"/>
            </w:tcBorders>
            <w:vAlign w:val="center"/>
            <w:hideMark/>
          </w:tcPr>
          <w:p w14:paraId="4761F22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39324B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Validate that one ‘featureId’ attribute is required in an AbstractFeature class.</w:t>
            </w:r>
          </w:p>
        </w:tc>
      </w:tr>
      <w:tr w:rsidR="00F84250" w:rsidRPr="00F84250" w14:paraId="78A026E3" w14:textId="77777777" w:rsidTr="00F84250">
        <w:trPr>
          <w:tblCellSpacing w:w="15" w:type="dxa"/>
        </w:trPr>
        <w:tc>
          <w:tcPr>
            <w:tcW w:w="0" w:type="auto"/>
            <w:tcBorders>
              <w:top w:val="nil"/>
              <w:bottom w:val="single" w:sz="8" w:space="0" w:color="auto"/>
            </w:tcBorders>
            <w:vAlign w:val="center"/>
            <w:hideMark/>
          </w:tcPr>
          <w:p w14:paraId="58830282"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350414D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Validate that more than one ‘featureId’ attributes are allowed in an AbstractFeature class.</w:t>
            </w:r>
          </w:p>
        </w:tc>
      </w:tr>
      <w:tr w:rsidR="00F84250" w:rsidRPr="00F84250" w14:paraId="0BBAF9BC" w14:textId="77777777" w:rsidTr="00F84250">
        <w:trPr>
          <w:tblCellSpacing w:w="15" w:type="dxa"/>
        </w:trPr>
        <w:tc>
          <w:tcPr>
            <w:tcW w:w="0" w:type="auto"/>
            <w:tcBorders>
              <w:top w:val="nil"/>
              <w:bottom w:val="single" w:sz="12" w:space="0" w:color="auto"/>
            </w:tcBorders>
            <w:vAlign w:val="center"/>
            <w:hideMark/>
          </w:tcPr>
          <w:p w14:paraId="3300C7C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3FFDEEB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featureId</w:t>
            </w:r>
            <w:r w:rsidRPr="00F84250">
              <w:rPr>
                <w:rFonts w:ascii="Times New Roman" w:eastAsia="Times New Roman" w:hAnsi="Times New Roman" w:cs="Times New Roman"/>
                <w:kern w:val="0"/>
                <w14:ligatures w14:val="none"/>
              </w:rPr>
              <w:t xml:space="preserve"> attribute is a valid implementation of the GenericName class from </w:t>
            </w:r>
            <w:hyperlink r:id="rId329" w:anchor="ISO19103" w:history="1">
              <w:r w:rsidRPr="00F84250">
                <w:rPr>
                  <w:rFonts w:ascii="Times New Roman" w:eastAsia="Times New Roman" w:hAnsi="Times New Roman" w:cs="Times New Roman"/>
                  <w:color w:val="0000FF"/>
                  <w:kern w:val="0"/>
                  <w:u w:val="single"/>
                  <w14:ligatures w14:val="none"/>
                </w:rPr>
                <w:t>ISO 19103</w:t>
              </w:r>
            </w:hyperlink>
            <w:r w:rsidRPr="00F84250">
              <w:rPr>
                <w:rFonts w:ascii="Times New Roman" w:eastAsia="Times New Roman" w:hAnsi="Times New Roman" w:cs="Times New Roman"/>
                <w:kern w:val="0"/>
                <w14:ligatures w14:val="none"/>
              </w:rPr>
              <w:t>.</w:t>
            </w:r>
          </w:p>
        </w:tc>
      </w:tr>
    </w:tbl>
    <w:p w14:paraId="1F0B5753"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30" w:anchor="_abstract_feature_identifier" w:history="1">
        <w:r w:rsidRPr="00F84250">
          <w:rPr>
            <w:rFonts w:ascii="Times New Roman" w:eastAsia="Times New Roman" w:hAnsi="Times New Roman" w:cs="Times New Roman"/>
            <w:b/>
            <w:bCs/>
            <w:color w:val="0000FF"/>
            <w:kern w:val="0"/>
            <w:u w:val="single"/>
            <w14:ligatures w14:val="none"/>
          </w:rPr>
          <w:t>A.1.3.3.  Abstract Feature-Identifier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727"/>
      </w:tblGrid>
      <w:tr w:rsidR="00F84250" w:rsidRPr="00F84250" w14:paraId="56645A9E"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1121BD35"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31" w:anchor="ats_core_abstractfeature-identifier" w:history="1">
              <w:r w:rsidRPr="00F84250">
                <w:rPr>
                  <w:rFonts w:ascii="Times New Roman" w:eastAsia="Times New Roman" w:hAnsi="Times New Roman" w:cs="Times New Roman"/>
                  <w:b/>
                  <w:bCs/>
                  <w:color w:val="0000FF"/>
                  <w:kern w:val="0"/>
                  <w:u w:val="single"/>
                  <w14:ligatures w14:val="none"/>
                </w:rPr>
                <w:t>Abstract test A.6</w:t>
              </w:r>
            </w:hyperlink>
          </w:p>
        </w:tc>
      </w:tr>
      <w:tr w:rsidR="00F84250" w:rsidRPr="00F84250" w14:paraId="6F43BB20" w14:textId="77777777" w:rsidTr="00F84250">
        <w:trPr>
          <w:tblCellSpacing w:w="15" w:type="dxa"/>
        </w:trPr>
        <w:tc>
          <w:tcPr>
            <w:tcW w:w="0" w:type="auto"/>
            <w:tcBorders>
              <w:top w:val="single" w:sz="12" w:space="0" w:color="auto"/>
              <w:bottom w:val="single" w:sz="8" w:space="0" w:color="auto"/>
            </w:tcBorders>
            <w:vAlign w:val="center"/>
            <w:hideMark/>
          </w:tcPr>
          <w:p w14:paraId="62F53A5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4CCC8E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/conf/core/abstractfeature-identifier</w:t>
            </w:r>
          </w:p>
        </w:tc>
      </w:tr>
      <w:tr w:rsidR="00F84250" w:rsidRPr="00F84250" w14:paraId="32E189F2" w14:textId="77777777" w:rsidTr="00F84250">
        <w:trPr>
          <w:tblCellSpacing w:w="15" w:type="dxa"/>
        </w:trPr>
        <w:tc>
          <w:tcPr>
            <w:tcW w:w="0" w:type="auto"/>
            <w:tcBorders>
              <w:top w:val="nil"/>
              <w:bottom w:val="single" w:sz="8" w:space="0" w:color="auto"/>
            </w:tcBorders>
            <w:vAlign w:val="center"/>
            <w:hideMark/>
          </w:tcPr>
          <w:p w14:paraId="146EB4D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761C331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32" w:anchor="req_core_abstractfeature-identifier" w:history="1">
              <w:r w:rsidRPr="00F84250">
                <w:rPr>
                  <w:rFonts w:ascii="Times New Roman" w:eastAsia="Times New Roman" w:hAnsi="Times New Roman" w:cs="Times New Roman"/>
                  <w:color w:val="0000FF"/>
                  <w:kern w:val="0"/>
                  <w:u w:val="single"/>
                  <w14:ligatures w14:val="none"/>
                </w:rPr>
                <w:t xml:space="preserve">Requirement 6: </w:t>
              </w:r>
              <w:r w:rsidRPr="00F84250">
                <w:rPr>
                  <w:rFonts w:ascii="Courier New" w:eastAsia="Times New Roman" w:hAnsi="Courier New" w:cs="Courier New"/>
                  <w:kern w:val="0"/>
                  <w:sz w:val="20"/>
                  <w:szCs w:val="20"/>
                  <w14:ligatures w14:val="none"/>
                </w:rPr>
                <w:t>/req/core/abstractfeature-identifier</w:t>
              </w:r>
            </w:hyperlink>
          </w:p>
        </w:tc>
      </w:tr>
      <w:tr w:rsidR="00F84250" w:rsidRPr="00F84250" w14:paraId="2C635DE8" w14:textId="77777777" w:rsidTr="00F84250">
        <w:trPr>
          <w:tblCellSpacing w:w="15" w:type="dxa"/>
        </w:trPr>
        <w:tc>
          <w:tcPr>
            <w:tcW w:w="0" w:type="auto"/>
            <w:tcBorders>
              <w:top w:val="nil"/>
              <w:bottom w:val="single" w:sz="8" w:space="0" w:color="auto"/>
            </w:tcBorders>
            <w:vAlign w:val="center"/>
            <w:hideMark/>
          </w:tcPr>
          <w:p w14:paraId="1175DB9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174E433" w14:textId="5F08334F"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67"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68"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021FF08F" w14:textId="77777777" w:rsidTr="00F84250">
        <w:trPr>
          <w:tblCellSpacing w:w="15" w:type="dxa"/>
        </w:trPr>
        <w:tc>
          <w:tcPr>
            <w:tcW w:w="0" w:type="auto"/>
            <w:tcBorders>
              <w:top w:val="nil"/>
              <w:bottom w:val="single" w:sz="8" w:space="0" w:color="auto"/>
            </w:tcBorders>
            <w:vAlign w:val="center"/>
            <w:hideMark/>
          </w:tcPr>
          <w:p w14:paraId="7B165DF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242031B7" w14:textId="29023B39"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69"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70"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identifier</w:t>
            </w:r>
            <w:r w:rsidRPr="00F84250">
              <w:rPr>
                <w:rFonts w:ascii="Times New Roman" w:eastAsia="Times New Roman" w:hAnsi="Times New Roman" w:cs="Times New Roman"/>
                <w:kern w:val="0"/>
                <w14:ligatures w14:val="none"/>
              </w:rPr>
              <w:t xml:space="preserve"> attribute as defined in the POI Conceptual Model.</w:t>
            </w:r>
          </w:p>
        </w:tc>
      </w:tr>
      <w:tr w:rsidR="00F84250" w:rsidRPr="00F84250" w14:paraId="3A2A651F" w14:textId="77777777" w:rsidTr="00F84250">
        <w:trPr>
          <w:tblCellSpacing w:w="15" w:type="dxa"/>
        </w:trPr>
        <w:tc>
          <w:tcPr>
            <w:tcW w:w="0" w:type="auto"/>
            <w:tcBorders>
              <w:top w:val="nil"/>
              <w:bottom w:val="single" w:sz="8" w:space="0" w:color="auto"/>
            </w:tcBorders>
            <w:vAlign w:val="center"/>
            <w:hideMark/>
          </w:tcPr>
          <w:p w14:paraId="1E5C3E7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53D554FE"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312971D6" w14:textId="77777777" w:rsidTr="00F84250">
        <w:trPr>
          <w:tblCellSpacing w:w="15" w:type="dxa"/>
        </w:trPr>
        <w:tc>
          <w:tcPr>
            <w:tcW w:w="0" w:type="auto"/>
            <w:tcBorders>
              <w:top w:val="nil"/>
              <w:bottom w:val="single" w:sz="8" w:space="0" w:color="auto"/>
            </w:tcBorders>
            <w:vAlign w:val="center"/>
            <w:hideMark/>
          </w:tcPr>
          <w:p w14:paraId="07762FB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5C11C7C3"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type of the </w:t>
            </w:r>
            <w:r w:rsidRPr="00F84250">
              <w:rPr>
                <w:rFonts w:ascii="Courier New" w:eastAsia="Times New Roman" w:hAnsi="Courier New" w:cs="Courier New"/>
                <w:kern w:val="0"/>
                <w:sz w:val="20"/>
                <w:szCs w:val="20"/>
                <w14:ligatures w14:val="none"/>
              </w:rPr>
              <w:t>identifier</w:t>
            </w:r>
            <w:r w:rsidRPr="00F84250">
              <w:rPr>
                <w:rFonts w:ascii="Times New Roman" w:eastAsia="Times New Roman" w:hAnsi="Times New Roman" w:cs="Times New Roman"/>
                <w:kern w:val="0"/>
                <w14:ligatures w14:val="none"/>
              </w:rPr>
              <w:t xml:space="preserve"> attribute.</w:t>
            </w:r>
          </w:p>
        </w:tc>
      </w:tr>
      <w:tr w:rsidR="00F84250" w:rsidRPr="00F84250" w14:paraId="72C6468A" w14:textId="77777777" w:rsidTr="00F84250">
        <w:trPr>
          <w:tblCellSpacing w:w="15" w:type="dxa"/>
        </w:trPr>
        <w:tc>
          <w:tcPr>
            <w:tcW w:w="0" w:type="auto"/>
            <w:tcBorders>
              <w:top w:val="nil"/>
              <w:bottom w:val="single" w:sz="8" w:space="0" w:color="auto"/>
            </w:tcBorders>
            <w:vAlign w:val="center"/>
            <w:hideMark/>
          </w:tcPr>
          <w:p w14:paraId="1E00EB1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447D51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Validate that zero, one, or more ‘identifier’ attributes are allowed in an AbstractFeature class.</w:t>
            </w:r>
          </w:p>
        </w:tc>
      </w:tr>
      <w:tr w:rsidR="00F84250" w:rsidRPr="00F84250" w14:paraId="3D2E77CA" w14:textId="77777777" w:rsidTr="00F84250">
        <w:trPr>
          <w:tblCellSpacing w:w="15" w:type="dxa"/>
        </w:trPr>
        <w:tc>
          <w:tcPr>
            <w:tcW w:w="0" w:type="auto"/>
            <w:tcBorders>
              <w:top w:val="nil"/>
              <w:bottom w:val="single" w:sz="12" w:space="0" w:color="auto"/>
            </w:tcBorders>
            <w:vAlign w:val="center"/>
            <w:hideMark/>
          </w:tcPr>
          <w:p w14:paraId="3B8D1A0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2F2BC4E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identifier</w:t>
            </w:r>
            <w:r w:rsidRPr="00F84250">
              <w:rPr>
                <w:rFonts w:ascii="Times New Roman" w:eastAsia="Times New Roman" w:hAnsi="Times New Roman" w:cs="Times New Roman"/>
                <w:kern w:val="0"/>
                <w14:ligatures w14:val="none"/>
              </w:rPr>
              <w:t xml:space="preserve"> attribute is a valid implementation of the ScopedName class from </w:t>
            </w:r>
            <w:hyperlink r:id="rId333" w:anchor="ISO19103" w:history="1">
              <w:r w:rsidRPr="00F84250">
                <w:rPr>
                  <w:rFonts w:ascii="Times New Roman" w:eastAsia="Times New Roman" w:hAnsi="Times New Roman" w:cs="Times New Roman"/>
                  <w:color w:val="0000FF"/>
                  <w:kern w:val="0"/>
                  <w:u w:val="single"/>
                  <w14:ligatures w14:val="none"/>
                </w:rPr>
                <w:t>ISO 19103</w:t>
              </w:r>
            </w:hyperlink>
            <w:r w:rsidRPr="00F84250">
              <w:rPr>
                <w:rFonts w:ascii="Times New Roman" w:eastAsia="Times New Roman" w:hAnsi="Times New Roman" w:cs="Times New Roman"/>
                <w:kern w:val="0"/>
                <w14:ligatures w14:val="none"/>
              </w:rPr>
              <w:t>.</w:t>
            </w:r>
          </w:p>
        </w:tc>
      </w:tr>
    </w:tbl>
    <w:p w14:paraId="3AB642FF"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34" w:anchor="_abstract_feature_name" w:history="1">
        <w:r w:rsidRPr="00F84250">
          <w:rPr>
            <w:rFonts w:ascii="Times New Roman" w:eastAsia="Times New Roman" w:hAnsi="Times New Roman" w:cs="Times New Roman"/>
            <w:b/>
            <w:bCs/>
            <w:color w:val="0000FF"/>
            <w:kern w:val="0"/>
            <w:u w:val="single"/>
            <w14:ligatures w14:val="none"/>
          </w:rPr>
          <w:t>A.1.3.4.  Abstract Feature-Name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7711"/>
      </w:tblGrid>
      <w:tr w:rsidR="00F84250" w:rsidRPr="00F84250" w14:paraId="73E03E85"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7D34F677"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35" w:anchor="ats_core_abstractfeature-name" w:history="1">
              <w:r w:rsidRPr="00F84250">
                <w:rPr>
                  <w:rFonts w:ascii="Times New Roman" w:eastAsia="Times New Roman" w:hAnsi="Times New Roman" w:cs="Times New Roman"/>
                  <w:b/>
                  <w:bCs/>
                  <w:color w:val="0000FF"/>
                  <w:kern w:val="0"/>
                  <w:u w:val="single"/>
                  <w14:ligatures w14:val="none"/>
                </w:rPr>
                <w:t>Abstract test A.7</w:t>
              </w:r>
            </w:hyperlink>
          </w:p>
        </w:tc>
      </w:tr>
      <w:tr w:rsidR="00F84250" w:rsidRPr="00F84250" w14:paraId="30A19C9D" w14:textId="77777777" w:rsidTr="00F84250">
        <w:trPr>
          <w:tblCellSpacing w:w="15" w:type="dxa"/>
        </w:trPr>
        <w:tc>
          <w:tcPr>
            <w:tcW w:w="0" w:type="auto"/>
            <w:tcBorders>
              <w:top w:val="single" w:sz="12" w:space="0" w:color="auto"/>
              <w:bottom w:val="single" w:sz="8" w:space="0" w:color="auto"/>
            </w:tcBorders>
            <w:vAlign w:val="center"/>
            <w:hideMark/>
          </w:tcPr>
          <w:p w14:paraId="7CCB67E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25EF9C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/conf/core/abstractfeature-name</w:t>
            </w:r>
          </w:p>
        </w:tc>
      </w:tr>
      <w:tr w:rsidR="00F84250" w:rsidRPr="00F84250" w14:paraId="4D7FBF6C" w14:textId="77777777" w:rsidTr="00F84250">
        <w:trPr>
          <w:tblCellSpacing w:w="15" w:type="dxa"/>
        </w:trPr>
        <w:tc>
          <w:tcPr>
            <w:tcW w:w="0" w:type="auto"/>
            <w:tcBorders>
              <w:top w:val="nil"/>
              <w:bottom w:val="single" w:sz="8" w:space="0" w:color="auto"/>
            </w:tcBorders>
            <w:vAlign w:val="center"/>
            <w:hideMark/>
          </w:tcPr>
          <w:p w14:paraId="430211E5"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41755662"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36" w:anchor="req_core_abstractfeature-name" w:history="1">
              <w:r w:rsidRPr="00F84250">
                <w:rPr>
                  <w:rFonts w:ascii="Times New Roman" w:eastAsia="Times New Roman" w:hAnsi="Times New Roman" w:cs="Times New Roman"/>
                  <w:color w:val="0000FF"/>
                  <w:kern w:val="0"/>
                  <w:u w:val="single"/>
                  <w14:ligatures w14:val="none"/>
                </w:rPr>
                <w:t xml:space="preserve">Requirement 7: </w:t>
              </w:r>
              <w:r w:rsidRPr="00F84250">
                <w:rPr>
                  <w:rFonts w:ascii="Courier New" w:eastAsia="Times New Roman" w:hAnsi="Courier New" w:cs="Courier New"/>
                  <w:kern w:val="0"/>
                  <w:sz w:val="20"/>
                  <w:szCs w:val="20"/>
                  <w14:ligatures w14:val="none"/>
                </w:rPr>
                <w:t>/req/core/abstractfeature-name</w:t>
              </w:r>
            </w:hyperlink>
          </w:p>
        </w:tc>
      </w:tr>
      <w:tr w:rsidR="00F84250" w:rsidRPr="00F84250" w14:paraId="7AB9E31C" w14:textId="77777777" w:rsidTr="00F84250">
        <w:trPr>
          <w:tblCellSpacing w:w="15" w:type="dxa"/>
        </w:trPr>
        <w:tc>
          <w:tcPr>
            <w:tcW w:w="0" w:type="auto"/>
            <w:tcBorders>
              <w:top w:val="nil"/>
              <w:bottom w:val="single" w:sz="8" w:space="0" w:color="auto"/>
            </w:tcBorders>
            <w:vAlign w:val="center"/>
            <w:hideMark/>
          </w:tcPr>
          <w:p w14:paraId="38DF799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0474F4B" w14:textId="55F043F0"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71"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72"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35AB4B84" w14:textId="77777777" w:rsidTr="00F84250">
        <w:trPr>
          <w:tblCellSpacing w:w="15" w:type="dxa"/>
        </w:trPr>
        <w:tc>
          <w:tcPr>
            <w:tcW w:w="0" w:type="auto"/>
            <w:tcBorders>
              <w:top w:val="nil"/>
              <w:bottom w:val="single" w:sz="8" w:space="0" w:color="auto"/>
            </w:tcBorders>
            <w:vAlign w:val="center"/>
            <w:hideMark/>
          </w:tcPr>
          <w:p w14:paraId="484A948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0317D92" w14:textId="45B1F80E"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73"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74"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name</w:t>
            </w:r>
            <w:r w:rsidRPr="00F84250">
              <w:rPr>
                <w:rFonts w:ascii="Times New Roman" w:eastAsia="Times New Roman" w:hAnsi="Times New Roman" w:cs="Times New Roman"/>
                <w:kern w:val="0"/>
                <w14:ligatures w14:val="none"/>
              </w:rPr>
              <w:t xml:space="preserve"> attribute as defined in the POI Conceptual Model.</w:t>
            </w:r>
          </w:p>
        </w:tc>
      </w:tr>
      <w:tr w:rsidR="00F84250" w:rsidRPr="00F84250" w14:paraId="05B17243" w14:textId="77777777" w:rsidTr="00F84250">
        <w:trPr>
          <w:tblCellSpacing w:w="15" w:type="dxa"/>
        </w:trPr>
        <w:tc>
          <w:tcPr>
            <w:tcW w:w="0" w:type="auto"/>
            <w:tcBorders>
              <w:top w:val="nil"/>
              <w:bottom w:val="single" w:sz="8" w:space="0" w:color="auto"/>
            </w:tcBorders>
            <w:vAlign w:val="center"/>
            <w:hideMark/>
          </w:tcPr>
          <w:p w14:paraId="077CDC0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5C10A5B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3C766AED" w14:textId="77777777" w:rsidTr="00F84250">
        <w:trPr>
          <w:tblCellSpacing w:w="15" w:type="dxa"/>
        </w:trPr>
        <w:tc>
          <w:tcPr>
            <w:tcW w:w="0" w:type="auto"/>
            <w:tcBorders>
              <w:top w:val="nil"/>
              <w:bottom w:val="single" w:sz="8" w:space="0" w:color="auto"/>
            </w:tcBorders>
            <w:vAlign w:val="center"/>
            <w:hideMark/>
          </w:tcPr>
          <w:p w14:paraId="03792A9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5A63A9D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type of the </w:t>
            </w:r>
            <w:r w:rsidRPr="00F84250">
              <w:rPr>
                <w:rFonts w:ascii="Courier New" w:eastAsia="Times New Roman" w:hAnsi="Courier New" w:cs="Courier New"/>
                <w:kern w:val="0"/>
                <w:sz w:val="20"/>
                <w:szCs w:val="20"/>
                <w14:ligatures w14:val="none"/>
              </w:rPr>
              <w:t>name</w:t>
            </w:r>
            <w:r w:rsidRPr="00F84250">
              <w:rPr>
                <w:rFonts w:ascii="Times New Roman" w:eastAsia="Times New Roman" w:hAnsi="Times New Roman" w:cs="Times New Roman"/>
                <w:kern w:val="0"/>
                <w14:ligatures w14:val="none"/>
              </w:rPr>
              <w:t xml:space="preserve"> attribute.</w:t>
            </w:r>
          </w:p>
        </w:tc>
      </w:tr>
      <w:tr w:rsidR="00F84250" w:rsidRPr="00F84250" w14:paraId="2598F908" w14:textId="77777777" w:rsidTr="00F84250">
        <w:trPr>
          <w:tblCellSpacing w:w="15" w:type="dxa"/>
        </w:trPr>
        <w:tc>
          <w:tcPr>
            <w:tcW w:w="0" w:type="auto"/>
            <w:tcBorders>
              <w:top w:val="nil"/>
              <w:bottom w:val="single" w:sz="8" w:space="0" w:color="auto"/>
            </w:tcBorders>
            <w:vAlign w:val="center"/>
            <w:hideMark/>
          </w:tcPr>
          <w:p w14:paraId="25F0E23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52207FB"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Validate that zero, one, or more ‘name’ attributes are allowed in an AbstractFeature class.</w:t>
            </w:r>
          </w:p>
        </w:tc>
      </w:tr>
      <w:tr w:rsidR="00F84250" w:rsidRPr="00F84250" w14:paraId="02EB5D77" w14:textId="77777777" w:rsidTr="00F84250">
        <w:trPr>
          <w:tblCellSpacing w:w="15" w:type="dxa"/>
        </w:trPr>
        <w:tc>
          <w:tcPr>
            <w:tcW w:w="0" w:type="auto"/>
            <w:tcBorders>
              <w:top w:val="nil"/>
              <w:bottom w:val="single" w:sz="12" w:space="0" w:color="auto"/>
            </w:tcBorders>
            <w:vAlign w:val="center"/>
            <w:hideMark/>
          </w:tcPr>
          <w:p w14:paraId="7896815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40EDEEB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name</w:t>
            </w:r>
            <w:r w:rsidRPr="00F84250">
              <w:rPr>
                <w:rFonts w:ascii="Times New Roman" w:eastAsia="Times New Roman" w:hAnsi="Times New Roman" w:cs="Times New Roman"/>
                <w:kern w:val="0"/>
                <w14:ligatures w14:val="none"/>
              </w:rPr>
              <w:t xml:space="preserve"> attribute is a valid implementation of the GenericName class from </w:t>
            </w:r>
            <w:hyperlink r:id="rId337" w:anchor="ISO19103" w:history="1">
              <w:r w:rsidRPr="00F84250">
                <w:rPr>
                  <w:rFonts w:ascii="Times New Roman" w:eastAsia="Times New Roman" w:hAnsi="Times New Roman" w:cs="Times New Roman"/>
                  <w:color w:val="0000FF"/>
                  <w:kern w:val="0"/>
                  <w:u w:val="single"/>
                  <w14:ligatures w14:val="none"/>
                </w:rPr>
                <w:t>ISO 19103</w:t>
              </w:r>
            </w:hyperlink>
            <w:r w:rsidRPr="00F84250">
              <w:rPr>
                <w:rFonts w:ascii="Times New Roman" w:eastAsia="Times New Roman" w:hAnsi="Times New Roman" w:cs="Times New Roman"/>
                <w:kern w:val="0"/>
                <w14:ligatures w14:val="none"/>
              </w:rPr>
              <w:t>.</w:t>
            </w:r>
          </w:p>
        </w:tc>
      </w:tr>
    </w:tbl>
    <w:p w14:paraId="1A6D4B31" w14:textId="77777777" w:rsidR="00F84250" w:rsidRPr="00F84250" w:rsidRDefault="00F84250" w:rsidP="00F842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338" w:anchor="_abstract_feature_with_lifespan_2" w:history="1">
        <w:r w:rsidRPr="00F84250">
          <w:rPr>
            <w:rFonts w:ascii="Times New Roman" w:eastAsia="Times New Roman" w:hAnsi="Times New Roman" w:cs="Times New Roman"/>
            <w:b/>
            <w:bCs/>
            <w:color w:val="0000FF"/>
            <w:kern w:val="0"/>
            <w:sz w:val="27"/>
            <w:szCs w:val="27"/>
            <w:u w:val="single"/>
            <w14:ligatures w14:val="none"/>
          </w:rPr>
          <w:t>A.1.4.  Abstract Feature with Lifespan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7788"/>
      </w:tblGrid>
      <w:tr w:rsidR="00F84250" w:rsidRPr="00F84250" w14:paraId="50196F80"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6DEA49AD"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39" w:anchor="ats_core_featurewithlifespan" w:history="1">
              <w:r w:rsidRPr="00F84250">
                <w:rPr>
                  <w:rFonts w:ascii="Times New Roman" w:eastAsia="Times New Roman" w:hAnsi="Times New Roman" w:cs="Times New Roman"/>
                  <w:b/>
                  <w:bCs/>
                  <w:color w:val="0000FF"/>
                  <w:kern w:val="0"/>
                  <w:u w:val="single"/>
                  <w14:ligatures w14:val="none"/>
                </w:rPr>
                <w:t>Abstract test A.8</w:t>
              </w:r>
            </w:hyperlink>
          </w:p>
        </w:tc>
      </w:tr>
      <w:tr w:rsidR="00F84250" w:rsidRPr="00F84250" w14:paraId="62A160D9" w14:textId="77777777" w:rsidTr="00F84250">
        <w:trPr>
          <w:tblCellSpacing w:w="15" w:type="dxa"/>
        </w:trPr>
        <w:tc>
          <w:tcPr>
            <w:tcW w:w="0" w:type="auto"/>
            <w:tcBorders>
              <w:top w:val="single" w:sz="12" w:space="0" w:color="auto"/>
              <w:bottom w:val="single" w:sz="8" w:space="0" w:color="auto"/>
            </w:tcBorders>
            <w:vAlign w:val="center"/>
            <w:hideMark/>
          </w:tcPr>
          <w:p w14:paraId="7AD772D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65E81A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/conf/core/featurewithlifespan</w:t>
            </w:r>
          </w:p>
        </w:tc>
      </w:tr>
      <w:tr w:rsidR="00F84250" w:rsidRPr="00F84250" w14:paraId="375F792C" w14:textId="77777777" w:rsidTr="00F84250">
        <w:trPr>
          <w:tblCellSpacing w:w="15" w:type="dxa"/>
        </w:trPr>
        <w:tc>
          <w:tcPr>
            <w:tcW w:w="0" w:type="auto"/>
            <w:tcBorders>
              <w:top w:val="nil"/>
              <w:bottom w:val="single" w:sz="8" w:space="0" w:color="auto"/>
            </w:tcBorders>
            <w:vAlign w:val="center"/>
            <w:hideMark/>
          </w:tcPr>
          <w:p w14:paraId="640D5BF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F8E0B9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40" w:anchor="req_core_feature_with_lifespan" w:history="1">
              <w:r w:rsidRPr="00F84250">
                <w:rPr>
                  <w:rFonts w:ascii="Times New Roman" w:eastAsia="Times New Roman" w:hAnsi="Times New Roman" w:cs="Times New Roman"/>
                  <w:color w:val="0000FF"/>
                  <w:kern w:val="0"/>
                  <w:u w:val="single"/>
                  <w14:ligatures w14:val="none"/>
                </w:rPr>
                <w:t xml:space="preserve">Requirement 8: </w:t>
              </w:r>
              <w:r w:rsidRPr="00F84250">
                <w:rPr>
                  <w:rFonts w:ascii="Courier New" w:eastAsia="Times New Roman" w:hAnsi="Courier New" w:cs="Courier New"/>
                  <w:kern w:val="0"/>
                  <w:sz w:val="20"/>
                  <w:szCs w:val="20"/>
                  <w14:ligatures w14:val="none"/>
                </w:rPr>
                <w:t>/req/core/featurewithlifespan</w:t>
              </w:r>
            </w:hyperlink>
          </w:p>
        </w:tc>
      </w:tr>
      <w:tr w:rsidR="00F84250" w:rsidRPr="00F84250" w14:paraId="10BD7AA9" w14:textId="77777777" w:rsidTr="00F84250">
        <w:trPr>
          <w:tblCellSpacing w:w="15" w:type="dxa"/>
        </w:trPr>
        <w:tc>
          <w:tcPr>
            <w:tcW w:w="0" w:type="auto"/>
            <w:tcBorders>
              <w:top w:val="nil"/>
              <w:bottom w:val="single" w:sz="8" w:space="0" w:color="auto"/>
            </w:tcBorders>
            <w:vAlign w:val="center"/>
            <w:hideMark/>
          </w:tcPr>
          <w:p w14:paraId="64B8543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0E849E6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41" w:anchor="ats_core_abstractfeature" w:history="1">
              <w:r w:rsidRPr="00F84250">
                <w:rPr>
                  <w:rFonts w:ascii="Times New Roman" w:eastAsia="Times New Roman" w:hAnsi="Times New Roman" w:cs="Times New Roman"/>
                  <w:color w:val="0000FF"/>
                  <w:kern w:val="0"/>
                  <w:u w:val="single"/>
                  <w14:ligatures w14:val="none"/>
                </w:rPr>
                <w:t xml:space="preserve">Abstract test A.3: </w:t>
              </w:r>
              <w:r w:rsidRPr="00F84250">
                <w:rPr>
                  <w:rFonts w:ascii="Courier New" w:eastAsia="Times New Roman" w:hAnsi="Courier New" w:cs="Courier New"/>
                  <w:kern w:val="0"/>
                  <w:sz w:val="20"/>
                  <w:szCs w:val="20"/>
                  <w14:ligatures w14:val="none"/>
                </w:rPr>
                <w:t>/conf/core/abstractfeature</w:t>
              </w:r>
            </w:hyperlink>
          </w:p>
        </w:tc>
      </w:tr>
      <w:tr w:rsidR="00F84250" w:rsidRPr="00F84250" w14:paraId="5AEF498C" w14:textId="77777777" w:rsidTr="00F84250">
        <w:trPr>
          <w:tblCellSpacing w:w="15" w:type="dxa"/>
        </w:trPr>
        <w:tc>
          <w:tcPr>
            <w:tcW w:w="0" w:type="auto"/>
            <w:tcBorders>
              <w:top w:val="nil"/>
              <w:bottom w:val="single" w:sz="8" w:space="0" w:color="auto"/>
            </w:tcBorders>
            <w:vAlign w:val="center"/>
            <w:hideMark/>
          </w:tcPr>
          <w:p w14:paraId="5017636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2C4E8273" w14:textId="18849B84"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75"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76"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0F21D944" w14:textId="77777777" w:rsidTr="00F84250">
        <w:trPr>
          <w:tblCellSpacing w:w="15" w:type="dxa"/>
        </w:trPr>
        <w:tc>
          <w:tcPr>
            <w:tcW w:w="0" w:type="auto"/>
            <w:tcBorders>
              <w:top w:val="nil"/>
              <w:bottom w:val="single" w:sz="8" w:space="0" w:color="auto"/>
            </w:tcBorders>
            <w:vAlign w:val="center"/>
            <w:hideMark/>
          </w:tcPr>
          <w:p w14:paraId="28E55C8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21C34CA" w14:textId="335AEF9C"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77"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78"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AbstractFeaturewithLifespan Class as defined in the POI Conceptual Model.</w:t>
            </w:r>
          </w:p>
        </w:tc>
      </w:tr>
      <w:tr w:rsidR="00F84250" w:rsidRPr="00F84250" w14:paraId="54D9DA76" w14:textId="77777777" w:rsidTr="00F84250">
        <w:trPr>
          <w:tblCellSpacing w:w="15" w:type="dxa"/>
        </w:trPr>
        <w:tc>
          <w:tcPr>
            <w:tcW w:w="0" w:type="auto"/>
            <w:tcBorders>
              <w:top w:val="nil"/>
              <w:bottom w:val="single" w:sz="8" w:space="0" w:color="auto"/>
            </w:tcBorders>
            <w:vAlign w:val="center"/>
            <w:hideMark/>
          </w:tcPr>
          <w:p w14:paraId="2098BBC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1E699DD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16DE989A" w14:textId="77777777" w:rsidTr="00F84250">
        <w:trPr>
          <w:tblCellSpacing w:w="15" w:type="dxa"/>
        </w:trPr>
        <w:tc>
          <w:tcPr>
            <w:tcW w:w="0" w:type="auto"/>
            <w:tcBorders>
              <w:top w:val="nil"/>
              <w:bottom w:val="single" w:sz="8" w:space="0" w:color="auto"/>
            </w:tcBorders>
            <w:vAlign w:val="center"/>
            <w:hideMark/>
          </w:tcPr>
          <w:p w14:paraId="449EBD0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18C69F6B" w14:textId="3020FEEA"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Inspect the POI Implementation </w:t>
            </w:r>
            <w:del w:id="179"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80"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to validate that the AbstractFeatureWithLifespan class is properly implemented.</w:t>
            </w:r>
          </w:p>
        </w:tc>
      </w:tr>
      <w:tr w:rsidR="00F84250" w:rsidRPr="00F84250" w14:paraId="15D3D4D3" w14:textId="77777777" w:rsidTr="00F84250">
        <w:trPr>
          <w:tblCellSpacing w:w="15" w:type="dxa"/>
        </w:trPr>
        <w:tc>
          <w:tcPr>
            <w:tcW w:w="0" w:type="auto"/>
            <w:tcBorders>
              <w:top w:val="nil"/>
              <w:bottom w:val="single" w:sz="8" w:space="0" w:color="auto"/>
            </w:tcBorders>
            <w:vAlign w:val="center"/>
            <w:hideMark/>
          </w:tcPr>
          <w:p w14:paraId="7490FF6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A</w:t>
            </w:r>
          </w:p>
        </w:tc>
        <w:tc>
          <w:tcPr>
            <w:tcW w:w="0" w:type="auto"/>
            <w:tcBorders>
              <w:top w:val="nil"/>
              <w:bottom w:val="single" w:sz="8" w:space="0" w:color="auto"/>
            </w:tcBorders>
            <w:vAlign w:val="center"/>
            <w:hideMark/>
          </w:tcPr>
          <w:p w14:paraId="79A3A3E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of the AbstractFeatureWithLifespan class is also a valid implementation of the AbstractFeature class using test </w:t>
            </w:r>
            <w:hyperlink r:id="rId342" w:anchor="ats_core_abstractfeature" w:history="1">
              <w:r w:rsidRPr="00F84250">
                <w:rPr>
                  <w:rFonts w:ascii="Times New Roman" w:eastAsia="Times New Roman" w:hAnsi="Times New Roman" w:cs="Times New Roman"/>
                  <w:color w:val="0000FF"/>
                  <w:kern w:val="0"/>
                  <w:u w:val="single"/>
                  <w14:ligatures w14:val="none"/>
                </w:rPr>
                <w:t>/conf/core/abstractfeature</w:t>
              </w:r>
            </w:hyperlink>
            <w:r w:rsidRPr="00F84250">
              <w:rPr>
                <w:rFonts w:ascii="Times New Roman" w:eastAsia="Times New Roman" w:hAnsi="Times New Roman" w:cs="Times New Roman"/>
                <w:kern w:val="0"/>
                <w14:ligatures w14:val="none"/>
              </w:rPr>
              <w:t>.</w:t>
            </w:r>
          </w:p>
        </w:tc>
      </w:tr>
      <w:tr w:rsidR="00F84250" w:rsidRPr="00F84250" w14:paraId="3F72C66F" w14:textId="77777777" w:rsidTr="00F84250">
        <w:trPr>
          <w:tblCellSpacing w:w="15" w:type="dxa"/>
        </w:trPr>
        <w:tc>
          <w:tcPr>
            <w:tcW w:w="0" w:type="auto"/>
            <w:tcBorders>
              <w:top w:val="nil"/>
              <w:bottom w:val="single" w:sz="8" w:space="0" w:color="auto"/>
            </w:tcBorders>
            <w:vAlign w:val="center"/>
            <w:hideMark/>
          </w:tcPr>
          <w:p w14:paraId="7A98588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4188FD8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creationDate</w:t>
            </w:r>
            <w:r w:rsidRPr="00F84250">
              <w:rPr>
                <w:rFonts w:ascii="Times New Roman" w:eastAsia="Times New Roman" w:hAnsi="Times New Roman" w:cs="Times New Roman"/>
                <w:kern w:val="0"/>
                <w14:ligatures w14:val="none"/>
              </w:rPr>
              <w:t xml:space="preserve"> attribute using test </w:t>
            </w:r>
            <w:hyperlink r:id="rId343" w:anchor="ats_core_featurewithlifespan-creationdate" w:history="1">
              <w:r w:rsidRPr="00F84250">
                <w:rPr>
                  <w:rFonts w:ascii="Times New Roman" w:eastAsia="Times New Roman" w:hAnsi="Times New Roman" w:cs="Times New Roman"/>
                  <w:color w:val="0000FF"/>
                  <w:kern w:val="0"/>
                  <w:u w:val="single"/>
                  <w14:ligatures w14:val="none"/>
                </w:rPr>
                <w:t>/conf/core/featurewithlifespan-creationdate</w:t>
              </w:r>
            </w:hyperlink>
            <w:r w:rsidRPr="00F84250">
              <w:rPr>
                <w:rFonts w:ascii="Times New Roman" w:eastAsia="Times New Roman" w:hAnsi="Times New Roman" w:cs="Times New Roman"/>
                <w:kern w:val="0"/>
                <w14:ligatures w14:val="none"/>
              </w:rPr>
              <w:t>.</w:t>
            </w:r>
          </w:p>
        </w:tc>
      </w:tr>
      <w:tr w:rsidR="00F84250" w:rsidRPr="00F84250" w14:paraId="3A72EAF8" w14:textId="77777777" w:rsidTr="00F84250">
        <w:trPr>
          <w:tblCellSpacing w:w="15" w:type="dxa"/>
        </w:trPr>
        <w:tc>
          <w:tcPr>
            <w:tcW w:w="0" w:type="auto"/>
            <w:tcBorders>
              <w:top w:val="nil"/>
              <w:bottom w:val="single" w:sz="8" w:space="0" w:color="auto"/>
            </w:tcBorders>
            <w:vAlign w:val="center"/>
            <w:hideMark/>
          </w:tcPr>
          <w:p w14:paraId="3133787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1EA1A63B"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terminationDate</w:t>
            </w:r>
            <w:r w:rsidRPr="00F84250">
              <w:rPr>
                <w:rFonts w:ascii="Times New Roman" w:eastAsia="Times New Roman" w:hAnsi="Times New Roman" w:cs="Times New Roman"/>
                <w:kern w:val="0"/>
                <w14:ligatures w14:val="none"/>
              </w:rPr>
              <w:t xml:space="preserve"> attribute using test </w:t>
            </w:r>
            <w:hyperlink r:id="rId344" w:anchor="ats_core_featurewithlifespan-terminationdate" w:history="1">
              <w:r w:rsidRPr="00F84250">
                <w:rPr>
                  <w:rFonts w:ascii="Times New Roman" w:eastAsia="Times New Roman" w:hAnsi="Times New Roman" w:cs="Times New Roman"/>
                  <w:color w:val="0000FF"/>
                  <w:kern w:val="0"/>
                  <w:u w:val="single"/>
                  <w14:ligatures w14:val="none"/>
                </w:rPr>
                <w:t>/conf/core/featurewithlifespan-terminationdate</w:t>
              </w:r>
            </w:hyperlink>
            <w:r w:rsidRPr="00F84250">
              <w:rPr>
                <w:rFonts w:ascii="Times New Roman" w:eastAsia="Times New Roman" w:hAnsi="Times New Roman" w:cs="Times New Roman"/>
                <w:kern w:val="0"/>
                <w14:ligatures w14:val="none"/>
              </w:rPr>
              <w:t>.</w:t>
            </w:r>
          </w:p>
        </w:tc>
      </w:tr>
      <w:tr w:rsidR="00F84250" w:rsidRPr="00F84250" w14:paraId="02C40106" w14:textId="77777777" w:rsidTr="00F84250">
        <w:trPr>
          <w:tblCellSpacing w:w="15" w:type="dxa"/>
        </w:trPr>
        <w:tc>
          <w:tcPr>
            <w:tcW w:w="0" w:type="auto"/>
            <w:tcBorders>
              <w:top w:val="nil"/>
              <w:bottom w:val="single" w:sz="8" w:space="0" w:color="auto"/>
            </w:tcBorders>
            <w:vAlign w:val="center"/>
            <w:hideMark/>
          </w:tcPr>
          <w:p w14:paraId="65ACF52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3745907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validFrom</w:t>
            </w:r>
            <w:r w:rsidRPr="00F84250">
              <w:rPr>
                <w:rFonts w:ascii="Times New Roman" w:eastAsia="Times New Roman" w:hAnsi="Times New Roman" w:cs="Times New Roman"/>
                <w:kern w:val="0"/>
                <w14:ligatures w14:val="none"/>
              </w:rPr>
              <w:t xml:space="preserve"> attribute using test </w:t>
            </w:r>
            <w:hyperlink r:id="rId345" w:anchor="ats_core_featurewithlifespan-validfrom" w:history="1">
              <w:r w:rsidRPr="00F84250">
                <w:rPr>
                  <w:rFonts w:ascii="Times New Roman" w:eastAsia="Times New Roman" w:hAnsi="Times New Roman" w:cs="Times New Roman"/>
                  <w:color w:val="0000FF"/>
                  <w:kern w:val="0"/>
                  <w:u w:val="single"/>
                  <w14:ligatures w14:val="none"/>
                </w:rPr>
                <w:t>/conf/core/featurewithlifespan-validfrom</w:t>
              </w:r>
            </w:hyperlink>
            <w:r w:rsidRPr="00F84250">
              <w:rPr>
                <w:rFonts w:ascii="Times New Roman" w:eastAsia="Times New Roman" w:hAnsi="Times New Roman" w:cs="Times New Roman"/>
                <w:kern w:val="0"/>
                <w14:ligatures w14:val="none"/>
              </w:rPr>
              <w:t>.</w:t>
            </w:r>
          </w:p>
        </w:tc>
      </w:tr>
      <w:tr w:rsidR="00F84250" w:rsidRPr="00F84250" w14:paraId="6CDD8339" w14:textId="77777777" w:rsidTr="00F84250">
        <w:trPr>
          <w:tblCellSpacing w:w="15" w:type="dxa"/>
        </w:trPr>
        <w:tc>
          <w:tcPr>
            <w:tcW w:w="0" w:type="auto"/>
            <w:tcBorders>
              <w:top w:val="nil"/>
              <w:bottom w:val="single" w:sz="12" w:space="0" w:color="auto"/>
            </w:tcBorders>
            <w:vAlign w:val="center"/>
            <w:hideMark/>
          </w:tcPr>
          <w:p w14:paraId="3467E3D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E</w:t>
            </w:r>
          </w:p>
        </w:tc>
        <w:tc>
          <w:tcPr>
            <w:tcW w:w="0" w:type="auto"/>
            <w:tcBorders>
              <w:top w:val="nil"/>
              <w:bottom w:val="single" w:sz="12" w:space="0" w:color="auto"/>
            </w:tcBorders>
            <w:vAlign w:val="center"/>
            <w:hideMark/>
          </w:tcPr>
          <w:p w14:paraId="109CDD2B"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validTo</w:t>
            </w:r>
            <w:r w:rsidRPr="00F84250">
              <w:rPr>
                <w:rFonts w:ascii="Times New Roman" w:eastAsia="Times New Roman" w:hAnsi="Times New Roman" w:cs="Times New Roman"/>
                <w:kern w:val="0"/>
                <w14:ligatures w14:val="none"/>
              </w:rPr>
              <w:t xml:space="preserve"> attribute using test </w:t>
            </w:r>
            <w:hyperlink r:id="rId346" w:anchor="ats_core_featurewithlifespan-validto" w:history="1">
              <w:r w:rsidRPr="00F84250">
                <w:rPr>
                  <w:rFonts w:ascii="Times New Roman" w:eastAsia="Times New Roman" w:hAnsi="Times New Roman" w:cs="Times New Roman"/>
                  <w:color w:val="0000FF"/>
                  <w:kern w:val="0"/>
                  <w:u w:val="single"/>
                  <w14:ligatures w14:val="none"/>
                </w:rPr>
                <w:t>/conf/core/featurewithlifespan-validto</w:t>
              </w:r>
            </w:hyperlink>
            <w:r w:rsidRPr="00F84250">
              <w:rPr>
                <w:rFonts w:ascii="Times New Roman" w:eastAsia="Times New Roman" w:hAnsi="Times New Roman" w:cs="Times New Roman"/>
                <w:kern w:val="0"/>
                <w14:ligatures w14:val="none"/>
              </w:rPr>
              <w:t>.</w:t>
            </w:r>
          </w:p>
        </w:tc>
      </w:tr>
    </w:tbl>
    <w:p w14:paraId="0900224A"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47" w:anchor="_creation_date" w:history="1">
        <w:r w:rsidRPr="00F84250">
          <w:rPr>
            <w:rFonts w:ascii="Times New Roman" w:eastAsia="Times New Roman" w:hAnsi="Times New Roman" w:cs="Times New Roman"/>
            <w:b/>
            <w:bCs/>
            <w:color w:val="0000FF"/>
            <w:kern w:val="0"/>
            <w:u w:val="single"/>
            <w14:ligatures w14:val="none"/>
          </w:rPr>
          <w:t>A.1.4.1.  Creation Date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7744"/>
      </w:tblGrid>
      <w:tr w:rsidR="00F84250" w:rsidRPr="00F84250" w14:paraId="012F4346"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653018AB"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48" w:anchor="ats_core_featurewithlifespan-creationdate" w:history="1">
              <w:r w:rsidRPr="00F84250">
                <w:rPr>
                  <w:rFonts w:ascii="Times New Roman" w:eastAsia="Times New Roman" w:hAnsi="Times New Roman" w:cs="Times New Roman"/>
                  <w:b/>
                  <w:bCs/>
                  <w:color w:val="0000FF"/>
                  <w:kern w:val="0"/>
                  <w:u w:val="single"/>
                  <w14:ligatures w14:val="none"/>
                </w:rPr>
                <w:t>Abstract test A.9</w:t>
              </w:r>
            </w:hyperlink>
          </w:p>
        </w:tc>
      </w:tr>
      <w:tr w:rsidR="00F84250" w:rsidRPr="00F84250" w14:paraId="6ABFCFBE" w14:textId="77777777" w:rsidTr="00F84250">
        <w:trPr>
          <w:tblCellSpacing w:w="15" w:type="dxa"/>
        </w:trPr>
        <w:tc>
          <w:tcPr>
            <w:tcW w:w="0" w:type="auto"/>
            <w:tcBorders>
              <w:top w:val="single" w:sz="12" w:space="0" w:color="auto"/>
              <w:bottom w:val="single" w:sz="8" w:space="0" w:color="auto"/>
            </w:tcBorders>
            <w:vAlign w:val="center"/>
            <w:hideMark/>
          </w:tcPr>
          <w:p w14:paraId="0D347E2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1D8F1C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/conf/core/featurewithlifespan-creationdate</w:t>
            </w:r>
          </w:p>
        </w:tc>
      </w:tr>
      <w:tr w:rsidR="00F84250" w:rsidRPr="00F84250" w14:paraId="68CED423" w14:textId="77777777" w:rsidTr="00F84250">
        <w:trPr>
          <w:tblCellSpacing w:w="15" w:type="dxa"/>
        </w:trPr>
        <w:tc>
          <w:tcPr>
            <w:tcW w:w="0" w:type="auto"/>
            <w:tcBorders>
              <w:top w:val="nil"/>
              <w:bottom w:val="single" w:sz="8" w:space="0" w:color="auto"/>
            </w:tcBorders>
            <w:vAlign w:val="center"/>
            <w:hideMark/>
          </w:tcPr>
          <w:p w14:paraId="5B91A4E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7D70BB4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49" w:anchor="req_core_feature_with_lifespan_creationdate" w:history="1">
              <w:r w:rsidRPr="00F84250">
                <w:rPr>
                  <w:rFonts w:ascii="Times New Roman" w:eastAsia="Times New Roman" w:hAnsi="Times New Roman" w:cs="Times New Roman"/>
                  <w:color w:val="0000FF"/>
                  <w:kern w:val="0"/>
                  <w:u w:val="single"/>
                  <w14:ligatures w14:val="none"/>
                </w:rPr>
                <w:t xml:space="preserve">Requirement 9: </w:t>
              </w:r>
              <w:r w:rsidRPr="00F84250">
                <w:rPr>
                  <w:rFonts w:ascii="Courier New" w:eastAsia="Times New Roman" w:hAnsi="Courier New" w:cs="Courier New"/>
                  <w:kern w:val="0"/>
                  <w:sz w:val="20"/>
                  <w:szCs w:val="20"/>
                  <w14:ligatures w14:val="none"/>
                </w:rPr>
                <w:t>/req/core/featurewithlifespan-creationdate</w:t>
              </w:r>
            </w:hyperlink>
          </w:p>
        </w:tc>
      </w:tr>
      <w:tr w:rsidR="00F84250" w:rsidRPr="00F84250" w14:paraId="3F228187" w14:textId="77777777" w:rsidTr="00F84250">
        <w:trPr>
          <w:tblCellSpacing w:w="15" w:type="dxa"/>
        </w:trPr>
        <w:tc>
          <w:tcPr>
            <w:tcW w:w="0" w:type="auto"/>
            <w:tcBorders>
              <w:top w:val="nil"/>
              <w:bottom w:val="single" w:sz="8" w:space="0" w:color="auto"/>
            </w:tcBorders>
            <w:vAlign w:val="center"/>
            <w:hideMark/>
          </w:tcPr>
          <w:p w14:paraId="61AD281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AE7F157" w14:textId="7F09350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81"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82"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6F9FEC0E" w14:textId="77777777" w:rsidTr="00F84250">
        <w:trPr>
          <w:tblCellSpacing w:w="15" w:type="dxa"/>
        </w:trPr>
        <w:tc>
          <w:tcPr>
            <w:tcW w:w="0" w:type="auto"/>
            <w:tcBorders>
              <w:top w:val="nil"/>
              <w:bottom w:val="single" w:sz="8" w:space="0" w:color="auto"/>
            </w:tcBorders>
            <w:vAlign w:val="center"/>
            <w:hideMark/>
          </w:tcPr>
          <w:p w14:paraId="29CFF99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2AA74F74" w14:textId="476FAC94"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83"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84"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creationDate</w:t>
            </w:r>
            <w:r w:rsidRPr="00F84250">
              <w:rPr>
                <w:rFonts w:ascii="Times New Roman" w:eastAsia="Times New Roman" w:hAnsi="Times New Roman" w:cs="Times New Roman"/>
                <w:kern w:val="0"/>
                <w14:ligatures w14:val="none"/>
              </w:rPr>
              <w:t xml:space="preserve"> attribute as defined in the POI Conceptual Model.</w:t>
            </w:r>
          </w:p>
        </w:tc>
      </w:tr>
      <w:tr w:rsidR="00F84250" w:rsidRPr="00F84250" w14:paraId="3344A677" w14:textId="77777777" w:rsidTr="00F84250">
        <w:trPr>
          <w:tblCellSpacing w:w="15" w:type="dxa"/>
        </w:trPr>
        <w:tc>
          <w:tcPr>
            <w:tcW w:w="0" w:type="auto"/>
            <w:tcBorders>
              <w:top w:val="nil"/>
              <w:bottom w:val="single" w:sz="8" w:space="0" w:color="auto"/>
            </w:tcBorders>
            <w:vAlign w:val="center"/>
            <w:hideMark/>
          </w:tcPr>
          <w:p w14:paraId="652FC9E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75615D4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5408B408" w14:textId="77777777" w:rsidTr="00F84250">
        <w:trPr>
          <w:tblCellSpacing w:w="15" w:type="dxa"/>
        </w:trPr>
        <w:tc>
          <w:tcPr>
            <w:tcW w:w="0" w:type="auto"/>
            <w:tcBorders>
              <w:top w:val="nil"/>
              <w:bottom w:val="single" w:sz="8" w:space="0" w:color="auto"/>
            </w:tcBorders>
            <w:vAlign w:val="center"/>
            <w:hideMark/>
          </w:tcPr>
          <w:p w14:paraId="6BB3014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D4465F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type of the </w:t>
            </w:r>
            <w:r w:rsidRPr="00F84250">
              <w:rPr>
                <w:rFonts w:ascii="Courier New" w:eastAsia="Times New Roman" w:hAnsi="Courier New" w:cs="Courier New"/>
                <w:kern w:val="0"/>
                <w:sz w:val="20"/>
                <w:szCs w:val="20"/>
                <w14:ligatures w14:val="none"/>
              </w:rPr>
              <w:t>creationDate</w:t>
            </w:r>
            <w:r w:rsidRPr="00F84250">
              <w:rPr>
                <w:rFonts w:ascii="Times New Roman" w:eastAsia="Times New Roman" w:hAnsi="Times New Roman" w:cs="Times New Roman"/>
                <w:kern w:val="0"/>
                <w14:ligatures w14:val="none"/>
              </w:rPr>
              <w:t xml:space="preserve"> attribute.</w:t>
            </w:r>
          </w:p>
        </w:tc>
      </w:tr>
      <w:tr w:rsidR="00F84250" w:rsidRPr="00F84250" w14:paraId="751CB9E8" w14:textId="77777777" w:rsidTr="00F84250">
        <w:trPr>
          <w:tblCellSpacing w:w="15" w:type="dxa"/>
        </w:trPr>
        <w:tc>
          <w:tcPr>
            <w:tcW w:w="0" w:type="auto"/>
            <w:tcBorders>
              <w:top w:val="nil"/>
              <w:bottom w:val="single" w:sz="8" w:space="0" w:color="auto"/>
            </w:tcBorders>
            <w:vAlign w:val="center"/>
            <w:hideMark/>
          </w:tcPr>
          <w:p w14:paraId="6CEF880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3C4318D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no more than one </w:t>
            </w:r>
            <w:r w:rsidRPr="00F84250">
              <w:rPr>
                <w:rFonts w:ascii="Courier New" w:eastAsia="Times New Roman" w:hAnsi="Courier New" w:cs="Courier New"/>
                <w:kern w:val="0"/>
                <w:sz w:val="20"/>
                <w:szCs w:val="20"/>
                <w14:ligatures w14:val="none"/>
              </w:rPr>
              <w:t>creationDate</w:t>
            </w:r>
            <w:r w:rsidRPr="00F84250">
              <w:rPr>
                <w:rFonts w:ascii="Times New Roman" w:eastAsia="Times New Roman" w:hAnsi="Times New Roman" w:cs="Times New Roman"/>
                <w:kern w:val="0"/>
                <w14:ligatures w14:val="none"/>
              </w:rPr>
              <w:t xml:space="preserve"> attribute is allowed in an AbstractFeatureWithLifespan class.</w:t>
            </w:r>
          </w:p>
        </w:tc>
      </w:tr>
      <w:tr w:rsidR="00F84250" w:rsidRPr="00F84250" w14:paraId="262D31F0" w14:textId="77777777" w:rsidTr="00F84250">
        <w:trPr>
          <w:tblCellSpacing w:w="15" w:type="dxa"/>
        </w:trPr>
        <w:tc>
          <w:tcPr>
            <w:tcW w:w="0" w:type="auto"/>
            <w:tcBorders>
              <w:top w:val="nil"/>
              <w:bottom w:val="single" w:sz="12" w:space="0" w:color="auto"/>
            </w:tcBorders>
            <w:vAlign w:val="center"/>
            <w:hideMark/>
          </w:tcPr>
          <w:p w14:paraId="6A14F642"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4138414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creationDate</w:t>
            </w:r>
            <w:r w:rsidRPr="00F84250">
              <w:rPr>
                <w:rFonts w:ascii="Times New Roman" w:eastAsia="Times New Roman" w:hAnsi="Times New Roman" w:cs="Times New Roman"/>
                <w:kern w:val="0"/>
                <w14:ligatures w14:val="none"/>
              </w:rPr>
              <w:t xml:space="preserve"> attribute is a valid implementation of the DateTime type from </w:t>
            </w:r>
            <w:hyperlink r:id="rId350" w:anchor="ISO19103" w:history="1">
              <w:r w:rsidRPr="00F84250">
                <w:rPr>
                  <w:rFonts w:ascii="Times New Roman" w:eastAsia="Times New Roman" w:hAnsi="Times New Roman" w:cs="Times New Roman"/>
                  <w:color w:val="0000FF"/>
                  <w:kern w:val="0"/>
                  <w:u w:val="single"/>
                  <w14:ligatures w14:val="none"/>
                </w:rPr>
                <w:t>ISO 19103</w:t>
              </w:r>
            </w:hyperlink>
            <w:r w:rsidRPr="00F84250">
              <w:rPr>
                <w:rFonts w:ascii="Times New Roman" w:eastAsia="Times New Roman" w:hAnsi="Times New Roman" w:cs="Times New Roman"/>
                <w:kern w:val="0"/>
                <w14:ligatures w14:val="none"/>
              </w:rPr>
              <w:t>.</w:t>
            </w:r>
          </w:p>
        </w:tc>
      </w:tr>
    </w:tbl>
    <w:p w14:paraId="2EE1824E"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51" w:anchor="_termination_date" w:history="1">
        <w:r w:rsidRPr="00F84250">
          <w:rPr>
            <w:rFonts w:ascii="Times New Roman" w:eastAsia="Times New Roman" w:hAnsi="Times New Roman" w:cs="Times New Roman"/>
            <w:b/>
            <w:bCs/>
            <w:color w:val="0000FF"/>
            <w:kern w:val="0"/>
            <w:u w:val="single"/>
            <w14:ligatures w14:val="none"/>
          </w:rPr>
          <w:t>A.1.4.2.  Termination Date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7751"/>
      </w:tblGrid>
      <w:tr w:rsidR="00F84250" w:rsidRPr="00F84250" w14:paraId="5F18BFD3"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1C50B411"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52" w:anchor="ats_core_featurewithlifespan-terminationdate" w:history="1">
              <w:r w:rsidRPr="00F84250">
                <w:rPr>
                  <w:rFonts w:ascii="Times New Roman" w:eastAsia="Times New Roman" w:hAnsi="Times New Roman" w:cs="Times New Roman"/>
                  <w:b/>
                  <w:bCs/>
                  <w:color w:val="0000FF"/>
                  <w:kern w:val="0"/>
                  <w:u w:val="single"/>
                  <w14:ligatures w14:val="none"/>
                </w:rPr>
                <w:t>Abstract test A.10</w:t>
              </w:r>
            </w:hyperlink>
          </w:p>
        </w:tc>
      </w:tr>
      <w:tr w:rsidR="00F84250" w:rsidRPr="00F84250" w14:paraId="003DB21B" w14:textId="77777777" w:rsidTr="00F84250">
        <w:trPr>
          <w:tblCellSpacing w:w="15" w:type="dxa"/>
        </w:trPr>
        <w:tc>
          <w:tcPr>
            <w:tcW w:w="0" w:type="auto"/>
            <w:tcBorders>
              <w:top w:val="single" w:sz="12" w:space="0" w:color="auto"/>
              <w:bottom w:val="single" w:sz="8" w:space="0" w:color="auto"/>
            </w:tcBorders>
            <w:vAlign w:val="center"/>
            <w:hideMark/>
          </w:tcPr>
          <w:p w14:paraId="5383DEB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503DCE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/conf/core/featurewithlifespan-terminationdate</w:t>
            </w:r>
          </w:p>
        </w:tc>
      </w:tr>
      <w:tr w:rsidR="00F84250" w:rsidRPr="00F84250" w14:paraId="5A6FFC04" w14:textId="77777777" w:rsidTr="00F84250">
        <w:trPr>
          <w:tblCellSpacing w:w="15" w:type="dxa"/>
        </w:trPr>
        <w:tc>
          <w:tcPr>
            <w:tcW w:w="0" w:type="auto"/>
            <w:tcBorders>
              <w:top w:val="nil"/>
              <w:bottom w:val="single" w:sz="8" w:space="0" w:color="auto"/>
            </w:tcBorders>
            <w:vAlign w:val="center"/>
            <w:hideMark/>
          </w:tcPr>
          <w:p w14:paraId="59E66DC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780E5F6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53" w:anchor="req_core_feature_with_lifespan_terminationdate" w:history="1">
              <w:r w:rsidRPr="00F84250">
                <w:rPr>
                  <w:rFonts w:ascii="Times New Roman" w:eastAsia="Times New Roman" w:hAnsi="Times New Roman" w:cs="Times New Roman"/>
                  <w:color w:val="0000FF"/>
                  <w:kern w:val="0"/>
                  <w:u w:val="single"/>
                  <w14:ligatures w14:val="none"/>
                </w:rPr>
                <w:t xml:space="preserve">Requirement 10: </w:t>
              </w:r>
              <w:r w:rsidRPr="00F84250">
                <w:rPr>
                  <w:rFonts w:ascii="Courier New" w:eastAsia="Times New Roman" w:hAnsi="Courier New" w:cs="Courier New"/>
                  <w:kern w:val="0"/>
                  <w:sz w:val="20"/>
                  <w:szCs w:val="20"/>
                  <w14:ligatures w14:val="none"/>
                </w:rPr>
                <w:t>/req/core/featurewithlifespan-terminationdate</w:t>
              </w:r>
            </w:hyperlink>
          </w:p>
        </w:tc>
      </w:tr>
      <w:tr w:rsidR="00F84250" w:rsidRPr="00F84250" w14:paraId="451548CC" w14:textId="77777777" w:rsidTr="00F84250">
        <w:trPr>
          <w:tblCellSpacing w:w="15" w:type="dxa"/>
        </w:trPr>
        <w:tc>
          <w:tcPr>
            <w:tcW w:w="0" w:type="auto"/>
            <w:tcBorders>
              <w:top w:val="nil"/>
              <w:bottom w:val="single" w:sz="8" w:space="0" w:color="auto"/>
            </w:tcBorders>
            <w:vAlign w:val="center"/>
            <w:hideMark/>
          </w:tcPr>
          <w:p w14:paraId="1524057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21F16751" w14:textId="7CCCFE9D"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85"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86"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1FE5CFC5" w14:textId="77777777" w:rsidTr="00F84250">
        <w:trPr>
          <w:tblCellSpacing w:w="15" w:type="dxa"/>
        </w:trPr>
        <w:tc>
          <w:tcPr>
            <w:tcW w:w="0" w:type="auto"/>
            <w:tcBorders>
              <w:top w:val="nil"/>
              <w:bottom w:val="single" w:sz="8" w:space="0" w:color="auto"/>
            </w:tcBorders>
            <w:vAlign w:val="center"/>
            <w:hideMark/>
          </w:tcPr>
          <w:p w14:paraId="5C9680B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4D3E430" w14:textId="071334F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87"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88"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terminationDate</w:t>
            </w:r>
            <w:r w:rsidRPr="00F84250">
              <w:rPr>
                <w:rFonts w:ascii="Times New Roman" w:eastAsia="Times New Roman" w:hAnsi="Times New Roman" w:cs="Times New Roman"/>
                <w:kern w:val="0"/>
                <w14:ligatures w14:val="none"/>
              </w:rPr>
              <w:t xml:space="preserve"> attribute as defined in the POI Conceptual Model.</w:t>
            </w:r>
          </w:p>
        </w:tc>
      </w:tr>
      <w:tr w:rsidR="00F84250" w:rsidRPr="00F84250" w14:paraId="3CEA3604" w14:textId="77777777" w:rsidTr="00F84250">
        <w:trPr>
          <w:tblCellSpacing w:w="15" w:type="dxa"/>
        </w:trPr>
        <w:tc>
          <w:tcPr>
            <w:tcW w:w="0" w:type="auto"/>
            <w:tcBorders>
              <w:top w:val="nil"/>
              <w:bottom w:val="single" w:sz="8" w:space="0" w:color="auto"/>
            </w:tcBorders>
            <w:vAlign w:val="center"/>
            <w:hideMark/>
          </w:tcPr>
          <w:p w14:paraId="4E60733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531A74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1CCB2636" w14:textId="77777777" w:rsidTr="00F84250">
        <w:trPr>
          <w:tblCellSpacing w:w="15" w:type="dxa"/>
        </w:trPr>
        <w:tc>
          <w:tcPr>
            <w:tcW w:w="0" w:type="auto"/>
            <w:tcBorders>
              <w:top w:val="nil"/>
              <w:bottom w:val="single" w:sz="8" w:space="0" w:color="auto"/>
            </w:tcBorders>
            <w:vAlign w:val="center"/>
            <w:hideMark/>
          </w:tcPr>
          <w:p w14:paraId="0027034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Description</w:t>
            </w:r>
          </w:p>
        </w:tc>
        <w:tc>
          <w:tcPr>
            <w:tcW w:w="0" w:type="auto"/>
            <w:tcBorders>
              <w:top w:val="nil"/>
              <w:bottom w:val="single" w:sz="8" w:space="0" w:color="auto"/>
            </w:tcBorders>
            <w:vAlign w:val="center"/>
            <w:hideMark/>
          </w:tcPr>
          <w:p w14:paraId="73B5B41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type of the </w:t>
            </w:r>
            <w:r w:rsidRPr="00F84250">
              <w:rPr>
                <w:rFonts w:ascii="Courier New" w:eastAsia="Times New Roman" w:hAnsi="Courier New" w:cs="Courier New"/>
                <w:kern w:val="0"/>
                <w:sz w:val="20"/>
                <w:szCs w:val="20"/>
                <w14:ligatures w14:val="none"/>
              </w:rPr>
              <w:t>terminationDate</w:t>
            </w:r>
            <w:r w:rsidRPr="00F84250">
              <w:rPr>
                <w:rFonts w:ascii="Times New Roman" w:eastAsia="Times New Roman" w:hAnsi="Times New Roman" w:cs="Times New Roman"/>
                <w:kern w:val="0"/>
                <w14:ligatures w14:val="none"/>
              </w:rPr>
              <w:t xml:space="preserve"> attribute.</w:t>
            </w:r>
          </w:p>
        </w:tc>
      </w:tr>
      <w:tr w:rsidR="00F84250" w:rsidRPr="00F84250" w14:paraId="505096F1" w14:textId="77777777" w:rsidTr="00F84250">
        <w:trPr>
          <w:tblCellSpacing w:w="15" w:type="dxa"/>
        </w:trPr>
        <w:tc>
          <w:tcPr>
            <w:tcW w:w="0" w:type="auto"/>
            <w:tcBorders>
              <w:top w:val="nil"/>
              <w:bottom w:val="single" w:sz="8" w:space="0" w:color="auto"/>
            </w:tcBorders>
            <w:vAlign w:val="center"/>
            <w:hideMark/>
          </w:tcPr>
          <w:p w14:paraId="3885A28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9B92F1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no more than one </w:t>
            </w:r>
            <w:r w:rsidRPr="00F84250">
              <w:rPr>
                <w:rFonts w:ascii="Courier New" w:eastAsia="Times New Roman" w:hAnsi="Courier New" w:cs="Courier New"/>
                <w:kern w:val="0"/>
                <w:sz w:val="20"/>
                <w:szCs w:val="20"/>
                <w14:ligatures w14:val="none"/>
              </w:rPr>
              <w:t>terminationDate</w:t>
            </w:r>
            <w:r w:rsidRPr="00F84250">
              <w:rPr>
                <w:rFonts w:ascii="Times New Roman" w:eastAsia="Times New Roman" w:hAnsi="Times New Roman" w:cs="Times New Roman"/>
                <w:kern w:val="0"/>
                <w14:ligatures w14:val="none"/>
              </w:rPr>
              <w:t xml:space="preserve"> attribute is allowed in an AbstractFeatureWithLifespan class.</w:t>
            </w:r>
          </w:p>
        </w:tc>
      </w:tr>
      <w:tr w:rsidR="00F84250" w:rsidRPr="00F84250" w14:paraId="0463A854" w14:textId="77777777" w:rsidTr="00F84250">
        <w:trPr>
          <w:tblCellSpacing w:w="15" w:type="dxa"/>
        </w:trPr>
        <w:tc>
          <w:tcPr>
            <w:tcW w:w="0" w:type="auto"/>
            <w:tcBorders>
              <w:top w:val="nil"/>
              <w:bottom w:val="single" w:sz="12" w:space="0" w:color="auto"/>
            </w:tcBorders>
            <w:vAlign w:val="center"/>
            <w:hideMark/>
          </w:tcPr>
          <w:p w14:paraId="3EBB72B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82BD3A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terminationDate</w:t>
            </w:r>
            <w:r w:rsidRPr="00F84250">
              <w:rPr>
                <w:rFonts w:ascii="Times New Roman" w:eastAsia="Times New Roman" w:hAnsi="Times New Roman" w:cs="Times New Roman"/>
                <w:kern w:val="0"/>
                <w14:ligatures w14:val="none"/>
              </w:rPr>
              <w:t xml:space="preserve"> attribute is a valid implementation of the DateTime type from </w:t>
            </w:r>
            <w:hyperlink r:id="rId354" w:anchor="ISO19103" w:history="1">
              <w:r w:rsidRPr="00F84250">
                <w:rPr>
                  <w:rFonts w:ascii="Times New Roman" w:eastAsia="Times New Roman" w:hAnsi="Times New Roman" w:cs="Times New Roman"/>
                  <w:color w:val="0000FF"/>
                  <w:kern w:val="0"/>
                  <w:u w:val="single"/>
                  <w14:ligatures w14:val="none"/>
                </w:rPr>
                <w:t>ISO 19103</w:t>
              </w:r>
            </w:hyperlink>
            <w:r w:rsidRPr="00F84250">
              <w:rPr>
                <w:rFonts w:ascii="Times New Roman" w:eastAsia="Times New Roman" w:hAnsi="Times New Roman" w:cs="Times New Roman"/>
                <w:kern w:val="0"/>
                <w14:ligatures w14:val="none"/>
              </w:rPr>
              <w:t>.</w:t>
            </w:r>
          </w:p>
        </w:tc>
      </w:tr>
    </w:tbl>
    <w:p w14:paraId="7E3D5F40"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55" w:anchor="_valid_from" w:history="1">
        <w:r w:rsidRPr="00F84250">
          <w:rPr>
            <w:rFonts w:ascii="Times New Roman" w:eastAsia="Times New Roman" w:hAnsi="Times New Roman" w:cs="Times New Roman"/>
            <w:b/>
            <w:bCs/>
            <w:color w:val="0000FF"/>
            <w:kern w:val="0"/>
            <w:u w:val="single"/>
            <w14:ligatures w14:val="none"/>
          </w:rPr>
          <w:t>A.1.4.3.  Valid From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7737"/>
      </w:tblGrid>
      <w:tr w:rsidR="00F84250" w:rsidRPr="00F84250" w14:paraId="1AB3AA07"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137C180F"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56" w:anchor="ats_core_featurewithlifespan-validfrom" w:history="1">
              <w:r w:rsidRPr="00F84250">
                <w:rPr>
                  <w:rFonts w:ascii="Times New Roman" w:eastAsia="Times New Roman" w:hAnsi="Times New Roman" w:cs="Times New Roman"/>
                  <w:b/>
                  <w:bCs/>
                  <w:color w:val="0000FF"/>
                  <w:kern w:val="0"/>
                  <w:u w:val="single"/>
                  <w14:ligatures w14:val="none"/>
                </w:rPr>
                <w:t>Abstract test A.11</w:t>
              </w:r>
            </w:hyperlink>
          </w:p>
        </w:tc>
      </w:tr>
      <w:tr w:rsidR="00F84250" w:rsidRPr="00F84250" w14:paraId="0EFBF7E0" w14:textId="77777777" w:rsidTr="00F84250">
        <w:trPr>
          <w:tblCellSpacing w:w="15" w:type="dxa"/>
        </w:trPr>
        <w:tc>
          <w:tcPr>
            <w:tcW w:w="0" w:type="auto"/>
            <w:tcBorders>
              <w:top w:val="single" w:sz="12" w:space="0" w:color="auto"/>
              <w:bottom w:val="single" w:sz="8" w:space="0" w:color="auto"/>
            </w:tcBorders>
            <w:vAlign w:val="center"/>
            <w:hideMark/>
          </w:tcPr>
          <w:p w14:paraId="798E995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6E9CC34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/conf/core/featurewithlifespan-validfrom</w:t>
            </w:r>
          </w:p>
        </w:tc>
      </w:tr>
      <w:tr w:rsidR="00F84250" w:rsidRPr="00F84250" w14:paraId="17FA01A2" w14:textId="77777777" w:rsidTr="00F84250">
        <w:trPr>
          <w:tblCellSpacing w:w="15" w:type="dxa"/>
        </w:trPr>
        <w:tc>
          <w:tcPr>
            <w:tcW w:w="0" w:type="auto"/>
            <w:tcBorders>
              <w:top w:val="nil"/>
              <w:bottom w:val="single" w:sz="8" w:space="0" w:color="auto"/>
            </w:tcBorders>
            <w:vAlign w:val="center"/>
            <w:hideMark/>
          </w:tcPr>
          <w:p w14:paraId="7360FCB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ACB654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57" w:anchor="req_core_feature_with_lifespan_validfrom" w:history="1">
              <w:r w:rsidRPr="00F84250">
                <w:rPr>
                  <w:rFonts w:ascii="Times New Roman" w:eastAsia="Times New Roman" w:hAnsi="Times New Roman" w:cs="Times New Roman"/>
                  <w:color w:val="0000FF"/>
                  <w:kern w:val="0"/>
                  <w:u w:val="single"/>
                  <w14:ligatures w14:val="none"/>
                </w:rPr>
                <w:t xml:space="preserve">Requirement 11: </w:t>
              </w:r>
              <w:r w:rsidRPr="00F84250">
                <w:rPr>
                  <w:rFonts w:ascii="Courier New" w:eastAsia="Times New Roman" w:hAnsi="Courier New" w:cs="Courier New"/>
                  <w:kern w:val="0"/>
                  <w:sz w:val="20"/>
                  <w:szCs w:val="20"/>
                  <w14:ligatures w14:val="none"/>
                </w:rPr>
                <w:t>/req/core/featurewithlifespan-validfrom</w:t>
              </w:r>
            </w:hyperlink>
          </w:p>
        </w:tc>
      </w:tr>
      <w:tr w:rsidR="00F84250" w:rsidRPr="00F84250" w14:paraId="37B859CC" w14:textId="77777777" w:rsidTr="00F84250">
        <w:trPr>
          <w:tblCellSpacing w:w="15" w:type="dxa"/>
        </w:trPr>
        <w:tc>
          <w:tcPr>
            <w:tcW w:w="0" w:type="auto"/>
            <w:tcBorders>
              <w:top w:val="nil"/>
              <w:bottom w:val="single" w:sz="8" w:space="0" w:color="auto"/>
            </w:tcBorders>
            <w:vAlign w:val="center"/>
            <w:hideMark/>
          </w:tcPr>
          <w:p w14:paraId="6D1D626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1B55700D" w14:textId="09CFA930"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89"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90"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7E76CC53" w14:textId="77777777" w:rsidTr="00F84250">
        <w:trPr>
          <w:tblCellSpacing w:w="15" w:type="dxa"/>
        </w:trPr>
        <w:tc>
          <w:tcPr>
            <w:tcW w:w="0" w:type="auto"/>
            <w:tcBorders>
              <w:top w:val="nil"/>
              <w:bottom w:val="single" w:sz="8" w:space="0" w:color="auto"/>
            </w:tcBorders>
            <w:vAlign w:val="center"/>
            <w:hideMark/>
          </w:tcPr>
          <w:p w14:paraId="3659ADF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2974BCAC" w14:textId="0288F705"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91"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92"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validFrom</w:t>
            </w:r>
            <w:r w:rsidRPr="00F84250">
              <w:rPr>
                <w:rFonts w:ascii="Times New Roman" w:eastAsia="Times New Roman" w:hAnsi="Times New Roman" w:cs="Times New Roman"/>
                <w:kern w:val="0"/>
                <w14:ligatures w14:val="none"/>
              </w:rPr>
              <w:t xml:space="preserve"> attribute as defined in the POI Conceptual Model.</w:t>
            </w:r>
          </w:p>
        </w:tc>
      </w:tr>
      <w:tr w:rsidR="00F84250" w:rsidRPr="00F84250" w14:paraId="6342CA82" w14:textId="77777777" w:rsidTr="00F84250">
        <w:trPr>
          <w:tblCellSpacing w:w="15" w:type="dxa"/>
        </w:trPr>
        <w:tc>
          <w:tcPr>
            <w:tcW w:w="0" w:type="auto"/>
            <w:tcBorders>
              <w:top w:val="nil"/>
              <w:bottom w:val="single" w:sz="8" w:space="0" w:color="auto"/>
            </w:tcBorders>
            <w:vAlign w:val="center"/>
            <w:hideMark/>
          </w:tcPr>
          <w:p w14:paraId="2E89950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F27C1C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2823B58D" w14:textId="77777777" w:rsidTr="00F84250">
        <w:trPr>
          <w:tblCellSpacing w:w="15" w:type="dxa"/>
        </w:trPr>
        <w:tc>
          <w:tcPr>
            <w:tcW w:w="0" w:type="auto"/>
            <w:tcBorders>
              <w:top w:val="nil"/>
              <w:bottom w:val="single" w:sz="8" w:space="0" w:color="auto"/>
            </w:tcBorders>
            <w:vAlign w:val="center"/>
            <w:hideMark/>
          </w:tcPr>
          <w:p w14:paraId="145FD2F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3B2C28B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type of the </w:t>
            </w:r>
            <w:r w:rsidRPr="00F84250">
              <w:rPr>
                <w:rFonts w:ascii="Courier New" w:eastAsia="Times New Roman" w:hAnsi="Courier New" w:cs="Courier New"/>
                <w:kern w:val="0"/>
                <w:sz w:val="20"/>
                <w:szCs w:val="20"/>
                <w14:ligatures w14:val="none"/>
              </w:rPr>
              <w:t>validFrom</w:t>
            </w:r>
            <w:r w:rsidRPr="00F84250">
              <w:rPr>
                <w:rFonts w:ascii="Times New Roman" w:eastAsia="Times New Roman" w:hAnsi="Times New Roman" w:cs="Times New Roman"/>
                <w:kern w:val="0"/>
                <w14:ligatures w14:val="none"/>
              </w:rPr>
              <w:t xml:space="preserve"> attribute.</w:t>
            </w:r>
          </w:p>
        </w:tc>
      </w:tr>
      <w:tr w:rsidR="00F84250" w:rsidRPr="00F84250" w14:paraId="77902503" w14:textId="77777777" w:rsidTr="00F84250">
        <w:trPr>
          <w:tblCellSpacing w:w="15" w:type="dxa"/>
        </w:trPr>
        <w:tc>
          <w:tcPr>
            <w:tcW w:w="0" w:type="auto"/>
            <w:tcBorders>
              <w:top w:val="nil"/>
              <w:bottom w:val="single" w:sz="8" w:space="0" w:color="auto"/>
            </w:tcBorders>
            <w:vAlign w:val="center"/>
            <w:hideMark/>
          </w:tcPr>
          <w:p w14:paraId="7CF8A25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9798FD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no more than one </w:t>
            </w:r>
            <w:r w:rsidRPr="00F84250">
              <w:rPr>
                <w:rFonts w:ascii="Courier New" w:eastAsia="Times New Roman" w:hAnsi="Courier New" w:cs="Courier New"/>
                <w:kern w:val="0"/>
                <w:sz w:val="20"/>
                <w:szCs w:val="20"/>
                <w14:ligatures w14:val="none"/>
              </w:rPr>
              <w:t>validFrom</w:t>
            </w:r>
            <w:r w:rsidRPr="00F84250">
              <w:rPr>
                <w:rFonts w:ascii="Times New Roman" w:eastAsia="Times New Roman" w:hAnsi="Times New Roman" w:cs="Times New Roman"/>
                <w:kern w:val="0"/>
                <w14:ligatures w14:val="none"/>
              </w:rPr>
              <w:t xml:space="preserve"> attribute is allowed in an AbstractFeatureWithLifespan class.</w:t>
            </w:r>
          </w:p>
        </w:tc>
      </w:tr>
      <w:tr w:rsidR="00F84250" w:rsidRPr="00F84250" w14:paraId="1EEC3AEE" w14:textId="77777777" w:rsidTr="00F84250">
        <w:trPr>
          <w:tblCellSpacing w:w="15" w:type="dxa"/>
        </w:trPr>
        <w:tc>
          <w:tcPr>
            <w:tcW w:w="0" w:type="auto"/>
            <w:tcBorders>
              <w:top w:val="nil"/>
              <w:bottom w:val="single" w:sz="12" w:space="0" w:color="auto"/>
            </w:tcBorders>
            <w:vAlign w:val="center"/>
            <w:hideMark/>
          </w:tcPr>
          <w:p w14:paraId="6FE8D23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1D6223C"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validFrom</w:t>
            </w:r>
            <w:r w:rsidRPr="00F84250">
              <w:rPr>
                <w:rFonts w:ascii="Times New Roman" w:eastAsia="Times New Roman" w:hAnsi="Times New Roman" w:cs="Times New Roman"/>
                <w:kern w:val="0"/>
                <w14:ligatures w14:val="none"/>
              </w:rPr>
              <w:t xml:space="preserve"> attribute is a valid implementation of the DateTime type from </w:t>
            </w:r>
            <w:hyperlink r:id="rId358" w:anchor="ISO19103" w:history="1">
              <w:r w:rsidRPr="00F84250">
                <w:rPr>
                  <w:rFonts w:ascii="Times New Roman" w:eastAsia="Times New Roman" w:hAnsi="Times New Roman" w:cs="Times New Roman"/>
                  <w:color w:val="0000FF"/>
                  <w:kern w:val="0"/>
                  <w:u w:val="single"/>
                  <w14:ligatures w14:val="none"/>
                </w:rPr>
                <w:t>ISO 19103</w:t>
              </w:r>
            </w:hyperlink>
            <w:r w:rsidRPr="00F84250">
              <w:rPr>
                <w:rFonts w:ascii="Times New Roman" w:eastAsia="Times New Roman" w:hAnsi="Times New Roman" w:cs="Times New Roman"/>
                <w:kern w:val="0"/>
                <w14:ligatures w14:val="none"/>
              </w:rPr>
              <w:t>.</w:t>
            </w:r>
          </w:p>
        </w:tc>
      </w:tr>
    </w:tbl>
    <w:p w14:paraId="679D7BD9"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59" w:anchor="_valid_to" w:history="1">
        <w:r w:rsidRPr="00F84250">
          <w:rPr>
            <w:rFonts w:ascii="Times New Roman" w:eastAsia="Times New Roman" w:hAnsi="Times New Roman" w:cs="Times New Roman"/>
            <w:b/>
            <w:bCs/>
            <w:color w:val="0000FF"/>
            <w:kern w:val="0"/>
            <w:u w:val="single"/>
            <w14:ligatures w14:val="none"/>
          </w:rPr>
          <w:t>A.1.4.4.  Valid To</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7732"/>
      </w:tblGrid>
      <w:tr w:rsidR="00F84250" w:rsidRPr="00F84250" w14:paraId="1DE164EE"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1FA5274C"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60" w:anchor="ats_core_featurewithlifespan-validto" w:history="1">
              <w:r w:rsidRPr="00F84250">
                <w:rPr>
                  <w:rFonts w:ascii="Times New Roman" w:eastAsia="Times New Roman" w:hAnsi="Times New Roman" w:cs="Times New Roman"/>
                  <w:b/>
                  <w:bCs/>
                  <w:color w:val="0000FF"/>
                  <w:kern w:val="0"/>
                  <w:u w:val="single"/>
                  <w14:ligatures w14:val="none"/>
                </w:rPr>
                <w:t>Abstract test A.12</w:t>
              </w:r>
            </w:hyperlink>
          </w:p>
        </w:tc>
      </w:tr>
      <w:tr w:rsidR="00F84250" w:rsidRPr="00F84250" w14:paraId="64F46477" w14:textId="77777777" w:rsidTr="00F84250">
        <w:trPr>
          <w:tblCellSpacing w:w="15" w:type="dxa"/>
        </w:trPr>
        <w:tc>
          <w:tcPr>
            <w:tcW w:w="0" w:type="auto"/>
            <w:tcBorders>
              <w:top w:val="single" w:sz="12" w:space="0" w:color="auto"/>
              <w:bottom w:val="single" w:sz="8" w:space="0" w:color="auto"/>
            </w:tcBorders>
            <w:vAlign w:val="center"/>
            <w:hideMark/>
          </w:tcPr>
          <w:p w14:paraId="6AE9BB8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3CC054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/conf/core/featurewithlifespan-validto</w:t>
            </w:r>
          </w:p>
        </w:tc>
      </w:tr>
      <w:tr w:rsidR="00F84250" w:rsidRPr="00F84250" w14:paraId="113C04A0" w14:textId="77777777" w:rsidTr="00F84250">
        <w:trPr>
          <w:tblCellSpacing w:w="15" w:type="dxa"/>
        </w:trPr>
        <w:tc>
          <w:tcPr>
            <w:tcW w:w="0" w:type="auto"/>
            <w:tcBorders>
              <w:top w:val="nil"/>
              <w:bottom w:val="single" w:sz="8" w:space="0" w:color="auto"/>
            </w:tcBorders>
            <w:vAlign w:val="center"/>
            <w:hideMark/>
          </w:tcPr>
          <w:p w14:paraId="0EBF0EF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2AEA6A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61" w:anchor="req_core_feature_with_lifespan_validto" w:history="1">
              <w:r w:rsidRPr="00F84250">
                <w:rPr>
                  <w:rFonts w:ascii="Times New Roman" w:eastAsia="Times New Roman" w:hAnsi="Times New Roman" w:cs="Times New Roman"/>
                  <w:color w:val="0000FF"/>
                  <w:kern w:val="0"/>
                  <w:u w:val="single"/>
                  <w14:ligatures w14:val="none"/>
                </w:rPr>
                <w:t xml:space="preserve">Requirement 12: </w:t>
              </w:r>
              <w:r w:rsidRPr="00F84250">
                <w:rPr>
                  <w:rFonts w:ascii="Courier New" w:eastAsia="Times New Roman" w:hAnsi="Courier New" w:cs="Courier New"/>
                  <w:kern w:val="0"/>
                  <w:sz w:val="20"/>
                  <w:szCs w:val="20"/>
                  <w14:ligatures w14:val="none"/>
                </w:rPr>
                <w:t>/req/core/featurewithlifespan-validto</w:t>
              </w:r>
            </w:hyperlink>
          </w:p>
        </w:tc>
      </w:tr>
      <w:tr w:rsidR="00F84250" w:rsidRPr="00F84250" w14:paraId="6A3292CA" w14:textId="77777777" w:rsidTr="00F84250">
        <w:trPr>
          <w:tblCellSpacing w:w="15" w:type="dxa"/>
        </w:trPr>
        <w:tc>
          <w:tcPr>
            <w:tcW w:w="0" w:type="auto"/>
            <w:tcBorders>
              <w:top w:val="nil"/>
              <w:bottom w:val="single" w:sz="8" w:space="0" w:color="auto"/>
            </w:tcBorders>
            <w:vAlign w:val="center"/>
            <w:hideMark/>
          </w:tcPr>
          <w:p w14:paraId="468A2B3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DA7D210" w14:textId="5A610A68"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93"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94"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3FB79C9A" w14:textId="77777777" w:rsidTr="00F84250">
        <w:trPr>
          <w:tblCellSpacing w:w="15" w:type="dxa"/>
        </w:trPr>
        <w:tc>
          <w:tcPr>
            <w:tcW w:w="0" w:type="auto"/>
            <w:tcBorders>
              <w:top w:val="nil"/>
              <w:bottom w:val="single" w:sz="8" w:space="0" w:color="auto"/>
            </w:tcBorders>
            <w:vAlign w:val="center"/>
            <w:hideMark/>
          </w:tcPr>
          <w:p w14:paraId="31364D9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B4A62A9" w14:textId="606C5FA5"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195"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96"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validTo</w:t>
            </w:r>
            <w:r w:rsidRPr="00F84250">
              <w:rPr>
                <w:rFonts w:ascii="Times New Roman" w:eastAsia="Times New Roman" w:hAnsi="Times New Roman" w:cs="Times New Roman"/>
                <w:kern w:val="0"/>
                <w14:ligatures w14:val="none"/>
              </w:rPr>
              <w:t xml:space="preserve"> attribute as defined in the POI Conceptual Model.</w:t>
            </w:r>
          </w:p>
        </w:tc>
      </w:tr>
      <w:tr w:rsidR="00F84250" w:rsidRPr="00F84250" w14:paraId="5A40BC66" w14:textId="77777777" w:rsidTr="00F84250">
        <w:trPr>
          <w:tblCellSpacing w:w="15" w:type="dxa"/>
        </w:trPr>
        <w:tc>
          <w:tcPr>
            <w:tcW w:w="0" w:type="auto"/>
            <w:tcBorders>
              <w:top w:val="nil"/>
              <w:bottom w:val="single" w:sz="8" w:space="0" w:color="auto"/>
            </w:tcBorders>
            <w:vAlign w:val="center"/>
            <w:hideMark/>
          </w:tcPr>
          <w:p w14:paraId="01FF840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279EB3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362421A8" w14:textId="77777777" w:rsidTr="00F84250">
        <w:trPr>
          <w:tblCellSpacing w:w="15" w:type="dxa"/>
        </w:trPr>
        <w:tc>
          <w:tcPr>
            <w:tcW w:w="0" w:type="auto"/>
            <w:tcBorders>
              <w:top w:val="nil"/>
              <w:bottom w:val="single" w:sz="8" w:space="0" w:color="auto"/>
            </w:tcBorders>
            <w:vAlign w:val="center"/>
            <w:hideMark/>
          </w:tcPr>
          <w:p w14:paraId="008880B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0FBF3A1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type of the </w:t>
            </w:r>
            <w:r w:rsidRPr="00F84250">
              <w:rPr>
                <w:rFonts w:ascii="Courier New" w:eastAsia="Times New Roman" w:hAnsi="Courier New" w:cs="Courier New"/>
                <w:kern w:val="0"/>
                <w:sz w:val="20"/>
                <w:szCs w:val="20"/>
                <w14:ligatures w14:val="none"/>
              </w:rPr>
              <w:t>validTo</w:t>
            </w:r>
            <w:r w:rsidRPr="00F84250">
              <w:rPr>
                <w:rFonts w:ascii="Times New Roman" w:eastAsia="Times New Roman" w:hAnsi="Times New Roman" w:cs="Times New Roman"/>
                <w:kern w:val="0"/>
                <w14:ligatures w14:val="none"/>
              </w:rPr>
              <w:t xml:space="preserve"> attribute.</w:t>
            </w:r>
          </w:p>
        </w:tc>
      </w:tr>
      <w:tr w:rsidR="00F84250" w:rsidRPr="00F84250" w14:paraId="000A0D07" w14:textId="77777777" w:rsidTr="00F84250">
        <w:trPr>
          <w:tblCellSpacing w:w="15" w:type="dxa"/>
        </w:trPr>
        <w:tc>
          <w:tcPr>
            <w:tcW w:w="0" w:type="auto"/>
            <w:tcBorders>
              <w:top w:val="nil"/>
              <w:bottom w:val="single" w:sz="8" w:space="0" w:color="auto"/>
            </w:tcBorders>
            <w:vAlign w:val="center"/>
            <w:hideMark/>
          </w:tcPr>
          <w:p w14:paraId="232BE9D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6B6709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Validate that no more than one ‘validTo’ attribute is allowed in an AbstractFeatureWithLifespan class.</w:t>
            </w:r>
          </w:p>
        </w:tc>
      </w:tr>
      <w:tr w:rsidR="00F84250" w:rsidRPr="00F84250" w14:paraId="36651E6B" w14:textId="77777777" w:rsidTr="00F84250">
        <w:trPr>
          <w:tblCellSpacing w:w="15" w:type="dxa"/>
        </w:trPr>
        <w:tc>
          <w:tcPr>
            <w:tcW w:w="0" w:type="auto"/>
            <w:tcBorders>
              <w:top w:val="nil"/>
              <w:bottom w:val="single" w:sz="12" w:space="0" w:color="auto"/>
            </w:tcBorders>
            <w:vAlign w:val="center"/>
            <w:hideMark/>
          </w:tcPr>
          <w:p w14:paraId="1CA2738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F37AFE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validTo</w:t>
            </w:r>
            <w:r w:rsidRPr="00F84250">
              <w:rPr>
                <w:rFonts w:ascii="Times New Roman" w:eastAsia="Times New Roman" w:hAnsi="Times New Roman" w:cs="Times New Roman"/>
                <w:kern w:val="0"/>
                <w14:ligatures w14:val="none"/>
              </w:rPr>
              <w:t xml:space="preserve"> attribute is a valid implementation of the DateTime type from </w:t>
            </w:r>
            <w:hyperlink r:id="rId362" w:anchor="ISO19103" w:history="1">
              <w:r w:rsidRPr="00F84250">
                <w:rPr>
                  <w:rFonts w:ascii="Times New Roman" w:eastAsia="Times New Roman" w:hAnsi="Times New Roman" w:cs="Times New Roman"/>
                  <w:color w:val="0000FF"/>
                  <w:kern w:val="0"/>
                  <w:u w:val="single"/>
                  <w14:ligatures w14:val="none"/>
                </w:rPr>
                <w:t>ISO 19103</w:t>
              </w:r>
            </w:hyperlink>
            <w:r w:rsidRPr="00F84250">
              <w:rPr>
                <w:rFonts w:ascii="Times New Roman" w:eastAsia="Times New Roman" w:hAnsi="Times New Roman" w:cs="Times New Roman"/>
                <w:kern w:val="0"/>
                <w14:ligatures w14:val="none"/>
              </w:rPr>
              <w:t>.</w:t>
            </w:r>
          </w:p>
        </w:tc>
      </w:tr>
    </w:tbl>
    <w:p w14:paraId="604CCA5B" w14:textId="77777777" w:rsidR="00F84250" w:rsidRPr="00F84250" w:rsidRDefault="00F84250" w:rsidP="00F842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363" w:anchor="_abstract_poi_2" w:history="1">
        <w:r w:rsidRPr="00F84250">
          <w:rPr>
            <w:rFonts w:ascii="Times New Roman" w:eastAsia="Times New Roman" w:hAnsi="Times New Roman" w:cs="Times New Roman"/>
            <w:b/>
            <w:bCs/>
            <w:color w:val="0000FF"/>
            <w:kern w:val="0"/>
            <w:sz w:val="27"/>
            <w:szCs w:val="27"/>
            <w:u w:val="single"/>
            <w14:ligatures w14:val="none"/>
          </w:rPr>
          <w:t>A.1.5.  Abstract POI</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7789"/>
      </w:tblGrid>
      <w:tr w:rsidR="00F84250" w:rsidRPr="00F84250" w14:paraId="6A239B5D"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7CFBFCF1"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64" w:anchor="ats_core_abstract-poi" w:history="1">
              <w:r w:rsidRPr="00F84250">
                <w:rPr>
                  <w:rFonts w:ascii="Times New Roman" w:eastAsia="Times New Roman" w:hAnsi="Times New Roman" w:cs="Times New Roman"/>
                  <w:b/>
                  <w:bCs/>
                  <w:color w:val="0000FF"/>
                  <w:kern w:val="0"/>
                  <w:u w:val="single"/>
                  <w14:ligatures w14:val="none"/>
                </w:rPr>
                <w:t>Abstract test A.13</w:t>
              </w:r>
            </w:hyperlink>
          </w:p>
        </w:tc>
      </w:tr>
      <w:tr w:rsidR="00F84250" w:rsidRPr="00F84250" w14:paraId="309B977B" w14:textId="77777777" w:rsidTr="00F84250">
        <w:trPr>
          <w:tblCellSpacing w:w="15" w:type="dxa"/>
        </w:trPr>
        <w:tc>
          <w:tcPr>
            <w:tcW w:w="0" w:type="auto"/>
            <w:tcBorders>
              <w:top w:val="single" w:sz="12" w:space="0" w:color="auto"/>
              <w:bottom w:val="single" w:sz="8" w:space="0" w:color="auto"/>
            </w:tcBorders>
            <w:vAlign w:val="center"/>
            <w:hideMark/>
          </w:tcPr>
          <w:p w14:paraId="730C3BB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75AC74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/conf/core/abstract-poi</w:t>
            </w:r>
          </w:p>
        </w:tc>
      </w:tr>
      <w:tr w:rsidR="00F84250" w:rsidRPr="00F84250" w14:paraId="7FEF31BF" w14:textId="77777777" w:rsidTr="00F84250">
        <w:trPr>
          <w:tblCellSpacing w:w="15" w:type="dxa"/>
        </w:trPr>
        <w:tc>
          <w:tcPr>
            <w:tcW w:w="0" w:type="auto"/>
            <w:tcBorders>
              <w:top w:val="nil"/>
              <w:bottom w:val="single" w:sz="8" w:space="0" w:color="auto"/>
            </w:tcBorders>
            <w:vAlign w:val="center"/>
            <w:hideMark/>
          </w:tcPr>
          <w:p w14:paraId="5C0F155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49B355C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65" w:anchor="req_core_abstract-poi" w:history="1">
              <w:r w:rsidRPr="00F84250">
                <w:rPr>
                  <w:rFonts w:ascii="Times New Roman" w:eastAsia="Times New Roman" w:hAnsi="Times New Roman" w:cs="Times New Roman"/>
                  <w:color w:val="0000FF"/>
                  <w:kern w:val="0"/>
                  <w:u w:val="single"/>
                  <w14:ligatures w14:val="none"/>
                </w:rPr>
                <w:t xml:space="preserve">Requirement 13: </w:t>
              </w:r>
              <w:r w:rsidRPr="00F84250">
                <w:rPr>
                  <w:rFonts w:ascii="Courier New" w:eastAsia="Times New Roman" w:hAnsi="Courier New" w:cs="Courier New"/>
                  <w:kern w:val="0"/>
                  <w:sz w:val="20"/>
                  <w:szCs w:val="20"/>
                  <w14:ligatures w14:val="none"/>
                </w:rPr>
                <w:t>/req/core/abstract-poi</w:t>
              </w:r>
            </w:hyperlink>
          </w:p>
        </w:tc>
      </w:tr>
      <w:tr w:rsidR="00F84250" w:rsidRPr="00F84250" w14:paraId="6D0DBA9C" w14:textId="77777777" w:rsidTr="00F84250">
        <w:trPr>
          <w:tblCellSpacing w:w="15" w:type="dxa"/>
        </w:trPr>
        <w:tc>
          <w:tcPr>
            <w:tcW w:w="0" w:type="auto"/>
            <w:tcBorders>
              <w:top w:val="nil"/>
              <w:bottom w:val="single" w:sz="8" w:space="0" w:color="auto"/>
            </w:tcBorders>
            <w:vAlign w:val="center"/>
            <w:hideMark/>
          </w:tcPr>
          <w:p w14:paraId="165466E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3EFC386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66" w:anchor="ats_core_featurewithlifespan" w:history="1">
              <w:r w:rsidRPr="00F84250">
                <w:rPr>
                  <w:rFonts w:ascii="Times New Roman" w:eastAsia="Times New Roman" w:hAnsi="Times New Roman" w:cs="Times New Roman"/>
                  <w:color w:val="0000FF"/>
                  <w:kern w:val="0"/>
                  <w:u w:val="single"/>
                  <w14:ligatures w14:val="none"/>
                </w:rPr>
                <w:t xml:space="preserve">Abstract test A.8: </w:t>
              </w:r>
              <w:r w:rsidRPr="00F84250">
                <w:rPr>
                  <w:rFonts w:ascii="Courier New" w:eastAsia="Times New Roman" w:hAnsi="Courier New" w:cs="Courier New"/>
                  <w:kern w:val="0"/>
                  <w:sz w:val="20"/>
                  <w:szCs w:val="20"/>
                  <w14:ligatures w14:val="none"/>
                </w:rPr>
                <w:t>/conf/core/featurewithlifespan</w:t>
              </w:r>
            </w:hyperlink>
          </w:p>
        </w:tc>
      </w:tr>
      <w:tr w:rsidR="00F84250" w:rsidRPr="00F84250" w14:paraId="372D3B26" w14:textId="77777777" w:rsidTr="00F84250">
        <w:trPr>
          <w:tblCellSpacing w:w="15" w:type="dxa"/>
        </w:trPr>
        <w:tc>
          <w:tcPr>
            <w:tcW w:w="0" w:type="auto"/>
            <w:tcBorders>
              <w:top w:val="nil"/>
              <w:bottom w:val="single" w:sz="8" w:space="0" w:color="auto"/>
            </w:tcBorders>
            <w:vAlign w:val="center"/>
            <w:hideMark/>
          </w:tcPr>
          <w:p w14:paraId="42BCED0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4DE1735" w14:textId="0115304E"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197"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198"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545DC30C" w14:textId="77777777" w:rsidTr="00F84250">
        <w:trPr>
          <w:tblCellSpacing w:w="15" w:type="dxa"/>
        </w:trPr>
        <w:tc>
          <w:tcPr>
            <w:tcW w:w="0" w:type="auto"/>
            <w:tcBorders>
              <w:top w:val="nil"/>
              <w:bottom w:val="single" w:sz="8" w:space="0" w:color="auto"/>
            </w:tcBorders>
            <w:vAlign w:val="center"/>
            <w:hideMark/>
          </w:tcPr>
          <w:p w14:paraId="5D42F40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C9968FE" w14:textId="5C1B81C9"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To validate that the Implementation </w:t>
            </w:r>
            <w:del w:id="199"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00"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AbstractPOI class as defined in the POI Conceptual Model.</w:t>
            </w:r>
          </w:p>
        </w:tc>
      </w:tr>
      <w:tr w:rsidR="00F84250" w:rsidRPr="00F84250" w14:paraId="30B495E2" w14:textId="77777777" w:rsidTr="00F84250">
        <w:trPr>
          <w:tblCellSpacing w:w="15" w:type="dxa"/>
        </w:trPr>
        <w:tc>
          <w:tcPr>
            <w:tcW w:w="0" w:type="auto"/>
            <w:tcBorders>
              <w:top w:val="nil"/>
              <w:bottom w:val="single" w:sz="8" w:space="0" w:color="auto"/>
            </w:tcBorders>
            <w:vAlign w:val="center"/>
            <w:hideMark/>
          </w:tcPr>
          <w:p w14:paraId="2C10770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0EB429C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1F79E2E5" w14:textId="77777777" w:rsidTr="00F84250">
        <w:trPr>
          <w:tblCellSpacing w:w="15" w:type="dxa"/>
        </w:trPr>
        <w:tc>
          <w:tcPr>
            <w:tcW w:w="0" w:type="auto"/>
            <w:tcBorders>
              <w:top w:val="nil"/>
              <w:bottom w:val="single" w:sz="8" w:space="0" w:color="auto"/>
            </w:tcBorders>
            <w:vAlign w:val="center"/>
            <w:hideMark/>
          </w:tcPr>
          <w:p w14:paraId="1AE6D4F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4850E14" w14:textId="6ED34598"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01"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02"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correctly implements the AbstractPOI class:</w:t>
            </w:r>
          </w:p>
        </w:tc>
      </w:tr>
      <w:tr w:rsidR="00F84250" w:rsidRPr="00F84250" w14:paraId="7405EE13" w14:textId="77777777" w:rsidTr="00F84250">
        <w:trPr>
          <w:tblCellSpacing w:w="15" w:type="dxa"/>
        </w:trPr>
        <w:tc>
          <w:tcPr>
            <w:tcW w:w="0" w:type="auto"/>
            <w:tcBorders>
              <w:top w:val="nil"/>
              <w:bottom w:val="single" w:sz="8" w:space="0" w:color="auto"/>
            </w:tcBorders>
            <w:vAlign w:val="center"/>
            <w:hideMark/>
          </w:tcPr>
          <w:p w14:paraId="2202259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767CBE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of the AbstractPOI class is also a valid implementation of the AbstractFeatureWithLifespan class using test </w:t>
            </w:r>
            <w:hyperlink r:id="rId367" w:anchor="ats_core_featurewithlifespan" w:history="1">
              <w:r w:rsidRPr="00F84250">
                <w:rPr>
                  <w:rFonts w:ascii="Times New Roman" w:eastAsia="Times New Roman" w:hAnsi="Times New Roman" w:cs="Times New Roman"/>
                  <w:color w:val="0000FF"/>
                  <w:kern w:val="0"/>
                  <w:u w:val="single"/>
                  <w14:ligatures w14:val="none"/>
                </w:rPr>
                <w:t>/conf/core/featurewithlifespan</w:t>
              </w:r>
            </w:hyperlink>
            <w:r w:rsidRPr="00F84250">
              <w:rPr>
                <w:rFonts w:ascii="Times New Roman" w:eastAsia="Times New Roman" w:hAnsi="Times New Roman" w:cs="Times New Roman"/>
                <w:kern w:val="0"/>
                <w14:ligatures w14:val="none"/>
              </w:rPr>
              <w:t>.</w:t>
            </w:r>
          </w:p>
        </w:tc>
      </w:tr>
      <w:tr w:rsidR="00F84250" w:rsidRPr="00F84250" w14:paraId="2FD1F8B5" w14:textId="77777777" w:rsidTr="00F84250">
        <w:trPr>
          <w:tblCellSpacing w:w="15" w:type="dxa"/>
        </w:trPr>
        <w:tc>
          <w:tcPr>
            <w:tcW w:w="0" w:type="auto"/>
            <w:tcBorders>
              <w:top w:val="nil"/>
              <w:bottom w:val="single" w:sz="8" w:space="0" w:color="auto"/>
            </w:tcBorders>
            <w:vAlign w:val="center"/>
            <w:hideMark/>
          </w:tcPr>
          <w:p w14:paraId="228B3F9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3138B4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contactInfo</w:t>
            </w:r>
            <w:r w:rsidRPr="00F84250">
              <w:rPr>
                <w:rFonts w:ascii="Times New Roman" w:eastAsia="Times New Roman" w:hAnsi="Times New Roman" w:cs="Times New Roman"/>
                <w:kern w:val="0"/>
                <w14:ligatures w14:val="none"/>
              </w:rPr>
              <w:t xml:space="preserve"> attribute using test </w:t>
            </w:r>
            <w:hyperlink r:id="rId368" w:anchor="ats_core_poi-contactinfo" w:history="1">
              <w:r w:rsidRPr="00F84250">
                <w:rPr>
                  <w:rFonts w:ascii="Times New Roman" w:eastAsia="Times New Roman" w:hAnsi="Times New Roman" w:cs="Times New Roman"/>
                  <w:color w:val="0000FF"/>
                  <w:kern w:val="0"/>
                  <w:u w:val="single"/>
                  <w14:ligatures w14:val="none"/>
                </w:rPr>
                <w:t>/conf/core/poi-contactinfo</w:t>
              </w:r>
            </w:hyperlink>
            <w:r w:rsidRPr="00F84250">
              <w:rPr>
                <w:rFonts w:ascii="Times New Roman" w:eastAsia="Times New Roman" w:hAnsi="Times New Roman" w:cs="Times New Roman"/>
                <w:kern w:val="0"/>
                <w14:ligatures w14:val="none"/>
              </w:rPr>
              <w:t>.</w:t>
            </w:r>
          </w:p>
        </w:tc>
      </w:tr>
      <w:tr w:rsidR="00F84250" w:rsidRPr="00F84250" w14:paraId="3B15EB5E" w14:textId="77777777" w:rsidTr="00F84250">
        <w:trPr>
          <w:tblCellSpacing w:w="15" w:type="dxa"/>
        </w:trPr>
        <w:tc>
          <w:tcPr>
            <w:tcW w:w="0" w:type="auto"/>
            <w:tcBorders>
              <w:top w:val="nil"/>
              <w:bottom w:val="single" w:sz="8" w:space="0" w:color="auto"/>
            </w:tcBorders>
            <w:vAlign w:val="center"/>
            <w:hideMark/>
          </w:tcPr>
          <w:p w14:paraId="253F052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8" w:space="0" w:color="auto"/>
            </w:tcBorders>
            <w:vAlign w:val="center"/>
            <w:hideMark/>
          </w:tcPr>
          <w:p w14:paraId="7DB59B5B"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 using the test </w:t>
            </w:r>
            <w:hyperlink r:id="rId369" w:anchor="ats_core_poi-featureofinterest" w:history="1">
              <w:r w:rsidRPr="00F84250">
                <w:rPr>
                  <w:rFonts w:ascii="Times New Roman" w:eastAsia="Times New Roman" w:hAnsi="Times New Roman" w:cs="Times New Roman"/>
                  <w:color w:val="0000FF"/>
                  <w:kern w:val="0"/>
                  <w:u w:val="single"/>
                  <w14:ligatures w14:val="none"/>
                </w:rPr>
                <w:t>/conf/core/poi-featureofinterest</w:t>
              </w:r>
            </w:hyperlink>
            <w:r w:rsidRPr="00F84250">
              <w:rPr>
                <w:rFonts w:ascii="Times New Roman" w:eastAsia="Times New Roman" w:hAnsi="Times New Roman" w:cs="Times New Roman"/>
                <w:kern w:val="0"/>
                <w14:ligatures w14:val="none"/>
              </w:rPr>
              <w:t>.</w:t>
            </w:r>
          </w:p>
        </w:tc>
      </w:tr>
      <w:tr w:rsidR="00F84250" w:rsidRPr="00F84250" w14:paraId="32F1E625" w14:textId="77777777" w:rsidTr="00F84250">
        <w:trPr>
          <w:tblCellSpacing w:w="15" w:type="dxa"/>
        </w:trPr>
        <w:tc>
          <w:tcPr>
            <w:tcW w:w="0" w:type="auto"/>
            <w:tcBorders>
              <w:top w:val="nil"/>
              <w:bottom w:val="single" w:sz="8" w:space="0" w:color="auto"/>
            </w:tcBorders>
            <w:vAlign w:val="center"/>
            <w:hideMark/>
          </w:tcPr>
          <w:p w14:paraId="52F351F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w:t>
            </w:r>
          </w:p>
        </w:tc>
        <w:tc>
          <w:tcPr>
            <w:tcW w:w="0" w:type="auto"/>
            <w:tcBorders>
              <w:top w:val="nil"/>
              <w:bottom w:val="single" w:sz="8" w:space="0" w:color="auto"/>
            </w:tcBorders>
            <w:vAlign w:val="center"/>
            <w:hideMark/>
          </w:tcPr>
          <w:p w14:paraId="5B9D0C6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hasMetadata</w:t>
            </w:r>
            <w:r w:rsidRPr="00F84250">
              <w:rPr>
                <w:rFonts w:ascii="Times New Roman" w:eastAsia="Times New Roman" w:hAnsi="Times New Roman" w:cs="Times New Roman"/>
                <w:kern w:val="0"/>
                <w14:ligatures w14:val="none"/>
              </w:rPr>
              <w:t xml:space="preserve"> association using the test </w:t>
            </w:r>
            <w:hyperlink r:id="rId370" w:anchor="ats_core_poi-metadata" w:history="1">
              <w:r w:rsidRPr="00F84250">
                <w:rPr>
                  <w:rFonts w:ascii="Times New Roman" w:eastAsia="Times New Roman" w:hAnsi="Times New Roman" w:cs="Times New Roman"/>
                  <w:color w:val="0000FF"/>
                  <w:kern w:val="0"/>
                  <w:u w:val="single"/>
                  <w14:ligatures w14:val="none"/>
                </w:rPr>
                <w:t>/conf/core/poi-metadata</w:t>
              </w:r>
            </w:hyperlink>
            <w:r w:rsidRPr="00F84250">
              <w:rPr>
                <w:rFonts w:ascii="Times New Roman" w:eastAsia="Times New Roman" w:hAnsi="Times New Roman" w:cs="Times New Roman"/>
                <w:kern w:val="0"/>
                <w14:ligatures w14:val="none"/>
              </w:rPr>
              <w:t>.</w:t>
            </w:r>
          </w:p>
        </w:tc>
      </w:tr>
      <w:tr w:rsidR="00F84250" w:rsidRPr="00F84250" w14:paraId="138E557D" w14:textId="77777777" w:rsidTr="00F84250">
        <w:trPr>
          <w:tblCellSpacing w:w="15" w:type="dxa"/>
        </w:trPr>
        <w:tc>
          <w:tcPr>
            <w:tcW w:w="0" w:type="auto"/>
            <w:tcBorders>
              <w:top w:val="nil"/>
              <w:bottom w:val="single" w:sz="8" w:space="0" w:color="auto"/>
            </w:tcBorders>
            <w:vAlign w:val="center"/>
            <w:hideMark/>
          </w:tcPr>
          <w:p w14:paraId="0516F6A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E</w:t>
            </w:r>
          </w:p>
        </w:tc>
        <w:tc>
          <w:tcPr>
            <w:tcW w:w="0" w:type="auto"/>
            <w:tcBorders>
              <w:top w:val="nil"/>
              <w:bottom w:val="single" w:sz="8" w:space="0" w:color="auto"/>
            </w:tcBorders>
            <w:vAlign w:val="center"/>
            <w:hideMark/>
          </w:tcPr>
          <w:p w14:paraId="5D013D0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keywords</w:t>
            </w:r>
            <w:r w:rsidRPr="00F84250">
              <w:rPr>
                <w:rFonts w:ascii="Times New Roman" w:eastAsia="Times New Roman" w:hAnsi="Times New Roman" w:cs="Times New Roman"/>
                <w:kern w:val="0"/>
                <w14:ligatures w14:val="none"/>
              </w:rPr>
              <w:t xml:space="preserve"> attribute using the test </w:t>
            </w:r>
            <w:hyperlink r:id="rId371" w:anchor="ats_core_poi-keywords" w:history="1">
              <w:r w:rsidRPr="00F84250">
                <w:rPr>
                  <w:rFonts w:ascii="Times New Roman" w:eastAsia="Times New Roman" w:hAnsi="Times New Roman" w:cs="Times New Roman"/>
                  <w:color w:val="0000FF"/>
                  <w:kern w:val="0"/>
                  <w:u w:val="single"/>
                  <w14:ligatures w14:val="none"/>
                </w:rPr>
                <w:t>/conf/core/poi-keywords</w:t>
              </w:r>
            </w:hyperlink>
            <w:r w:rsidRPr="00F84250">
              <w:rPr>
                <w:rFonts w:ascii="Times New Roman" w:eastAsia="Times New Roman" w:hAnsi="Times New Roman" w:cs="Times New Roman"/>
                <w:kern w:val="0"/>
                <w14:ligatures w14:val="none"/>
              </w:rPr>
              <w:t>.</w:t>
            </w:r>
          </w:p>
        </w:tc>
      </w:tr>
      <w:tr w:rsidR="00F84250" w:rsidRPr="00F84250" w14:paraId="4B2DD173" w14:textId="77777777" w:rsidTr="00F84250">
        <w:trPr>
          <w:tblCellSpacing w:w="15" w:type="dxa"/>
        </w:trPr>
        <w:tc>
          <w:tcPr>
            <w:tcW w:w="0" w:type="auto"/>
            <w:tcBorders>
              <w:top w:val="nil"/>
              <w:bottom w:val="single" w:sz="8" w:space="0" w:color="auto"/>
            </w:tcBorders>
            <w:vAlign w:val="center"/>
            <w:hideMark/>
          </w:tcPr>
          <w:p w14:paraId="5672552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F</w:t>
            </w:r>
          </w:p>
        </w:tc>
        <w:tc>
          <w:tcPr>
            <w:tcW w:w="0" w:type="auto"/>
            <w:tcBorders>
              <w:top w:val="nil"/>
              <w:bottom w:val="single" w:sz="8" w:space="0" w:color="auto"/>
            </w:tcBorders>
            <w:vAlign w:val="center"/>
            <w:hideMark/>
          </w:tcPr>
          <w:p w14:paraId="7B38C01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rights</w:t>
            </w:r>
            <w:r w:rsidRPr="00F84250">
              <w:rPr>
                <w:rFonts w:ascii="Times New Roman" w:eastAsia="Times New Roman" w:hAnsi="Times New Roman" w:cs="Times New Roman"/>
                <w:kern w:val="0"/>
                <w14:ligatures w14:val="none"/>
              </w:rPr>
              <w:t xml:space="preserve"> attribute using the test </w:t>
            </w:r>
            <w:hyperlink r:id="rId372" w:anchor="ats_core_poi-rights" w:history="1">
              <w:r w:rsidRPr="00F84250">
                <w:rPr>
                  <w:rFonts w:ascii="Times New Roman" w:eastAsia="Times New Roman" w:hAnsi="Times New Roman" w:cs="Times New Roman"/>
                  <w:color w:val="0000FF"/>
                  <w:kern w:val="0"/>
                  <w:u w:val="single"/>
                  <w14:ligatures w14:val="none"/>
                </w:rPr>
                <w:t>/conf/core/poi-rights</w:t>
              </w:r>
            </w:hyperlink>
            <w:r w:rsidRPr="00F84250">
              <w:rPr>
                <w:rFonts w:ascii="Times New Roman" w:eastAsia="Times New Roman" w:hAnsi="Times New Roman" w:cs="Times New Roman"/>
                <w:kern w:val="0"/>
                <w14:ligatures w14:val="none"/>
              </w:rPr>
              <w:t>.</w:t>
            </w:r>
          </w:p>
        </w:tc>
      </w:tr>
      <w:tr w:rsidR="00F84250" w:rsidRPr="00F84250" w14:paraId="01615381" w14:textId="77777777" w:rsidTr="00F84250">
        <w:trPr>
          <w:tblCellSpacing w:w="15" w:type="dxa"/>
        </w:trPr>
        <w:tc>
          <w:tcPr>
            <w:tcW w:w="0" w:type="auto"/>
            <w:tcBorders>
              <w:top w:val="nil"/>
              <w:bottom w:val="single" w:sz="8" w:space="0" w:color="auto"/>
            </w:tcBorders>
            <w:vAlign w:val="center"/>
            <w:hideMark/>
          </w:tcPr>
          <w:p w14:paraId="37C9114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G</w:t>
            </w:r>
          </w:p>
        </w:tc>
        <w:tc>
          <w:tcPr>
            <w:tcW w:w="0" w:type="auto"/>
            <w:tcBorders>
              <w:top w:val="nil"/>
              <w:bottom w:val="single" w:sz="8" w:space="0" w:color="auto"/>
            </w:tcBorders>
            <w:vAlign w:val="center"/>
            <w:hideMark/>
          </w:tcPr>
          <w:p w14:paraId="37A99FB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symbology</w:t>
            </w:r>
            <w:r w:rsidRPr="00F84250">
              <w:rPr>
                <w:rFonts w:ascii="Times New Roman" w:eastAsia="Times New Roman" w:hAnsi="Times New Roman" w:cs="Times New Roman"/>
                <w:kern w:val="0"/>
                <w14:ligatures w14:val="none"/>
              </w:rPr>
              <w:t xml:space="preserve"> association using the test </w:t>
            </w:r>
            <w:hyperlink r:id="rId373" w:anchor="ats_core_poi-symbology" w:history="1">
              <w:r w:rsidRPr="00F84250">
                <w:rPr>
                  <w:rFonts w:ascii="Times New Roman" w:eastAsia="Times New Roman" w:hAnsi="Times New Roman" w:cs="Times New Roman"/>
                  <w:color w:val="0000FF"/>
                  <w:kern w:val="0"/>
                  <w:u w:val="single"/>
                  <w14:ligatures w14:val="none"/>
                </w:rPr>
                <w:t>/conf/core/poi-symbology</w:t>
              </w:r>
            </w:hyperlink>
            <w:r w:rsidRPr="00F84250">
              <w:rPr>
                <w:rFonts w:ascii="Times New Roman" w:eastAsia="Times New Roman" w:hAnsi="Times New Roman" w:cs="Times New Roman"/>
                <w:kern w:val="0"/>
                <w14:ligatures w14:val="none"/>
              </w:rPr>
              <w:t>.</w:t>
            </w:r>
          </w:p>
        </w:tc>
      </w:tr>
      <w:tr w:rsidR="00F84250" w:rsidRPr="00F84250" w14:paraId="740EAE70" w14:textId="77777777" w:rsidTr="00F84250">
        <w:trPr>
          <w:tblCellSpacing w:w="15" w:type="dxa"/>
        </w:trPr>
        <w:tc>
          <w:tcPr>
            <w:tcW w:w="0" w:type="auto"/>
            <w:tcBorders>
              <w:top w:val="nil"/>
              <w:bottom w:val="single" w:sz="12" w:space="0" w:color="auto"/>
            </w:tcBorders>
            <w:vAlign w:val="center"/>
            <w:hideMark/>
          </w:tcPr>
          <w:p w14:paraId="0DCD206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H</w:t>
            </w:r>
          </w:p>
        </w:tc>
        <w:tc>
          <w:tcPr>
            <w:tcW w:w="0" w:type="auto"/>
            <w:tcBorders>
              <w:top w:val="nil"/>
              <w:bottom w:val="single" w:sz="12" w:space="0" w:color="auto"/>
            </w:tcBorders>
            <w:vAlign w:val="center"/>
            <w:hideMark/>
          </w:tcPr>
          <w:p w14:paraId="1161E804"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hasPayload</w:t>
            </w:r>
            <w:r w:rsidRPr="00F84250">
              <w:rPr>
                <w:rFonts w:ascii="Times New Roman" w:eastAsia="Times New Roman" w:hAnsi="Times New Roman" w:cs="Times New Roman"/>
                <w:kern w:val="0"/>
                <w14:ligatures w14:val="none"/>
              </w:rPr>
              <w:t xml:space="preserve"> association using the test </w:t>
            </w:r>
            <w:hyperlink r:id="rId374" w:anchor="ats_core_poi-haspayload" w:history="1">
              <w:r w:rsidRPr="00F84250">
                <w:rPr>
                  <w:rFonts w:ascii="Times New Roman" w:eastAsia="Times New Roman" w:hAnsi="Times New Roman" w:cs="Times New Roman"/>
                  <w:color w:val="0000FF"/>
                  <w:kern w:val="0"/>
                  <w:u w:val="single"/>
                  <w14:ligatures w14:val="none"/>
                </w:rPr>
                <w:t>/conf/core/poi-haspayload</w:t>
              </w:r>
            </w:hyperlink>
            <w:r w:rsidRPr="00F84250">
              <w:rPr>
                <w:rFonts w:ascii="Times New Roman" w:eastAsia="Times New Roman" w:hAnsi="Times New Roman" w:cs="Times New Roman"/>
                <w:kern w:val="0"/>
                <w14:ligatures w14:val="none"/>
              </w:rPr>
              <w:t>.</w:t>
            </w:r>
          </w:p>
        </w:tc>
      </w:tr>
    </w:tbl>
    <w:p w14:paraId="72470418"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75" w:anchor="_abstract_poi_contactinfo" w:history="1">
        <w:r w:rsidRPr="00F84250">
          <w:rPr>
            <w:rFonts w:ascii="Times New Roman" w:eastAsia="Times New Roman" w:hAnsi="Times New Roman" w:cs="Times New Roman"/>
            <w:b/>
            <w:bCs/>
            <w:color w:val="0000FF"/>
            <w:kern w:val="0"/>
            <w:u w:val="single"/>
            <w14:ligatures w14:val="none"/>
          </w:rPr>
          <w:t>A.1.5.1.  Abstract POI ContactInfo</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7704"/>
      </w:tblGrid>
      <w:tr w:rsidR="00F84250" w:rsidRPr="00F84250" w14:paraId="09FF112D"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297509A0"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76" w:anchor="ats_core_poi-contactinfo" w:history="1">
              <w:r w:rsidRPr="00F84250">
                <w:rPr>
                  <w:rFonts w:ascii="Times New Roman" w:eastAsia="Times New Roman" w:hAnsi="Times New Roman" w:cs="Times New Roman"/>
                  <w:b/>
                  <w:bCs/>
                  <w:color w:val="0000FF"/>
                  <w:kern w:val="0"/>
                  <w:u w:val="single"/>
                  <w14:ligatures w14:val="none"/>
                </w:rPr>
                <w:t>Abstract test A.14</w:t>
              </w:r>
            </w:hyperlink>
          </w:p>
        </w:tc>
      </w:tr>
      <w:tr w:rsidR="00F84250" w:rsidRPr="00F84250" w14:paraId="243E1B57" w14:textId="77777777" w:rsidTr="00F84250">
        <w:trPr>
          <w:tblCellSpacing w:w="15" w:type="dxa"/>
        </w:trPr>
        <w:tc>
          <w:tcPr>
            <w:tcW w:w="0" w:type="auto"/>
            <w:tcBorders>
              <w:top w:val="single" w:sz="12" w:space="0" w:color="auto"/>
              <w:bottom w:val="single" w:sz="8" w:space="0" w:color="auto"/>
            </w:tcBorders>
            <w:vAlign w:val="center"/>
            <w:hideMark/>
          </w:tcPr>
          <w:p w14:paraId="19429AD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B3B7D2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/conf/core/poi-contactinfo</w:t>
            </w:r>
          </w:p>
        </w:tc>
      </w:tr>
      <w:tr w:rsidR="00F84250" w:rsidRPr="00F84250" w14:paraId="35EA1874" w14:textId="77777777" w:rsidTr="00F84250">
        <w:trPr>
          <w:tblCellSpacing w:w="15" w:type="dxa"/>
        </w:trPr>
        <w:tc>
          <w:tcPr>
            <w:tcW w:w="0" w:type="auto"/>
            <w:tcBorders>
              <w:top w:val="nil"/>
              <w:bottom w:val="single" w:sz="8" w:space="0" w:color="auto"/>
            </w:tcBorders>
            <w:vAlign w:val="center"/>
            <w:hideMark/>
          </w:tcPr>
          <w:p w14:paraId="7DAB92F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3A32476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77" w:anchor="req_core_poi_contactInfo" w:history="1">
              <w:r w:rsidRPr="00F84250">
                <w:rPr>
                  <w:rFonts w:ascii="Times New Roman" w:eastAsia="Times New Roman" w:hAnsi="Times New Roman" w:cs="Times New Roman"/>
                  <w:color w:val="0000FF"/>
                  <w:kern w:val="0"/>
                  <w:u w:val="single"/>
                  <w14:ligatures w14:val="none"/>
                </w:rPr>
                <w:t xml:space="preserve">Requirement 14: </w:t>
              </w:r>
              <w:r w:rsidRPr="00F84250">
                <w:rPr>
                  <w:rFonts w:ascii="Courier New" w:eastAsia="Times New Roman" w:hAnsi="Courier New" w:cs="Courier New"/>
                  <w:kern w:val="0"/>
                  <w:sz w:val="20"/>
                  <w:szCs w:val="20"/>
                  <w14:ligatures w14:val="none"/>
                </w:rPr>
                <w:t>/req/core/poi-contactInfo</w:t>
              </w:r>
            </w:hyperlink>
          </w:p>
        </w:tc>
      </w:tr>
      <w:tr w:rsidR="00F84250" w:rsidRPr="00F84250" w14:paraId="46AABC52" w14:textId="77777777" w:rsidTr="00F84250">
        <w:trPr>
          <w:tblCellSpacing w:w="15" w:type="dxa"/>
        </w:trPr>
        <w:tc>
          <w:tcPr>
            <w:tcW w:w="0" w:type="auto"/>
            <w:tcBorders>
              <w:top w:val="nil"/>
              <w:bottom w:val="single" w:sz="8" w:space="0" w:color="auto"/>
            </w:tcBorders>
            <w:vAlign w:val="center"/>
            <w:hideMark/>
          </w:tcPr>
          <w:p w14:paraId="70B8F26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2385893" w14:textId="2B5CF292"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03"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04"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31B773D7" w14:textId="77777777" w:rsidTr="00F84250">
        <w:trPr>
          <w:tblCellSpacing w:w="15" w:type="dxa"/>
        </w:trPr>
        <w:tc>
          <w:tcPr>
            <w:tcW w:w="0" w:type="auto"/>
            <w:tcBorders>
              <w:top w:val="nil"/>
              <w:bottom w:val="single" w:sz="8" w:space="0" w:color="auto"/>
            </w:tcBorders>
            <w:vAlign w:val="center"/>
            <w:hideMark/>
          </w:tcPr>
          <w:p w14:paraId="1F07631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97251C2" w14:textId="0797AE53"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05"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06"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contactInfo</w:t>
            </w:r>
            <w:r w:rsidRPr="00F84250">
              <w:rPr>
                <w:rFonts w:ascii="Times New Roman" w:eastAsia="Times New Roman" w:hAnsi="Times New Roman" w:cs="Times New Roman"/>
                <w:kern w:val="0"/>
                <w14:ligatures w14:val="none"/>
              </w:rPr>
              <w:t xml:space="preserve"> attribute as defined in the POI Conceptual Model.</w:t>
            </w:r>
          </w:p>
        </w:tc>
      </w:tr>
      <w:tr w:rsidR="00F84250" w:rsidRPr="00F84250" w14:paraId="741993D9" w14:textId="77777777" w:rsidTr="00F84250">
        <w:trPr>
          <w:tblCellSpacing w:w="15" w:type="dxa"/>
        </w:trPr>
        <w:tc>
          <w:tcPr>
            <w:tcW w:w="0" w:type="auto"/>
            <w:tcBorders>
              <w:top w:val="nil"/>
              <w:bottom w:val="single" w:sz="8" w:space="0" w:color="auto"/>
            </w:tcBorders>
            <w:vAlign w:val="center"/>
            <w:hideMark/>
          </w:tcPr>
          <w:p w14:paraId="65E3DC6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718AC7A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5BC2D480" w14:textId="77777777" w:rsidTr="00F84250">
        <w:trPr>
          <w:tblCellSpacing w:w="15" w:type="dxa"/>
        </w:trPr>
        <w:tc>
          <w:tcPr>
            <w:tcW w:w="0" w:type="auto"/>
            <w:tcBorders>
              <w:top w:val="nil"/>
              <w:bottom w:val="single" w:sz="8" w:space="0" w:color="auto"/>
            </w:tcBorders>
            <w:vAlign w:val="center"/>
            <w:hideMark/>
          </w:tcPr>
          <w:p w14:paraId="1449F1B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73CB5D2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type of the </w:t>
            </w:r>
            <w:r w:rsidRPr="00F84250">
              <w:rPr>
                <w:rFonts w:ascii="Courier New" w:eastAsia="Times New Roman" w:hAnsi="Courier New" w:cs="Courier New"/>
                <w:kern w:val="0"/>
                <w:sz w:val="20"/>
                <w:szCs w:val="20"/>
                <w14:ligatures w14:val="none"/>
              </w:rPr>
              <w:t>contactInfo</w:t>
            </w:r>
            <w:r w:rsidRPr="00F84250">
              <w:rPr>
                <w:rFonts w:ascii="Times New Roman" w:eastAsia="Times New Roman" w:hAnsi="Times New Roman" w:cs="Times New Roman"/>
                <w:kern w:val="0"/>
                <w14:ligatures w14:val="none"/>
              </w:rPr>
              <w:t xml:space="preserve"> attribute.</w:t>
            </w:r>
          </w:p>
        </w:tc>
      </w:tr>
      <w:tr w:rsidR="00F84250" w:rsidRPr="00F84250" w14:paraId="07C99D61" w14:textId="77777777" w:rsidTr="00F84250">
        <w:trPr>
          <w:tblCellSpacing w:w="15" w:type="dxa"/>
        </w:trPr>
        <w:tc>
          <w:tcPr>
            <w:tcW w:w="0" w:type="auto"/>
            <w:tcBorders>
              <w:top w:val="nil"/>
              <w:bottom w:val="single" w:sz="8" w:space="0" w:color="auto"/>
            </w:tcBorders>
            <w:vAlign w:val="center"/>
            <w:hideMark/>
          </w:tcPr>
          <w:p w14:paraId="5C5F193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757A10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zero or more </w:t>
            </w:r>
            <w:r w:rsidRPr="00F84250">
              <w:rPr>
                <w:rFonts w:ascii="Courier New" w:eastAsia="Times New Roman" w:hAnsi="Courier New" w:cs="Courier New"/>
                <w:kern w:val="0"/>
                <w:sz w:val="20"/>
                <w:szCs w:val="20"/>
                <w14:ligatures w14:val="none"/>
              </w:rPr>
              <w:t>contactInfo</w:t>
            </w:r>
            <w:r w:rsidRPr="00F84250">
              <w:rPr>
                <w:rFonts w:ascii="Times New Roman" w:eastAsia="Times New Roman" w:hAnsi="Times New Roman" w:cs="Times New Roman"/>
                <w:kern w:val="0"/>
                <w14:ligatures w14:val="none"/>
              </w:rPr>
              <w:t xml:space="preserve"> attributes are allowed in an AbstractPOI class.</w:t>
            </w:r>
          </w:p>
        </w:tc>
      </w:tr>
      <w:tr w:rsidR="00F84250" w:rsidRPr="00F84250" w14:paraId="4D413974" w14:textId="77777777" w:rsidTr="00F84250">
        <w:trPr>
          <w:tblCellSpacing w:w="15" w:type="dxa"/>
        </w:trPr>
        <w:tc>
          <w:tcPr>
            <w:tcW w:w="0" w:type="auto"/>
            <w:tcBorders>
              <w:top w:val="nil"/>
              <w:bottom w:val="single" w:sz="12" w:space="0" w:color="auto"/>
            </w:tcBorders>
            <w:vAlign w:val="center"/>
            <w:hideMark/>
          </w:tcPr>
          <w:p w14:paraId="5CA7542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A55163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contactInfo</w:t>
            </w:r>
            <w:r w:rsidRPr="00F84250">
              <w:rPr>
                <w:rFonts w:ascii="Times New Roman" w:eastAsia="Times New Roman" w:hAnsi="Times New Roman" w:cs="Times New Roman"/>
                <w:kern w:val="0"/>
                <w14:ligatures w14:val="none"/>
              </w:rPr>
              <w:t xml:space="preserve"> attribute is a valid implementation of the CI_Responsibility class from </w:t>
            </w:r>
            <w:hyperlink r:id="rId378" w:anchor="ISO19115" w:history="1">
              <w:r w:rsidRPr="00F84250">
                <w:rPr>
                  <w:rFonts w:ascii="Times New Roman" w:eastAsia="Times New Roman" w:hAnsi="Times New Roman" w:cs="Times New Roman"/>
                  <w:color w:val="0000FF"/>
                  <w:kern w:val="0"/>
                  <w:u w:val="single"/>
                  <w14:ligatures w14:val="none"/>
                </w:rPr>
                <w:t>ISO 19115-1:2014</w:t>
              </w:r>
            </w:hyperlink>
            <w:r w:rsidRPr="00F84250">
              <w:rPr>
                <w:rFonts w:ascii="Times New Roman" w:eastAsia="Times New Roman" w:hAnsi="Times New Roman" w:cs="Times New Roman"/>
                <w:kern w:val="0"/>
                <w14:ligatures w14:val="none"/>
              </w:rPr>
              <w:t>.</w:t>
            </w:r>
          </w:p>
        </w:tc>
      </w:tr>
    </w:tbl>
    <w:p w14:paraId="5A46074F"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79" w:anchor="_abstract_poi_feature_of_interest" w:history="1">
        <w:r w:rsidRPr="00F84250">
          <w:rPr>
            <w:rFonts w:ascii="Times New Roman" w:eastAsia="Times New Roman" w:hAnsi="Times New Roman" w:cs="Times New Roman"/>
            <w:b/>
            <w:bCs/>
            <w:color w:val="0000FF"/>
            <w:kern w:val="0"/>
            <w:u w:val="single"/>
            <w14:ligatures w14:val="none"/>
          </w:rPr>
          <w:t>A.1.5.2.  Abstract POI Feature Of Interest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7735"/>
      </w:tblGrid>
      <w:tr w:rsidR="00F84250" w:rsidRPr="00F84250" w14:paraId="69E4545D"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4B933851"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80" w:anchor="ats_core_poi-featureofinterest" w:history="1">
              <w:r w:rsidRPr="00F84250">
                <w:rPr>
                  <w:rFonts w:ascii="Times New Roman" w:eastAsia="Times New Roman" w:hAnsi="Times New Roman" w:cs="Times New Roman"/>
                  <w:b/>
                  <w:bCs/>
                  <w:color w:val="0000FF"/>
                  <w:kern w:val="0"/>
                  <w:u w:val="single"/>
                  <w14:ligatures w14:val="none"/>
                </w:rPr>
                <w:t>Abstract test A.15</w:t>
              </w:r>
            </w:hyperlink>
          </w:p>
        </w:tc>
      </w:tr>
      <w:tr w:rsidR="00F84250" w:rsidRPr="00F84250" w14:paraId="19B84393" w14:textId="77777777" w:rsidTr="00F84250">
        <w:trPr>
          <w:tblCellSpacing w:w="15" w:type="dxa"/>
        </w:trPr>
        <w:tc>
          <w:tcPr>
            <w:tcW w:w="0" w:type="auto"/>
            <w:tcBorders>
              <w:top w:val="single" w:sz="12" w:space="0" w:color="auto"/>
              <w:bottom w:val="single" w:sz="8" w:space="0" w:color="auto"/>
            </w:tcBorders>
            <w:vAlign w:val="center"/>
            <w:hideMark/>
          </w:tcPr>
          <w:p w14:paraId="778564E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537DBC9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/conf/core/poi-featureofinterest</w:t>
            </w:r>
          </w:p>
        </w:tc>
      </w:tr>
      <w:tr w:rsidR="00F84250" w:rsidRPr="00F84250" w14:paraId="430DEA3C" w14:textId="77777777" w:rsidTr="00F84250">
        <w:trPr>
          <w:tblCellSpacing w:w="15" w:type="dxa"/>
        </w:trPr>
        <w:tc>
          <w:tcPr>
            <w:tcW w:w="0" w:type="auto"/>
            <w:tcBorders>
              <w:top w:val="nil"/>
              <w:bottom w:val="single" w:sz="8" w:space="0" w:color="auto"/>
            </w:tcBorders>
            <w:vAlign w:val="center"/>
            <w:hideMark/>
          </w:tcPr>
          <w:p w14:paraId="4D050EA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6101BF8"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81" w:anchor="req_core_poi_featureofinterest" w:history="1">
              <w:r w:rsidRPr="00F84250">
                <w:rPr>
                  <w:rFonts w:ascii="Times New Roman" w:eastAsia="Times New Roman" w:hAnsi="Times New Roman" w:cs="Times New Roman"/>
                  <w:color w:val="0000FF"/>
                  <w:kern w:val="0"/>
                  <w:u w:val="single"/>
                  <w14:ligatures w14:val="none"/>
                </w:rPr>
                <w:t xml:space="preserve">Requirement 15: </w:t>
              </w:r>
              <w:r w:rsidRPr="00F84250">
                <w:rPr>
                  <w:rFonts w:ascii="Courier New" w:eastAsia="Times New Roman" w:hAnsi="Courier New" w:cs="Courier New"/>
                  <w:kern w:val="0"/>
                  <w:sz w:val="20"/>
                  <w:szCs w:val="20"/>
                  <w14:ligatures w14:val="none"/>
                </w:rPr>
                <w:t>/req/core/poi-featureofinterest</w:t>
              </w:r>
            </w:hyperlink>
          </w:p>
        </w:tc>
      </w:tr>
      <w:tr w:rsidR="00F84250" w:rsidRPr="00F84250" w14:paraId="02EF8155" w14:textId="77777777" w:rsidTr="00F84250">
        <w:trPr>
          <w:tblCellSpacing w:w="15" w:type="dxa"/>
        </w:trPr>
        <w:tc>
          <w:tcPr>
            <w:tcW w:w="0" w:type="auto"/>
            <w:tcBorders>
              <w:top w:val="nil"/>
              <w:bottom w:val="single" w:sz="8" w:space="0" w:color="auto"/>
            </w:tcBorders>
            <w:vAlign w:val="center"/>
            <w:hideMark/>
          </w:tcPr>
          <w:p w14:paraId="07DFE44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3454186" w14:textId="5D8ED72F"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07"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08"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03EF58A1" w14:textId="77777777" w:rsidTr="00F84250">
        <w:trPr>
          <w:tblCellSpacing w:w="15" w:type="dxa"/>
        </w:trPr>
        <w:tc>
          <w:tcPr>
            <w:tcW w:w="0" w:type="auto"/>
            <w:tcBorders>
              <w:top w:val="nil"/>
              <w:bottom w:val="single" w:sz="8" w:space="0" w:color="auto"/>
            </w:tcBorders>
            <w:vAlign w:val="center"/>
            <w:hideMark/>
          </w:tcPr>
          <w:p w14:paraId="3941509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9BD082D" w14:textId="25A7286A"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09"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10"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 as defined in the POI Conceptual Model.</w:t>
            </w:r>
          </w:p>
        </w:tc>
      </w:tr>
      <w:tr w:rsidR="00F84250" w:rsidRPr="00F84250" w14:paraId="202AD17B" w14:textId="77777777" w:rsidTr="00F84250">
        <w:trPr>
          <w:tblCellSpacing w:w="15" w:type="dxa"/>
        </w:trPr>
        <w:tc>
          <w:tcPr>
            <w:tcW w:w="0" w:type="auto"/>
            <w:tcBorders>
              <w:top w:val="nil"/>
              <w:bottom w:val="single" w:sz="8" w:space="0" w:color="auto"/>
            </w:tcBorders>
            <w:vAlign w:val="center"/>
            <w:hideMark/>
          </w:tcPr>
          <w:p w14:paraId="1027C76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1193C4A"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24813B62" w14:textId="77777777" w:rsidTr="00F84250">
        <w:trPr>
          <w:tblCellSpacing w:w="15" w:type="dxa"/>
        </w:trPr>
        <w:tc>
          <w:tcPr>
            <w:tcW w:w="0" w:type="auto"/>
            <w:tcBorders>
              <w:top w:val="nil"/>
              <w:bottom w:val="single" w:sz="8" w:space="0" w:color="auto"/>
            </w:tcBorders>
            <w:vAlign w:val="center"/>
            <w:hideMark/>
          </w:tcPr>
          <w:p w14:paraId="25B3130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1EEE2D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target class of the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w:t>
            </w:r>
          </w:p>
        </w:tc>
      </w:tr>
      <w:tr w:rsidR="00F84250" w:rsidRPr="00F84250" w14:paraId="2EE6B119" w14:textId="77777777" w:rsidTr="00F84250">
        <w:trPr>
          <w:tblCellSpacing w:w="15" w:type="dxa"/>
        </w:trPr>
        <w:tc>
          <w:tcPr>
            <w:tcW w:w="0" w:type="auto"/>
            <w:tcBorders>
              <w:top w:val="nil"/>
              <w:bottom w:val="single" w:sz="8" w:space="0" w:color="auto"/>
            </w:tcBorders>
            <w:vAlign w:val="center"/>
            <w:hideMark/>
          </w:tcPr>
          <w:p w14:paraId="0CCFD9F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CE8ED5C"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zero or more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aggregations are allowed in an AbstractPOI class.</w:t>
            </w:r>
          </w:p>
        </w:tc>
      </w:tr>
      <w:tr w:rsidR="00F84250" w:rsidRPr="00F84250" w14:paraId="679192B2" w14:textId="77777777" w:rsidTr="00F84250">
        <w:trPr>
          <w:tblCellSpacing w:w="15" w:type="dxa"/>
        </w:trPr>
        <w:tc>
          <w:tcPr>
            <w:tcW w:w="0" w:type="auto"/>
            <w:tcBorders>
              <w:top w:val="nil"/>
              <w:bottom w:val="single" w:sz="12" w:space="0" w:color="auto"/>
            </w:tcBorders>
            <w:vAlign w:val="center"/>
            <w:hideMark/>
          </w:tcPr>
          <w:p w14:paraId="6324DB4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17FD32C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target of the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 is a valid implementation of the Feature class from </w:t>
            </w:r>
            <w:hyperlink r:id="rId382" w:anchor="ISO19109" w:history="1">
              <w:r w:rsidRPr="00F84250">
                <w:rPr>
                  <w:rFonts w:ascii="Times New Roman" w:eastAsia="Times New Roman" w:hAnsi="Times New Roman" w:cs="Times New Roman"/>
                  <w:color w:val="0000FF"/>
                  <w:kern w:val="0"/>
                  <w:u w:val="single"/>
                  <w14:ligatures w14:val="none"/>
                </w:rPr>
                <w:t>ISO 19109:2015</w:t>
              </w:r>
            </w:hyperlink>
            <w:r w:rsidRPr="00F84250">
              <w:rPr>
                <w:rFonts w:ascii="Times New Roman" w:eastAsia="Times New Roman" w:hAnsi="Times New Roman" w:cs="Times New Roman"/>
                <w:kern w:val="0"/>
                <w14:ligatures w14:val="none"/>
              </w:rPr>
              <w:t>.</w:t>
            </w:r>
          </w:p>
        </w:tc>
      </w:tr>
    </w:tbl>
    <w:p w14:paraId="56B59C6A"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83" w:anchor="_abstract_poi_metadata" w:history="1">
        <w:r w:rsidRPr="00F84250">
          <w:rPr>
            <w:rFonts w:ascii="Times New Roman" w:eastAsia="Times New Roman" w:hAnsi="Times New Roman" w:cs="Times New Roman"/>
            <w:b/>
            <w:bCs/>
            <w:color w:val="0000FF"/>
            <w:kern w:val="0"/>
            <w:u w:val="single"/>
            <w14:ligatures w14:val="none"/>
          </w:rPr>
          <w:t>A.1.5.3.  Abstract POI Metadata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7709"/>
      </w:tblGrid>
      <w:tr w:rsidR="00F84250" w:rsidRPr="00F84250" w14:paraId="490D03C6"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103E81FA"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84" w:anchor="ats_core_poi-metadata" w:history="1">
              <w:r w:rsidRPr="00F84250">
                <w:rPr>
                  <w:rFonts w:ascii="Times New Roman" w:eastAsia="Times New Roman" w:hAnsi="Times New Roman" w:cs="Times New Roman"/>
                  <w:b/>
                  <w:bCs/>
                  <w:color w:val="0000FF"/>
                  <w:kern w:val="0"/>
                  <w:u w:val="single"/>
                  <w14:ligatures w14:val="none"/>
                </w:rPr>
                <w:t>Abstract test A.16</w:t>
              </w:r>
            </w:hyperlink>
          </w:p>
        </w:tc>
      </w:tr>
      <w:tr w:rsidR="00F84250" w:rsidRPr="00F84250" w14:paraId="69C3068D" w14:textId="77777777" w:rsidTr="00F84250">
        <w:trPr>
          <w:tblCellSpacing w:w="15" w:type="dxa"/>
        </w:trPr>
        <w:tc>
          <w:tcPr>
            <w:tcW w:w="0" w:type="auto"/>
            <w:tcBorders>
              <w:top w:val="single" w:sz="12" w:space="0" w:color="auto"/>
              <w:bottom w:val="single" w:sz="8" w:space="0" w:color="auto"/>
            </w:tcBorders>
            <w:vAlign w:val="center"/>
            <w:hideMark/>
          </w:tcPr>
          <w:p w14:paraId="1356A65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7E38F2A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/conf/core/poi-metadata</w:t>
            </w:r>
          </w:p>
        </w:tc>
      </w:tr>
      <w:tr w:rsidR="00F84250" w:rsidRPr="00F84250" w14:paraId="13F9A14D" w14:textId="77777777" w:rsidTr="00F84250">
        <w:trPr>
          <w:tblCellSpacing w:w="15" w:type="dxa"/>
        </w:trPr>
        <w:tc>
          <w:tcPr>
            <w:tcW w:w="0" w:type="auto"/>
            <w:tcBorders>
              <w:top w:val="nil"/>
              <w:bottom w:val="single" w:sz="8" w:space="0" w:color="auto"/>
            </w:tcBorders>
            <w:vAlign w:val="center"/>
            <w:hideMark/>
          </w:tcPr>
          <w:p w14:paraId="79DF4D7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06AC1DA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85" w:anchor="req_core_poi_metadata" w:history="1">
              <w:r w:rsidRPr="00F84250">
                <w:rPr>
                  <w:rFonts w:ascii="Times New Roman" w:eastAsia="Times New Roman" w:hAnsi="Times New Roman" w:cs="Times New Roman"/>
                  <w:color w:val="0000FF"/>
                  <w:kern w:val="0"/>
                  <w:u w:val="single"/>
                  <w14:ligatures w14:val="none"/>
                </w:rPr>
                <w:t xml:space="preserve">Requirement 16: </w:t>
              </w:r>
              <w:r w:rsidRPr="00F84250">
                <w:rPr>
                  <w:rFonts w:ascii="Courier New" w:eastAsia="Times New Roman" w:hAnsi="Courier New" w:cs="Courier New"/>
                  <w:kern w:val="0"/>
                  <w:sz w:val="20"/>
                  <w:szCs w:val="20"/>
                  <w14:ligatures w14:val="none"/>
                </w:rPr>
                <w:t>/req/core/poi-metadata</w:t>
              </w:r>
            </w:hyperlink>
          </w:p>
        </w:tc>
      </w:tr>
      <w:tr w:rsidR="00F84250" w:rsidRPr="00F84250" w14:paraId="7E1FBD58" w14:textId="77777777" w:rsidTr="00F84250">
        <w:trPr>
          <w:tblCellSpacing w:w="15" w:type="dxa"/>
        </w:trPr>
        <w:tc>
          <w:tcPr>
            <w:tcW w:w="0" w:type="auto"/>
            <w:tcBorders>
              <w:top w:val="nil"/>
              <w:bottom w:val="single" w:sz="8" w:space="0" w:color="auto"/>
            </w:tcBorders>
            <w:vAlign w:val="center"/>
            <w:hideMark/>
          </w:tcPr>
          <w:p w14:paraId="6AADCB7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28632218" w14:textId="09F28AB8"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11"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12"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54F8391A" w14:textId="77777777" w:rsidTr="00F84250">
        <w:trPr>
          <w:tblCellSpacing w:w="15" w:type="dxa"/>
        </w:trPr>
        <w:tc>
          <w:tcPr>
            <w:tcW w:w="0" w:type="auto"/>
            <w:tcBorders>
              <w:top w:val="nil"/>
              <w:bottom w:val="single" w:sz="8" w:space="0" w:color="auto"/>
            </w:tcBorders>
            <w:vAlign w:val="center"/>
            <w:hideMark/>
          </w:tcPr>
          <w:p w14:paraId="22AFD5E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4EACC46C" w14:textId="268C9CE3"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13"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14"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hasMetadata</w:t>
            </w:r>
            <w:r w:rsidRPr="00F84250">
              <w:rPr>
                <w:rFonts w:ascii="Times New Roman" w:eastAsia="Times New Roman" w:hAnsi="Times New Roman" w:cs="Times New Roman"/>
                <w:kern w:val="0"/>
                <w14:ligatures w14:val="none"/>
              </w:rPr>
              <w:t xml:space="preserve"> association as defined in the POI Conceptual Model.</w:t>
            </w:r>
          </w:p>
        </w:tc>
      </w:tr>
      <w:tr w:rsidR="00F84250" w:rsidRPr="00F84250" w14:paraId="7A99AA39" w14:textId="77777777" w:rsidTr="00F84250">
        <w:trPr>
          <w:tblCellSpacing w:w="15" w:type="dxa"/>
        </w:trPr>
        <w:tc>
          <w:tcPr>
            <w:tcW w:w="0" w:type="auto"/>
            <w:tcBorders>
              <w:top w:val="nil"/>
              <w:bottom w:val="single" w:sz="8" w:space="0" w:color="auto"/>
            </w:tcBorders>
            <w:vAlign w:val="center"/>
            <w:hideMark/>
          </w:tcPr>
          <w:p w14:paraId="51B37A6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D6C9B9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7B8CF0BF" w14:textId="77777777" w:rsidTr="00F84250">
        <w:trPr>
          <w:tblCellSpacing w:w="15" w:type="dxa"/>
        </w:trPr>
        <w:tc>
          <w:tcPr>
            <w:tcW w:w="0" w:type="auto"/>
            <w:tcBorders>
              <w:top w:val="nil"/>
              <w:bottom w:val="single" w:sz="8" w:space="0" w:color="auto"/>
            </w:tcBorders>
            <w:vAlign w:val="center"/>
            <w:hideMark/>
          </w:tcPr>
          <w:p w14:paraId="742439B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CC7798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encoding of the </w:t>
            </w:r>
            <w:r w:rsidRPr="00F84250">
              <w:rPr>
                <w:rFonts w:ascii="Courier New" w:eastAsia="Times New Roman" w:hAnsi="Courier New" w:cs="Courier New"/>
                <w:kern w:val="0"/>
                <w:sz w:val="20"/>
                <w:szCs w:val="20"/>
                <w14:ligatures w14:val="none"/>
              </w:rPr>
              <w:t>hasMetadata</w:t>
            </w:r>
            <w:r w:rsidRPr="00F84250">
              <w:rPr>
                <w:rFonts w:ascii="Times New Roman" w:eastAsia="Times New Roman" w:hAnsi="Times New Roman" w:cs="Times New Roman"/>
                <w:kern w:val="0"/>
                <w14:ligatures w14:val="none"/>
              </w:rPr>
              <w:t xml:space="preserve"> association.</w:t>
            </w:r>
          </w:p>
        </w:tc>
      </w:tr>
      <w:tr w:rsidR="00F84250" w:rsidRPr="00F84250" w14:paraId="1E8043FA" w14:textId="77777777" w:rsidTr="00F84250">
        <w:trPr>
          <w:tblCellSpacing w:w="15" w:type="dxa"/>
        </w:trPr>
        <w:tc>
          <w:tcPr>
            <w:tcW w:w="0" w:type="auto"/>
            <w:tcBorders>
              <w:top w:val="nil"/>
              <w:bottom w:val="single" w:sz="8" w:space="0" w:color="auto"/>
            </w:tcBorders>
            <w:vAlign w:val="center"/>
            <w:hideMark/>
          </w:tcPr>
          <w:p w14:paraId="68FCDA0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74433B3"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zero or more </w:t>
            </w:r>
            <w:r w:rsidRPr="00F84250">
              <w:rPr>
                <w:rFonts w:ascii="Courier New" w:eastAsia="Times New Roman" w:hAnsi="Courier New" w:cs="Courier New"/>
                <w:kern w:val="0"/>
                <w:sz w:val="20"/>
                <w:szCs w:val="20"/>
                <w14:ligatures w14:val="none"/>
              </w:rPr>
              <w:t>hasMetadata</w:t>
            </w:r>
            <w:r w:rsidRPr="00F84250">
              <w:rPr>
                <w:rFonts w:ascii="Times New Roman" w:eastAsia="Times New Roman" w:hAnsi="Times New Roman" w:cs="Times New Roman"/>
                <w:kern w:val="0"/>
                <w14:ligatures w14:val="none"/>
              </w:rPr>
              <w:t xml:space="preserve"> associations are allowed in an AbstractPOI class.</w:t>
            </w:r>
          </w:p>
        </w:tc>
      </w:tr>
      <w:tr w:rsidR="00F84250" w:rsidRPr="00F84250" w14:paraId="04450A89" w14:textId="77777777" w:rsidTr="00F84250">
        <w:trPr>
          <w:tblCellSpacing w:w="15" w:type="dxa"/>
        </w:trPr>
        <w:tc>
          <w:tcPr>
            <w:tcW w:w="0" w:type="auto"/>
            <w:tcBorders>
              <w:top w:val="nil"/>
              <w:bottom w:val="single" w:sz="12" w:space="0" w:color="auto"/>
            </w:tcBorders>
            <w:vAlign w:val="center"/>
            <w:hideMark/>
          </w:tcPr>
          <w:p w14:paraId="39BCA18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B</w:t>
            </w:r>
          </w:p>
        </w:tc>
        <w:tc>
          <w:tcPr>
            <w:tcW w:w="0" w:type="auto"/>
            <w:tcBorders>
              <w:top w:val="nil"/>
              <w:bottom w:val="single" w:sz="12" w:space="0" w:color="auto"/>
            </w:tcBorders>
            <w:vAlign w:val="center"/>
            <w:hideMark/>
          </w:tcPr>
          <w:p w14:paraId="148D1AA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hasMetadata</w:t>
            </w:r>
            <w:r w:rsidRPr="00F84250">
              <w:rPr>
                <w:rFonts w:ascii="Times New Roman" w:eastAsia="Times New Roman" w:hAnsi="Times New Roman" w:cs="Times New Roman"/>
                <w:kern w:val="0"/>
                <w14:ligatures w14:val="none"/>
              </w:rPr>
              <w:t xml:space="preserve"> association is implemented as described in the Conceptual Model using the </w:t>
            </w:r>
            <w:hyperlink r:id="rId386" w:anchor="ats_core_link" w:history="1">
              <w:r w:rsidRPr="00F84250">
                <w:rPr>
                  <w:rFonts w:ascii="Times New Roman" w:eastAsia="Times New Roman" w:hAnsi="Times New Roman" w:cs="Times New Roman"/>
                  <w:color w:val="0000FF"/>
                  <w:kern w:val="0"/>
                  <w:u w:val="single"/>
                  <w14:ligatures w14:val="none"/>
                </w:rPr>
                <w:t>/conf/core/link</w:t>
              </w:r>
            </w:hyperlink>
            <w:r w:rsidRPr="00F84250">
              <w:rPr>
                <w:rFonts w:ascii="Times New Roman" w:eastAsia="Times New Roman" w:hAnsi="Times New Roman" w:cs="Times New Roman"/>
                <w:kern w:val="0"/>
                <w14:ligatures w14:val="none"/>
              </w:rPr>
              <w:t xml:space="preserve"> test.</w:t>
            </w:r>
          </w:p>
        </w:tc>
      </w:tr>
    </w:tbl>
    <w:p w14:paraId="67B1D946"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87" w:anchor="_abstract_poi_keywords" w:history="1">
        <w:r w:rsidRPr="00F84250">
          <w:rPr>
            <w:rFonts w:ascii="Times New Roman" w:eastAsia="Times New Roman" w:hAnsi="Times New Roman" w:cs="Times New Roman"/>
            <w:b/>
            <w:bCs/>
            <w:color w:val="0000FF"/>
            <w:kern w:val="0"/>
            <w:u w:val="single"/>
            <w14:ligatures w14:val="none"/>
          </w:rPr>
          <w:t>A.1.5.4.  Abstract POI Keywords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7696"/>
      </w:tblGrid>
      <w:tr w:rsidR="00F84250" w:rsidRPr="00F84250" w14:paraId="093FDA23"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2CE9326A"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88" w:anchor="ats_core_poi-keywords" w:history="1">
              <w:r w:rsidRPr="00F84250">
                <w:rPr>
                  <w:rFonts w:ascii="Times New Roman" w:eastAsia="Times New Roman" w:hAnsi="Times New Roman" w:cs="Times New Roman"/>
                  <w:b/>
                  <w:bCs/>
                  <w:color w:val="0000FF"/>
                  <w:kern w:val="0"/>
                  <w:u w:val="single"/>
                  <w14:ligatures w14:val="none"/>
                </w:rPr>
                <w:t>Abstract test A.17</w:t>
              </w:r>
            </w:hyperlink>
          </w:p>
        </w:tc>
      </w:tr>
      <w:tr w:rsidR="00F84250" w:rsidRPr="00F84250" w14:paraId="5E263270" w14:textId="77777777" w:rsidTr="00F84250">
        <w:trPr>
          <w:tblCellSpacing w:w="15" w:type="dxa"/>
        </w:trPr>
        <w:tc>
          <w:tcPr>
            <w:tcW w:w="0" w:type="auto"/>
            <w:tcBorders>
              <w:top w:val="single" w:sz="12" w:space="0" w:color="auto"/>
              <w:bottom w:val="single" w:sz="8" w:space="0" w:color="auto"/>
            </w:tcBorders>
            <w:vAlign w:val="center"/>
            <w:hideMark/>
          </w:tcPr>
          <w:p w14:paraId="71A02B15"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8A1B19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/conf/core/poi-keywords</w:t>
            </w:r>
          </w:p>
        </w:tc>
      </w:tr>
      <w:tr w:rsidR="00F84250" w:rsidRPr="00F84250" w14:paraId="3ED81E3E" w14:textId="77777777" w:rsidTr="00F84250">
        <w:trPr>
          <w:tblCellSpacing w:w="15" w:type="dxa"/>
        </w:trPr>
        <w:tc>
          <w:tcPr>
            <w:tcW w:w="0" w:type="auto"/>
            <w:tcBorders>
              <w:top w:val="nil"/>
              <w:bottom w:val="single" w:sz="8" w:space="0" w:color="auto"/>
            </w:tcBorders>
            <w:vAlign w:val="center"/>
            <w:hideMark/>
          </w:tcPr>
          <w:p w14:paraId="7A69CAF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479BCB6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89" w:anchor="req_core_poi_keywords" w:history="1">
              <w:r w:rsidRPr="00F84250">
                <w:rPr>
                  <w:rFonts w:ascii="Times New Roman" w:eastAsia="Times New Roman" w:hAnsi="Times New Roman" w:cs="Times New Roman"/>
                  <w:color w:val="0000FF"/>
                  <w:kern w:val="0"/>
                  <w:u w:val="single"/>
                  <w14:ligatures w14:val="none"/>
                </w:rPr>
                <w:t xml:space="preserve">Requirement 17: </w:t>
              </w:r>
              <w:r w:rsidRPr="00F84250">
                <w:rPr>
                  <w:rFonts w:ascii="Courier New" w:eastAsia="Times New Roman" w:hAnsi="Courier New" w:cs="Courier New"/>
                  <w:kern w:val="0"/>
                  <w:sz w:val="20"/>
                  <w:szCs w:val="20"/>
                  <w14:ligatures w14:val="none"/>
                </w:rPr>
                <w:t>/req/core/poi-keywords</w:t>
              </w:r>
            </w:hyperlink>
          </w:p>
        </w:tc>
      </w:tr>
      <w:tr w:rsidR="00F84250" w:rsidRPr="00F84250" w14:paraId="412C4527" w14:textId="77777777" w:rsidTr="00F84250">
        <w:trPr>
          <w:tblCellSpacing w:w="15" w:type="dxa"/>
        </w:trPr>
        <w:tc>
          <w:tcPr>
            <w:tcW w:w="0" w:type="auto"/>
            <w:tcBorders>
              <w:top w:val="nil"/>
              <w:bottom w:val="single" w:sz="8" w:space="0" w:color="auto"/>
            </w:tcBorders>
            <w:vAlign w:val="center"/>
            <w:hideMark/>
          </w:tcPr>
          <w:p w14:paraId="040CFDD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173590F" w14:textId="27191AC5"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15"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16"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2042FFF1" w14:textId="77777777" w:rsidTr="00F84250">
        <w:trPr>
          <w:tblCellSpacing w:w="15" w:type="dxa"/>
        </w:trPr>
        <w:tc>
          <w:tcPr>
            <w:tcW w:w="0" w:type="auto"/>
            <w:tcBorders>
              <w:top w:val="nil"/>
              <w:bottom w:val="single" w:sz="8" w:space="0" w:color="auto"/>
            </w:tcBorders>
            <w:vAlign w:val="center"/>
            <w:hideMark/>
          </w:tcPr>
          <w:p w14:paraId="5A65C58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0D58BC78" w14:textId="13B4C3A8"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17"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18"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keywords</w:t>
            </w:r>
            <w:r w:rsidRPr="00F84250">
              <w:rPr>
                <w:rFonts w:ascii="Times New Roman" w:eastAsia="Times New Roman" w:hAnsi="Times New Roman" w:cs="Times New Roman"/>
                <w:kern w:val="0"/>
                <w14:ligatures w14:val="none"/>
              </w:rPr>
              <w:t xml:space="preserve"> attribute as defined in the POI Conceptual Model.</w:t>
            </w:r>
          </w:p>
        </w:tc>
      </w:tr>
      <w:tr w:rsidR="00F84250" w:rsidRPr="00F84250" w14:paraId="69D89021" w14:textId="77777777" w:rsidTr="00F84250">
        <w:trPr>
          <w:tblCellSpacing w:w="15" w:type="dxa"/>
        </w:trPr>
        <w:tc>
          <w:tcPr>
            <w:tcW w:w="0" w:type="auto"/>
            <w:tcBorders>
              <w:top w:val="nil"/>
              <w:bottom w:val="single" w:sz="8" w:space="0" w:color="auto"/>
            </w:tcBorders>
            <w:vAlign w:val="center"/>
            <w:hideMark/>
          </w:tcPr>
          <w:p w14:paraId="45618AC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A16DAE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46FAF70B" w14:textId="77777777" w:rsidTr="00F84250">
        <w:trPr>
          <w:tblCellSpacing w:w="15" w:type="dxa"/>
        </w:trPr>
        <w:tc>
          <w:tcPr>
            <w:tcW w:w="0" w:type="auto"/>
            <w:tcBorders>
              <w:top w:val="nil"/>
              <w:bottom w:val="single" w:sz="8" w:space="0" w:color="auto"/>
            </w:tcBorders>
            <w:vAlign w:val="center"/>
            <w:hideMark/>
          </w:tcPr>
          <w:p w14:paraId="341E356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05F2999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type of the </w:t>
            </w:r>
            <w:r w:rsidRPr="00F84250">
              <w:rPr>
                <w:rFonts w:ascii="Courier New" w:eastAsia="Times New Roman" w:hAnsi="Courier New" w:cs="Courier New"/>
                <w:kern w:val="0"/>
                <w:sz w:val="20"/>
                <w:szCs w:val="20"/>
                <w14:ligatures w14:val="none"/>
              </w:rPr>
              <w:t>keywords</w:t>
            </w:r>
            <w:r w:rsidRPr="00F84250">
              <w:rPr>
                <w:rFonts w:ascii="Times New Roman" w:eastAsia="Times New Roman" w:hAnsi="Times New Roman" w:cs="Times New Roman"/>
                <w:kern w:val="0"/>
                <w14:ligatures w14:val="none"/>
              </w:rPr>
              <w:t xml:space="preserve"> attribute.</w:t>
            </w:r>
          </w:p>
        </w:tc>
      </w:tr>
      <w:tr w:rsidR="00F84250" w:rsidRPr="00F84250" w14:paraId="67FA875D" w14:textId="77777777" w:rsidTr="00F84250">
        <w:trPr>
          <w:tblCellSpacing w:w="15" w:type="dxa"/>
        </w:trPr>
        <w:tc>
          <w:tcPr>
            <w:tcW w:w="0" w:type="auto"/>
            <w:tcBorders>
              <w:top w:val="nil"/>
              <w:bottom w:val="single" w:sz="8" w:space="0" w:color="auto"/>
            </w:tcBorders>
            <w:vAlign w:val="center"/>
            <w:hideMark/>
          </w:tcPr>
          <w:p w14:paraId="24E43BE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2DA339A"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zero or more </w:t>
            </w:r>
            <w:r w:rsidRPr="00F84250">
              <w:rPr>
                <w:rFonts w:ascii="Courier New" w:eastAsia="Times New Roman" w:hAnsi="Courier New" w:cs="Courier New"/>
                <w:kern w:val="0"/>
                <w:sz w:val="20"/>
                <w:szCs w:val="20"/>
                <w14:ligatures w14:val="none"/>
              </w:rPr>
              <w:t>keywords</w:t>
            </w:r>
            <w:r w:rsidRPr="00F84250">
              <w:rPr>
                <w:rFonts w:ascii="Times New Roman" w:eastAsia="Times New Roman" w:hAnsi="Times New Roman" w:cs="Times New Roman"/>
                <w:kern w:val="0"/>
                <w14:ligatures w14:val="none"/>
              </w:rPr>
              <w:t xml:space="preserve"> attributes are allowed in an AbstractPOI class.</w:t>
            </w:r>
          </w:p>
        </w:tc>
      </w:tr>
      <w:tr w:rsidR="00F84250" w:rsidRPr="00F84250" w14:paraId="68E73DCF" w14:textId="77777777" w:rsidTr="00F84250">
        <w:trPr>
          <w:tblCellSpacing w:w="15" w:type="dxa"/>
        </w:trPr>
        <w:tc>
          <w:tcPr>
            <w:tcW w:w="0" w:type="auto"/>
            <w:tcBorders>
              <w:top w:val="nil"/>
              <w:bottom w:val="single" w:sz="12" w:space="0" w:color="auto"/>
            </w:tcBorders>
            <w:vAlign w:val="center"/>
            <w:hideMark/>
          </w:tcPr>
          <w:p w14:paraId="1127F49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44E03893"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keywords</w:t>
            </w:r>
            <w:r w:rsidRPr="00F84250">
              <w:rPr>
                <w:rFonts w:ascii="Times New Roman" w:eastAsia="Times New Roman" w:hAnsi="Times New Roman" w:cs="Times New Roman"/>
                <w:kern w:val="0"/>
                <w14:ligatures w14:val="none"/>
              </w:rPr>
              <w:t xml:space="preserve"> attribute is a valid implementation of the MD_Keywords class from </w:t>
            </w:r>
            <w:hyperlink r:id="rId390" w:anchor="ISO19115" w:history="1">
              <w:r w:rsidRPr="00F84250">
                <w:rPr>
                  <w:rFonts w:ascii="Times New Roman" w:eastAsia="Times New Roman" w:hAnsi="Times New Roman" w:cs="Times New Roman"/>
                  <w:color w:val="0000FF"/>
                  <w:kern w:val="0"/>
                  <w:u w:val="single"/>
                  <w14:ligatures w14:val="none"/>
                </w:rPr>
                <w:t>ISO 19115-1:2014</w:t>
              </w:r>
            </w:hyperlink>
            <w:r w:rsidRPr="00F84250">
              <w:rPr>
                <w:rFonts w:ascii="Times New Roman" w:eastAsia="Times New Roman" w:hAnsi="Times New Roman" w:cs="Times New Roman"/>
                <w:kern w:val="0"/>
                <w14:ligatures w14:val="none"/>
              </w:rPr>
              <w:t>.</w:t>
            </w:r>
          </w:p>
        </w:tc>
      </w:tr>
    </w:tbl>
    <w:p w14:paraId="0A3B294F"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91" w:anchor="_abstract_poi_rights" w:history="1">
        <w:r w:rsidRPr="00F84250">
          <w:rPr>
            <w:rFonts w:ascii="Times New Roman" w:eastAsia="Times New Roman" w:hAnsi="Times New Roman" w:cs="Times New Roman"/>
            <w:b/>
            <w:bCs/>
            <w:color w:val="0000FF"/>
            <w:kern w:val="0"/>
            <w:u w:val="single"/>
            <w14:ligatures w14:val="none"/>
          </w:rPr>
          <w:t>A.1.5.5.  Abstract POI Rights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7691"/>
      </w:tblGrid>
      <w:tr w:rsidR="00F84250" w:rsidRPr="00F84250" w14:paraId="66B2E62E"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1AAC7FE3"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92" w:anchor="ats_core_poi-rights" w:history="1">
              <w:r w:rsidRPr="00F84250">
                <w:rPr>
                  <w:rFonts w:ascii="Times New Roman" w:eastAsia="Times New Roman" w:hAnsi="Times New Roman" w:cs="Times New Roman"/>
                  <w:b/>
                  <w:bCs/>
                  <w:color w:val="0000FF"/>
                  <w:kern w:val="0"/>
                  <w:u w:val="single"/>
                  <w14:ligatures w14:val="none"/>
                </w:rPr>
                <w:t>Abstract test A.18</w:t>
              </w:r>
            </w:hyperlink>
          </w:p>
        </w:tc>
      </w:tr>
      <w:tr w:rsidR="00F84250" w:rsidRPr="00F84250" w14:paraId="4211C8CC" w14:textId="77777777" w:rsidTr="00F84250">
        <w:trPr>
          <w:tblCellSpacing w:w="15" w:type="dxa"/>
        </w:trPr>
        <w:tc>
          <w:tcPr>
            <w:tcW w:w="0" w:type="auto"/>
            <w:tcBorders>
              <w:top w:val="single" w:sz="12" w:space="0" w:color="auto"/>
              <w:bottom w:val="single" w:sz="8" w:space="0" w:color="auto"/>
            </w:tcBorders>
            <w:vAlign w:val="center"/>
            <w:hideMark/>
          </w:tcPr>
          <w:p w14:paraId="78354DD2"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FF76CB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/conf/core/poi-rights</w:t>
            </w:r>
          </w:p>
        </w:tc>
      </w:tr>
      <w:tr w:rsidR="00F84250" w:rsidRPr="00F84250" w14:paraId="71D82126" w14:textId="77777777" w:rsidTr="00F84250">
        <w:trPr>
          <w:tblCellSpacing w:w="15" w:type="dxa"/>
        </w:trPr>
        <w:tc>
          <w:tcPr>
            <w:tcW w:w="0" w:type="auto"/>
            <w:tcBorders>
              <w:top w:val="nil"/>
              <w:bottom w:val="single" w:sz="8" w:space="0" w:color="auto"/>
            </w:tcBorders>
            <w:vAlign w:val="center"/>
            <w:hideMark/>
          </w:tcPr>
          <w:p w14:paraId="3F5115A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24B93FFA"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93" w:anchor="req_core_poi_rights" w:history="1">
              <w:r w:rsidRPr="00F84250">
                <w:rPr>
                  <w:rFonts w:ascii="Times New Roman" w:eastAsia="Times New Roman" w:hAnsi="Times New Roman" w:cs="Times New Roman"/>
                  <w:color w:val="0000FF"/>
                  <w:kern w:val="0"/>
                  <w:u w:val="single"/>
                  <w14:ligatures w14:val="none"/>
                </w:rPr>
                <w:t xml:space="preserve">Requirement 18: </w:t>
              </w:r>
              <w:r w:rsidRPr="00F84250">
                <w:rPr>
                  <w:rFonts w:ascii="Courier New" w:eastAsia="Times New Roman" w:hAnsi="Courier New" w:cs="Courier New"/>
                  <w:kern w:val="0"/>
                  <w:sz w:val="20"/>
                  <w:szCs w:val="20"/>
                  <w14:ligatures w14:val="none"/>
                </w:rPr>
                <w:t>/req/core/poi-rights</w:t>
              </w:r>
            </w:hyperlink>
          </w:p>
        </w:tc>
      </w:tr>
      <w:tr w:rsidR="00F84250" w:rsidRPr="00F84250" w14:paraId="496EC3B0" w14:textId="77777777" w:rsidTr="00F84250">
        <w:trPr>
          <w:tblCellSpacing w:w="15" w:type="dxa"/>
        </w:trPr>
        <w:tc>
          <w:tcPr>
            <w:tcW w:w="0" w:type="auto"/>
            <w:tcBorders>
              <w:top w:val="nil"/>
              <w:bottom w:val="single" w:sz="8" w:space="0" w:color="auto"/>
            </w:tcBorders>
            <w:vAlign w:val="center"/>
            <w:hideMark/>
          </w:tcPr>
          <w:p w14:paraId="0B7CAC0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48DFB6A5" w14:textId="574AF469"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19"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20"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3C51D4F8" w14:textId="77777777" w:rsidTr="00F84250">
        <w:trPr>
          <w:tblCellSpacing w:w="15" w:type="dxa"/>
        </w:trPr>
        <w:tc>
          <w:tcPr>
            <w:tcW w:w="0" w:type="auto"/>
            <w:tcBorders>
              <w:top w:val="nil"/>
              <w:bottom w:val="single" w:sz="8" w:space="0" w:color="auto"/>
            </w:tcBorders>
            <w:vAlign w:val="center"/>
            <w:hideMark/>
          </w:tcPr>
          <w:p w14:paraId="3956186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36F3A6C6" w14:textId="04ED455F"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21"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22"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rights</w:t>
            </w:r>
            <w:r w:rsidRPr="00F84250">
              <w:rPr>
                <w:rFonts w:ascii="Times New Roman" w:eastAsia="Times New Roman" w:hAnsi="Times New Roman" w:cs="Times New Roman"/>
                <w:kern w:val="0"/>
                <w14:ligatures w14:val="none"/>
              </w:rPr>
              <w:t xml:space="preserve"> attribute as defined in the POI Conceptual Model.</w:t>
            </w:r>
          </w:p>
        </w:tc>
      </w:tr>
      <w:tr w:rsidR="00F84250" w:rsidRPr="00F84250" w14:paraId="6D5C49B1" w14:textId="77777777" w:rsidTr="00F84250">
        <w:trPr>
          <w:tblCellSpacing w:w="15" w:type="dxa"/>
        </w:trPr>
        <w:tc>
          <w:tcPr>
            <w:tcW w:w="0" w:type="auto"/>
            <w:tcBorders>
              <w:top w:val="nil"/>
              <w:bottom w:val="single" w:sz="8" w:space="0" w:color="auto"/>
            </w:tcBorders>
            <w:vAlign w:val="center"/>
            <w:hideMark/>
          </w:tcPr>
          <w:p w14:paraId="2A63FC2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58CDE1C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3E88A8D4" w14:textId="77777777" w:rsidTr="00F84250">
        <w:trPr>
          <w:tblCellSpacing w:w="15" w:type="dxa"/>
        </w:trPr>
        <w:tc>
          <w:tcPr>
            <w:tcW w:w="0" w:type="auto"/>
            <w:tcBorders>
              <w:top w:val="nil"/>
              <w:bottom w:val="single" w:sz="8" w:space="0" w:color="auto"/>
            </w:tcBorders>
            <w:vAlign w:val="center"/>
            <w:hideMark/>
          </w:tcPr>
          <w:p w14:paraId="0883EB7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47EBDCF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type of the </w:t>
            </w:r>
            <w:r w:rsidRPr="00F84250">
              <w:rPr>
                <w:rFonts w:ascii="Courier New" w:eastAsia="Times New Roman" w:hAnsi="Courier New" w:cs="Courier New"/>
                <w:kern w:val="0"/>
                <w:sz w:val="20"/>
                <w:szCs w:val="20"/>
                <w14:ligatures w14:val="none"/>
              </w:rPr>
              <w:t>rights</w:t>
            </w:r>
            <w:r w:rsidRPr="00F84250">
              <w:rPr>
                <w:rFonts w:ascii="Times New Roman" w:eastAsia="Times New Roman" w:hAnsi="Times New Roman" w:cs="Times New Roman"/>
                <w:kern w:val="0"/>
                <w14:ligatures w14:val="none"/>
              </w:rPr>
              <w:t xml:space="preserve"> attribute.</w:t>
            </w:r>
          </w:p>
        </w:tc>
      </w:tr>
      <w:tr w:rsidR="00F84250" w:rsidRPr="00F84250" w14:paraId="466452D8" w14:textId="77777777" w:rsidTr="00F84250">
        <w:trPr>
          <w:tblCellSpacing w:w="15" w:type="dxa"/>
        </w:trPr>
        <w:tc>
          <w:tcPr>
            <w:tcW w:w="0" w:type="auto"/>
            <w:tcBorders>
              <w:top w:val="nil"/>
              <w:bottom w:val="single" w:sz="8" w:space="0" w:color="auto"/>
            </w:tcBorders>
            <w:vAlign w:val="center"/>
            <w:hideMark/>
          </w:tcPr>
          <w:p w14:paraId="1BC1903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BC6D84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zero, one, or two </w:t>
            </w:r>
            <w:r w:rsidRPr="00F84250">
              <w:rPr>
                <w:rFonts w:ascii="Courier New" w:eastAsia="Times New Roman" w:hAnsi="Courier New" w:cs="Courier New"/>
                <w:kern w:val="0"/>
                <w:sz w:val="20"/>
                <w:szCs w:val="20"/>
                <w14:ligatures w14:val="none"/>
              </w:rPr>
              <w:t>rights</w:t>
            </w:r>
            <w:r w:rsidRPr="00F84250">
              <w:rPr>
                <w:rFonts w:ascii="Times New Roman" w:eastAsia="Times New Roman" w:hAnsi="Times New Roman" w:cs="Times New Roman"/>
                <w:kern w:val="0"/>
                <w14:ligatures w14:val="none"/>
              </w:rPr>
              <w:t xml:space="preserve"> attributes are allowed in an AbstractPOI class.</w:t>
            </w:r>
          </w:p>
        </w:tc>
      </w:tr>
      <w:tr w:rsidR="00F84250" w:rsidRPr="00F84250" w14:paraId="4FA9BDE5" w14:textId="77777777" w:rsidTr="00F84250">
        <w:trPr>
          <w:tblCellSpacing w:w="15" w:type="dxa"/>
        </w:trPr>
        <w:tc>
          <w:tcPr>
            <w:tcW w:w="0" w:type="auto"/>
            <w:tcBorders>
              <w:top w:val="nil"/>
              <w:bottom w:val="single" w:sz="12" w:space="0" w:color="auto"/>
            </w:tcBorders>
            <w:vAlign w:val="center"/>
            <w:hideMark/>
          </w:tcPr>
          <w:p w14:paraId="11CAF8B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2B472E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rights</w:t>
            </w:r>
            <w:r w:rsidRPr="00F84250">
              <w:rPr>
                <w:rFonts w:ascii="Times New Roman" w:eastAsia="Times New Roman" w:hAnsi="Times New Roman" w:cs="Times New Roman"/>
                <w:kern w:val="0"/>
                <w14:ligatures w14:val="none"/>
              </w:rPr>
              <w:t xml:space="preserve"> attribute is a valid implementation of the MD_Constraints class from </w:t>
            </w:r>
            <w:hyperlink r:id="rId394" w:anchor="ISO19115" w:history="1">
              <w:r w:rsidRPr="00F84250">
                <w:rPr>
                  <w:rFonts w:ascii="Times New Roman" w:eastAsia="Times New Roman" w:hAnsi="Times New Roman" w:cs="Times New Roman"/>
                  <w:color w:val="0000FF"/>
                  <w:kern w:val="0"/>
                  <w:u w:val="single"/>
                  <w14:ligatures w14:val="none"/>
                </w:rPr>
                <w:t>ISO 19115-1:2014</w:t>
              </w:r>
            </w:hyperlink>
            <w:r w:rsidRPr="00F84250">
              <w:rPr>
                <w:rFonts w:ascii="Times New Roman" w:eastAsia="Times New Roman" w:hAnsi="Times New Roman" w:cs="Times New Roman"/>
                <w:kern w:val="0"/>
                <w14:ligatures w14:val="none"/>
              </w:rPr>
              <w:t>.</w:t>
            </w:r>
          </w:p>
        </w:tc>
      </w:tr>
    </w:tbl>
    <w:p w14:paraId="3DE6E531"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95" w:anchor="_abstract_poi_symbology" w:history="1">
        <w:r w:rsidRPr="00F84250">
          <w:rPr>
            <w:rFonts w:ascii="Times New Roman" w:eastAsia="Times New Roman" w:hAnsi="Times New Roman" w:cs="Times New Roman"/>
            <w:b/>
            <w:bCs/>
            <w:color w:val="0000FF"/>
            <w:kern w:val="0"/>
            <w:u w:val="single"/>
            <w14:ligatures w14:val="none"/>
          </w:rPr>
          <w:t>A.1.5.6.  Abstract POI Symbology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gridCol w:w="7704"/>
      </w:tblGrid>
      <w:tr w:rsidR="00F84250" w:rsidRPr="00F84250" w14:paraId="598FA81E"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5DF34AF6"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396" w:anchor="ats_core_poi-symbology" w:history="1">
              <w:r w:rsidRPr="00F84250">
                <w:rPr>
                  <w:rFonts w:ascii="Times New Roman" w:eastAsia="Times New Roman" w:hAnsi="Times New Roman" w:cs="Times New Roman"/>
                  <w:b/>
                  <w:bCs/>
                  <w:color w:val="0000FF"/>
                  <w:kern w:val="0"/>
                  <w:u w:val="single"/>
                  <w14:ligatures w14:val="none"/>
                </w:rPr>
                <w:t>Abstract test A.19</w:t>
              </w:r>
            </w:hyperlink>
          </w:p>
        </w:tc>
      </w:tr>
      <w:tr w:rsidR="00F84250" w:rsidRPr="00F84250" w14:paraId="18ADF9FD" w14:textId="77777777" w:rsidTr="00F84250">
        <w:trPr>
          <w:tblCellSpacing w:w="15" w:type="dxa"/>
        </w:trPr>
        <w:tc>
          <w:tcPr>
            <w:tcW w:w="0" w:type="auto"/>
            <w:tcBorders>
              <w:top w:val="single" w:sz="12" w:space="0" w:color="auto"/>
              <w:bottom w:val="single" w:sz="8" w:space="0" w:color="auto"/>
            </w:tcBorders>
            <w:vAlign w:val="center"/>
            <w:hideMark/>
          </w:tcPr>
          <w:p w14:paraId="77315E3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BF748B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/conf/core/poi-symbology</w:t>
            </w:r>
          </w:p>
        </w:tc>
      </w:tr>
      <w:tr w:rsidR="00F84250" w:rsidRPr="00F84250" w14:paraId="18FE6D29" w14:textId="77777777" w:rsidTr="00F84250">
        <w:trPr>
          <w:tblCellSpacing w:w="15" w:type="dxa"/>
        </w:trPr>
        <w:tc>
          <w:tcPr>
            <w:tcW w:w="0" w:type="auto"/>
            <w:tcBorders>
              <w:top w:val="nil"/>
              <w:bottom w:val="single" w:sz="8" w:space="0" w:color="auto"/>
            </w:tcBorders>
            <w:vAlign w:val="center"/>
            <w:hideMark/>
          </w:tcPr>
          <w:p w14:paraId="655C2065"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A53B97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397" w:anchor="req_core_poi_symbology" w:history="1">
              <w:r w:rsidRPr="00F84250">
                <w:rPr>
                  <w:rFonts w:ascii="Times New Roman" w:eastAsia="Times New Roman" w:hAnsi="Times New Roman" w:cs="Times New Roman"/>
                  <w:color w:val="0000FF"/>
                  <w:kern w:val="0"/>
                  <w:u w:val="single"/>
                  <w14:ligatures w14:val="none"/>
                </w:rPr>
                <w:t xml:space="preserve">Requirement 19: </w:t>
              </w:r>
              <w:r w:rsidRPr="00F84250">
                <w:rPr>
                  <w:rFonts w:ascii="Courier New" w:eastAsia="Times New Roman" w:hAnsi="Courier New" w:cs="Courier New"/>
                  <w:kern w:val="0"/>
                  <w:sz w:val="20"/>
                  <w:szCs w:val="20"/>
                  <w14:ligatures w14:val="none"/>
                </w:rPr>
                <w:t>/req/core/poi-symbology</w:t>
              </w:r>
            </w:hyperlink>
          </w:p>
        </w:tc>
      </w:tr>
      <w:tr w:rsidR="00F84250" w:rsidRPr="00F84250" w14:paraId="56168E4F" w14:textId="77777777" w:rsidTr="00F84250">
        <w:trPr>
          <w:tblCellSpacing w:w="15" w:type="dxa"/>
        </w:trPr>
        <w:tc>
          <w:tcPr>
            <w:tcW w:w="0" w:type="auto"/>
            <w:tcBorders>
              <w:top w:val="nil"/>
              <w:bottom w:val="single" w:sz="8" w:space="0" w:color="auto"/>
            </w:tcBorders>
            <w:vAlign w:val="center"/>
            <w:hideMark/>
          </w:tcPr>
          <w:p w14:paraId="73AE857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9427887" w14:textId="039AB33F"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23"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24"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1055594A" w14:textId="77777777" w:rsidTr="00F84250">
        <w:trPr>
          <w:tblCellSpacing w:w="15" w:type="dxa"/>
        </w:trPr>
        <w:tc>
          <w:tcPr>
            <w:tcW w:w="0" w:type="auto"/>
            <w:tcBorders>
              <w:top w:val="nil"/>
              <w:bottom w:val="single" w:sz="8" w:space="0" w:color="auto"/>
            </w:tcBorders>
            <w:vAlign w:val="center"/>
            <w:hideMark/>
          </w:tcPr>
          <w:p w14:paraId="3A5E608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51AA60EE" w14:textId="0F18083F"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25"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26"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symbology</w:t>
            </w:r>
            <w:r w:rsidRPr="00F84250">
              <w:rPr>
                <w:rFonts w:ascii="Times New Roman" w:eastAsia="Times New Roman" w:hAnsi="Times New Roman" w:cs="Times New Roman"/>
                <w:kern w:val="0"/>
                <w14:ligatures w14:val="none"/>
              </w:rPr>
              <w:t xml:space="preserve"> association as defined in the POI Conceptual Model.</w:t>
            </w:r>
          </w:p>
        </w:tc>
      </w:tr>
      <w:tr w:rsidR="00F84250" w:rsidRPr="00F84250" w14:paraId="40D94B4C" w14:textId="77777777" w:rsidTr="00F84250">
        <w:trPr>
          <w:tblCellSpacing w:w="15" w:type="dxa"/>
        </w:trPr>
        <w:tc>
          <w:tcPr>
            <w:tcW w:w="0" w:type="auto"/>
            <w:tcBorders>
              <w:top w:val="nil"/>
              <w:bottom w:val="single" w:sz="8" w:space="0" w:color="auto"/>
            </w:tcBorders>
            <w:vAlign w:val="center"/>
            <w:hideMark/>
          </w:tcPr>
          <w:p w14:paraId="354F22A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37F1586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70BF0D22" w14:textId="77777777" w:rsidTr="00F84250">
        <w:trPr>
          <w:tblCellSpacing w:w="15" w:type="dxa"/>
        </w:trPr>
        <w:tc>
          <w:tcPr>
            <w:tcW w:w="0" w:type="auto"/>
            <w:tcBorders>
              <w:top w:val="nil"/>
              <w:bottom w:val="single" w:sz="8" w:space="0" w:color="auto"/>
            </w:tcBorders>
            <w:vAlign w:val="center"/>
            <w:hideMark/>
          </w:tcPr>
          <w:p w14:paraId="6B2A815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58AFF10B"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encoding of the </w:t>
            </w:r>
            <w:r w:rsidRPr="00F84250">
              <w:rPr>
                <w:rFonts w:ascii="Courier New" w:eastAsia="Times New Roman" w:hAnsi="Courier New" w:cs="Courier New"/>
                <w:kern w:val="0"/>
                <w:sz w:val="20"/>
                <w:szCs w:val="20"/>
                <w14:ligatures w14:val="none"/>
              </w:rPr>
              <w:t>symbology</w:t>
            </w:r>
            <w:r w:rsidRPr="00F84250">
              <w:rPr>
                <w:rFonts w:ascii="Times New Roman" w:eastAsia="Times New Roman" w:hAnsi="Times New Roman" w:cs="Times New Roman"/>
                <w:kern w:val="0"/>
                <w14:ligatures w14:val="none"/>
              </w:rPr>
              <w:t xml:space="preserve"> association.</w:t>
            </w:r>
          </w:p>
        </w:tc>
      </w:tr>
      <w:tr w:rsidR="00F84250" w:rsidRPr="00F84250" w14:paraId="7588AC67" w14:textId="77777777" w:rsidTr="00F84250">
        <w:trPr>
          <w:tblCellSpacing w:w="15" w:type="dxa"/>
        </w:trPr>
        <w:tc>
          <w:tcPr>
            <w:tcW w:w="0" w:type="auto"/>
            <w:tcBorders>
              <w:top w:val="nil"/>
              <w:bottom w:val="single" w:sz="8" w:space="0" w:color="auto"/>
            </w:tcBorders>
            <w:vAlign w:val="center"/>
            <w:hideMark/>
          </w:tcPr>
          <w:p w14:paraId="6C67BEE5"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6313469C"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zero or one </w:t>
            </w:r>
            <w:r w:rsidRPr="00F84250">
              <w:rPr>
                <w:rFonts w:ascii="Courier New" w:eastAsia="Times New Roman" w:hAnsi="Courier New" w:cs="Courier New"/>
                <w:kern w:val="0"/>
                <w:sz w:val="20"/>
                <w:szCs w:val="20"/>
                <w14:ligatures w14:val="none"/>
              </w:rPr>
              <w:t>symbology</w:t>
            </w:r>
            <w:r w:rsidRPr="00F84250">
              <w:rPr>
                <w:rFonts w:ascii="Times New Roman" w:eastAsia="Times New Roman" w:hAnsi="Times New Roman" w:cs="Times New Roman"/>
                <w:kern w:val="0"/>
                <w14:ligatures w14:val="none"/>
              </w:rPr>
              <w:t xml:space="preserve"> associations are allowed in an AbstractPOI class.</w:t>
            </w:r>
          </w:p>
        </w:tc>
      </w:tr>
      <w:tr w:rsidR="00F84250" w:rsidRPr="00F84250" w14:paraId="18FDE872" w14:textId="77777777" w:rsidTr="00F84250">
        <w:trPr>
          <w:tblCellSpacing w:w="15" w:type="dxa"/>
        </w:trPr>
        <w:tc>
          <w:tcPr>
            <w:tcW w:w="0" w:type="auto"/>
            <w:tcBorders>
              <w:top w:val="nil"/>
              <w:bottom w:val="single" w:sz="12" w:space="0" w:color="auto"/>
            </w:tcBorders>
            <w:vAlign w:val="center"/>
            <w:hideMark/>
          </w:tcPr>
          <w:p w14:paraId="174AF48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31941532"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w:t>
            </w:r>
            <w:r w:rsidRPr="00F84250">
              <w:rPr>
                <w:rFonts w:ascii="Courier New" w:eastAsia="Times New Roman" w:hAnsi="Courier New" w:cs="Courier New"/>
                <w:kern w:val="0"/>
                <w:sz w:val="20"/>
                <w:szCs w:val="20"/>
                <w14:ligatures w14:val="none"/>
              </w:rPr>
              <w:t>symbology</w:t>
            </w:r>
            <w:r w:rsidRPr="00F84250">
              <w:rPr>
                <w:rFonts w:ascii="Times New Roman" w:eastAsia="Times New Roman" w:hAnsi="Times New Roman" w:cs="Times New Roman"/>
                <w:kern w:val="0"/>
                <w14:ligatures w14:val="none"/>
              </w:rPr>
              <w:t xml:space="preserve"> association is implemented as described in the Conceptual Model using the </w:t>
            </w:r>
            <w:hyperlink r:id="rId398" w:anchor="ats_core_link" w:history="1">
              <w:r w:rsidRPr="00F84250">
                <w:rPr>
                  <w:rFonts w:ascii="Times New Roman" w:eastAsia="Times New Roman" w:hAnsi="Times New Roman" w:cs="Times New Roman"/>
                  <w:color w:val="0000FF"/>
                  <w:kern w:val="0"/>
                  <w:u w:val="single"/>
                  <w14:ligatures w14:val="none"/>
                </w:rPr>
                <w:t>/conf/core/link</w:t>
              </w:r>
            </w:hyperlink>
            <w:r w:rsidRPr="00F84250">
              <w:rPr>
                <w:rFonts w:ascii="Times New Roman" w:eastAsia="Times New Roman" w:hAnsi="Times New Roman" w:cs="Times New Roman"/>
                <w:kern w:val="0"/>
                <w14:ligatures w14:val="none"/>
              </w:rPr>
              <w:t xml:space="preserve"> test.</w:t>
            </w:r>
          </w:p>
        </w:tc>
      </w:tr>
    </w:tbl>
    <w:p w14:paraId="5FCB299D"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399" w:anchor="_abstract_poi_payload_association" w:history="1">
        <w:r w:rsidRPr="00F84250">
          <w:rPr>
            <w:rFonts w:ascii="Times New Roman" w:eastAsia="Times New Roman" w:hAnsi="Times New Roman" w:cs="Times New Roman"/>
            <w:b/>
            <w:bCs/>
            <w:color w:val="0000FF"/>
            <w:kern w:val="0"/>
            <w:u w:val="single"/>
            <w14:ligatures w14:val="none"/>
          </w:rPr>
          <w:t>A.1.5.7.  Abstract POI Payload Association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7718"/>
      </w:tblGrid>
      <w:tr w:rsidR="00F84250" w:rsidRPr="00F84250" w14:paraId="2C9DA3CF"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100861D3"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400" w:anchor="ats_core_poi-haspayload" w:history="1">
              <w:r w:rsidRPr="00F84250">
                <w:rPr>
                  <w:rFonts w:ascii="Times New Roman" w:eastAsia="Times New Roman" w:hAnsi="Times New Roman" w:cs="Times New Roman"/>
                  <w:b/>
                  <w:bCs/>
                  <w:color w:val="0000FF"/>
                  <w:kern w:val="0"/>
                  <w:u w:val="single"/>
                  <w14:ligatures w14:val="none"/>
                </w:rPr>
                <w:t>Abstract test A.20</w:t>
              </w:r>
            </w:hyperlink>
          </w:p>
        </w:tc>
      </w:tr>
      <w:tr w:rsidR="00F84250" w:rsidRPr="00F84250" w14:paraId="5F8C4735" w14:textId="77777777" w:rsidTr="00F84250">
        <w:trPr>
          <w:tblCellSpacing w:w="15" w:type="dxa"/>
        </w:trPr>
        <w:tc>
          <w:tcPr>
            <w:tcW w:w="0" w:type="auto"/>
            <w:tcBorders>
              <w:top w:val="single" w:sz="12" w:space="0" w:color="auto"/>
              <w:bottom w:val="single" w:sz="8" w:space="0" w:color="auto"/>
            </w:tcBorders>
            <w:vAlign w:val="center"/>
            <w:hideMark/>
          </w:tcPr>
          <w:p w14:paraId="36A212F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02BE749C"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/conf/core/poi-haspayload</w:t>
            </w:r>
          </w:p>
        </w:tc>
      </w:tr>
      <w:tr w:rsidR="00F84250" w:rsidRPr="00F84250" w14:paraId="69777565" w14:textId="77777777" w:rsidTr="00F84250">
        <w:trPr>
          <w:tblCellSpacing w:w="15" w:type="dxa"/>
        </w:trPr>
        <w:tc>
          <w:tcPr>
            <w:tcW w:w="0" w:type="auto"/>
            <w:tcBorders>
              <w:top w:val="nil"/>
              <w:bottom w:val="single" w:sz="8" w:space="0" w:color="auto"/>
            </w:tcBorders>
            <w:vAlign w:val="center"/>
            <w:hideMark/>
          </w:tcPr>
          <w:p w14:paraId="2394A17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803EBBD"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401" w:anchor="req_core_poi-haspayload" w:history="1">
              <w:r w:rsidRPr="00F84250">
                <w:rPr>
                  <w:rFonts w:ascii="Times New Roman" w:eastAsia="Times New Roman" w:hAnsi="Times New Roman" w:cs="Times New Roman"/>
                  <w:color w:val="0000FF"/>
                  <w:kern w:val="0"/>
                  <w:u w:val="single"/>
                  <w14:ligatures w14:val="none"/>
                </w:rPr>
                <w:t xml:space="preserve">Requirement 20: </w:t>
              </w:r>
              <w:r w:rsidRPr="00F84250">
                <w:rPr>
                  <w:rFonts w:ascii="Courier New" w:eastAsia="Times New Roman" w:hAnsi="Courier New" w:cs="Courier New"/>
                  <w:kern w:val="0"/>
                  <w:sz w:val="20"/>
                  <w:szCs w:val="20"/>
                  <w14:ligatures w14:val="none"/>
                </w:rPr>
                <w:t>/req/core/poi-haspayload</w:t>
              </w:r>
            </w:hyperlink>
          </w:p>
        </w:tc>
      </w:tr>
      <w:tr w:rsidR="00F84250" w:rsidRPr="00F84250" w14:paraId="780E8948" w14:textId="77777777" w:rsidTr="00F84250">
        <w:trPr>
          <w:tblCellSpacing w:w="15" w:type="dxa"/>
        </w:trPr>
        <w:tc>
          <w:tcPr>
            <w:tcW w:w="0" w:type="auto"/>
            <w:tcBorders>
              <w:top w:val="nil"/>
              <w:bottom w:val="single" w:sz="8" w:space="0" w:color="auto"/>
            </w:tcBorders>
            <w:vAlign w:val="center"/>
            <w:hideMark/>
          </w:tcPr>
          <w:p w14:paraId="26DF855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680A8EA0" w14:textId="16E06E0E"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27"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28"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3E6E3A2E" w14:textId="77777777" w:rsidTr="00F84250">
        <w:trPr>
          <w:tblCellSpacing w:w="15" w:type="dxa"/>
        </w:trPr>
        <w:tc>
          <w:tcPr>
            <w:tcW w:w="0" w:type="auto"/>
            <w:tcBorders>
              <w:top w:val="nil"/>
              <w:bottom w:val="single" w:sz="8" w:space="0" w:color="auto"/>
            </w:tcBorders>
            <w:vAlign w:val="center"/>
            <w:hideMark/>
          </w:tcPr>
          <w:p w14:paraId="60B5845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2EA3011B" w14:textId="7172530F"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29"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30"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hasPayload</w:t>
            </w:r>
            <w:r w:rsidRPr="00F84250">
              <w:rPr>
                <w:rFonts w:ascii="Times New Roman" w:eastAsia="Times New Roman" w:hAnsi="Times New Roman" w:cs="Times New Roman"/>
                <w:kern w:val="0"/>
                <w14:ligatures w14:val="none"/>
              </w:rPr>
              <w:t xml:space="preserve"> aggregation as defined in the POI Conceptual Model.</w:t>
            </w:r>
          </w:p>
        </w:tc>
      </w:tr>
      <w:tr w:rsidR="00F84250" w:rsidRPr="00F84250" w14:paraId="7488D1ED" w14:textId="77777777" w:rsidTr="00F84250">
        <w:trPr>
          <w:tblCellSpacing w:w="15" w:type="dxa"/>
        </w:trPr>
        <w:tc>
          <w:tcPr>
            <w:tcW w:w="0" w:type="auto"/>
            <w:tcBorders>
              <w:top w:val="nil"/>
              <w:bottom w:val="single" w:sz="8" w:space="0" w:color="auto"/>
            </w:tcBorders>
            <w:vAlign w:val="center"/>
            <w:hideMark/>
          </w:tcPr>
          <w:p w14:paraId="25BADA9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0C60B19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6ED958BE" w14:textId="77777777" w:rsidTr="00F84250">
        <w:trPr>
          <w:tblCellSpacing w:w="15" w:type="dxa"/>
        </w:trPr>
        <w:tc>
          <w:tcPr>
            <w:tcW w:w="0" w:type="auto"/>
            <w:tcBorders>
              <w:top w:val="nil"/>
              <w:bottom w:val="single" w:sz="8" w:space="0" w:color="auto"/>
            </w:tcBorders>
            <w:vAlign w:val="center"/>
            <w:hideMark/>
          </w:tcPr>
          <w:p w14:paraId="3FEA718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012086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target class of the </w:t>
            </w:r>
            <w:r w:rsidRPr="00F84250">
              <w:rPr>
                <w:rFonts w:ascii="Courier New" w:eastAsia="Times New Roman" w:hAnsi="Courier New" w:cs="Courier New"/>
                <w:kern w:val="0"/>
                <w:sz w:val="20"/>
                <w:szCs w:val="20"/>
                <w14:ligatures w14:val="none"/>
              </w:rPr>
              <w:t>hasPayload</w:t>
            </w:r>
            <w:r w:rsidRPr="00F84250">
              <w:rPr>
                <w:rFonts w:ascii="Times New Roman" w:eastAsia="Times New Roman" w:hAnsi="Times New Roman" w:cs="Times New Roman"/>
                <w:kern w:val="0"/>
                <w14:ligatures w14:val="none"/>
              </w:rPr>
              <w:t xml:space="preserve"> aggregation.</w:t>
            </w:r>
          </w:p>
        </w:tc>
      </w:tr>
      <w:tr w:rsidR="00F84250" w:rsidRPr="00F84250" w14:paraId="2A68BC9F" w14:textId="77777777" w:rsidTr="00F84250">
        <w:trPr>
          <w:tblCellSpacing w:w="15" w:type="dxa"/>
        </w:trPr>
        <w:tc>
          <w:tcPr>
            <w:tcW w:w="0" w:type="auto"/>
            <w:tcBorders>
              <w:top w:val="nil"/>
              <w:bottom w:val="single" w:sz="8" w:space="0" w:color="auto"/>
            </w:tcBorders>
            <w:vAlign w:val="center"/>
            <w:hideMark/>
          </w:tcPr>
          <w:p w14:paraId="232E5E7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44EBF02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zero or more </w:t>
            </w:r>
            <w:r w:rsidRPr="00F84250">
              <w:rPr>
                <w:rFonts w:ascii="Courier New" w:eastAsia="Times New Roman" w:hAnsi="Courier New" w:cs="Courier New"/>
                <w:kern w:val="0"/>
                <w:sz w:val="20"/>
                <w:szCs w:val="20"/>
                <w14:ligatures w14:val="none"/>
              </w:rPr>
              <w:t>hasPayload</w:t>
            </w:r>
            <w:r w:rsidRPr="00F84250">
              <w:rPr>
                <w:rFonts w:ascii="Times New Roman" w:eastAsia="Times New Roman" w:hAnsi="Times New Roman" w:cs="Times New Roman"/>
                <w:kern w:val="0"/>
                <w14:ligatures w14:val="none"/>
              </w:rPr>
              <w:t xml:space="preserve"> aggregations are allowed in an AbstractPOI class.</w:t>
            </w:r>
          </w:p>
        </w:tc>
      </w:tr>
      <w:tr w:rsidR="00F84250" w:rsidRPr="00F84250" w14:paraId="0CB0E076" w14:textId="77777777" w:rsidTr="00F84250">
        <w:trPr>
          <w:tblCellSpacing w:w="15" w:type="dxa"/>
        </w:trPr>
        <w:tc>
          <w:tcPr>
            <w:tcW w:w="0" w:type="auto"/>
            <w:tcBorders>
              <w:top w:val="nil"/>
              <w:bottom w:val="single" w:sz="12" w:space="0" w:color="auto"/>
            </w:tcBorders>
            <w:vAlign w:val="center"/>
            <w:hideMark/>
          </w:tcPr>
          <w:p w14:paraId="0F18D8E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4747130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target of the </w:t>
            </w:r>
            <w:r w:rsidRPr="00F84250">
              <w:rPr>
                <w:rFonts w:ascii="Courier New" w:eastAsia="Times New Roman" w:hAnsi="Courier New" w:cs="Courier New"/>
                <w:kern w:val="0"/>
                <w:sz w:val="20"/>
                <w:szCs w:val="20"/>
                <w14:ligatures w14:val="none"/>
              </w:rPr>
              <w:t>hasPayload</w:t>
            </w:r>
            <w:r w:rsidRPr="00F84250">
              <w:rPr>
                <w:rFonts w:ascii="Times New Roman" w:eastAsia="Times New Roman" w:hAnsi="Times New Roman" w:cs="Times New Roman"/>
                <w:kern w:val="0"/>
                <w14:ligatures w14:val="none"/>
              </w:rPr>
              <w:t xml:space="preserve"> aggregation is a valid implementation of the POI_Payload class using the </w:t>
            </w:r>
            <w:hyperlink r:id="rId402" w:anchor="ats_core_poi-payload" w:history="1">
              <w:r w:rsidRPr="00F84250">
                <w:rPr>
                  <w:rFonts w:ascii="Times New Roman" w:eastAsia="Times New Roman" w:hAnsi="Times New Roman" w:cs="Times New Roman"/>
                  <w:color w:val="0000FF"/>
                  <w:kern w:val="0"/>
                  <w:u w:val="single"/>
                  <w14:ligatures w14:val="none"/>
                </w:rPr>
                <w:t>/conf/core/poi-payload</w:t>
              </w:r>
            </w:hyperlink>
            <w:r w:rsidRPr="00F84250">
              <w:rPr>
                <w:rFonts w:ascii="Times New Roman" w:eastAsia="Times New Roman" w:hAnsi="Times New Roman" w:cs="Times New Roman"/>
                <w:kern w:val="0"/>
                <w14:ligatures w14:val="none"/>
              </w:rPr>
              <w:t xml:space="preserve"> test.</w:t>
            </w:r>
          </w:p>
        </w:tc>
      </w:tr>
    </w:tbl>
    <w:p w14:paraId="789FD333"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403" w:anchor="_link" w:history="1">
        <w:r w:rsidRPr="00F84250">
          <w:rPr>
            <w:rFonts w:ascii="Times New Roman" w:eastAsia="Times New Roman" w:hAnsi="Times New Roman" w:cs="Times New Roman"/>
            <w:b/>
            <w:bCs/>
            <w:color w:val="0000FF"/>
            <w:kern w:val="0"/>
            <w:u w:val="single"/>
            <w14:ligatures w14:val="none"/>
          </w:rPr>
          <w:t>A.1.5.8.  Link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gridCol w:w="7676"/>
      </w:tblGrid>
      <w:tr w:rsidR="00F84250" w:rsidRPr="00F84250" w14:paraId="214A2D72"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26763E8B"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404" w:anchor="ats_core_link" w:history="1">
              <w:r w:rsidRPr="00F84250">
                <w:rPr>
                  <w:rFonts w:ascii="Times New Roman" w:eastAsia="Times New Roman" w:hAnsi="Times New Roman" w:cs="Times New Roman"/>
                  <w:b/>
                  <w:bCs/>
                  <w:color w:val="0000FF"/>
                  <w:kern w:val="0"/>
                  <w:u w:val="single"/>
                  <w14:ligatures w14:val="none"/>
                </w:rPr>
                <w:t>Abstract test A.21</w:t>
              </w:r>
            </w:hyperlink>
          </w:p>
        </w:tc>
      </w:tr>
      <w:tr w:rsidR="00F84250" w:rsidRPr="00F84250" w14:paraId="70F89E9F" w14:textId="77777777" w:rsidTr="00F84250">
        <w:trPr>
          <w:tblCellSpacing w:w="15" w:type="dxa"/>
        </w:trPr>
        <w:tc>
          <w:tcPr>
            <w:tcW w:w="0" w:type="auto"/>
            <w:tcBorders>
              <w:top w:val="single" w:sz="12" w:space="0" w:color="auto"/>
              <w:bottom w:val="single" w:sz="8" w:space="0" w:color="auto"/>
            </w:tcBorders>
            <w:vAlign w:val="center"/>
            <w:hideMark/>
          </w:tcPr>
          <w:p w14:paraId="35BE24D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5A97147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/conf/core/link</w:t>
            </w:r>
          </w:p>
        </w:tc>
      </w:tr>
      <w:tr w:rsidR="00F84250" w:rsidRPr="00F84250" w14:paraId="33D3D64E" w14:textId="77777777" w:rsidTr="00F84250">
        <w:trPr>
          <w:tblCellSpacing w:w="15" w:type="dxa"/>
        </w:trPr>
        <w:tc>
          <w:tcPr>
            <w:tcW w:w="0" w:type="auto"/>
            <w:tcBorders>
              <w:top w:val="nil"/>
              <w:bottom w:val="single" w:sz="8" w:space="0" w:color="auto"/>
            </w:tcBorders>
            <w:vAlign w:val="center"/>
            <w:hideMark/>
          </w:tcPr>
          <w:p w14:paraId="0CEA3CF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1131854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405" w:anchor="req_core_Link" w:history="1">
              <w:r w:rsidRPr="00F84250">
                <w:rPr>
                  <w:rFonts w:ascii="Times New Roman" w:eastAsia="Times New Roman" w:hAnsi="Times New Roman" w:cs="Times New Roman"/>
                  <w:color w:val="0000FF"/>
                  <w:kern w:val="0"/>
                  <w:u w:val="single"/>
                  <w14:ligatures w14:val="none"/>
                </w:rPr>
                <w:t xml:space="preserve">Requirement 21: </w:t>
              </w:r>
              <w:r w:rsidRPr="00F84250">
                <w:rPr>
                  <w:rFonts w:ascii="Courier New" w:eastAsia="Times New Roman" w:hAnsi="Courier New" w:cs="Courier New"/>
                  <w:kern w:val="0"/>
                  <w:sz w:val="20"/>
                  <w:szCs w:val="20"/>
                  <w14:ligatures w14:val="none"/>
                </w:rPr>
                <w:t>/req/core/link</w:t>
              </w:r>
            </w:hyperlink>
          </w:p>
        </w:tc>
      </w:tr>
      <w:tr w:rsidR="00F84250" w:rsidRPr="00F84250" w14:paraId="48424E4D" w14:textId="77777777" w:rsidTr="00F84250">
        <w:trPr>
          <w:tblCellSpacing w:w="15" w:type="dxa"/>
        </w:trPr>
        <w:tc>
          <w:tcPr>
            <w:tcW w:w="0" w:type="auto"/>
            <w:tcBorders>
              <w:top w:val="nil"/>
              <w:bottom w:val="single" w:sz="8" w:space="0" w:color="auto"/>
            </w:tcBorders>
            <w:vAlign w:val="center"/>
            <w:hideMark/>
          </w:tcPr>
          <w:p w14:paraId="60D1476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57ADF950" w14:textId="41F54A40"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31"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32"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57B43599" w14:textId="77777777" w:rsidTr="00F84250">
        <w:trPr>
          <w:tblCellSpacing w:w="15" w:type="dxa"/>
        </w:trPr>
        <w:tc>
          <w:tcPr>
            <w:tcW w:w="0" w:type="auto"/>
            <w:tcBorders>
              <w:top w:val="nil"/>
              <w:bottom w:val="single" w:sz="8" w:space="0" w:color="auto"/>
            </w:tcBorders>
            <w:vAlign w:val="center"/>
            <w:hideMark/>
          </w:tcPr>
          <w:p w14:paraId="32C2AA7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7111ECBE" w14:textId="7BE3CB13"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33"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34"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Link class as defined in the POI Conceptual Model.</w:t>
            </w:r>
          </w:p>
        </w:tc>
      </w:tr>
      <w:tr w:rsidR="00F84250" w:rsidRPr="00F84250" w14:paraId="7D9326BE" w14:textId="77777777" w:rsidTr="00F84250">
        <w:trPr>
          <w:tblCellSpacing w:w="15" w:type="dxa"/>
        </w:trPr>
        <w:tc>
          <w:tcPr>
            <w:tcW w:w="0" w:type="auto"/>
            <w:tcBorders>
              <w:top w:val="nil"/>
              <w:bottom w:val="single" w:sz="8" w:space="0" w:color="auto"/>
            </w:tcBorders>
            <w:vAlign w:val="center"/>
            <w:hideMark/>
          </w:tcPr>
          <w:p w14:paraId="3779231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Test-method-type</w:t>
            </w:r>
          </w:p>
        </w:tc>
        <w:tc>
          <w:tcPr>
            <w:tcW w:w="0" w:type="auto"/>
            <w:tcBorders>
              <w:top w:val="nil"/>
              <w:bottom w:val="single" w:sz="8" w:space="0" w:color="auto"/>
            </w:tcBorders>
            <w:vAlign w:val="center"/>
            <w:hideMark/>
          </w:tcPr>
          <w:p w14:paraId="3D443ADE"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6E351BAE" w14:textId="77777777" w:rsidTr="00F84250">
        <w:trPr>
          <w:tblCellSpacing w:w="15" w:type="dxa"/>
        </w:trPr>
        <w:tc>
          <w:tcPr>
            <w:tcW w:w="0" w:type="auto"/>
            <w:tcBorders>
              <w:top w:val="nil"/>
              <w:bottom w:val="single" w:sz="12" w:space="0" w:color="auto"/>
            </w:tcBorders>
            <w:vAlign w:val="center"/>
            <w:hideMark/>
          </w:tcPr>
          <w:p w14:paraId="11424DE6"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12" w:space="0" w:color="auto"/>
            </w:tcBorders>
            <w:vAlign w:val="center"/>
            <w:hideMark/>
          </w:tcPr>
          <w:p w14:paraId="37B3223C"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Validate that the association being tested uses a hyperlink approach appropriate for the implementing technology.</w:t>
            </w:r>
          </w:p>
        </w:tc>
      </w:tr>
    </w:tbl>
    <w:p w14:paraId="0673D1C8" w14:textId="77777777" w:rsidR="00F84250" w:rsidRPr="00F84250" w:rsidRDefault="00F84250" w:rsidP="00F842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406" w:anchor="_poi_payload" w:history="1">
        <w:r w:rsidRPr="00F84250">
          <w:rPr>
            <w:rFonts w:ascii="Times New Roman" w:eastAsia="Times New Roman" w:hAnsi="Times New Roman" w:cs="Times New Roman"/>
            <w:b/>
            <w:bCs/>
            <w:color w:val="0000FF"/>
            <w:kern w:val="0"/>
            <w:sz w:val="27"/>
            <w:szCs w:val="27"/>
            <w:u w:val="single"/>
            <w14:ligatures w14:val="none"/>
          </w:rPr>
          <w:t>A.1.6.  POI Payload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7714"/>
      </w:tblGrid>
      <w:tr w:rsidR="00F84250" w:rsidRPr="00F84250" w14:paraId="5302A03E"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2443AAF8"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407" w:anchor="ats_core_poi-payload" w:history="1">
              <w:r w:rsidRPr="00F84250">
                <w:rPr>
                  <w:rFonts w:ascii="Times New Roman" w:eastAsia="Times New Roman" w:hAnsi="Times New Roman" w:cs="Times New Roman"/>
                  <w:b/>
                  <w:bCs/>
                  <w:color w:val="0000FF"/>
                  <w:kern w:val="0"/>
                  <w:u w:val="single"/>
                  <w14:ligatures w14:val="none"/>
                </w:rPr>
                <w:t>Abstract test A.22</w:t>
              </w:r>
            </w:hyperlink>
          </w:p>
        </w:tc>
      </w:tr>
      <w:tr w:rsidR="00F84250" w:rsidRPr="00F84250" w14:paraId="7CE93B46" w14:textId="77777777" w:rsidTr="00F84250">
        <w:trPr>
          <w:tblCellSpacing w:w="15" w:type="dxa"/>
        </w:trPr>
        <w:tc>
          <w:tcPr>
            <w:tcW w:w="0" w:type="auto"/>
            <w:tcBorders>
              <w:top w:val="single" w:sz="12" w:space="0" w:color="auto"/>
              <w:bottom w:val="single" w:sz="8" w:space="0" w:color="auto"/>
            </w:tcBorders>
            <w:vAlign w:val="center"/>
            <w:hideMark/>
          </w:tcPr>
          <w:p w14:paraId="26CA548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B1A5986"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/conf/core/poi_payload</w:t>
            </w:r>
          </w:p>
        </w:tc>
      </w:tr>
      <w:tr w:rsidR="00F84250" w:rsidRPr="00F84250" w14:paraId="7B4FFEE4" w14:textId="77777777" w:rsidTr="00F84250">
        <w:trPr>
          <w:tblCellSpacing w:w="15" w:type="dxa"/>
        </w:trPr>
        <w:tc>
          <w:tcPr>
            <w:tcW w:w="0" w:type="auto"/>
            <w:tcBorders>
              <w:top w:val="nil"/>
              <w:bottom w:val="single" w:sz="8" w:space="0" w:color="auto"/>
            </w:tcBorders>
            <w:vAlign w:val="center"/>
            <w:hideMark/>
          </w:tcPr>
          <w:p w14:paraId="1A93E53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36CD415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408" w:anchor="req_core_poi-payload" w:history="1">
              <w:r w:rsidRPr="00F84250">
                <w:rPr>
                  <w:rFonts w:ascii="Times New Roman" w:eastAsia="Times New Roman" w:hAnsi="Times New Roman" w:cs="Times New Roman"/>
                  <w:color w:val="0000FF"/>
                  <w:kern w:val="0"/>
                  <w:u w:val="single"/>
                  <w14:ligatures w14:val="none"/>
                </w:rPr>
                <w:t xml:space="preserve">Requirement 23: </w:t>
              </w:r>
              <w:r w:rsidRPr="00F84250">
                <w:rPr>
                  <w:rFonts w:ascii="Courier New" w:eastAsia="Times New Roman" w:hAnsi="Courier New" w:cs="Courier New"/>
                  <w:kern w:val="0"/>
                  <w:sz w:val="20"/>
                  <w:szCs w:val="20"/>
                  <w14:ligatures w14:val="none"/>
                </w:rPr>
                <w:t>/req/core/poi_payload</w:t>
              </w:r>
            </w:hyperlink>
          </w:p>
        </w:tc>
      </w:tr>
      <w:tr w:rsidR="00F84250" w:rsidRPr="00F84250" w14:paraId="12A7FF1E" w14:textId="77777777" w:rsidTr="00F84250">
        <w:trPr>
          <w:tblCellSpacing w:w="15" w:type="dxa"/>
        </w:trPr>
        <w:tc>
          <w:tcPr>
            <w:tcW w:w="0" w:type="auto"/>
            <w:tcBorders>
              <w:top w:val="nil"/>
              <w:bottom w:val="single" w:sz="8" w:space="0" w:color="auto"/>
            </w:tcBorders>
            <w:vAlign w:val="center"/>
            <w:hideMark/>
          </w:tcPr>
          <w:p w14:paraId="46F266B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5C5A6380" w14:textId="17BDE0BB"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35"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36" w:author="Carl Reed" w:date="2024-12-16T12:09:00Z" w16du:dateUtc="2024-12-16T19:09:00Z">
              <w:r w:rsidR="00037557">
                <w:rPr>
                  <w:rFonts w:ascii="Times New Roman" w:eastAsia="Times New Roman" w:hAnsi="Times New Roman" w:cs="Times New Roman"/>
                  <w:kern w:val="0"/>
                  <w14:ligatures w14:val="none"/>
                </w:rPr>
                <w:t>Standard</w:t>
              </w:r>
            </w:ins>
          </w:p>
        </w:tc>
      </w:tr>
      <w:tr w:rsidR="00F84250" w:rsidRPr="00F84250" w14:paraId="71C13FB0" w14:textId="77777777" w:rsidTr="00F84250">
        <w:trPr>
          <w:tblCellSpacing w:w="15" w:type="dxa"/>
        </w:trPr>
        <w:tc>
          <w:tcPr>
            <w:tcW w:w="0" w:type="auto"/>
            <w:tcBorders>
              <w:top w:val="nil"/>
              <w:bottom w:val="single" w:sz="8" w:space="0" w:color="auto"/>
            </w:tcBorders>
            <w:vAlign w:val="center"/>
            <w:hideMark/>
          </w:tcPr>
          <w:p w14:paraId="51F2DEA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D550582" w14:textId="6FA58229"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To validate that the Implementation </w:t>
            </w:r>
            <w:del w:id="237"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38"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POI_Payload Class as defined in the POI Conceptual Model.</w:t>
            </w:r>
          </w:p>
        </w:tc>
      </w:tr>
      <w:tr w:rsidR="00F84250" w:rsidRPr="00F84250" w14:paraId="76EFB109" w14:textId="77777777" w:rsidTr="00F84250">
        <w:trPr>
          <w:tblCellSpacing w:w="15" w:type="dxa"/>
        </w:trPr>
        <w:tc>
          <w:tcPr>
            <w:tcW w:w="0" w:type="auto"/>
            <w:tcBorders>
              <w:top w:val="nil"/>
              <w:bottom w:val="single" w:sz="8" w:space="0" w:color="auto"/>
            </w:tcBorders>
            <w:vAlign w:val="center"/>
            <w:hideMark/>
          </w:tcPr>
          <w:p w14:paraId="1DB53FB2"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D5953C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46353EE0" w14:textId="77777777" w:rsidTr="00F84250">
        <w:trPr>
          <w:tblCellSpacing w:w="15" w:type="dxa"/>
        </w:trPr>
        <w:tc>
          <w:tcPr>
            <w:tcW w:w="0" w:type="auto"/>
            <w:tcBorders>
              <w:top w:val="nil"/>
              <w:bottom w:val="single" w:sz="8" w:space="0" w:color="auto"/>
            </w:tcBorders>
            <w:vAlign w:val="center"/>
            <w:hideMark/>
          </w:tcPr>
          <w:p w14:paraId="6467ABD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78393864" w14:textId="01C4165E"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39" w:author="Carl Reed" w:date="2024-12-16T12:09:00Z" w16du:dateUtc="2024-12-16T19:09:00Z">
              <w:r w:rsidRPr="00F84250" w:rsidDel="00037557">
                <w:rPr>
                  <w:rFonts w:ascii="Times New Roman" w:eastAsia="Times New Roman" w:hAnsi="Times New Roman" w:cs="Times New Roman"/>
                  <w:kern w:val="0"/>
                  <w14:ligatures w14:val="none"/>
                </w:rPr>
                <w:delText>Specification</w:delText>
              </w:r>
            </w:del>
            <w:ins w:id="240" w:author="Carl Reed" w:date="2024-12-16T12:09:00Z" w16du:dateUtc="2024-12-16T19:09: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correctly implements the POI_Payload class:</w:t>
            </w:r>
          </w:p>
        </w:tc>
      </w:tr>
      <w:tr w:rsidR="00F84250" w:rsidRPr="00F84250" w14:paraId="0EC06B71" w14:textId="77777777" w:rsidTr="00F84250">
        <w:trPr>
          <w:tblCellSpacing w:w="15" w:type="dxa"/>
        </w:trPr>
        <w:tc>
          <w:tcPr>
            <w:tcW w:w="0" w:type="auto"/>
            <w:tcBorders>
              <w:top w:val="nil"/>
              <w:bottom w:val="single" w:sz="8" w:space="0" w:color="auto"/>
            </w:tcBorders>
            <w:vAlign w:val="center"/>
            <w:hideMark/>
          </w:tcPr>
          <w:p w14:paraId="03B9FC9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11C88F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usesSchema</w:t>
            </w:r>
            <w:r w:rsidRPr="00F84250">
              <w:rPr>
                <w:rFonts w:ascii="Times New Roman" w:eastAsia="Times New Roman" w:hAnsi="Times New Roman" w:cs="Times New Roman"/>
                <w:kern w:val="0"/>
                <w14:ligatures w14:val="none"/>
              </w:rPr>
              <w:t xml:space="preserve"> aggregation using the test </w:t>
            </w:r>
            <w:hyperlink r:id="rId409" w:anchor="ats_core_poi_payload-usesschema" w:history="1">
              <w:r w:rsidRPr="00F84250">
                <w:rPr>
                  <w:rFonts w:ascii="Times New Roman" w:eastAsia="Times New Roman" w:hAnsi="Times New Roman" w:cs="Times New Roman"/>
                  <w:color w:val="0000FF"/>
                  <w:kern w:val="0"/>
                  <w:u w:val="single"/>
                  <w14:ligatures w14:val="none"/>
                </w:rPr>
                <w:t>/conf/core/poi_payload-usesschema</w:t>
              </w:r>
            </w:hyperlink>
            <w:r w:rsidRPr="00F84250">
              <w:rPr>
                <w:rFonts w:ascii="Times New Roman" w:eastAsia="Times New Roman" w:hAnsi="Times New Roman" w:cs="Times New Roman"/>
                <w:kern w:val="0"/>
                <w14:ligatures w14:val="none"/>
              </w:rPr>
              <w:t>.</w:t>
            </w:r>
          </w:p>
        </w:tc>
      </w:tr>
      <w:tr w:rsidR="00F84250" w:rsidRPr="00F84250" w14:paraId="44BE62B4" w14:textId="77777777" w:rsidTr="00F84250">
        <w:trPr>
          <w:tblCellSpacing w:w="15" w:type="dxa"/>
        </w:trPr>
        <w:tc>
          <w:tcPr>
            <w:tcW w:w="0" w:type="auto"/>
            <w:tcBorders>
              <w:top w:val="nil"/>
              <w:bottom w:val="single" w:sz="8" w:space="0" w:color="auto"/>
            </w:tcBorders>
            <w:vAlign w:val="center"/>
            <w:hideMark/>
          </w:tcPr>
          <w:p w14:paraId="06E6888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8" w:space="0" w:color="auto"/>
            </w:tcBorders>
            <w:vAlign w:val="center"/>
            <w:hideMark/>
          </w:tcPr>
          <w:p w14:paraId="550F3DB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hasDefinition</w:t>
            </w:r>
            <w:r w:rsidRPr="00F84250">
              <w:rPr>
                <w:rFonts w:ascii="Times New Roman" w:eastAsia="Times New Roman" w:hAnsi="Times New Roman" w:cs="Times New Roman"/>
                <w:kern w:val="0"/>
                <w14:ligatures w14:val="none"/>
              </w:rPr>
              <w:t xml:space="preserve"> aggregation using the test </w:t>
            </w:r>
            <w:hyperlink r:id="rId410" w:anchor="ats_core_poi_payload-hasdefinition" w:history="1">
              <w:r w:rsidRPr="00F84250">
                <w:rPr>
                  <w:rFonts w:ascii="Times New Roman" w:eastAsia="Times New Roman" w:hAnsi="Times New Roman" w:cs="Times New Roman"/>
                  <w:color w:val="0000FF"/>
                  <w:kern w:val="0"/>
                  <w:u w:val="single"/>
                  <w14:ligatures w14:val="none"/>
                </w:rPr>
                <w:t>/conf/core/poi_payload-hasdefinition</w:t>
              </w:r>
            </w:hyperlink>
            <w:r w:rsidRPr="00F84250">
              <w:rPr>
                <w:rFonts w:ascii="Times New Roman" w:eastAsia="Times New Roman" w:hAnsi="Times New Roman" w:cs="Times New Roman"/>
                <w:kern w:val="0"/>
                <w14:ligatures w14:val="none"/>
              </w:rPr>
              <w:t>.</w:t>
            </w:r>
          </w:p>
        </w:tc>
      </w:tr>
      <w:tr w:rsidR="00F84250" w:rsidRPr="00F84250" w14:paraId="25C95149" w14:textId="77777777" w:rsidTr="00F84250">
        <w:trPr>
          <w:tblCellSpacing w:w="15" w:type="dxa"/>
        </w:trPr>
        <w:tc>
          <w:tcPr>
            <w:tcW w:w="0" w:type="auto"/>
            <w:tcBorders>
              <w:top w:val="nil"/>
              <w:bottom w:val="single" w:sz="12" w:space="0" w:color="auto"/>
            </w:tcBorders>
            <w:vAlign w:val="center"/>
            <w:hideMark/>
          </w:tcPr>
          <w:p w14:paraId="56DD5E1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C</w:t>
            </w:r>
          </w:p>
        </w:tc>
        <w:tc>
          <w:tcPr>
            <w:tcW w:w="0" w:type="auto"/>
            <w:tcBorders>
              <w:top w:val="nil"/>
              <w:bottom w:val="single" w:sz="12" w:space="0" w:color="auto"/>
            </w:tcBorders>
            <w:vAlign w:val="center"/>
            <w:hideMark/>
          </w:tcPr>
          <w:p w14:paraId="056F9C3C"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correct implementation of the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 using the test </w:t>
            </w:r>
            <w:hyperlink r:id="rId411" w:anchor="ats_core_poi_payload-hasfeatureofinterest" w:history="1">
              <w:r w:rsidRPr="00F84250">
                <w:rPr>
                  <w:rFonts w:ascii="Times New Roman" w:eastAsia="Times New Roman" w:hAnsi="Times New Roman" w:cs="Times New Roman"/>
                  <w:color w:val="0000FF"/>
                  <w:kern w:val="0"/>
                  <w:u w:val="single"/>
                  <w14:ligatures w14:val="none"/>
                </w:rPr>
                <w:t>/conf/core/poi_payload-hasfeatureofinterest</w:t>
              </w:r>
            </w:hyperlink>
            <w:r w:rsidRPr="00F84250">
              <w:rPr>
                <w:rFonts w:ascii="Times New Roman" w:eastAsia="Times New Roman" w:hAnsi="Times New Roman" w:cs="Times New Roman"/>
                <w:kern w:val="0"/>
                <w14:ligatures w14:val="none"/>
              </w:rPr>
              <w:t>.</w:t>
            </w:r>
          </w:p>
        </w:tc>
      </w:tr>
    </w:tbl>
    <w:p w14:paraId="37402CCB"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412" w:anchor="_poi_payload_uses_schema" w:history="1">
        <w:r w:rsidRPr="00F84250">
          <w:rPr>
            <w:rFonts w:ascii="Times New Roman" w:eastAsia="Times New Roman" w:hAnsi="Times New Roman" w:cs="Times New Roman"/>
            <w:b/>
            <w:bCs/>
            <w:color w:val="0000FF"/>
            <w:kern w:val="0"/>
            <w:u w:val="single"/>
            <w14:ligatures w14:val="none"/>
          </w:rPr>
          <w:t>A.1.6.1.  POI_Payload Uses Schema</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7722"/>
      </w:tblGrid>
      <w:tr w:rsidR="00F84250" w:rsidRPr="00F84250" w14:paraId="7CFA9D85"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34034854"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413" w:anchor="ats_core_poi_payload-usesschema" w:history="1">
              <w:r w:rsidRPr="00F84250">
                <w:rPr>
                  <w:rFonts w:ascii="Times New Roman" w:eastAsia="Times New Roman" w:hAnsi="Times New Roman" w:cs="Times New Roman"/>
                  <w:b/>
                  <w:bCs/>
                  <w:color w:val="0000FF"/>
                  <w:kern w:val="0"/>
                  <w:u w:val="single"/>
                  <w14:ligatures w14:val="none"/>
                </w:rPr>
                <w:t>Abstract test A.23</w:t>
              </w:r>
            </w:hyperlink>
          </w:p>
        </w:tc>
      </w:tr>
      <w:tr w:rsidR="00F84250" w:rsidRPr="00F84250" w14:paraId="48AECB3D" w14:textId="77777777" w:rsidTr="00F84250">
        <w:trPr>
          <w:tblCellSpacing w:w="15" w:type="dxa"/>
        </w:trPr>
        <w:tc>
          <w:tcPr>
            <w:tcW w:w="0" w:type="auto"/>
            <w:tcBorders>
              <w:top w:val="single" w:sz="12" w:space="0" w:color="auto"/>
              <w:bottom w:val="single" w:sz="8" w:space="0" w:color="auto"/>
            </w:tcBorders>
            <w:vAlign w:val="center"/>
            <w:hideMark/>
          </w:tcPr>
          <w:p w14:paraId="357A03C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4F0E5D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/conf/core/poi_payload-usesschema</w:t>
            </w:r>
          </w:p>
        </w:tc>
      </w:tr>
      <w:tr w:rsidR="00F84250" w:rsidRPr="00F84250" w14:paraId="5A957B28" w14:textId="77777777" w:rsidTr="00F84250">
        <w:trPr>
          <w:tblCellSpacing w:w="15" w:type="dxa"/>
        </w:trPr>
        <w:tc>
          <w:tcPr>
            <w:tcW w:w="0" w:type="auto"/>
            <w:tcBorders>
              <w:top w:val="nil"/>
              <w:bottom w:val="single" w:sz="8" w:space="0" w:color="auto"/>
            </w:tcBorders>
            <w:vAlign w:val="center"/>
            <w:hideMark/>
          </w:tcPr>
          <w:p w14:paraId="74B7C45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48F42DF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414" w:anchor="req_core_poi_payload-usesschema" w:history="1">
              <w:r w:rsidRPr="00F84250">
                <w:rPr>
                  <w:rFonts w:ascii="Times New Roman" w:eastAsia="Times New Roman" w:hAnsi="Times New Roman" w:cs="Times New Roman"/>
                  <w:color w:val="0000FF"/>
                  <w:kern w:val="0"/>
                  <w:u w:val="single"/>
                  <w14:ligatures w14:val="none"/>
                </w:rPr>
                <w:t xml:space="preserve">Requirement 26: </w:t>
              </w:r>
              <w:r w:rsidRPr="00F84250">
                <w:rPr>
                  <w:rFonts w:ascii="Courier New" w:eastAsia="Times New Roman" w:hAnsi="Courier New" w:cs="Courier New"/>
                  <w:kern w:val="0"/>
                  <w:sz w:val="20"/>
                  <w:szCs w:val="20"/>
                  <w14:ligatures w14:val="none"/>
                </w:rPr>
                <w:t>/req/core/poi_payload-usesschema</w:t>
              </w:r>
            </w:hyperlink>
          </w:p>
        </w:tc>
      </w:tr>
      <w:tr w:rsidR="00F84250" w:rsidRPr="00F84250" w14:paraId="07678AD7" w14:textId="77777777" w:rsidTr="00F84250">
        <w:trPr>
          <w:tblCellSpacing w:w="15" w:type="dxa"/>
        </w:trPr>
        <w:tc>
          <w:tcPr>
            <w:tcW w:w="0" w:type="auto"/>
            <w:tcBorders>
              <w:top w:val="nil"/>
              <w:bottom w:val="single" w:sz="8" w:space="0" w:color="auto"/>
            </w:tcBorders>
            <w:vAlign w:val="center"/>
            <w:hideMark/>
          </w:tcPr>
          <w:p w14:paraId="33A2A07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0F30DDD" w14:textId="23FF89E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41" w:author="Carl Reed" w:date="2024-12-16T12:10:00Z" w16du:dateUtc="2024-12-16T19:10:00Z">
              <w:r w:rsidRPr="00F84250" w:rsidDel="00037557">
                <w:rPr>
                  <w:rFonts w:ascii="Times New Roman" w:eastAsia="Times New Roman" w:hAnsi="Times New Roman" w:cs="Times New Roman"/>
                  <w:kern w:val="0"/>
                  <w14:ligatures w14:val="none"/>
                </w:rPr>
                <w:delText>Specification</w:delText>
              </w:r>
            </w:del>
            <w:ins w:id="242" w:author="Carl Reed" w:date="2024-12-16T12:10:00Z" w16du:dateUtc="2024-12-16T19:10:00Z">
              <w:r w:rsidR="00037557">
                <w:rPr>
                  <w:rFonts w:ascii="Times New Roman" w:eastAsia="Times New Roman" w:hAnsi="Times New Roman" w:cs="Times New Roman"/>
                  <w:kern w:val="0"/>
                  <w14:ligatures w14:val="none"/>
                </w:rPr>
                <w:t>Standard</w:t>
              </w:r>
            </w:ins>
          </w:p>
        </w:tc>
      </w:tr>
      <w:tr w:rsidR="00F84250" w:rsidRPr="00F84250" w14:paraId="6759D5C2" w14:textId="77777777" w:rsidTr="00F84250">
        <w:trPr>
          <w:tblCellSpacing w:w="15" w:type="dxa"/>
        </w:trPr>
        <w:tc>
          <w:tcPr>
            <w:tcW w:w="0" w:type="auto"/>
            <w:tcBorders>
              <w:top w:val="nil"/>
              <w:bottom w:val="single" w:sz="8" w:space="0" w:color="auto"/>
            </w:tcBorders>
            <w:vAlign w:val="center"/>
            <w:hideMark/>
          </w:tcPr>
          <w:p w14:paraId="2A460C6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5C55EC5F" w14:textId="071408FC"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43" w:author="Carl Reed" w:date="2024-12-16T12:10:00Z" w16du:dateUtc="2024-12-16T19:10:00Z">
              <w:r w:rsidRPr="00F84250" w:rsidDel="00037557">
                <w:rPr>
                  <w:rFonts w:ascii="Times New Roman" w:eastAsia="Times New Roman" w:hAnsi="Times New Roman" w:cs="Times New Roman"/>
                  <w:kern w:val="0"/>
                  <w14:ligatures w14:val="none"/>
                </w:rPr>
                <w:delText>Specification</w:delText>
              </w:r>
            </w:del>
            <w:ins w:id="244" w:author="Carl Reed" w:date="2024-12-16T12:10:00Z" w16du:dateUtc="2024-12-16T19:10: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usesSchema</w:t>
            </w:r>
            <w:r w:rsidRPr="00F84250">
              <w:rPr>
                <w:rFonts w:ascii="Times New Roman" w:eastAsia="Times New Roman" w:hAnsi="Times New Roman" w:cs="Times New Roman"/>
                <w:kern w:val="0"/>
                <w14:ligatures w14:val="none"/>
              </w:rPr>
              <w:t xml:space="preserve"> aggregation as defined in the POI Conceptual Model.</w:t>
            </w:r>
          </w:p>
        </w:tc>
      </w:tr>
      <w:tr w:rsidR="00F84250" w:rsidRPr="00F84250" w14:paraId="2CA61D9B" w14:textId="77777777" w:rsidTr="00F84250">
        <w:trPr>
          <w:tblCellSpacing w:w="15" w:type="dxa"/>
        </w:trPr>
        <w:tc>
          <w:tcPr>
            <w:tcW w:w="0" w:type="auto"/>
            <w:tcBorders>
              <w:top w:val="nil"/>
              <w:bottom w:val="single" w:sz="8" w:space="0" w:color="auto"/>
            </w:tcBorders>
            <w:vAlign w:val="center"/>
            <w:hideMark/>
          </w:tcPr>
          <w:p w14:paraId="7C6A628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1852698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46F34BCB" w14:textId="77777777" w:rsidTr="00F84250">
        <w:trPr>
          <w:tblCellSpacing w:w="15" w:type="dxa"/>
        </w:trPr>
        <w:tc>
          <w:tcPr>
            <w:tcW w:w="0" w:type="auto"/>
            <w:tcBorders>
              <w:top w:val="nil"/>
              <w:bottom w:val="single" w:sz="8" w:space="0" w:color="auto"/>
            </w:tcBorders>
            <w:vAlign w:val="center"/>
            <w:hideMark/>
          </w:tcPr>
          <w:p w14:paraId="7BCA8F6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24ED842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target class of the </w:t>
            </w:r>
            <w:r w:rsidRPr="00F84250">
              <w:rPr>
                <w:rFonts w:ascii="Courier New" w:eastAsia="Times New Roman" w:hAnsi="Courier New" w:cs="Courier New"/>
                <w:kern w:val="0"/>
                <w:sz w:val="20"/>
                <w:szCs w:val="20"/>
                <w14:ligatures w14:val="none"/>
              </w:rPr>
              <w:t>usesSchema</w:t>
            </w:r>
            <w:r w:rsidRPr="00F84250">
              <w:rPr>
                <w:rFonts w:ascii="Times New Roman" w:eastAsia="Times New Roman" w:hAnsi="Times New Roman" w:cs="Times New Roman"/>
                <w:kern w:val="0"/>
                <w14:ligatures w14:val="none"/>
              </w:rPr>
              <w:t xml:space="preserve"> aggregation.</w:t>
            </w:r>
          </w:p>
        </w:tc>
      </w:tr>
      <w:tr w:rsidR="00F84250" w:rsidRPr="00F84250" w14:paraId="7B5DD594" w14:textId="77777777" w:rsidTr="00F84250">
        <w:trPr>
          <w:tblCellSpacing w:w="15" w:type="dxa"/>
        </w:trPr>
        <w:tc>
          <w:tcPr>
            <w:tcW w:w="0" w:type="auto"/>
            <w:tcBorders>
              <w:top w:val="nil"/>
              <w:bottom w:val="single" w:sz="8" w:space="0" w:color="auto"/>
            </w:tcBorders>
            <w:vAlign w:val="center"/>
            <w:hideMark/>
          </w:tcPr>
          <w:p w14:paraId="7EAF881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2F055A1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at least one </w:t>
            </w:r>
            <w:r w:rsidRPr="00F84250">
              <w:rPr>
                <w:rFonts w:ascii="Courier New" w:eastAsia="Times New Roman" w:hAnsi="Courier New" w:cs="Courier New"/>
                <w:kern w:val="0"/>
                <w:sz w:val="20"/>
                <w:szCs w:val="20"/>
                <w14:ligatures w14:val="none"/>
              </w:rPr>
              <w:t>usesSchema</w:t>
            </w:r>
            <w:r w:rsidRPr="00F84250">
              <w:rPr>
                <w:rFonts w:ascii="Times New Roman" w:eastAsia="Times New Roman" w:hAnsi="Times New Roman" w:cs="Times New Roman"/>
                <w:kern w:val="0"/>
                <w14:ligatures w14:val="none"/>
              </w:rPr>
              <w:t xml:space="preserve"> aggregation is required in a POI_Payload class.</w:t>
            </w:r>
          </w:p>
        </w:tc>
      </w:tr>
      <w:tr w:rsidR="00F84250" w:rsidRPr="00F84250" w14:paraId="0D3E74AE" w14:textId="77777777" w:rsidTr="00F84250">
        <w:trPr>
          <w:tblCellSpacing w:w="15" w:type="dxa"/>
        </w:trPr>
        <w:tc>
          <w:tcPr>
            <w:tcW w:w="0" w:type="auto"/>
            <w:tcBorders>
              <w:top w:val="nil"/>
              <w:bottom w:val="single" w:sz="12" w:space="0" w:color="auto"/>
            </w:tcBorders>
            <w:vAlign w:val="center"/>
            <w:hideMark/>
          </w:tcPr>
          <w:p w14:paraId="59D79BEE"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lastRenderedPageBreak/>
              <w:t>B</w:t>
            </w:r>
          </w:p>
        </w:tc>
        <w:tc>
          <w:tcPr>
            <w:tcW w:w="0" w:type="auto"/>
            <w:tcBorders>
              <w:top w:val="nil"/>
              <w:bottom w:val="single" w:sz="12" w:space="0" w:color="auto"/>
            </w:tcBorders>
            <w:vAlign w:val="center"/>
            <w:hideMark/>
          </w:tcPr>
          <w:p w14:paraId="3F85DB64"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target of the </w:t>
            </w:r>
            <w:r w:rsidRPr="00F84250">
              <w:rPr>
                <w:rFonts w:ascii="Courier New" w:eastAsia="Times New Roman" w:hAnsi="Courier New" w:cs="Courier New"/>
                <w:kern w:val="0"/>
                <w:sz w:val="20"/>
                <w:szCs w:val="20"/>
                <w14:ligatures w14:val="none"/>
              </w:rPr>
              <w:t>usesSchema</w:t>
            </w:r>
            <w:r w:rsidRPr="00F84250">
              <w:rPr>
                <w:rFonts w:ascii="Times New Roman" w:eastAsia="Times New Roman" w:hAnsi="Times New Roman" w:cs="Times New Roman"/>
                <w:kern w:val="0"/>
                <w14:ligatures w14:val="none"/>
              </w:rPr>
              <w:t xml:space="preserve"> aggregation is a valid schema for the implementing technology.</w:t>
            </w:r>
          </w:p>
        </w:tc>
      </w:tr>
    </w:tbl>
    <w:p w14:paraId="300EF986"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415" w:anchor="_poi_payload_has_definition" w:history="1">
        <w:r w:rsidRPr="00F84250">
          <w:rPr>
            <w:rFonts w:ascii="Times New Roman" w:eastAsia="Times New Roman" w:hAnsi="Times New Roman" w:cs="Times New Roman"/>
            <w:b/>
            <w:bCs/>
            <w:color w:val="0000FF"/>
            <w:kern w:val="0"/>
            <w:u w:val="single"/>
            <w14:ligatures w14:val="none"/>
          </w:rPr>
          <w:t>A.1.6.2.  POI_Payload Has Definition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7729"/>
      </w:tblGrid>
      <w:tr w:rsidR="00F84250" w:rsidRPr="00F84250" w14:paraId="6894A769"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49875A01"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416" w:anchor="ats_core_poi_payload-hasdefinition" w:history="1">
              <w:r w:rsidRPr="00F84250">
                <w:rPr>
                  <w:rFonts w:ascii="Times New Roman" w:eastAsia="Times New Roman" w:hAnsi="Times New Roman" w:cs="Times New Roman"/>
                  <w:b/>
                  <w:bCs/>
                  <w:color w:val="0000FF"/>
                  <w:kern w:val="0"/>
                  <w:u w:val="single"/>
                  <w14:ligatures w14:val="none"/>
                </w:rPr>
                <w:t>Abstract test A.24</w:t>
              </w:r>
            </w:hyperlink>
          </w:p>
        </w:tc>
      </w:tr>
      <w:tr w:rsidR="00F84250" w:rsidRPr="00F84250" w14:paraId="023C396C" w14:textId="77777777" w:rsidTr="00F84250">
        <w:trPr>
          <w:tblCellSpacing w:w="15" w:type="dxa"/>
        </w:trPr>
        <w:tc>
          <w:tcPr>
            <w:tcW w:w="0" w:type="auto"/>
            <w:tcBorders>
              <w:top w:val="single" w:sz="12" w:space="0" w:color="auto"/>
              <w:bottom w:val="single" w:sz="8" w:space="0" w:color="auto"/>
            </w:tcBorders>
            <w:vAlign w:val="center"/>
            <w:hideMark/>
          </w:tcPr>
          <w:p w14:paraId="29E7593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2B554B7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/conf/core/poi_payload-hasdefinition</w:t>
            </w:r>
          </w:p>
        </w:tc>
      </w:tr>
      <w:tr w:rsidR="00F84250" w:rsidRPr="00F84250" w14:paraId="7C7AB015" w14:textId="77777777" w:rsidTr="00F84250">
        <w:trPr>
          <w:tblCellSpacing w:w="15" w:type="dxa"/>
        </w:trPr>
        <w:tc>
          <w:tcPr>
            <w:tcW w:w="0" w:type="auto"/>
            <w:tcBorders>
              <w:top w:val="nil"/>
              <w:bottom w:val="single" w:sz="8" w:space="0" w:color="auto"/>
            </w:tcBorders>
            <w:vAlign w:val="center"/>
            <w:hideMark/>
          </w:tcPr>
          <w:p w14:paraId="5B73920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7BB57C9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417" w:anchor="req_core_poi_payload-hasdefinition" w:history="1">
              <w:r w:rsidRPr="00F84250">
                <w:rPr>
                  <w:rFonts w:ascii="Times New Roman" w:eastAsia="Times New Roman" w:hAnsi="Times New Roman" w:cs="Times New Roman"/>
                  <w:color w:val="0000FF"/>
                  <w:kern w:val="0"/>
                  <w:u w:val="single"/>
                  <w14:ligatures w14:val="none"/>
                </w:rPr>
                <w:t xml:space="preserve">Requirement 25: </w:t>
              </w:r>
              <w:r w:rsidRPr="00F84250">
                <w:rPr>
                  <w:rFonts w:ascii="Courier New" w:eastAsia="Times New Roman" w:hAnsi="Courier New" w:cs="Courier New"/>
                  <w:kern w:val="0"/>
                  <w:sz w:val="20"/>
                  <w:szCs w:val="20"/>
                  <w14:ligatures w14:val="none"/>
                </w:rPr>
                <w:t>/req/core/poi_payload-hasdefinition</w:t>
              </w:r>
            </w:hyperlink>
          </w:p>
        </w:tc>
      </w:tr>
      <w:tr w:rsidR="00F84250" w:rsidRPr="00F84250" w14:paraId="34A841BA" w14:textId="77777777" w:rsidTr="00F84250">
        <w:trPr>
          <w:tblCellSpacing w:w="15" w:type="dxa"/>
        </w:trPr>
        <w:tc>
          <w:tcPr>
            <w:tcW w:w="0" w:type="auto"/>
            <w:tcBorders>
              <w:top w:val="nil"/>
              <w:bottom w:val="single" w:sz="8" w:space="0" w:color="auto"/>
            </w:tcBorders>
            <w:vAlign w:val="center"/>
            <w:hideMark/>
          </w:tcPr>
          <w:p w14:paraId="09C20B0C"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742E70BF" w14:textId="5221EECF"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45" w:author="Carl Reed" w:date="2024-12-16T12:10:00Z" w16du:dateUtc="2024-12-16T19:10:00Z">
              <w:r w:rsidRPr="00F84250" w:rsidDel="00037557">
                <w:rPr>
                  <w:rFonts w:ascii="Times New Roman" w:eastAsia="Times New Roman" w:hAnsi="Times New Roman" w:cs="Times New Roman"/>
                  <w:kern w:val="0"/>
                  <w14:ligatures w14:val="none"/>
                </w:rPr>
                <w:delText>Specification</w:delText>
              </w:r>
            </w:del>
            <w:ins w:id="246" w:author="Carl Reed" w:date="2024-12-16T12:10:00Z" w16du:dateUtc="2024-12-16T19:10:00Z">
              <w:r w:rsidR="00037557">
                <w:rPr>
                  <w:rFonts w:ascii="Times New Roman" w:eastAsia="Times New Roman" w:hAnsi="Times New Roman" w:cs="Times New Roman"/>
                  <w:kern w:val="0"/>
                  <w14:ligatures w14:val="none"/>
                </w:rPr>
                <w:t>Standard</w:t>
              </w:r>
            </w:ins>
          </w:p>
        </w:tc>
      </w:tr>
      <w:tr w:rsidR="00F84250" w:rsidRPr="00F84250" w14:paraId="03809FD3" w14:textId="77777777" w:rsidTr="00F84250">
        <w:trPr>
          <w:tblCellSpacing w:w="15" w:type="dxa"/>
        </w:trPr>
        <w:tc>
          <w:tcPr>
            <w:tcW w:w="0" w:type="auto"/>
            <w:tcBorders>
              <w:top w:val="nil"/>
              <w:bottom w:val="single" w:sz="8" w:space="0" w:color="auto"/>
            </w:tcBorders>
            <w:vAlign w:val="center"/>
            <w:hideMark/>
          </w:tcPr>
          <w:p w14:paraId="35EE5D9A"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1489BF67" w14:textId="39989A9D"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47" w:author="Carl Reed" w:date="2024-12-16T12:10:00Z" w16du:dateUtc="2024-12-16T19:10:00Z">
              <w:r w:rsidRPr="00F84250" w:rsidDel="00037557">
                <w:rPr>
                  <w:rFonts w:ascii="Times New Roman" w:eastAsia="Times New Roman" w:hAnsi="Times New Roman" w:cs="Times New Roman"/>
                  <w:kern w:val="0"/>
                  <w14:ligatures w14:val="none"/>
                </w:rPr>
                <w:delText>Specification</w:delText>
              </w:r>
            </w:del>
            <w:ins w:id="248" w:author="Carl Reed" w:date="2024-12-16T12:10:00Z" w16du:dateUtc="2024-12-16T19:10: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hasDefinition</w:t>
            </w:r>
            <w:r w:rsidRPr="00F84250">
              <w:rPr>
                <w:rFonts w:ascii="Times New Roman" w:eastAsia="Times New Roman" w:hAnsi="Times New Roman" w:cs="Times New Roman"/>
                <w:kern w:val="0"/>
                <w14:ligatures w14:val="none"/>
              </w:rPr>
              <w:t xml:space="preserve"> aggregation as defined in the POI Conceptual Model.</w:t>
            </w:r>
          </w:p>
        </w:tc>
      </w:tr>
      <w:tr w:rsidR="00F84250" w:rsidRPr="00F84250" w14:paraId="5D2E274E" w14:textId="77777777" w:rsidTr="00F84250">
        <w:trPr>
          <w:tblCellSpacing w:w="15" w:type="dxa"/>
        </w:trPr>
        <w:tc>
          <w:tcPr>
            <w:tcW w:w="0" w:type="auto"/>
            <w:tcBorders>
              <w:top w:val="nil"/>
              <w:bottom w:val="single" w:sz="8" w:space="0" w:color="auto"/>
            </w:tcBorders>
            <w:vAlign w:val="center"/>
            <w:hideMark/>
          </w:tcPr>
          <w:p w14:paraId="7880071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629DDCD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597B3141" w14:textId="77777777" w:rsidTr="00F84250">
        <w:trPr>
          <w:tblCellSpacing w:w="15" w:type="dxa"/>
        </w:trPr>
        <w:tc>
          <w:tcPr>
            <w:tcW w:w="0" w:type="auto"/>
            <w:tcBorders>
              <w:top w:val="nil"/>
              <w:bottom w:val="single" w:sz="8" w:space="0" w:color="auto"/>
            </w:tcBorders>
            <w:vAlign w:val="center"/>
            <w:hideMark/>
          </w:tcPr>
          <w:p w14:paraId="4EA6B73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CCEED8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target class of the </w:t>
            </w:r>
            <w:r w:rsidRPr="00F84250">
              <w:rPr>
                <w:rFonts w:ascii="Courier New" w:eastAsia="Times New Roman" w:hAnsi="Courier New" w:cs="Courier New"/>
                <w:kern w:val="0"/>
                <w:sz w:val="20"/>
                <w:szCs w:val="20"/>
                <w14:ligatures w14:val="none"/>
              </w:rPr>
              <w:t>hasDefinition</w:t>
            </w:r>
            <w:r w:rsidRPr="00F84250">
              <w:rPr>
                <w:rFonts w:ascii="Times New Roman" w:eastAsia="Times New Roman" w:hAnsi="Times New Roman" w:cs="Times New Roman"/>
                <w:kern w:val="0"/>
                <w14:ligatures w14:val="none"/>
              </w:rPr>
              <w:t xml:space="preserve"> aggregation.</w:t>
            </w:r>
          </w:p>
        </w:tc>
      </w:tr>
      <w:tr w:rsidR="00F84250" w:rsidRPr="00F84250" w14:paraId="4F1DCA23" w14:textId="77777777" w:rsidTr="00F84250">
        <w:trPr>
          <w:tblCellSpacing w:w="15" w:type="dxa"/>
        </w:trPr>
        <w:tc>
          <w:tcPr>
            <w:tcW w:w="0" w:type="auto"/>
            <w:tcBorders>
              <w:top w:val="nil"/>
              <w:bottom w:val="single" w:sz="8" w:space="0" w:color="auto"/>
            </w:tcBorders>
            <w:vAlign w:val="center"/>
            <w:hideMark/>
          </w:tcPr>
          <w:p w14:paraId="661D62F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106A0A67"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no more than one </w:t>
            </w:r>
            <w:r w:rsidRPr="00F84250">
              <w:rPr>
                <w:rFonts w:ascii="Courier New" w:eastAsia="Times New Roman" w:hAnsi="Courier New" w:cs="Courier New"/>
                <w:kern w:val="0"/>
                <w:sz w:val="20"/>
                <w:szCs w:val="20"/>
                <w14:ligatures w14:val="none"/>
              </w:rPr>
              <w:t>hasDefinition</w:t>
            </w:r>
            <w:r w:rsidRPr="00F84250">
              <w:rPr>
                <w:rFonts w:ascii="Times New Roman" w:eastAsia="Times New Roman" w:hAnsi="Times New Roman" w:cs="Times New Roman"/>
                <w:kern w:val="0"/>
                <w14:ligatures w14:val="none"/>
              </w:rPr>
              <w:t xml:space="preserve"> aggregation is allowed in a POI_Payload class.</w:t>
            </w:r>
          </w:p>
        </w:tc>
      </w:tr>
      <w:tr w:rsidR="00F84250" w:rsidRPr="00F84250" w14:paraId="0F31EA45" w14:textId="77777777" w:rsidTr="00F84250">
        <w:trPr>
          <w:tblCellSpacing w:w="15" w:type="dxa"/>
        </w:trPr>
        <w:tc>
          <w:tcPr>
            <w:tcW w:w="0" w:type="auto"/>
            <w:tcBorders>
              <w:top w:val="nil"/>
              <w:bottom w:val="single" w:sz="12" w:space="0" w:color="auto"/>
            </w:tcBorders>
            <w:vAlign w:val="center"/>
            <w:hideMark/>
          </w:tcPr>
          <w:p w14:paraId="44E08DC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75AD2A0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target of the </w:t>
            </w:r>
            <w:r w:rsidRPr="00F84250">
              <w:rPr>
                <w:rFonts w:ascii="Courier New" w:eastAsia="Times New Roman" w:hAnsi="Courier New" w:cs="Courier New"/>
                <w:kern w:val="0"/>
                <w:sz w:val="20"/>
                <w:szCs w:val="20"/>
                <w14:ligatures w14:val="none"/>
              </w:rPr>
              <w:t>hasDefinition</w:t>
            </w:r>
            <w:r w:rsidRPr="00F84250">
              <w:rPr>
                <w:rFonts w:ascii="Times New Roman" w:eastAsia="Times New Roman" w:hAnsi="Times New Roman" w:cs="Times New Roman"/>
                <w:kern w:val="0"/>
                <w14:ligatures w14:val="none"/>
              </w:rPr>
              <w:t xml:space="preserve"> aggregation is a valid ontology for the implementing technology.</w:t>
            </w:r>
          </w:p>
        </w:tc>
      </w:tr>
    </w:tbl>
    <w:p w14:paraId="08F514A3" w14:textId="77777777" w:rsidR="00F84250" w:rsidRPr="00F84250" w:rsidRDefault="00F84250" w:rsidP="00F84250">
      <w:pPr>
        <w:spacing w:before="100" w:beforeAutospacing="1" w:after="100" w:afterAutospacing="1" w:line="240" w:lineRule="auto"/>
        <w:outlineLvl w:val="3"/>
        <w:rPr>
          <w:rFonts w:ascii="Times New Roman" w:eastAsia="Times New Roman" w:hAnsi="Times New Roman" w:cs="Times New Roman"/>
          <w:b/>
          <w:bCs/>
          <w:kern w:val="0"/>
          <w14:ligatures w14:val="none"/>
        </w:rPr>
      </w:pPr>
      <w:hyperlink r:id="rId418" w:anchor="_poi_payload_feature_of_interest" w:history="1">
        <w:r w:rsidRPr="00F84250">
          <w:rPr>
            <w:rFonts w:ascii="Times New Roman" w:eastAsia="Times New Roman" w:hAnsi="Times New Roman" w:cs="Times New Roman"/>
            <w:b/>
            <w:bCs/>
            <w:color w:val="0000FF"/>
            <w:kern w:val="0"/>
            <w:u w:val="single"/>
            <w14:ligatures w14:val="none"/>
          </w:rPr>
          <w:t>A.1.6.3.  POI_Payload Feature Of Interest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7743"/>
      </w:tblGrid>
      <w:tr w:rsidR="00F84250" w:rsidRPr="00F84250" w14:paraId="60E7B133"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3D257434"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419" w:anchor="ats_core_poi_payload-hasfeatureofinterest" w:history="1">
              <w:r w:rsidRPr="00F84250">
                <w:rPr>
                  <w:rFonts w:ascii="Times New Roman" w:eastAsia="Times New Roman" w:hAnsi="Times New Roman" w:cs="Times New Roman"/>
                  <w:b/>
                  <w:bCs/>
                  <w:color w:val="0000FF"/>
                  <w:kern w:val="0"/>
                  <w:u w:val="single"/>
                  <w14:ligatures w14:val="none"/>
                </w:rPr>
                <w:t>Abstract test A.25</w:t>
              </w:r>
            </w:hyperlink>
          </w:p>
        </w:tc>
      </w:tr>
      <w:tr w:rsidR="00F84250" w:rsidRPr="00F84250" w14:paraId="7A0CDF95" w14:textId="77777777" w:rsidTr="00F84250">
        <w:trPr>
          <w:tblCellSpacing w:w="15" w:type="dxa"/>
        </w:trPr>
        <w:tc>
          <w:tcPr>
            <w:tcW w:w="0" w:type="auto"/>
            <w:tcBorders>
              <w:top w:val="single" w:sz="12" w:space="0" w:color="auto"/>
              <w:bottom w:val="single" w:sz="8" w:space="0" w:color="auto"/>
            </w:tcBorders>
            <w:vAlign w:val="center"/>
            <w:hideMark/>
          </w:tcPr>
          <w:p w14:paraId="3385E837"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332A5508"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/conf/core/poi_payload-hasfeatureofinterest</w:t>
            </w:r>
          </w:p>
        </w:tc>
      </w:tr>
      <w:tr w:rsidR="00F84250" w:rsidRPr="00F84250" w14:paraId="4B43C1E1" w14:textId="77777777" w:rsidTr="00F84250">
        <w:trPr>
          <w:tblCellSpacing w:w="15" w:type="dxa"/>
        </w:trPr>
        <w:tc>
          <w:tcPr>
            <w:tcW w:w="0" w:type="auto"/>
            <w:tcBorders>
              <w:top w:val="nil"/>
              <w:bottom w:val="single" w:sz="8" w:space="0" w:color="auto"/>
            </w:tcBorders>
            <w:vAlign w:val="center"/>
            <w:hideMark/>
          </w:tcPr>
          <w:p w14:paraId="5AEA4280"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68060D9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420" w:anchor="req_core_poi_payload-hasfeatureofinterest" w:history="1">
              <w:r w:rsidRPr="00F84250">
                <w:rPr>
                  <w:rFonts w:ascii="Times New Roman" w:eastAsia="Times New Roman" w:hAnsi="Times New Roman" w:cs="Times New Roman"/>
                  <w:color w:val="0000FF"/>
                  <w:kern w:val="0"/>
                  <w:u w:val="single"/>
                  <w14:ligatures w14:val="none"/>
                </w:rPr>
                <w:t xml:space="preserve">Requirement 24: </w:t>
              </w:r>
              <w:r w:rsidRPr="00F84250">
                <w:rPr>
                  <w:rFonts w:ascii="Courier New" w:eastAsia="Times New Roman" w:hAnsi="Courier New" w:cs="Courier New"/>
                  <w:kern w:val="0"/>
                  <w:sz w:val="20"/>
                  <w:szCs w:val="20"/>
                  <w14:ligatures w14:val="none"/>
                </w:rPr>
                <w:t>/req/core/poi_payload-hasfeatureofinterest</w:t>
              </w:r>
            </w:hyperlink>
          </w:p>
        </w:tc>
      </w:tr>
      <w:tr w:rsidR="00F84250" w:rsidRPr="00F84250" w14:paraId="78CB6A13" w14:textId="77777777" w:rsidTr="00F84250">
        <w:trPr>
          <w:tblCellSpacing w:w="15" w:type="dxa"/>
        </w:trPr>
        <w:tc>
          <w:tcPr>
            <w:tcW w:w="0" w:type="auto"/>
            <w:tcBorders>
              <w:top w:val="nil"/>
              <w:bottom w:val="single" w:sz="8" w:space="0" w:color="auto"/>
            </w:tcBorders>
            <w:vAlign w:val="center"/>
            <w:hideMark/>
          </w:tcPr>
          <w:p w14:paraId="0171A9C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008B3DB8" w14:textId="0816F9E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49" w:author="Carl Reed" w:date="2024-12-16T12:10:00Z" w16du:dateUtc="2024-12-16T19:10:00Z">
              <w:r w:rsidRPr="00F84250" w:rsidDel="00037557">
                <w:rPr>
                  <w:rFonts w:ascii="Times New Roman" w:eastAsia="Times New Roman" w:hAnsi="Times New Roman" w:cs="Times New Roman"/>
                  <w:kern w:val="0"/>
                  <w14:ligatures w14:val="none"/>
                </w:rPr>
                <w:delText>Specification</w:delText>
              </w:r>
            </w:del>
            <w:ins w:id="250" w:author="Carl Reed" w:date="2024-12-16T12:10:00Z" w16du:dateUtc="2024-12-16T19:10:00Z">
              <w:r w:rsidR="00037557">
                <w:rPr>
                  <w:rFonts w:ascii="Times New Roman" w:eastAsia="Times New Roman" w:hAnsi="Times New Roman" w:cs="Times New Roman"/>
                  <w:kern w:val="0"/>
                  <w14:ligatures w14:val="none"/>
                </w:rPr>
                <w:t>Standard</w:t>
              </w:r>
            </w:ins>
          </w:p>
        </w:tc>
      </w:tr>
      <w:tr w:rsidR="00F84250" w:rsidRPr="00F84250" w14:paraId="6EA0DFBB" w14:textId="77777777" w:rsidTr="00F84250">
        <w:trPr>
          <w:tblCellSpacing w:w="15" w:type="dxa"/>
        </w:trPr>
        <w:tc>
          <w:tcPr>
            <w:tcW w:w="0" w:type="auto"/>
            <w:tcBorders>
              <w:top w:val="nil"/>
              <w:bottom w:val="single" w:sz="8" w:space="0" w:color="auto"/>
            </w:tcBorders>
            <w:vAlign w:val="center"/>
            <w:hideMark/>
          </w:tcPr>
          <w:p w14:paraId="2EB14304"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6164AF2B" w14:textId="58A92ABD"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51" w:author="Carl Reed" w:date="2024-12-16T12:10:00Z" w16du:dateUtc="2024-12-16T19:10:00Z">
              <w:r w:rsidRPr="00F84250" w:rsidDel="00037557">
                <w:rPr>
                  <w:rFonts w:ascii="Times New Roman" w:eastAsia="Times New Roman" w:hAnsi="Times New Roman" w:cs="Times New Roman"/>
                  <w:kern w:val="0"/>
                  <w14:ligatures w14:val="none"/>
                </w:rPr>
                <w:delText>Specification</w:delText>
              </w:r>
            </w:del>
            <w:ins w:id="252" w:author="Carl Reed" w:date="2024-12-16T12:10:00Z" w16du:dateUtc="2024-12-16T19:10:00Z">
              <w:r w:rsidR="00037557">
                <w:rPr>
                  <w:rFonts w:ascii="Times New Roman" w:eastAsia="Times New Roman" w:hAnsi="Times New Roman" w:cs="Times New Roman"/>
                  <w:kern w:val="0"/>
                  <w14:ligatures w14:val="none"/>
                </w:rPr>
                <w:t>Standard</w:t>
              </w:r>
            </w:ins>
            <w:r w:rsidRPr="00F84250">
              <w:rPr>
                <w:rFonts w:ascii="Times New Roman" w:eastAsia="Times New Roman" w:hAnsi="Times New Roman" w:cs="Times New Roman"/>
                <w:kern w:val="0"/>
                <w14:ligatures w14:val="none"/>
              </w:rPr>
              <w:t xml:space="preserve"> implements the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 as defined in the POI Conceptual Model.</w:t>
            </w:r>
          </w:p>
        </w:tc>
      </w:tr>
      <w:tr w:rsidR="00F84250" w:rsidRPr="00F84250" w14:paraId="4873F739" w14:textId="77777777" w:rsidTr="00F84250">
        <w:trPr>
          <w:tblCellSpacing w:w="15" w:type="dxa"/>
        </w:trPr>
        <w:tc>
          <w:tcPr>
            <w:tcW w:w="0" w:type="auto"/>
            <w:tcBorders>
              <w:top w:val="nil"/>
              <w:bottom w:val="single" w:sz="8" w:space="0" w:color="auto"/>
            </w:tcBorders>
            <w:vAlign w:val="center"/>
            <w:hideMark/>
          </w:tcPr>
          <w:p w14:paraId="2CB4045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11175DBE"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7C983BC3" w14:textId="77777777" w:rsidTr="00F84250">
        <w:trPr>
          <w:tblCellSpacing w:w="15" w:type="dxa"/>
        </w:trPr>
        <w:tc>
          <w:tcPr>
            <w:tcW w:w="0" w:type="auto"/>
            <w:tcBorders>
              <w:top w:val="nil"/>
              <w:bottom w:val="single" w:sz="8" w:space="0" w:color="auto"/>
            </w:tcBorders>
            <w:vAlign w:val="center"/>
            <w:hideMark/>
          </w:tcPr>
          <w:p w14:paraId="23E01E33"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7F351DB"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the cardinality and target class of the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w:t>
            </w:r>
          </w:p>
        </w:tc>
      </w:tr>
      <w:tr w:rsidR="00F84250" w:rsidRPr="00F84250" w14:paraId="1101051E" w14:textId="77777777" w:rsidTr="00F84250">
        <w:trPr>
          <w:tblCellSpacing w:w="15" w:type="dxa"/>
        </w:trPr>
        <w:tc>
          <w:tcPr>
            <w:tcW w:w="0" w:type="auto"/>
            <w:tcBorders>
              <w:top w:val="nil"/>
              <w:bottom w:val="single" w:sz="8" w:space="0" w:color="auto"/>
            </w:tcBorders>
            <w:vAlign w:val="center"/>
            <w:hideMark/>
          </w:tcPr>
          <w:p w14:paraId="773995AF"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8" w:space="0" w:color="auto"/>
            </w:tcBorders>
            <w:vAlign w:val="center"/>
            <w:hideMark/>
          </w:tcPr>
          <w:p w14:paraId="77303F8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zero or more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aggregations are allowed in a POI_Payload class.</w:t>
            </w:r>
          </w:p>
        </w:tc>
      </w:tr>
      <w:tr w:rsidR="00F84250" w:rsidRPr="00F84250" w14:paraId="4C94FC17" w14:textId="77777777" w:rsidTr="00F84250">
        <w:trPr>
          <w:tblCellSpacing w:w="15" w:type="dxa"/>
        </w:trPr>
        <w:tc>
          <w:tcPr>
            <w:tcW w:w="0" w:type="auto"/>
            <w:tcBorders>
              <w:top w:val="nil"/>
              <w:bottom w:val="single" w:sz="12" w:space="0" w:color="auto"/>
            </w:tcBorders>
            <w:vAlign w:val="center"/>
            <w:hideMark/>
          </w:tcPr>
          <w:p w14:paraId="6F2E0DD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B</w:t>
            </w:r>
          </w:p>
        </w:tc>
        <w:tc>
          <w:tcPr>
            <w:tcW w:w="0" w:type="auto"/>
            <w:tcBorders>
              <w:top w:val="nil"/>
              <w:bottom w:val="single" w:sz="12" w:space="0" w:color="auto"/>
            </w:tcBorders>
            <w:vAlign w:val="center"/>
            <w:hideMark/>
          </w:tcPr>
          <w:p w14:paraId="54D6B97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target of the </w:t>
            </w:r>
            <w:r w:rsidRPr="00F84250">
              <w:rPr>
                <w:rFonts w:ascii="Courier New" w:eastAsia="Times New Roman" w:hAnsi="Courier New" w:cs="Courier New"/>
                <w:kern w:val="0"/>
                <w:sz w:val="20"/>
                <w:szCs w:val="20"/>
                <w14:ligatures w14:val="none"/>
              </w:rPr>
              <w:t>hasFeatureOfInterest</w:t>
            </w:r>
            <w:r w:rsidRPr="00F84250">
              <w:rPr>
                <w:rFonts w:ascii="Times New Roman" w:eastAsia="Times New Roman" w:hAnsi="Times New Roman" w:cs="Times New Roman"/>
                <w:kern w:val="0"/>
                <w14:ligatures w14:val="none"/>
              </w:rPr>
              <w:t xml:space="preserve"> aggregation is a valid implementation of the Feature class from </w:t>
            </w:r>
            <w:hyperlink r:id="rId421" w:anchor="ISO19109" w:history="1">
              <w:r w:rsidRPr="00F84250">
                <w:rPr>
                  <w:rFonts w:ascii="Times New Roman" w:eastAsia="Times New Roman" w:hAnsi="Times New Roman" w:cs="Times New Roman"/>
                  <w:color w:val="0000FF"/>
                  <w:kern w:val="0"/>
                  <w:u w:val="single"/>
                  <w14:ligatures w14:val="none"/>
                </w:rPr>
                <w:t>ISO 19109:2015</w:t>
              </w:r>
            </w:hyperlink>
            <w:r w:rsidRPr="00F84250">
              <w:rPr>
                <w:rFonts w:ascii="Times New Roman" w:eastAsia="Times New Roman" w:hAnsi="Times New Roman" w:cs="Times New Roman"/>
                <w:kern w:val="0"/>
                <w14:ligatures w14:val="none"/>
              </w:rPr>
              <w:t>.</w:t>
            </w:r>
          </w:p>
        </w:tc>
      </w:tr>
    </w:tbl>
    <w:p w14:paraId="0A97E89B" w14:textId="77777777" w:rsidR="00F84250" w:rsidRPr="00F84250" w:rsidRDefault="00F84250" w:rsidP="00F842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hyperlink r:id="rId422" w:anchor="_poi_2" w:history="1">
        <w:r w:rsidRPr="00F84250">
          <w:rPr>
            <w:rFonts w:ascii="Times New Roman" w:eastAsia="Times New Roman" w:hAnsi="Times New Roman" w:cs="Times New Roman"/>
            <w:b/>
            <w:bCs/>
            <w:color w:val="0000FF"/>
            <w:kern w:val="0"/>
            <w:sz w:val="27"/>
            <w:szCs w:val="27"/>
            <w:u w:val="single"/>
            <w14:ligatures w14:val="none"/>
          </w:rPr>
          <w:t>A.1.7.  POI</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7717"/>
      </w:tblGrid>
      <w:tr w:rsidR="00F84250" w:rsidRPr="00F84250" w14:paraId="5F34CC2F" w14:textId="77777777" w:rsidTr="00F84250">
        <w:trPr>
          <w:tblHeader/>
          <w:tblCellSpacing w:w="15" w:type="dxa"/>
        </w:trPr>
        <w:tc>
          <w:tcPr>
            <w:tcW w:w="0" w:type="auto"/>
            <w:gridSpan w:val="2"/>
            <w:tcBorders>
              <w:top w:val="single" w:sz="12" w:space="0" w:color="auto"/>
              <w:bottom w:val="single" w:sz="12" w:space="0" w:color="auto"/>
            </w:tcBorders>
            <w:vAlign w:val="center"/>
            <w:hideMark/>
          </w:tcPr>
          <w:p w14:paraId="00C34B85"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b/>
                <w:bCs/>
                <w:kern w:val="0"/>
                <w14:ligatures w14:val="none"/>
              </w:rPr>
            </w:pPr>
            <w:hyperlink r:id="rId423" w:anchor="ats_core_poi" w:history="1">
              <w:r w:rsidRPr="00F84250">
                <w:rPr>
                  <w:rFonts w:ascii="Times New Roman" w:eastAsia="Times New Roman" w:hAnsi="Times New Roman" w:cs="Times New Roman"/>
                  <w:b/>
                  <w:bCs/>
                  <w:color w:val="0000FF"/>
                  <w:kern w:val="0"/>
                  <w:u w:val="single"/>
                  <w14:ligatures w14:val="none"/>
                </w:rPr>
                <w:t>Abstract test A.26</w:t>
              </w:r>
            </w:hyperlink>
          </w:p>
        </w:tc>
      </w:tr>
      <w:tr w:rsidR="00F84250" w:rsidRPr="00F84250" w14:paraId="43E2DC04" w14:textId="77777777" w:rsidTr="00F84250">
        <w:trPr>
          <w:tblCellSpacing w:w="15" w:type="dxa"/>
        </w:trPr>
        <w:tc>
          <w:tcPr>
            <w:tcW w:w="0" w:type="auto"/>
            <w:tcBorders>
              <w:top w:val="single" w:sz="12" w:space="0" w:color="auto"/>
              <w:bottom w:val="single" w:sz="8" w:space="0" w:color="auto"/>
            </w:tcBorders>
            <w:vAlign w:val="center"/>
            <w:hideMark/>
          </w:tcPr>
          <w:p w14:paraId="078A20F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Identifier</w:t>
            </w:r>
          </w:p>
        </w:tc>
        <w:tc>
          <w:tcPr>
            <w:tcW w:w="0" w:type="auto"/>
            <w:tcBorders>
              <w:top w:val="single" w:sz="12" w:space="0" w:color="auto"/>
              <w:bottom w:val="single" w:sz="8" w:space="0" w:color="auto"/>
            </w:tcBorders>
            <w:vAlign w:val="center"/>
            <w:hideMark/>
          </w:tcPr>
          <w:p w14:paraId="592036CA"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Courier New" w:eastAsia="Times New Roman" w:hAnsi="Courier New" w:cs="Courier New"/>
                <w:kern w:val="0"/>
                <w:sz w:val="20"/>
                <w:szCs w:val="20"/>
                <w14:ligatures w14:val="none"/>
              </w:rPr>
              <w:t>/conf/core/poi</w:t>
            </w:r>
          </w:p>
        </w:tc>
      </w:tr>
      <w:tr w:rsidR="00F84250" w:rsidRPr="00F84250" w14:paraId="3AEF390D" w14:textId="77777777" w:rsidTr="00F84250">
        <w:trPr>
          <w:tblCellSpacing w:w="15" w:type="dxa"/>
        </w:trPr>
        <w:tc>
          <w:tcPr>
            <w:tcW w:w="0" w:type="auto"/>
            <w:tcBorders>
              <w:top w:val="nil"/>
              <w:bottom w:val="single" w:sz="8" w:space="0" w:color="auto"/>
            </w:tcBorders>
            <w:vAlign w:val="center"/>
            <w:hideMark/>
          </w:tcPr>
          <w:p w14:paraId="711F7039"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Requirement</w:t>
            </w:r>
          </w:p>
        </w:tc>
        <w:tc>
          <w:tcPr>
            <w:tcW w:w="0" w:type="auto"/>
            <w:tcBorders>
              <w:top w:val="nil"/>
              <w:bottom w:val="single" w:sz="8" w:space="0" w:color="auto"/>
            </w:tcBorders>
            <w:vAlign w:val="center"/>
            <w:hideMark/>
          </w:tcPr>
          <w:p w14:paraId="5E2134B0"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424" w:anchor="req_core_poi" w:history="1">
              <w:r w:rsidRPr="00F84250">
                <w:rPr>
                  <w:rFonts w:ascii="Times New Roman" w:eastAsia="Times New Roman" w:hAnsi="Times New Roman" w:cs="Times New Roman"/>
                  <w:color w:val="0000FF"/>
                  <w:kern w:val="0"/>
                  <w:u w:val="single"/>
                  <w14:ligatures w14:val="none"/>
                </w:rPr>
                <w:t xml:space="preserve">Requirement 22: </w:t>
              </w:r>
              <w:r w:rsidRPr="00F84250">
                <w:rPr>
                  <w:rFonts w:ascii="Courier New" w:eastAsia="Times New Roman" w:hAnsi="Courier New" w:cs="Courier New"/>
                  <w:kern w:val="0"/>
                  <w:sz w:val="20"/>
                  <w:szCs w:val="20"/>
                  <w14:ligatures w14:val="none"/>
                </w:rPr>
                <w:t>/req/core/poi</w:t>
              </w:r>
            </w:hyperlink>
          </w:p>
        </w:tc>
      </w:tr>
      <w:tr w:rsidR="00F84250" w:rsidRPr="00F84250" w14:paraId="5BA3524B" w14:textId="77777777" w:rsidTr="00F84250">
        <w:trPr>
          <w:tblCellSpacing w:w="15" w:type="dxa"/>
        </w:trPr>
        <w:tc>
          <w:tcPr>
            <w:tcW w:w="0" w:type="auto"/>
            <w:tcBorders>
              <w:top w:val="nil"/>
              <w:bottom w:val="single" w:sz="8" w:space="0" w:color="auto"/>
            </w:tcBorders>
            <w:vAlign w:val="center"/>
            <w:hideMark/>
          </w:tcPr>
          <w:p w14:paraId="066C7DE5"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Prerequisite</w:t>
            </w:r>
          </w:p>
        </w:tc>
        <w:tc>
          <w:tcPr>
            <w:tcW w:w="0" w:type="auto"/>
            <w:tcBorders>
              <w:top w:val="nil"/>
              <w:bottom w:val="single" w:sz="8" w:space="0" w:color="auto"/>
            </w:tcBorders>
            <w:vAlign w:val="center"/>
            <w:hideMark/>
          </w:tcPr>
          <w:p w14:paraId="0B266953"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hyperlink r:id="rId425" w:anchor="ats_core_abstract-poi" w:history="1">
              <w:r w:rsidRPr="00F84250">
                <w:rPr>
                  <w:rFonts w:ascii="Times New Roman" w:eastAsia="Times New Roman" w:hAnsi="Times New Roman" w:cs="Times New Roman"/>
                  <w:color w:val="0000FF"/>
                  <w:kern w:val="0"/>
                  <w:u w:val="single"/>
                  <w14:ligatures w14:val="none"/>
                </w:rPr>
                <w:t xml:space="preserve">Abstract test A.13: </w:t>
              </w:r>
              <w:r w:rsidRPr="00F84250">
                <w:rPr>
                  <w:rFonts w:ascii="Courier New" w:eastAsia="Times New Roman" w:hAnsi="Courier New" w:cs="Courier New"/>
                  <w:kern w:val="0"/>
                  <w:sz w:val="20"/>
                  <w:szCs w:val="20"/>
                  <w14:ligatures w14:val="none"/>
                </w:rPr>
                <w:t>/conf/core/abstract-poi</w:t>
              </w:r>
            </w:hyperlink>
          </w:p>
        </w:tc>
      </w:tr>
      <w:tr w:rsidR="00F84250" w:rsidRPr="00F84250" w14:paraId="4342D8E7" w14:textId="77777777" w:rsidTr="00F84250">
        <w:trPr>
          <w:tblCellSpacing w:w="15" w:type="dxa"/>
        </w:trPr>
        <w:tc>
          <w:tcPr>
            <w:tcW w:w="0" w:type="auto"/>
            <w:tcBorders>
              <w:top w:val="nil"/>
              <w:bottom w:val="single" w:sz="8" w:space="0" w:color="auto"/>
            </w:tcBorders>
            <w:vAlign w:val="center"/>
            <w:hideMark/>
          </w:tcPr>
          <w:p w14:paraId="2398E97B"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Target Type</w:t>
            </w:r>
          </w:p>
        </w:tc>
        <w:tc>
          <w:tcPr>
            <w:tcW w:w="0" w:type="auto"/>
            <w:tcBorders>
              <w:top w:val="nil"/>
              <w:bottom w:val="single" w:sz="8" w:space="0" w:color="auto"/>
            </w:tcBorders>
            <w:vAlign w:val="center"/>
            <w:hideMark/>
          </w:tcPr>
          <w:p w14:paraId="3C41CC2E" w14:textId="5E8D4000"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Implementation </w:t>
            </w:r>
            <w:del w:id="253" w:author="Carl Reed" w:date="2024-12-16T11:52:00Z" w16du:dateUtc="2024-12-16T18:52:00Z">
              <w:r w:rsidRPr="00F84250" w:rsidDel="008918CC">
                <w:rPr>
                  <w:rFonts w:ascii="Times New Roman" w:eastAsia="Times New Roman" w:hAnsi="Times New Roman" w:cs="Times New Roman"/>
                  <w:kern w:val="0"/>
                  <w14:ligatures w14:val="none"/>
                </w:rPr>
                <w:delText>Specification</w:delText>
              </w:r>
            </w:del>
            <w:ins w:id="254" w:author="Carl Reed" w:date="2024-12-16T12:10:00Z" w16du:dateUtc="2024-12-16T19:10:00Z">
              <w:r w:rsidR="00037557">
                <w:rPr>
                  <w:rFonts w:ascii="Times New Roman" w:eastAsia="Times New Roman" w:hAnsi="Times New Roman" w:cs="Times New Roman"/>
                  <w:kern w:val="0"/>
                  <w14:ligatures w14:val="none"/>
                </w:rPr>
                <w:t>Standard</w:t>
              </w:r>
            </w:ins>
          </w:p>
        </w:tc>
      </w:tr>
      <w:tr w:rsidR="00F84250" w:rsidRPr="00F84250" w14:paraId="56E1C3F8" w14:textId="77777777" w:rsidTr="00F84250">
        <w:trPr>
          <w:tblCellSpacing w:w="15" w:type="dxa"/>
        </w:trPr>
        <w:tc>
          <w:tcPr>
            <w:tcW w:w="0" w:type="auto"/>
            <w:tcBorders>
              <w:top w:val="nil"/>
              <w:bottom w:val="single" w:sz="8" w:space="0" w:color="auto"/>
            </w:tcBorders>
            <w:vAlign w:val="center"/>
            <w:hideMark/>
          </w:tcPr>
          <w:p w14:paraId="7687E7BD"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 purpose</w:t>
            </w:r>
          </w:p>
        </w:tc>
        <w:tc>
          <w:tcPr>
            <w:tcW w:w="0" w:type="auto"/>
            <w:tcBorders>
              <w:top w:val="nil"/>
              <w:bottom w:val="single" w:sz="8" w:space="0" w:color="auto"/>
            </w:tcBorders>
            <w:vAlign w:val="center"/>
            <w:hideMark/>
          </w:tcPr>
          <w:p w14:paraId="56D224FC" w14:textId="0F835291"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To validate that the Implementation </w:t>
            </w:r>
            <w:del w:id="255" w:author="Carl Reed" w:date="2024-12-16T11:52:00Z" w16du:dateUtc="2024-12-16T18:52:00Z">
              <w:r w:rsidRPr="00F84250" w:rsidDel="008918CC">
                <w:rPr>
                  <w:rFonts w:ascii="Times New Roman" w:eastAsia="Times New Roman" w:hAnsi="Times New Roman" w:cs="Times New Roman"/>
                  <w:kern w:val="0"/>
                  <w14:ligatures w14:val="none"/>
                </w:rPr>
                <w:delText xml:space="preserve">Specification </w:delText>
              </w:r>
            </w:del>
            <w:ins w:id="256" w:author="Carl Reed" w:date="2024-12-16T11:52:00Z" w16du:dateUtc="2024-12-16T18:52:00Z">
              <w:r w:rsidR="008918CC">
                <w:rPr>
                  <w:rFonts w:ascii="Times New Roman" w:eastAsia="Times New Roman" w:hAnsi="Times New Roman" w:cs="Times New Roman"/>
                  <w:kern w:val="0"/>
                  <w14:ligatures w14:val="none"/>
                </w:rPr>
                <w:t>Standard</w:t>
              </w:r>
              <w:r w:rsidR="008918CC" w:rsidRPr="00F84250">
                <w:rPr>
                  <w:rFonts w:ascii="Times New Roman" w:eastAsia="Times New Roman" w:hAnsi="Times New Roman" w:cs="Times New Roman"/>
                  <w:kern w:val="0"/>
                  <w14:ligatures w14:val="none"/>
                </w:rPr>
                <w:t xml:space="preserve"> </w:t>
              </w:r>
            </w:ins>
            <w:r w:rsidRPr="00F84250">
              <w:rPr>
                <w:rFonts w:ascii="Times New Roman" w:eastAsia="Times New Roman" w:hAnsi="Times New Roman" w:cs="Times New Roman"/>
                <w:kern w:val="0"/>
                <w14:ligatures w14:val="none"/>
              </w:rPr>
              <w:t>implements the POI Class as defined in the POI Conceptual Model.</w:t>
            </w:r>
          </w:p>
        </w:tc>
      </w:tr>
      <w:tr w:rsidR="00F84250" w:rsidRPr="00F84250" w14:paraId="65B1BCD1" w14:textId="77777777" w:rsidTr="00F84250">
        <w:trPr>
          <w:tblCellSpacing w:w="15" w:type="dxa"/>
        </w:trPr>
        <w:tc>
          <w:tcPr>
            <w:tcW w:w="0" w:type="auto"/>
            <w:tcBorders>
              <w:top w:val="nil"/>
              <w:bottom w:val="single" w:sz="8" w:space="0" w:color="auto"/>
            </w:tcBorders>
            <w:vAlign w:val="center"/>
            <w:hideMark/>
          </w:tcPr>
          <w:p w14:paraId="2E27D491"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Test-method-type</w:t>
            </w:r>
          </w:p>
        </w:tc>
        <w:tc>
          <w:tcPr>
            <w:tcW w:w="0" w:type="auto"/>
            <w:tcBorders>
              <w:top w:val="nil"/>
              <w:bottom w:val="single" w:sz="8" w:space="0" w:color="auto"/>
            </w:tcBorders>
            <w:vAlign w:val="center"/>
            <w:hideMark/>
          </w:tcPr>
          <w:p w14:paraId="49127F7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Manual Inspection</w:t>
            </w:r>
          </w:p>
        </w:tc>
      </w:tr>
      <w:tr w:rsidR="00F84250" w:rsidRPr="00F84250" w14:paraId="5086F15E" w14:textId="77777777" w:rsidTr="00F84250">
        <w:trPr>
          <w:tblCellSpacing w:w="15" w:type="dxa"/>
        </w:trPr>
        <w:tc>
          <w:tcPr>
            <w:tcW w:w="0" w:type="auto"/>
            <w:tcBorders>
              <w:top w:val="nil"/>
              <w:bottom w:val="single" w:sz="8" w:space="0" w:color="auto"/>
            </w:tcBorders>
            <w:vAlign w:val="center"/>
            <w:hideMark/>
          </w:tcPr>
          <w:p w14:paraId="6EA59908"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c>
          <w:tcPr>
            <w:tcW w:w="0" w:type="auto"/>
            <w:tcBorders>
              <w:top w:val="nil"/>
              <w:bottom w:val="single" w:sz="8" w:space="0" w:color="auto"/>
            </w:tcBorders>
            <w:vAlign w:val="center"/>
            <w:hideMark/>
          </w:tcPr>
          <w:p w14:paraId="61ECB274" w14:textId="52826EA5"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w:t>
            </w:r>
            <w:del w:id="257" w:author="Carl Reed" w:date="2024-12-16T11:52:00Z" w16du:dateUtc="2024-12-16T18:52:00Z">
              <w:r w:rsidRPr="00F84250" w:rsidDel="008918CC">
                <w:rPr>
                  <w:rFonts w:ascii="Times New Roman" w:eastAsia="Times New Roman" w:hAnsi="Times New Roman" w:cs="Times New Roman"/>
                  <w:kern w:val="0"/>
                  <w14:ligatures w14:val="none"/>
                </w:rPr>
                <w:delText xml:space="preserve">Specification </w:delText>
              </w:r>
            </w:del>
            <w:ins w:id="258" w:author="Carl Reed" w:date="2024-12-16T11:52:00Z" w16du:dateUtc="2024-12-16T18:52:00Z">
              <w:r w:rsidR="008918CC">
                <w:rPr>
                  <w:rFonts w:ascii="Times New Roman" w:eastAsia="Times New Roman" w:hAnsi="Times New Roman" w:cs="Times New Roman"/>
                  <w:kern w:val="0"/>
                  <w14:ligatures w14:val="none"/>
                </w:rPr>
                <w:t>Standard</w:t>
              </w:r>
              <w:r w:rsidR="008918CC" w:rsidRPr="00F84250">
                <w:rPr>
                  <w:rFonts w:ascii="Times New Roman" w:eastAsia="Times New Roman" w:hAnsi="Times New Roman" w:cs="Times New Roman"/>
                  <w:kern w:val="0"/>
                  <w14:ligatures w14:val="none"/>
                </w:rPr>
                <w:t xml:space="preserve"> </w:t>
              </w:r>
            </w:ins>
            <w:r w:rsidRPr="00F84250">
              <w:rPr>
                <w:rFonts w:ascii="Times New Roman" w:eastAsia="Times New Roman" w:hAnsi="Times New Roman" w:cs="Times New Roman"/>
                <w:kern w:val="0"/>
                <w14:ligatures w14:val="none"/>
              </w:rPr>
              <w:t>correctly implements the POI class:</w:t>
            </w:r>
          </w:p>
        </w:tc>
      </w:tr>
      <w:tr w:rsidR="00F84250" w:rsidRPr="00F84250" w14:paraId="13AC7053" w14:textId="77777777" w:rsidTr="00F84250">
        <w:trPr>
          <w:tblCellSpacing w:w="15" w:type="dxa"/>
        </w:trPr>
        <w:tc>
          <w:tcPr>
            <w:tcW w:w="0" w:type="auto"/>
            <w:tcBorders>
              <w:top w:val="nil"/>
              <w:bottom w:val="single" w:sz="12" w:space="0" w:color="auto"/>
            </w:tcBorders>
            <w:vAlign w:val="center"/>
            <w:hideMark/>
          </w:tcPr>
          <w:p w14:paraId="63E68C32" w14:textId="77777777" w:rsidR="00F84250" w:rsidRPr="00F84250" w:rsidRDefault="00F84250" w:rsidP="00F84250">
            <w:pPr>
              <w:spacing w:after="0" w:line="240" w:lineRule="auto"/>
              <w:jc w:val="center"/>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A</w:t>
            </w:r>
          </w:p>
        </w:tc>
        <w:tc>
          <w:tcPr>
            <w:tcW w:w="0" w:type="auto"/>
            <w:tcBorders>
              <w:top w:val="nil"/>
              <w:bottom w:val="single" w:sz="12" w:space="0" w:color="auto"/>
            </w:tcBorders>
            <w:vAlign w:val="center"/>
            <w:hideMark/>
          </w:tcPr>
          <w:p w14:paraId="1E9D4D5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Validate that the implementation of the POI class is also a valid implementation of the Abstract_POI class using test </w:t>
            </w:r>
            <w:hyperlink r:id="rId426" w:anchor="ats_core_abstract-poi" w:history="1">
              <w:r w:rsidRPr="00F84250">
                <w:rPr>
                  <w:rFonts w:ascii="Times New Roman" w:eastAsia="Times New Roman" w:hAnsi="Times New Roman" w:cs="Times New Roman"/>
                  <w:color w:val="0000FF"/>
                  <w:kern w:val="0"/>
                  <w:u w:val="single"/>
                  <w14:ligatures w14:val="none"/>
                </w:rPr>
                <w:t>/conf/core/abstract-poi</w:t>
              </w:r>
            </w:hyperlink>
            <w:r w:rsidRPr="00F84250">
              <w:rPr>
                <w:rFonts w:ascii="Times New Roman" w:eastAsia="Times New Roman" w:hAnsi="Times New Roman" w:cs="Times New Roman"/>
                <w:kern w:val="0"/>
                <w14:ligatures w14:val="none"/>
              </w:rPr>
              <w:t>.</w:t>
            </w:r>
          </w:p>
        </w:tc>
      </w:tr>
    </w:tbl>
    <w:p w14:paraId="595DEDB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p w14:paraId="0374EC29" w14:textId="77777777" w:rsidR="00F84250" w:rsidRPr="00F84250" w:rsidRDefault="00F84250" w:rsidP="00F8425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hyperlink r:id="rId427" w:anchor="_revision_history" w:history="1">
        <w:r w:rsidRPr="00F84250">
          <w:rPr>
            <w:rFonts w:ascii="Times New Roman" w:eastAsia="Times New Roman" w:hAnsi="Times New Roman" w:cs="Times New Roman"/>
            <w:b/>
            <w:bCs/>
            <w:color w:val="0000FF"/>
            <w:kern w:val="36"/>
            <w:sz w:val="48"/>
            <w:szCs w:val="48"/>
            <w:u w:val="single"/>
            <w14:ligatures w14:val="none"/>
          </w:rPr>
          <w:t>Annex B</w:t>
        </w:r>
        <w:r w:rsidRPr="00F84250">
          <w:rPr>
            <w:rFonts w:ascii="Times New Roman" w:eastAsia="Times New Roman" w:hAnsi="Times New Roman" w:cs="Times New Roman"/>
            <w:b/>
            <w:bCs/>
            <w:color w:val="0000FF"/>
            <w:kern w:val="36"/>
            <w:sz w:val="48"/>
            <w:szCs w:val="48"/>
            <w:u w:val="single"/>
            <w14:ligatures w14:val="none"/>
          </w:rPr>
          <w:br/>
          <w:t>(informative)</w:t>
        </w:r>
        <w:r w:rsidRPr="00F84250">
          <w:rPr>
            <w:rFonts w:ascii="Times New Roman" w:eastAsia="Times New Roman" w:hAnsi="Times New Roman" w:cs="Times New Roman"/>
            <w:b/>
            <w:bCs/>
            <w:color w:val="0000FF"/>
            <w:kern w:val="36"/>
            <w:sz w:val="48"/>
            <w:szCs w:val="48"/>
            <w:u w:val="single"/>
            <w14:ligatures w14:val="none"/>
          </w:rPr>
          <w:br/>
          <w:t>Revision History</w:t>
        </w:r>
      </w:hyperlink>
    </w:p>
    <w:p w14:paraId="3794853C" w14:textId="77777777" w:rsidR="00F84250" w:rsidRPr="00F84250" w:rsidRDefault="00F84250" w:rsidP="00F84250">
      <w:pPr>
        <w:spacing w:before="100" w:beforeAutospacing="1" w:after="100" w:afterAutospacing="1" w:line="240" w:lineRule="auto"/>
        <w:jc w:val="center"/>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Table B.1</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057"/>
        <w:gridCol w:w="833"/>
        <w:gridCol w:w="1352"/>
        <w:gridCol w:w="2255"/>
        <w:gridCol w:w="2927"/>
      </w:tblGrid>
      <w:tr w:rsidR="00F84250" w:rsidRPr="00F84250" w14:paraId="7CDE1652" w14:textId="77777777" w:rsidTr="00F84250">
        <w:trPr>
          <w:tblHeader/>
          <w:tblCellSpacing w:w="15" w:type="dxa"/>
        </w:trPr>
        <w:tc>
          <w:tcPr>
            <w:tcW w:w="0" w:type="auto"/>
            <w:tcBorders>
              <w:top w:val="single" w:sz="12" w:space="0" w:color="auto"/>
              <w:bottom w:val="single" w:sz="12" w:space="0" w:color="auto"/>
            </w:tcBorders>
            <w:vAlign w:val="center"/>
            <w:hideMark/>
          </w:tcPr>
          <w:p w14:paraId="57C82C4E"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Date</w:t>
            </w:r>
          </w:p>
        </w:tc>
        <w:tc>
          <w:tcPr>
            <w:tcW w:w="0" w:type="auto"/>
            <w:tcBorders>
              <w:top w:val="single" w:sz="12" w:space="0" w:color="auto"/>
              <w:bottom w:val="single" w:sz="12" w:space="0" w:color="auto"/>
            </w:tcBorders>
            <w:vAlign w:val="center"/>
            <w:hideMark/>
          </w:tcPr>
          <w:p w14:paraId="3558A08D"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Release</w:t>
            </w:r>
          </w:p>
        </w:tc>
        <w:tc>
          <w:tcPr>
            <w:tcW w:w="0" w:type="auto"/>
            <w:tcBorders>
              <w:top w:val="single" w:sz="12" w:space="0" w:color="auto"/>
              <w:bottom w:val="single" w:sz="12" w:space="0" w:color="auto"/>
            </w:tcBorders>
            <w:vAlign w:val="center"/>
            <w:hideMark/>
          </w:tcPr>
          <w:p w14:paraId="24141080"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Editor</w:t>
            </w:r>
          </w:p>
        </w:tc>
        <w:tc>
          <w:tcPr>
            <w:tcW w:w="0" w:type="auto"/>
            <w:tcBorders>
              <w:top w:val="single" w:sz="12" w:space="0" w:color="auto"/>
              <w:bottom w:val="single" w:sz="12" w:space="0" w:color="auto"/>
            </w:tcBorders>
            <w:vAlign w:val="center"/>
            <w:hideMark/>
          </w:tcPr>
          <w:p w14:paraId="30C9B8B8"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Primary clauses modified</w:t>
            </w:r>
          </w:p>
        </w:tc>
        <w:tc>
          <w:tcPr>
            <w:tcW w:w="0" w:type="auto"/>
            <w:tcBorders>
              <w:top w:val="single" w:sz="12" w:space="0" w:color="auto"/>
              <w:bottom w:val="single" w:sz="12" w:space="0" w:color="auto"/>
            </w:tcBorders>
            <w:vAlign w:val="center"/>
            <w:hideMark/>
          </w:tcPr>
          <w:p w14:paraId="45C049DA" w14:textId="77777777" w:rsidR="00F84250" w:rsidRPr="00F84250" w:rsidRDefault="00F84250" w:rsidP="00F84250">
            <w:pPr>
              <w:spacing w:after="0" w:line="240" w:lineRule="auto"/>
              <w:rPr>
                <w:rFonts w:ascii="Times New Roman" w:eastAsia="Times New Roman" w:hAnsi="Times New Roman" w:cs="Times New Roman"/>
                <w:b/>
                <w:bCs/>
                <w:kern w:val="0"/>
                <w14:ligatures w14:val="none"/>
              </w:rPr>
            </w:pPr>
            <w:r w:rsidRPr="00F84250">
              <w:rPr>
                <w:rFonts w:ascii="Times New Roman" w:eastAsia="Times New Roman" w:hAnsi="Times New Roman" w:cs="Times New Roman"/>
                <w:b/>
                <w:bCs/>
                <w:kern w:val="0"/>
                <w14:ligatures w14:val="none"/>
              </w:rPr>
              <w:t>Description</w:t>
            </w:r>
          </w:p>
        </w:tc>
      </w:tr>
      <w:tr w:rsidR="00F84250" w:rsidRPr="00F84250" w14:paraId="122F6B66" w14:textId="77777777" w:rsidTr="00F84250">
        <w:trPr>
          <w:tblCellSpacing w:w="15" w:type="dxa"/>
        </w:trPr>
        <w:tc>
          <w:tcPr>
            <w:tcW w:w="0" w:type="auto"/>
            <w:tcBorders>
              <w:top w:val="single" w:sz="12" w:space="0" w:color="auto"/>
              <w:bottom w:val="single" w:sz="8" w:space="0" w:color="auto"/>
            </w:tcBorders>
            <w:vAlign w:val="center"/>
            <w:hideMark/>
          </w:tcPr>
          <w:p w14:paraId="6F0B37BB"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2021-06-17</w:t>
            </w:r>
          </w:p>
        </w:tc>
        <w:tc>
          <w:tcPr>
            <w:tcW w:w="0" w:type="auto"/>
            <w:tcBorders>
              <w:top w:val="single" w:sz="12" w:space="0" w:color="auto"/>
              <w:bottom w:val="single" w:sz="8" w:space="0" w:color="auto"/>
            </w:tcBorders>
            <w:vAlign w:val="center"/>
            <w:hideMark/>
          </w:tcPr>
          <w:p w14:paraId="1C65E92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0.0.1</w:t>
            </w:r>
          </w:p>
        </w:tc>
        <w:tc>
          <w:tcPr>
            <w:tcW w:w="0" w:type="auto"/>
            <w:tcBorders>
              <w:top w:val="single" w:sz="12" w:space="0" w:color="auto"/>
              <w:bottom w:val="single" w:sz="8" w:space="0" w:color="auto"/>
            </w:tcBorders>
            <w:vAlign w:val="center"/>
            <w:hideMark/>
          </w:tcPr>
          <w:p w14:paraId="0CAE96D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Matthew Purss</w:t>
            </w:r>
          </w:p>
        </w:tc>
        <w:tc>
          <w:tcPr>
            <w:tcW w:w="0" w:type="auto"/>
            <w:tcBorders>
              <w:top w:val="single" w:sz="12" w:space="0" w:color="auto"/>
              <w:bottom w:val="single" w:sz="8" w:space="0" w:color="auto"/>
            </w:tcBorders>
            <w:vAlign w:val="center"/>
            <w:hideMark/>
          </w:tcPr>
          <w:p w14:paraId="20DDCB3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all</w:t>
            </w:r>
          </w:p>
        </w:tc>
        <w:tc>
          <w:tcPr>
            <w:tcW w:w="0" w:type="auto"/>
            <w:tcBorders>
              <w:top w:val="single" w:sz="12" w:space="0" w:color="auto"/>
              <w:bottom w:val="single" w:sz="8" w:space="0" w:color="auto"/>
            </w:tcBorders>
            <w:vAlign w:val="center"/>
            <w:hideMark/>
          </w:tcPr>
          <w:p w14:paraId="77C9C24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initial version</w:t>
            </w:r>
          </w:p>
        </w:tc>
      </w:tr>
      <w:tr w:rsidR="00F84250" w:rsidRPr="00F84250" w14:paraId="2B0285B4" w14:textId="77777777" w:rsidTr="00F84250">
        <w:trPr>
          <w:tblCellSpacing w:w="15" w:type="dxa"/>
        </w:trPr>
        <w:tc>
          <w:tcPr>
            <w:tcW w:w="0" w:type="auto"/>
            <w:tcBorders>
              <w:top w:val="nil"/>
              <w:bottom w:val="single" w:sz="12" w:space="0" w:color="auto"/>
            </w:tcBorders>
            <w:vAlign w:val="center"/>
            <w:hideMark/>
          </w:tcPr>
          <w:p w14:paraId="4037EBB7"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2024-02-15</w:t>
            </w:r>
          </w:p>
        </w:tc>
        <w:tc>
          <w:tcPr>
            <w:tcW w:w="0" w:type="auto"/>
            <w:tcBorders>
              <w:top w:val="nil"/>
              <w:bottom w:val="single" w:sz="12" w:space="0" w:color="auto"/>
            </w:tcBorders>
            <w:vAlign w:val="center"/>
            <w:hideMark/>
          </w:tcPr>
          <w:p w14:paraId="3C5AA625"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1.0.0</w:t>
            </w:r>
          </w:p>
        </w:tc>
        <w:tc>
          <w:tcPr>
            <w:tcW w:w="0" w:type="auto"/>
            <w:tcBorders>
              <w:top w:val="nil"/>
              <w:bottom w:val="single" w:sz="12" w:space="0" w:color="auto"/>
            </w:tcBorders>
            <w:vAlign w:val="center"/>
            <w:hideMark/>
          </w:tcPr>
          <w:p w14:paraId="7CA4AB09"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Chuck Heazel</w:t>
            </w:r>
          </w:p>
        </w:tc>
        <w:tc>
          <w:tcPr>
            <w:tcW w:w="0" w:type="auto"/>
            <w:tcBorders>
              <w:top w:val="nil"/>
              <w:bottom w:val="single" w:sz="12" w:space="0" w:color="auto"/>
            </w:tcBorders>
            <w:vAlign w:val="center"/>
            <w:hideMark/>
          </w:tcPr>
          <w:p w14:paraId="5442710E"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all</w:t>
            </w:r>
          </w:p>
        </w:tc>
        <w:tc>
          <w:tcPr>
            <w:tcW w:w="0" w:type="auto"/>
            <w:tcBorders>
              <w:top w:val="nil"/>
              <w:bottom w:val="single" w:sz="12" w:space="0" w:color="auto"/>
            </w:tcBorders>
            <w:vAlign w:val="center"/>
            <w:hideMark/>
          </w:tcPr>
          <w:p w14:paraId="13F7F86F"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POI draft standard for OAB review</w:t>
            </w:r>
          </w:p>
        </w:tc>
      </w:tr>
    </w:tbl>
    <w:p w14:paraId="1AD019E4" w14:textId="77777777" w:rsidR="00F84250" w:rsidRPr="00F84250" w:rsidRDefault="00F84250" w:rsidP="00F84250">
      <w:pPr>
        <w:spacing w:after="0" w:line="240" w:lineRule="auto"/>
        <w:rPr>
          <w:rFonts w:ascii="Times New Roman" w:eastAsia="Times New Roman" w:hAnsi="Times New Roman" w:cs="Times New Roman"/>
          <w:kern w:val="0"/>
          <w14:ligatures w14:val="none"/>
        </w:rPr>
      </w:pPr>
    </w:p>
    <w:p w14:paraId="3C7E0EF4" w14:textId="77777777" w:rsidR="00F84250" w:rsidRPr="00F84250" w:rsidRDefault="00F84250" w:rsidP="00F8425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commentRangeStart w:id="259"/>
      <w:r w:rsidRPr="00F84250">
        <w:rPr>
          <w:rFonts w:ascii="Times New Roman" w:eastAsia="Times New Roman" w:hAnsi="Times New Roman" w:cs="Times New Roman"/>
          <w:b/>
          <w:bCs/>
          <w:kern w:val="36"/>
          <w:sz w:val="48"/>
          <w:szCs w:val="48"/>
          <w14:ligatures w14:val="none"/>
        </w:rPr>
        <w:t>Bibliography</w:t>
      </w:r>
      <w:commentRangeEnd w:id="259"/>
      <w:r w:rsidR="00D07D8E">
        <w:rPr>
          <w:rStyle w:val="CommentReference"/>
        </w:rPr>
        <w:commentReference w:id="259"/>
      </w:r>
    </w:p>
    <w:p w14:paraId="4B10794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[1]  ISO: ISO 1087-1, </w:t>
      </w:r>
      <w:r w:rsidRPr="00F84250">
        <w:rPr>
          <w:rFonts w:ascii="Times New Roman" w:eastAsia="Times New Roman" w:hAnsi="Times New Roman" w:cs="Times New Roman"/>
          <w:i/>
          <w:iCs/>
          <w:kern w:val="0"/>
          <w14:ligatures w14:val="none"/>
        </w:rPr>
        <w:t>Terminology work — Vocabulary — Part 1: Theory and application</w:t>
      </w:r>
      <w:r w:rsidRPr="00F84250">
        <w:rPr>
          <w:rFonts w:ascii="Times New Roman" w:eastAsia="Times New Roman" w:hAnsi="Times New Roman" w:cs="Times New Roman"/>
          <w:kern w:val="0"/>
          <w14:ligatures w14:val="none"/>
        </w:rPr>
        <w:t xml:space="preserve">. International Organization for Standardization, Geneva </w:t>
      </w:r>
      <w:hyperlink r:id="rId428" w:history="1">
        <w:r w:rsidRPr="00F84250">
          <w:rPr>
            <w:rFonts w:ascii="Times New Roman" w:eastAsia="Times New Roman" w:hAnsi="Times New Roman" w:cs="Times New Roman"/>
            <w:color w:val="0000FF"/>
            <w:kern w:val="0"/>
            <w:u w:val="single"/>
            <w14:ligatures w14:val="none"/>
          </w:rPr>
          <w:t>https://www.iso.org/standard/20057.html</w:t>
        </w:r>
      </w:hyperlink>
      <w:r w:rsidRPr="00F84250">
        <w:rPr>
          <w:rFonts w:ascii="Times New Roman" w:eastAsia="Times New Roman" w:hAnsi="Times New Roman" w:cs="Times New Roman"/>
          <w:kern w:val="0"/>
          <w14:ligatures w14:val="none"/>
        </w:rPr>
        <w:t>.</w:t>
      </w:r>
    </w:p>
    <w:p w14:paraId="5209CCC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[2]  ISO/IEC: ISO/IEC 2382, </w:t>
      </w:r>
      <w:r w:rsidRPr="00F84250">
        <w:rPr>
          <w:rFonts w:ascii="Times New Roman" w:eastAsia="Times New Roman" w:hAnsi="Times New Roman" w:cs="Times New Roman"/>
          <w:i/>
          <w:iCs/>
          <w:kern w:val="0"/>
          <w14:ligatures w14:val="none"/>
        </w:rPr>
        <w:t>Information technology — Vocabulary</w:t>
      </w:r>
      <w:r w:rsidRPr="00F84250">
        <w:rPr>
          <w:rFonts w:ascii="Times New Roman" w:eastAsia="Times New Roman" w:hAnsi="Times New Roman" w:cs="Times New Roman"/>
          <w:kern w:val="0"/>
          <w14:ligatures w14:val="none"/>
        </w:rPr>
        <w:t xml:space="preserve">. International Organization for Standardization, International Electrotechnical Commission, Geneva </w:t>
      </w:r>
      <w:hyperlink r:id="rId429" w:history="1">
        <w:r w:rsidRPr="00F84250">
          <w:rPr>
            <w:rFonts w:ascii="Times New Roman" w:eastAsia="Times New Roman" w:hAnsi="Times New Roman" w:cs="Times New Roman"/>
            <w:color w:val="0000FF"/>
            <w:kern w:val="0"/>
            <w:u w:val="single"/>
            <w14:ligatures w14:val="none"/>
          </w:rPr>
          <w:t>https://www.iso.org/standard/63598.html</w:t>
        </w:r>
      </w:hyperlink>
      <w:r w:rsidRPr="00F84250">
        <w:rPr>
          <w:rFonts w:ascii="Times New Roman" w:eastAsia="Times New Roman" w:hAnsi="Times New Roman" w:cs="Times New Roman"/>
          <w:kern w:val="0"/>
          <w14:ligatures w14:val="none"/>
        </w:rPr>
        <w:t>.</w:t>
      </w:r>
    </w:p>
    <w:p w14:paraId="5D0186F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lastRenderedPageBreak/>
        <w:t>[3]  ISO: ISO 11404:2007, ISO (2007).</w:t>
      </w:r>
    </w:p>
    <w:p w14:paraId="1EA2C28A"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[4]  ISO: ISO 19104, </w:t>
      </w:r>
      <w:r w:rsidRPr="00F84250">
        <w:rPr>
          <w:rFonts w:ascii="Times New Roman" w:eastAsia="Times New Roman" w:hAnsi="Times New Roman" w:cs="Times New Roman"/>
          <w:i/>
          <w:iCs/>
          <w:kern w:val="0"/>
          <w14:ligatures w14:val="none"/>
        </w:rPr>
        <w:t>Geographic information — Terminology</w:t>
      </w:r>
      <w:r w:rsidRPr="00F84250">
        <w:rPr>
          <w:rFonts w:ascii="Times New Roman" w:eastAsia="Times New Roman" w:hAnsi="Times New Roman" w:cs="Times New Roman"/>
          <w:kern w:val="0"/>
          <w14:ligatures w14:val="none"/>
        </w:rPr>
        <w:t xml:space="preserve">. International Organization for Standardization, Geneva </w:t>
      </w:r>
      <w:hyperlink r:id="rId430" w:history="1">
        <w:r w:rsidRPr="00F84250">
          <w:rPr>
            <w:rFonts w:ascii="Times New Roman" w:eastAsia="Times New Roman" w:hAnsi="Times New Roman" w:cs="Times New Roman"/>
            <w:color w:val="0000FF"/>
            <w:kern w:val="0"/>
            <w:u w:val="single"/>
            <w14:ligatures w14:val="none"/>
          </w:rPr>
          <w:t>https://www.iso.org/standard/63541.html</w:t>
        </w:r>
      </w:hyperlink>
      <w:r w:rsidRPr="00F84250">
        <w:rPr>
          <w:rFonts w:ascii="Times New Roman" w:eastAsia="Times New Roman" w:hAnsi="Times New Roman" w:cs="Times New Roman"/>
          <w:kern w:val="0"/>
          <w14:ligatures w14:val="none"/>
        </w:rPr>
        <w:t>.</w:t>
      </w:r>
    </w:p>
    <w:p w14:paraId="650DECB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[5]  ISO: ISO 19111:2019, </w:t>
      </w:r>
      <w:r w:rsidRPr="00F84250">
        <w:rPr>
          <w:rFonts w:ascii="Times New Roman" w:eastAsia="Times New Roman" w:hAnsi="Times New Roman" w:cs="Times New Roman"/>
          <w:i/>
          <w:iCs/>
          <w:kern w:val="0"/>
          <w14:ligatures w14:val="none"/>
        </w:rPr>
        <w:t>Geographic information — Referencing by coordinates</w:t>
      </w:r>
      <w:r w:rsidRPr="00F84250">
        <w:rPr>
          <w:rFonts w:ascii="Times New Roman" w:eastAsia="Times New Roman" w:hAnsi="Times New Roman" w:cs="Times New Roman"/>
          <w:kern w:val="0"/>
          <w14:ligatures w14:val="none"/>
        </w:rPr>
        <w:t xml:space="preserve">. International Organization for Standardization, Geneva (2019). </w:t>
      </w:r>
      <w:hyperlink r:id="rId431" w:history="1">
        <w:r w:rsidRPr="00F84250">
          <w:rPr>
            <w:rFonts w:ascii="Times New Roman" w:eastAsia="Times New Roman" w:hAnsi="Times New Roman" w:cs="Times New Roman"/>
            <w:color w:val="0000FF"/>
            <w:kern w:val="0"/>
            <w:u w:val="single"/>
            <w14:ligatures w14:val="none"/>
          </w:rPr>
          <w:t>https://www.iso.org/standard/74039.html</w:t>
        </w:r>
      </w:hyperlink>
      <w:r w:rsidRPr="00F84250">
        <w:rPr>
          <w:rFonts w:ascii="Times New Roman" w:eastAsia="Times New Roman" w:hAnsi="Times New Roman" w:cs="Times New Roman"/>
          <w:kern w:val="0"/>
          <w14:ligatures w14:val="none"/>
        </w:rPr>
        <w:t>.</w:t>
      </w:r>
    </w:p>
    <w:p w14:paraId="623E23DB"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[6]  ISO: ISO 19112, </w:t>
      </w:r>
      <w:r w:rsidRPr="00F84250">
        <w:rPr>
          <w:rFonts w:ascii="Times New Roman" w:eastAsia="Times New Roman" w:hAnsi="Times New Roman" w:cs="Times New Roman"/>
          <w:i/>
          <w:iCs/>
          <w:kern w:val="0"/>
          <w14:ligatures w14:val="none"/>
        </w:rPr>
        <w:t>Geographic information — Spatial referencing by geographic identifiers</w:t>
      </w:r>
      <w:r w:rsidRPr="00F84250">
        <w:rPr>
          <w:rFonts w:ascii="Times New Roman" w:eastAsia="Times New Roman" w:hAnsi="Times New Roman" w:cs="Times New Roman"/>
          <w:kern w:val="0"/>
          <w14:ligatures w14:val="none"/>
        </w:rPr>
        <w:t xml:space="preserve">. International Organization for Standardization, Geneva </w:t>
      </w:r>
      <w:hyperlink r:id="rId432" w:history="1">
        <w:r w:rsidRPr="00F84250">
          <w:rPr>
            <w:rFonts w:ascii="Times New Roman" w:eastAsia="Times New Roman" w:hAnsi="Times New Roman" w:cs="Times New Roman"/>
            <w:color w:val="0000FF"/>
            <w:kern w:val="0"/>
            <w:u w:val="single"/>
            <w14:ligatures w14:val="none"/>
          </w:rPr>
          <w:t>https://www.iso.org/standard/70742.html</w:t>
        </w:r>
      </w:hyperlink>
      <w:r w:rsidRPr="00F84250">
        <w:rPr>
          <w:rFonts w:ascii="Times New Roman" w:eastAsia="Times New Roman" w:hAnsi="Times New Roman" w:cs="Times New Roman"/>
          <w:kern w:val="0"/>
          <w14:ligatures w14:val="none"/>
        </w:rPr>
        <w:t>.</w:t>
      </w:r>
    </w:p>
    <w:p w14:paraId="04F2756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[7]  ISO: ISO 19117:2012, </w:t>
      </w:r>
      <w:r w:rsidRPr="00F84250">
        <w:rPr>
          <w:rFonts w:ascii="Times New Roman" w:eastAsia="Times New Roman" w:hAnsi="Times New Roman" w:cs="Times New Roman"/>
          <w:i/>
          <w:iCs/>
          <w:kern w:val="0"/>
          <w14:ligatures w14:val="none"/>
        </w:rPr>
        <w:t>Geographic information — Portrayal</w:t>
      </w:r>
      <w:r w:rsidRPr="00F84250">
        <w:rPr>
          <w:rFonts w:ascii="Times New Roman" w:eastAsia="Times New Roman" w:hAnsi="Times New Roman" w:cs="Times New Roman"/>
          <w:kern w:val="0"/>
          <w14:ligatures w14:val="none"/>
        </w:rPr>
        <w:t xml:space="preserve">. International Organization for Standardization, Geneva (2012). </w:t>
      </w:r>
      <w:hyperlink r:id="rId433" w:history="1">
        <w:r w:rsidRPr="00F84250">
          <w:rPr>
            <w:rFonts w:ascii="Times New Roman" w:eastAsia="Times New Roman" w:hAnsi="Times New Roman" w:cs="Times New Roman"/>
            <w:color w:val="0000FF"/>
            <w:kern w:val="0"/>
            <w:u w:val="single"/>
            <w14:ligatures w14:val="none"/>
          </w:rPr>
          <w:t>https://www.iso.org/standard/46226.html</w:t>
        </w:r>
      </w:hyperlink>
      <w:r w:rsidRPr="00F84250">
        <w:rPr>
          <w:rFonts w:ascii="Times New Roman" w:eastAsia="Times New Roman" w:hAnsi="Times New Roman" w:cs="Times New Roman"/>
          <w:kern w:val="0"/>
          <w14:ligatures w14:val="none"/>
        </w:rPr>
        <w:t>.</w:t>
      </w:r>
    </w:p>
    <w:p w14:paraId="648FD3E0"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[8]  ISO: ISO 19118, </w:t>
      </w:r>
      <w:r w:rsidRPr="00F84250">
        <w:rPr>
          <w:rFonts w:ascii="Times New Roman" w:eastAsia="Times New Roman" w:hAnsi="Times New Roman" w:cs="Times New Roman"/>
          <w:i/>
          <w:iCs/>
          <w:kern w:val="0"/>
          <w14:ligatures w14:val="none"/>
        </w:rPr>
        <w:t>Geographic information — Encoding</w:t>
      </w:r>
      <w:r w:rsidRPr="00F84250">
        <w:rPr>
          <w:rFonts w:ascii="Times New Roman" w:eastAsia="Times New Roman" w:hAnsi="Times New Roman" w:cs="Times New Roman"/>
          <w:kern w:val="0"/>
          <w14:ligatures w14:val="none"/>
        </w:rPr>
        <w:t xml:space="preserve">. International Organization for Standardization, Geneva </w:t>
      </w:r>
      <w:hyperlink r:id="rId434" w:history="1">
        <w:r w:rsidRPr="00F84250">
          <w:rPr>
            <w:rFonts w:ascii="Times New Roman" w:eastAsia="Times New Roman" w:hAnsi="Times New Roman" w:cs="Times New Roman"/>
            <w:color w:val="0000FF"/>
            <w:kern w:val="0"/>
            <w:u w:val="single"/>
            <w14:ligatures w14:val="none"/>
          </w:rPr>
          <w:t>https://www.iso.org/standard/44212.html</w:t>
        </w:r>
      </w:hyperlink>
      <w:r w:rsidRPr="00F84250">
        <w:rPr>
          <w:rFonts w:ascii="Times New Roman" w:eastAsia="Times New Roman" w:hAnsi="Times New Roman" w:cs="Times New Roman"/>
          <w:kern w:val="0"/>
          <w14:ligatures w14:val="none"/>
        </w:rPr>
        <w:t>.</w:t>
      </w:r>
    </w:p>
    <w:p w14:paraId="7CC02D2F"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[9]  ISO: ISO 19119:2016, </w:t>
      </w:r>
      <w:r w:rsidRPr="00F84250">
        <w:rPr>
          <w:rFonts w:ascii="Times New Roman" w:eastAsia="Times New Roman" w:hAnsi="Times New Roman" w:cs="Times New Roman"/>
          <w:i/>
          <w:iCs/>
          <w:kern w:val="0"/>
          <w14:ligatures w14:val="none"/>
        </w:rPr>
        <w:t>Geographic information — Services</w:t>
      </w:r>
      <w:r w:rsidRPr="00F84250">
        <w:rPr>
          <w:rFonts w:ascii="Times New Roman" w:eastAsia="Times New Roman" w:hAnsi="Times New Roman" w:cs="Times New Roman"/>
          <w:kern w:val="0"/>
          <w14:ligatures w14:val="none"/>
        </w:rPr>
        <w:t xml:space="preserve">. International Organization for Standardization, Geneva (2016). </w:t>
      </w:r>
      <w:hyperlink r:id="rId435" w:history="1">
        <w:r w:rsidRPr="00F84250">
          <w:rPr>
            <w:rFonts w:ascii="Times New Roman" w:eastAsia="Times New Roman" w:hAnsi="Times New Roman" w:cs="Times New Roman"/>
            <w:color w:val="0000FF"/>
            <w:kern w:val="0"/>
            <w:u w:val="single"/>
            <w14:ligatures w14:val="none"/>
          </w:rPr>
          <w:t>https://www.iso.org/standard/59221.html</w:t>
        </w:r>
      </w:hyperlink>
      <w:r w:rsidRPr="00F84250">
        <w:rPr>
          <w:rFonts w:ascii="Times New Roman" w:eastAsia="Times New Roman" w:hAnsi="Times New Roman" w:cs="Times New Roman"/>
          <w:kern w:val="0"/>
          <w14:ligatures w14:val="none"/>
        </w:rPr>
        <w:t>.</w:t>
      </w:r>
    </w:p>
    <w:p w14:paraId="73926B1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[10]  ISO: ISO 19133, </w:t>
      </w:r>
      <w:r w:rsidRPr="00F84250">
        <w:rPr>
          <w:rFonts w:ascii="Times New Roman" w:eastAsia="Times New Roman" w:hAnsi="Times New Roman" w:cs="Times New Roman"/>
          <w:i/>
          <w:iCs/>
          <w:kern w:val="0"/>
          <w14:ligatures w14:val="none"/>
        </w:rPr>
        <w:t>Geographic information — Location-based services — Tracking and navigation</w:t>
      </w:r>
      <w:r w:rsidRPr="00F84250">
        <w:rPr>
          <w:rFonts w:ascii="Times New Roman" w:eastAsia="Times New Roman" w:hAnsi="Times New Roman" w:cs="Times New Roman"/>
          <w:kern w:val="0"/>
          <w14:ligatures w14:val="none"/>
        </w:rPr>
        <w:t xml:space="preserve">. International Organization for Standardization, Geneva </w:t>
      </w:r>
      <w:hyperlink r:id="rId436" w:history="1">
        <w:r w:rsidRPr="00F84250">
          <w:rPr>
            <w:rFonts w:ascii="Times New Roman" w:eastAsia="Times New Roman" w:hAnsi="Times New Roman" w:cs="Times New Roman"/>
            <w:color w:val="0000FF"/>
            <w:kern w:val="0"/>
            <w:u w:val="single"/>
            <w14:ligatures w14:val="none"/>
          </w:rPr>
          <w:t>https://www.iso.org/standard/32551.html</w:t>
        </w:r>
      </w:hyperlink>
      <w:r w:rsidRPr="00F84250">
        <w:rPr>
          <w:rFonts w:ascii="Times New Roman" w:eastAsia="Times New Roman" w:hAnsi="Times New Roman" w:cs="Times New Roman"/>
          <w:kern w:val="0"/>
          <w14:ligatures w14:val="none"/>
        </w:rPr>
        <w:t>.</w:t>
      </w:r>
    </w:p>
    <w:p w14:paraId="53235DD8"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[11]  ISO: ISO 19136-1, </w:t>
      </w:r>
      <w:r w:rsidRPr="00F84250">
        <w:rPr>
          <w:rFonts w:ascii="Times New Roman" w:eastAsia="Times New Roman" w:hAnsi="Times New Roman" w:cs="Times New Roman"/>
          <w:i/>
          <w:iCs/>
          <w:kern w:val="0"/>
          <w14:ligatures w14:val="none"/>
        </w:rPr>
        <w:t>Geographic information — Geography Markup Language (GML) — Part 1: Fundamentals</w:t>
      </w:r>
      <w:r w:rsidRPr="00F84250">
        <w:rPr>
          <w:rFonts w:ascii="Times New Roman" w:eastAsia="Times New Roman" w:hAnsi="Times New Roman" w:cs="Times New Roman"/>
          <w:kern w:val="0"/>
          <w14:ligatures w14:val="none"/>
        </w:rPr>
        <w:t xml:space="preserve">. International Organization for Standardization, Geneva </w:t>
      </w:r>
      <w:hyperlink r:id="rId437" w:history="1">
        <w:r w:rsidRPr="00F84250">
          <w:rPr>
            <w:rFonts w:ascii="Times New Roman" w:eastAsia="Times New Roman" w:hAnsi="Times New Roman" w:cs="Times New Roman"/>
            <w:color w:val="0000FF"/>
            <w:kern w:val="0"/>
            <w:u w:val="single"/>
            <w14:ligatures w14:val="none"/>
          </w:rPr>
          <w:t>https://www.iso.org/standard/75676.html</w:t>
        </w:r>
      </w:hyperlink>
      <w:r w:rsidRPr="00F84250">
        <w:rPr>
          <w:rFonts w:ascii="Times New Roman" w:eastAsia="Times New Roman" w:hAnsi="Times New Roman" w:cs="Times New Roman"/>
          <w:kern w:val="0"/>
          <w14:ligatures w14:val="none"/>
        </w:rPr>
        <w:t>.</w:t>
      </w:r>
    </w:p>
    <w:p w14:paraId="0ED4177D"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[12]  ISO: ISO 19143, </w:t>
      </w:r>
      <w:r w:rsidRPr="00F84250">
        <w:rPr>
          <w:rFonts w:ascii="Times New Roman" w:eastAsia="Times New Roman" w:hAnsi="Times New Roman" w:cs="Times New Roman"/>
          <w:i/>
          <w:iCs/>
          <w:kern w:val="0"/>
          <w14:ligatures w14:val="none"/>
        </w:rPr>
        <w:t>Geographic information — Filter encoding</w:t>
      </w:r>
      <w:r w:rsidRPr="00F84250">
        <w:rPr>
          <w:rFonts w:ascii="Times New Roman" w:eastAsia="Times New Roman" w:hAnsi="Times New Roman" w:cs="Times New Roman"/>
          <w:kern w:val="0"/>
          <w14:ligatures w14:val="none"/>
        </w:rPr>
        <w:t xml:space="preserve">. International Organization for Standardization, Geneva </w:t>
      </w:r>
      <w:hyperlink r:id="rId438" w:history="1">
        <w:r w:rsidRPr="00F84250">
          <w:rPr>
            <w:rFonts w:ascii="Times New Roman" w:eastAsia="Times New Roman" w:hAnsi="Times New Roman" w:cs="Times New Roman"/>
            <w:color w:val="0000FF"/>
            <w:kern w:val="0"/>
            <w:u w:val="single"/>
            <w14:ligatures w14:val="none"/>
          </w:rPr>
          <w:t>https://www.iso.org/standard/42137.html</w:t>
        </w:r>
      </w:hyperlink>
      <w:r w:rsidRPr="00F84250">
        <w:rPr>
          <w:rFonts w:ascii="Times New Roman" w:eastAsia="Times New Roman" w:hAnsi="Times New Roman" w:cs="Times New Roman"/>
          <w:kern w:val="0"/>
          <w14:ligatures w14:val="none"/>
        </w:rPr>
        <w:t>.</w:t>
      </w:r>
    </w:p>
    <w:p w14:paraId="7995DF1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[13]  ISO: ISO 19150-1, </w:t>
      </w:r>
      <w:r w:rsidRPr="00F84250">
        <w:rPr>
          <w:rFonts w:ascii="Times New Roman" w:eastAsia="Times New Roman" w:hAnsi="Times New Roman" w:cs="Times New Roman"/>
          <w:i/>
          <w:iCs/>
          <w:kern w:val="0"/>
          <w14:ligatures w14:val="none"/>
        </w:rPr>
        <w:t>Geographic information — Ontology — Part 1: Framework. International Organization for Standardization, Geneva https://www.iso.org/standard/57465.html.</w:t>
      </w:r>
      <w:r w:rsidRPr="00F84250">
        <w:rPr>
          <w:rFonts w:ascii="Times New Roman" w:eastAsia="Times New Roman" w:hAnsi="Times New Roman" w:cs="Times New Roman"/>
          <w:kern w:val="0"/>
          <w14:ligatures w14:val="none"/>
        </w:rPr>
        <w:t>. ISO</w:t>
      </w:r>
    </w:p>
    <w:p w14:paraId="059C568B"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[14]  ISO: ISO 19150-2, </w:t>
      </w:r>
      <w:r w:rsidRPr="00F84250">
        <w:rPr>
          <w:rFonts w:ascii="Times New Roman" w:eastAsia="Times New Roman" w:hAnsi="Times New Roman" w:cs="Times New Roman"/>
          <w:i/>
          <w:iCs/>
          <w:kern w:val="0"/>
          <w14:ligatures w14:val="none"/>
        </w:rPr>
        <w:t>Geographic information — Ontology — Part 2: Rules for developing ontologies in the Web Ontology Language (OWL)</w:t>
      </w:r>
      <w:r w:rsidRPr="00F84250">
        <w:rPr>
          <w:rFonts w:ascii="Times New Roman" w:eastAsia="Times New Roman" w:hAnsi="Times New Roman" w:cs="Times New Roman"/>
          <w:kern w:val="0"/>
          <w14:ligatures w14:val="none"/>
        </w:rPr>
        <w:t xml:space="preserve">. International Organization for Standardization, Geneva </w:t>
      </w:r>
      <w:hyperlink r:id="rId439" w:history="1">
        <w:r w:rsidRPr="00F84250">
          <w:rPr>
            <w:rFonts w:ascii="Times New Roman" w:eastAsia="Times New Roman" w:hAnsi="Times New Roman" w:cs="Times New Roman"/>
            <w:color w:val="0000FF"/>
            <w:kern w:val="0"/>
            <w:u w:val="single"/>
            <w14:ligatures w14:val="none"/>
          </w:rPr>
          <w:t>https://www.iso.org/standard/57466.html</w:t>
        </w:r>
      </w:hyperlink>
      <w:r w:rsidRPr="00F84250">
        <w:rPr>
          <w:rFonts w:ascii="Times New Roman" w:eastAsia="Times New Roman" w:hAnsi="Times New Roman" w:cs="Times New Roman"/>
          <w:kern w:val="0"/>
          <w14:ligatures w14:val="none"/>
        </w:rPr>
        <w:t>.</w:t>
      </w:r>
    </w:p>
    <w:p w14:paraId="59B0B63C"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[15]  ISO: ISO 19150-4, </w:t>
      </w:r>
      <w:r w:rsidRPr="00F84250">
        <w:rPr>
          <w:rFonts w:ascii="Times New Roman" w:eastAsia="Times New Roman" w:hAnsi="Times New Roman" w:cs="Times New Roman"/>
          <w:i/>
          <w:iCs/>
          <w:kern w:val="0"/>
          <w14:ligatures w14:val="none"/>
        </w:rPr>
        <w:t>Geographic information — Ontology — Part 4: Service ontology</w:t>
      </w:r>
      <w:r w:rsidRPr="00F84250">
        <w:rPr>
          <w:rFonts w:ascii="Times New Roman" w:eastAsia="Times New Roman" w:hAnsi="Times New Roman" w:cs="Times New Roman"/>
          <w:kern w:val="0"/>
          <w14:ligatures w14:val="none"/>
        </w:rPr>
        <w:t xml:space="preserve">. International Organization for Standardization, Geneva </w:t>
      </w:r>
      <w:hyperlink r:id="rId440" w:history="1">
        <w:r w:rsidRPr="00F84250">
          <w:rPr>
            <w:rFonts w:ascii="Times New Roman" w:eastAsia="Times New Roman" w:hAnsi="Times New Roman" w:cs="Times New Roman"/>
            <w:color w:val="0000FF"/>
            <w:kern w:val="0"/>
            <w:u w:val="single"/>
            <w14:ligatures w14:val="none"/>
          </w:rPr>
          <w:t>https://www.iso.org/standard/72177.html</w:t>
        </w:r>
      </w:hyperlink>
      <w:r w:rsidRPr="00F84250">
        <w:rPr>
          <w:rFonts w:ascii="Times New Roman" w:eastAsia="Times New Roman" w:hAnsi="Times New Roman" w:cs="Times New Roman"/>
          <w:kern w:val="0"/>
          <w14:ligatures w14:val="none"/>
        </w:rPr>
        <w:t>.</w:t>
      </w:r>
    </w:p>
    <w:p w14:paraId="6B4C0E49"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lastRenderedPageBreak/>
        <w:t xml:space="preserve">[16]  ISO: ISO 19155, </w:t>
      </w:r>
      <w:r w:rsidRPr="00F84250">
        <w:rPr>
          <w:rFonts w:ascii="Times New Roman" w:eastAsia="Times New Roman" w:hAnsi="Times New Roman" w:cs="Times New Roman"/>
          <w:i/>
          <w:iCs/>
          <w:kern w:val="0"/>
          <w14:ligatures w14:val="none"/>
        </w:rPr>
        <w:t>Geographic information — Place Identifier (PI) architecture</w:t>
      </w:r>
      <w:r w:rsidRPr="00F84250">
        <w:rPr>
          <w:rFonts w:ascii="Times New Roman" w:eastAsia="Times New Roman" w:hAnsi="Times New Roman" w:cs="Times New Roman"/>
          <w:kern w:val="0"/>
          <w14:ligatures w14:val="none"/>
        </w:rPr>
        <w:t xml:space="preserve">. International Organization for Standardization, Geneva </w:t>
      </w:r>
      <w:hyperlink r:id="rId441" w:history="1">
        <w:r w:rsidRPr="00F84250">
          <w:rPr>
            <w:rFonts w:ascii="Times New Roman" w:eastAsia="Times New Roman" w:hAnsi="Times New Roman" w:cs="Times New Roman"/>
            <w:color w:val="0000FF"/>
            <w:kern w:val="0"/>
            <w:u w:val="single"/>
            <w14:ligatures w14:val="none"/>
          </w:rPr>
          <w:t>https://www.iso.org/standard/32573.html</w:t>
        </w:r>
      </w:hyperlink>
      <w:r w:rsidRPr="00F84250">
        <w:rPr>
          <w:rFonts w:ascii="Times New Roman" w:eastAsia="Times New Roman" w:hAnsi="Times New Roman" w:cs="Times New Roman"/>
          <w:kern w:val="0"/>
          <w14:ligatures w14:val="none"/>
        </w:rPr>
        <w:t>.</w:t>
      </w:r>
    </w:p>
    <w:p w14:paraId="5FCCF556"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[17]  ISO: ISO 19156:2011, </w:t>
      </w:r>
      <w:r w:rsidRPr="00F84250">
        <w:rPr>
          <w:rFonts w:ascii="Times New Roman" w:eastAsia="Times New Roman" w:hAnsi="Times New Roman" w:cs="Times New Roman"/>
          <w:i/>
          <w:iCs/>
          <w:kern w:val="0"/>
          <w14:ligatures w14:val="none"/>
        </w:rPr>
        <w:t>Geographic information — Observations and measurements</w:t>
      </w:r>
      <w:r w:rsidRPr="00F84250">
        <w:rPr>
          <w:rFonts w:ascii="Times New Roman" w:eastAsia="Times New Roman" w:hAnsi="Times New Roman" w:cs="Times New Roman"/>
          <w:kern w:val="0"/>
          <w14:ligatures w14:val="none"/>
        </w:rPr>
        <w:t xml:space="preserve">. International Organization for Standardization, Geneva (2011). </w:t>
      </w:r>
      <w:hyperlink r:id="rId442" w:history="1">
        <w:r w:rsidRPr="00F84250">
          <w:rPr>
            <w:rFonts w:ascii="Times New Roman" w:eastAsia="Times New Roman" w:hAnsi="Times New Roman" w:cs="Times New Roman"/>
            <w:color w:val="0000FF"/>
            <w:kern w:val="0"/>
            <w:u w:val="single"/>
            <w14:ligatures w14:val="none"/>
          </w:rPr>
          <w:t>https://www.iso.org/standard/32574.html</w:t>
        </w:r>
      </w:hyperlink>
      <w:r w:rsidRPr="00F84250">
        <w:rPr>
          <w:rFonts w:ascii="Times New Roman" w:eastAsia="Times New Roman" w:hAnsi="Times New Roman" w:cs="Times New Roman"/>
          <w:kern w:val="0"/>
          <w14:ligatures w14:val="none"/>
        </w:rPr>
        <w:t>.</w:t>
      </w:r>
    </w:p>
    <w:p w14:paraId="54ECD6F5"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[18]  ISO: ISO 19160-4, </w:t>
      </w:r>
      <w:r w:rsidRPr="00F84250">
        <w:rPr>
          <w:rFonts w:ascii="Times New Roman" w:eastAsia="Times New Roman" w:hAnsi="Times New Roman" w:cs="Times New Roman"/>
          <w:i/>
          <w:iCs/>
          <w:kern w:val="0"/>
          <w14:ligatures w14:val="none"/>
        </w:rPr>
        <w:t>Addressing — Part 4: International postal address components and template language</w:t>
      </w:r>
      <w:r w:rsidRPr="00F84250">
        <w:rPr>
          <w:rFonts w:ascii="Times New Roman" w:eastAsia="Times New Roman" w:hAnsi="Times New Roman" w:cs="Times New Roman"/>
          <w:kern w:val="0"/>
          <w14:ligatures w14:val="none"/>
        </w:rPr>
        <w:t xml:space="preserve">. International Organization for Standardization, Geneva </w:t>
      </w:r>
      <w:hyperlink r:id="rId443" w:history="1">
        <w:r w:rsidRPr="00F84250">
          <w:rPr>
            <w:rFonts w:ascii="Times New Roman" w:eastAsia="Times New Roman" w:hAnsi="Times New Roman" w:cs="Times New Roman"/>
            <w:color w:val="0000FF"/>
            <w:kern w:val="0"/>
            <w:u w:val="single"/>
            <w14:ligatures w14:val="none"/>
          </w:rPr>
          <w:t>https://www.iso.org/standard/83470.html</w:t>
        </w:r>
      </w:hyperlink>
      <w:r w:rsidRPr="00F84250">
        <w:rPr>
          <w:rFonts w:ascii="Times New Roman" w:eastAsia="Times New Roman" w:hAnsi="Times New Roman" w:cs="Times New Roman"/>
          <w:kern w:val="0"/>
          <w14:ligatures w14:val="none"/>
        </w:rPr>
        <w:t>.</w:t>
      </w:r>
    </w:p>
    <w:p w14:paraId="1CFF525E"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 xml:space="preserve">[19]  ISO/IEC: ISO/IEC 19501, </w:t>
      </w:r>
      <w:r w:rsidRPr="00F84250">
        <w:rPr>
          <w:rFonts w:ascii="Times New Roman" w:eastAsia="Times New Roman" w:hAnsi="Times New Roman" w:cs="Times New Roman"/>
          <w:i/>
          <w:iCs/>
          <w:kern w:val="0"/>
          <w14:ligatures w14:val="none"/>
        </w:rPr>
        <w:t>Information technology — Open Distributed Processing — Unified Modeling Language (UML) Version 1.4.2</w:t>
      </w:r>
      <w:r w:rsidRPr="00F84250">
        <w:rPr>
          <w:rFonts w:ascii="Times New Roman" w:eastAsia="Times New Roman" w:hAnsi="Times New Roman" w:cs="Times New Roman"/>
          <w:kern w:val="0"/>
          <w14:ligatures w14:val="none"/>
        </w:rPr>
        <w:t xml:space="preserve">. International Organization for Standardization, International Electrotechnical Commission, Geneva </w:t>
      </w:r>
      <w:hyperlink r:id="rId444" w:history="1">
        <w:r w:rsidRPr="00F84250">
          <w:rPr>
            <w:rFonts w:ascii="Times New Roman" w:eastAsia="Times New Roman" w:hAnsi="Times New Roman" w:cs="Times New Roman"/>
            <w:color w:val="0000FF"/>
            <w:kern w:val="0"/>
            <w:u w:val="single"/>
            <w14:ligatures w14:val="none"/>
          </w:rPr>
          <w:t>https://www.iso.org/standard/32620.html</w:t>
        </w:r>
      </w:hyperlink>
      <w:r w:rsidRPr="00F84250">
        <w:rPr>
          <w:rFonts w:ascii="Times New Roman" w:eastAsia="Times New Roman" w:hAnsi="Times New Roman" w:cs="Times New Roman"/>
          <w:kern w:val="0"/>
          <w14:ligatures w14:val="none"/>
        </w:rPr>
        <w:t>.</w:t>
      </w:r>
    </w:p>
    <w:p w14:paraId="0A07A011" w14:textId="77777777" w:rsidR="00F84250" w:rsidRPr="00F84250" w:rsidRDefault="00F84250" w:rsidP="00F84250">
      <w:pPr>
        <w:spacing w:before="100" w:beforeAutospacing="1" w:after="100" w:afterAutospacing="1" w:line="240" w:lineRule="auto"/>
        <w:rPr>
          <w:rFonts w:ascii="Times New Roman" w:eastAsia="Times New Roman" w:hAnsi="Times New Roman" w:cs="Times New Roman"/>
          <w:kern w:val="0"/>
          <w14:ligatures w14:val="none"/>
        </w:rPr>
      </w:pPr>
      <w:r w:rsidRPr="00F84250">
        <w:rPr>
          <w:rFonts w:ascii="Times New Roman" w:eastAsia="Times New Roman" w:hAnsi="Times New Roman" w:cs="Times New Roman"/>
          <w:kern w:val="0"/>
          <w14:ligatures w14:val="none"/>
        </w:rPr>
        <w:t>[20]  Object Management Group, Model Driven Architecture Guide rev. 2.0</w:t>
      </w:r>
    </w:p>
    <w:p w14:paraId="4A67D1E9" w14:textId="77777777" w:rsidR="002E63A4" w:rsidRDefault="002E63A4"/>
    <w:sectPr w:rsidR="002E63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arl Reed" w:date="2024-12-15T16:54:00Z" w:initials="CR">
    <w:p w14:paraId="1E201778" w14:textId="77777777" w:rsidR="002E63A4" w:rsidRDefault="002E63A4" w:rsidP="002E63A4">
      <w:pPr>
        <w:pStyle w:val="CommentText"/>
      </w:pPr>
      <w:r>
        <w:rPr>
          <w:rStyle w:val="CommentReference"/>
        </w:rPr>
        <w:annotationRef/>
      </w:r>
      <w:r>
        <w:t>May be necessary . . . But maybe not 😊</w:t>
      </w:r>
    </w:p>
  </w:comment>
  <w:comment w:id="5" w:author="Carl Reed" w:date="2024-12-15T16:56:00Z" w:initials="CR">
    <w:p w14:paraId="0E10DCAF" w14:textId="77777777" w:rsidR="002E63A4" w:rsidRDefault="002E63A4" w:rsidP="002E63A4">
      <w:pPr>
        <w:pStyle w:val="CommentText"/>
      </w:pPr>
      <w:r>
        <w:rPr>
          <w:rStyle w:val="CommentReference"/>
        </w:rPr>
        <w:annotationRef/>
      </w:r>
      <w:r>
        <w:t>Should have a link and also CityGML not mentioned in norm ref or biblio.</w:t>
      </w:r>
    </w:p>
  </w:comment>
  <w:comment w:id="12" w:author="Carl Reed" w:date="2024-12-15T17:00:00Z" w:initials="CR">
    <w:p w14:paraId="54D09042" w14:textId="77777777" w:rsidR="002E63A4" w:rsidRDefault="002E63A4" w:rsidP="002E63A4">
      <w:pPr>
        <w:pStyle w:val="CommentText"/>
      </w:pPr>
      <w:r>
        <w:rPr>
          <w:rStyle w:val="CommentReference"/>
        </w:rPr>
        <w:annotationRef/>
      </w:r>
      <w:r>
        <w:t>How can they do this? Submit an OGC CR or submit a Git issue works.</w:t>
      </w:r>
    </w:p>
  </w:comment>
  <w:comment w:id="16" w:author="Carl Reed" w:date="2024-12-15T17:01:00Z" w:initials="CR">
    <w:p w14:paraId="70CDF5EB" w14:textId="77777777" w:rsidR="002E63A4" w:rsidRDefault="002E63A4" w:rsidP="002E63A4">
      <w:pPr>
        <w:pStyle w:val="CommentText"/>
      </w:pPr>
      <w:r>
        <w:rPr>
          <w:rStyle w:val="CommentReference"/>
        </w:rPr>
        <w:annotationRef/>
      </w:r>
      <w:r>
        <w:t>This repeats a paragraph in the abstract.</w:t>
      </w:r>
    </w:p>
  </w:comment>
  <w:comment w:id="19" w:author="Carl Reed" w:date="2024-12-15T17:02:00Z" w:initials="CR">
    <w:p w14:paraId="4016B572" w14:textId="77777777" w:rsidR="002E63A4" w:rsidRDefault="002E63A4" w:rsidP="002E63A4">
      <w:pPr>
        <w:pStyle w:val="CommentText"/>
      </w:pPr>
      <w:r>
        <w:rPr>
          <w:rStyle w:val="CommentReference"/>
        </w:rPr>
        <w:annotationRef/>
      </w:r>
      <w:r>
        <w:t>Aka standardization target types 😊</w:t>
      </w:r>
    </w:p>
  </w:comment>
  <w:comment w:id="20" w:author="Carl Reed" w:date="2024-12-15T17:03:00Z" w:initials="CR">
    <w:p w14:paraId="0F02E3F9" w14:textId="77777777" w:rsidR="00044CD7" w:rsidRDefault="00044CD7" w:rsidP="00044CD7">
      <w:pPr>
        <w:pStyle w:val="CommentText"/>
      </w:pPr>
      <w:r>
        <w:rPr>
          <w:rStyle w:val="CommentReference"/>
        </w:rPr>
        <w:annotationRef/>
      </w:r>
      <w:r>
        <w:t>Geospatial Data or domain?</w:t>
      </w:r>
    </w:p>
  </w:comment>
  <w:comment w:id="21" w:author="Carl Reed" w:date="2024-12-15T17:04:00Z" w:initials="CR">
    <w:p w14:paraId="33AE2CFF" w14:textId="77777777" w:rsidR="00044CD7" w:rsidRDefault="00044CD7" w:rsidP="00044CD7">
      <w:pPr>
        <w:pStyle w:val="CommentText"/>
      </w:pPr>
      <w:r>
        <w:rPr>
          <w:rStyle w:val="CommentReference"/>
        </w:rPr>
        <w:annotationRef/>
      </w:r>
      <w:r>
        <w:t xml:space="preserve">Please do not use “specifications”! </w:t>
      </w:r>
    </w:p>
  </w:comment>
  <w:comment w:id="38" w:author="Carl Reed" w:date="2024-12-15T17:08:00Z" w:initials="CR">
    <w:p w14:paraId="3B43FA14" w14:textId="77777777" w:rsidR="00044CD7" w:rsidRDefault="00044CD7" w:rsidP="00044CD7">
      <w:pPr>
        <w:pStyle w:val="CommentText"/>
      </w:pPr>
      <w:r>
        <w:rPr>
          <w:rStyle w:val="CommentReference"/>
        </w:rPr>
        <w:annotationRef/>
      </w:r>
      <w:r>
        <w:t>Just an aside. Hopefully there is a new version of this document in 1</w:t>
      </w:r>
      <w:r>
        <w:rPr>
          <w:vertAlign w:val="superscript"/>
        </w:rPr>
        <w:t>st</w:t>
      </w:r>
      <w:r>
        <w:t xml:space="preserve"> quarter 2025.</w:t>
      </w:r>
    </w:p>
  </w:comment>
  <w:comment w:id="41" w:author="Carl Reed" w:date="2024-12-15T17:12:00Z" w:initials="CR">
    <w:p w14:paraId="7C19E80A" w14:textId="77777777" w:rsidR="00044CD7" w:rsidRDefault="00044CD7" w:rsidP="00044CD7">
      <w:pPr>
        <w:pStyle w:val="CommentText"/>
      </w:pPr>
      <w:r>
        <w:rPr>
          <w:rStyle w:val="CommentReference"/>
        </w:rPr>
        <w:annotationRef/>
      </w:r>
      <w:r>
        <w:t>I have “spoken” to Rob A about this. About 10 years ago, the OGC members agreed to stop using “specification” when referring to an OGC Standard in any OGC document or PR. The content in the definitions register is an artifact from older OGC documents that the OGC scraped when building the registry. There are numerous artifacts such as this that Rob agrees need to be cleaned up. Not sure when this might happen 😊</w:t>
      </w:r>
    </w:p>
  </w:comment>
  <w:comment w:id="42" w:author="Carl Reed" w:date="2024-12-15T17:17:00Z" w:initials="CR">
    <w:p w14:paraId="77521A04" w14:textId="77777777" w:rsidR="00E44A4D" w:rsidRDefault="00E44A4D" w:rsidP="00E44A4D">
      <w:pPr>
        <w:pStyle w:val="CommentText"/>
      </w:pPr>
      <w:r>
        <w:rPr>
          <w:rStyle w:val="CommentReference"/>
        </w:rPr>
        <w:annotationRef/>
      </w:r>
      <w:r>
        <w:t>Not sure where this came from - not in the ModSpec (old) or new. Not in the ModSpec UML Model. Not that it is wrong - just not from a normative document. This definition is actually a composite of 3 requirements in the ModSpec</w:t>
      </w:r>
    </w:p>
  </w:comment>
  <w:comment w:id="62" w:author="Carl Reed" w:date="2024-12-16T11:05:00Z" w:initials="CR">
    <w:p w14:paraId="51B7EBB1" w14:textId="77777777" w:rsidR="007C77AC" w:rsidRDefault="007C77AC" w:rsidP="007C77AC">
      <w:pPr>
        <w:pStyle w:val="CommentText"/>
      </w:pPr>
      <w:r>
        <w:rPr>
          <w:rStyle w:val="CommentReference"/>
        </w:rPr>
        <w:annotationRef/>
      </w:r>
      <w:r>
        <w:t>Hopefully developers do not need to purchase a number of ISO Standards!</w:t>
      </w:r>
    </w:p>
  </w:comment>
  <w:comment w:id="71" w:author="Carl Reed" w:date="2024-12-16T11:08:00Z" w:initials="CR">
    <w:p w14:paraId="30FD7B40" w14:textId="77777777" w:rsidR="009F17B5" w:rsidRDefault="009F17B5" w:rsidP="009F17B5">
      <w:pPr>
        <w:pStyle w:val="CommentText"/>
      </w:pPr>
      <w:r>
        <w:rPr>
          <w:rStyle w:val="CommentReference"/>
        </w:rPr>
        <w:annotationRef/>
      </w:r>
      <w:r>
        <w:t>The ISO Standard?</w:t>
      </w:r>
    </w:p>
  </w:comment>
  <w:comment w:id="72" w:author="Carl Reed" w:date="2024-12-16T11:15:00Z" w:initials="CR">
    <w:p w14:paraId="3C08F195" w14:textId="77777777" w:rsidR="000A6065" w:rsidRDefault="00352709" w:rsidP="000A6065">
      <w:pPr>
        <w:pStyle w:val="CommentText"/>
      </w:pPr>
      <w:r>
        <w:rPr>
          <w:rStyle w:val="CommentReference"/>
        </w:rPr>
        <w:annotationRef/>
      </w:r>
      <w:r w:rsidR="000A6065">
        <w:t xml:space="preserve">Link does not resolve correctly. Also, 19107:2003 is not available on the OGC website nor is it easily found on the ISO website. 2003 has been withdrawn. However, ISO does maintain a copy for the document here: </w:t>
      </w:r>
      <w:hyperlink r:id="rId1" w:history="1">
        <w:r w:rsidR="000A6065" w:rsidRPr="00561E5F">
          <w:rPr>
            <w:rStyle w:val="Hyperlink"/>
          </w:rPr>
          <w:t>https://www.iso.org/obp/ui/#iso:std:iso:19107:ed-1:v1:en</w:t>
        </w:r>
      </w:hyperlink>
    </w:p>
  </w:comment>
  <w:comment w:id="92" w:author="Carl Reed" w:date="2024-12-16T11:46:00Z" w:initials="CR">
    <w:p w14:paraId="5EF2E2F5" w14:textId="77777777" w:rsidR="00F67265" w:rsidRDefault="00F67265" w:rsidP="00F67265">
      <w:pPr>
        <w:pStyle w:val="CommentText"/>
      </w:pPr>
      <w:r>
        <w:rPr>
          <w:rStyle w:val="CommentReference"/>
        </w:rPr>
        <w:annotationRef/>
      </w:r>
      <w:r>
        <w:t>Perhaps a link?</w:t>
      </w:r>
    </w:p>
  </w:comment>
  <w:comment w:id="94" w:author="Carl Reed" w:date="2024-12-16T11:48:00Z" w:initials="CR">
    <w:p w14:paraId="13701C25" w14:textId="77777777" w:rsidR="008E1472" w:rsidRDefault="008E1472" w:rsidP="008E1472">
      <w:pPr>
        <w:pStyle w:val="CommentText"/>
      </w:pPr>
      <w:r>
        <w:rPr>
          <w:rStyle w:val="CommentReference"/>
        </w:rPr>
        <w:annotationRef/>
      </w:r>
      <w:r>
        <w:t xml:space="preserve">Not needed. </w:t>
      </w:r>
    </w:p>
  </w:comment>
  <w:comment w:id="95" w:author="Carl Reed" w:date="2024-12-16T11:48:00Z" w:initials="CR">
    <w:p w14:paraId="21A61852" w14:textId="77777777" w:rsidR="008E1472" w:rsidRDefault="008E1472" w:rsidP="008E1472">
      <w:pPr>
        <w:pStyle w:val="CommentText"/>
      </w:pPr>
      <w:r>
        <w:rPr>
          <w:rStyle w:val="CommentReference"/>
        </w:rPr>
        <w:annotationRef/>
      </w:r>
      <w:r>
        <w:t>Not needed.</w:t>
      </w:r>
    </w:p>
  </w:comment>
  <w:comment w:id="96" w:author="Carl Reed" w:date="2024-12-16T11:48:00Z" w:initials="CR">
    <w:p w14:paraId="6B25912D" w14:textId="77777777" w:rsidR="00E45F90" w:rsidRDefault="00E45F90" w:rsidP="00E45F90">
      <w:pPr>
        <w:pStyle w:val="CommentText"/>
      </w:pPr>
      <w:r>
        <w:rPr>
          <w:rStyle w:val="CommentReference"/>
        </w:rPr>
        <w:annotationRef/>
      </w:r>
      <w:r>
        <w:t>Not needed</w:t>
      </w:r>
    </w:p>
  </w:comment>
  <w:comment w:id="97" w:author="Carl Reed" w:date="2024-12-16T11:49:00Z" w:initials="CR">
    <w:p w14:paraId="63337A05" w14:textId="77777777" w:rsidR="00E45F90" w:rsidRDefault="00E45F90" w:rsidP="00E45F90">
      <w:pPr>
        <w:pStyle w:val="CommentText"/>
      </w:pPr>
      <w:r>
        <w:rPr>
          <w:rStyle w:val="CommentReference"/>
        </w:rPr>
        <w:annotationRef/>
      </w:r>
      <w:r>
        <w:t>Not needed.</w:t>
      </w:r>
    </w:p>
  </w:comment>
  <w:comment w:id="98" w:author="Carl Reed" w:date="2024-12-16T11:49:00Z" w:initials="CR">
    <w:p w14:paraId="6985A7DE" w14:textId="77777777" w:rsidR="003E7C4F" w:rsidRDefault="003E7C4F" w:rsidP="003E7C4F">
      <w:pPr>
        <w:pStyle w:val="CommentText"/>
      </w:pPr>
      <w:r>
        <w:rPr>
          <w:rStyle w:val="CommentReference"/>
        </w:rPr>
        <w:annotationRef/>
      </w:r>
      <w:r>
        <w:t>Not needed.</w:t>
      </w:r>
    </w:p>
  </w:comment>
  <w:comment w:id="99" w:author="Carl Reed" w:date="2024-12-16T11:50:00Z" w:initials="CR">
    <w:p w14:paraId="395CBD56" w14:textId="77777777" w:rsidR="003E7C4F" w:rsidRDefault="003E7C4F" w:rsidP="003E7C4F">
      <w:pPr>
        <w:pStyle w:val="CommentText"/>
      </w:pPr>
      <w:r>
        <w:rPr>
          <w:rStyle w:val="CommentReference"/>
        </w:rPr>
        <w:annotationRef/>
      </w:r>
      <w:r>
        <w:t>Not needed.</w:t>
      </w:r>
    </w:p>
  </w:comment>
  <w:comment w:id="100" w:author="Carl Reed" w:date="2024-12-16T11:50:00Z" w:initials="CR">
    <w:p w14:paraId="55289A3E" w14:textId="77777777" w:rsidR="00423556" w:rsidRDefault="00423556" w:rsidP="00423556">
      <w:pPr>
        <w:pStyle w:val="CommentText"/>
      </w:pPr>
      <w:r>
        <w:rPr>
          <w:rStyle w:val="CommentReference"/>
        </w:rPr>
        <w:annotationRef/>
      </w:r>
      <w:r>
        <w:t>Not needed</w:t>
      </w:r>
    </w:p>
  </w:comment>
  <w:comment w:id="101" w:author="Carl Reed" w:date="2024-12-16T11:51:00Z" w:initials="CR">
    <w:p w14:paraId="3CF99E3B" w14:textId="77777777" w:rsidR="00E56411" w:rsidRDefault="00E56411" w:rsidP="00E56411">
      <w:pPr>
        <w:pStyle w:val="CommentText"/>
      </w:pPr>
      <w:r>
        <w:rPr>
          <w:rStyle w:val="CommentReference"/>
        </w:rPr>
        <w:annotationRef/>
      </w:r>
      <w:r>
        <w:t>Not needed.</w:t>
      </w:r>
    </w:p>
  </w:comment>
  <w:comment w:id="104" w:author="Carl Reed" w:date="2024-12-16T11:55:00Z" w:initials="CR">
    <w:p w14:paraId="1F174634" w14:textId="77777777" w:rsidR="00E468DC" w:rsidRDefault="00E468DC" w:rsidP="00E468DC">
      <w:pPr>
        <w:pStyle w:val="CommentText"/>
      </w:pPr>
      <w:r>
        <w:rPr>
          <w:rStyle w:val="CommentReference"/>
        </w:rPr>
        <w:annotationRef/>
      </w:r>
      <w:r>
        <w:t>Implementation instances??</w:t>
      </w:r>
    </w:p>
  </w:comment>
  <w:comment w:id="105" w:author="Carl Reed" w:date="2024-12-16T11:54:00Z" w:initials="CR">
    <w:p w14:paraId="7B08E0E8" w14:textId="71C1FE21" w:rsidR="00E468DC" w:rsidRDefault="00E468DC" w:rsidP="00E468DC">
      <w:pPr>
        <w:pStyle w:val="CommentText"/>
      </w:pPr>
      <w:r>
        <w:rPr>
          <w:rStyle w:val="CommentReference"/>
        </w:rPr>
        <w:annotationRef/>
      </w:r>
      <w:r>
        <w:t xml:space="preserve">Not exactly sure what this means? </w:t>
      </w:r>
    </w:p>
  </w:comment>
  <w:comment w:id="106" w:author="Carl Reed" w:date="2024-12-16T11:56:00Z" w:initials="CR">
    <w:p w14:paraId="66B283BB" w14:textId="77777777" w:rsidR="00507916" w:rsidRDefault="00507916" w:rsidP="00507916">
      <w:pPr>
        <w:pStyle w:val="CommentText"/>
      </w:pPr>
      <w:r>
        <w:rPr>
          <w:rStyle w:val="CommentReference"/>
        </w:rPr>
        <w:annotationRef/>
      </w:r>
      <w:r>
        <w:t>Not sure this is needed.</w:t>
      </w:r>
    </w:p>
  </w:comment>
  <w:comment w:id="107" w:author="Carl Reed" w:date="2024-12-16T11:56:00Z" w:initials="CR">
    <w:p w14:paraId="534539E6" w14:textId="77777777" w:rsidR="00507916" w:rsidRDefault="00507916" w:rsidP="00507916">
      <w:pPr>
        <w:pStyle w:val="CommentText"/>
      </w:pPr>
      <w:r>
        <w:rPr>
          <w:rStyle w:val="CommentReference"/>
        </w:rPr>
        <w:annotationRef/>
      </w:r>
      <w:r>
        <w:t>Not sure this is needed.</w:t>
      </w:r>
    </w:p>
  </w:comment>
  <w:comment w:id="108" w:author="Carl Reed" w:date="2024-12-16T11:56:00Z" w:initials="CR">
    <w:p w14:paraId="49286671" w14:textId="77777777" w:rsidR="00507916" w:rsidRDefault="00507916" w:rsidP="00507916">
      <w:pPr>
        <w:pStyle w:val="CommentText"/>
      </w:pPr>
      <w:r>
        <w:rPr>
          <w:rStyle w:val="CommentReference"/>
        </w:rPr>
        <w:annotationRef/>
      </w:r>
      <w:r>
        <w:t>Not sure this is needed.</w:t>
      </w:r>
    </w:p>
  </w:comment>
  <w:comment w:id="109" w:author="Carl Reed" w:date="2024-12-16T11:56:00Z" w:initials="CR">
    <w:p w14:paraId="1DCDC616" w14:textId="77777777" w:rsidR="00507916" w:rsidRDefault="00507916" w:rsidP="00507916">
      <w:pPr>
        <w:pStyle w:val="CommentText"/>
      </w:pPr>
      <w:r>
        <w:rPr>
          <w:rStyle w:val="CommentReference"/>
        </w:rPr>
        <w:annotationRef/>
      </w:r>
      <w:r>
        <w:t>Not sure this is needed.</w:t>
      </w:r>
    </w:p>
  </w:comment>
  <w:comment w:id="110" w:author="Carl Reed" w:date="2024-12-16T11:57:00Z" w:initials="CR">
    <w:p w14:paraId="248A9665" w14:textId="77777777" w:rsidR="00617AEF" w:rsidRDefault="00617AEF" w:rsidP="00617AEF">
      <w:pPr>
        <w:pStyle w:val="CommentText"/>
      </w:pPr>
      <w:r>
        <w:rPr>
          <w:rStyle w:val="CommentReference"/>
        </w:rPr>
        <w:annotationRef/>
      </w:r>
      <w:r>
        <w:t>Not sure this is needed.</w:t>
      </w:r>
    </w:p>
  </w:comment>
  <w:comment w:id="111" w:author="Carl Reed" w:date="2024-12-16T11:57:00Z" w:initials="CR">
    <w:p w14:paraId="1827AF45" w14:textId="77777777" w:rsidR="00617AEF" w:rsidRDefault="00617AEF" w:rsidP="00617AEF">
      <w:pPr>
        <w:pStyle w:val="CommentText"/>
      </w:pPr>
      <w:r>
        <w:rPr>
          <w:rStyle w:val="CommentReference"/>
        </w:rPr>
        <w:annotationRef/>
      </w:r>
      <w:r>
        <w:t>Not sure this is needed.</w:t>
      </w:r>
    </w:p>
  </w:comment>
  <w:comment w:id="112" w:author="Carl Reed" w:date="2024-12-16T11:57:00Z" w:initials="CR">
    <w:p w14:paraId="3133E5AF" w14:textId="77777777" w:rsidR="00617AEF" w:rsidRDefault="00617AEF" w:rsidP="00617AEF">
      <w:pPr>
        <w:pStyle w:val="CommentText"/>
      </w:pPr>
      <w:r>
        <w:rPr>
          <w:rStyle w:val="CommentReference"/>
        </w:rPr>
        <w:annotationRef/>
      </w:r>
      <w:r>
        <w:t>Not sure this is needed.</w:t>
      </w:r>
    </w:p>
  </w:comment>
  <w:comment w:id="117" w:author="Carl Reed" w:date="2024-12-16T12:01:00Z" w:initials="CR">
    <w:p w14:paraId="75A090B2" w14:textId="77777777" w:rsidR="001B12C5" w:rsidRDefault="001B12C5" w:rsidP="001B12C5">
      <w:pPr>
        <w:pStyle w:val="CommentText"/>
      </w:pPr>
      <w:r>
        <w:rPr>
          <w:rStyle w:val="CommentReference"/>
        </w:rPr>
        <w:annotationRef/>
      </w:r>
      <w:r>
        <w:t>Hate to dig through these 😊</w:t>
      </w:r>
    </w:p>
  </w:comment>
  <w:comment w:id="120" w:author="Carl Reed" w:date="2024-12-16T12:02:00Z" w:initials="CR">
    <w:p w14:paraId="1C55437C" w14:textId="77777777" w:rsidR="0056217F" w:rsidRDefault="0056217F" w:rsidP="0056217F">
      <w:pPr>
        <w:pStyle w:val="CommentText"/>
      </w:pPr>
      <w:r>
        <w:rPr>
          <w:rStyle w:val="CommentReference"/>
        </w:rPr>
        <w:annotationRef/>
      </w:r>
      <w:r>
        <w:t>Not sure this is needed.</w:t>
      </w:r>
    </w:p>
  </w:comment>
  <w:comment w:id="121" w:author="Carl Reed" w:date="2024-12-16T12:02:00Z" w:initials="CR">
    <w:p w14:paraId="31639B6E" w14:textId="77777777" w:rsidR="0056217F" w:rsidRDefault="0056217F" w:rsidP="0056217F">
      <w:pPr>
        <w:pStyle w:val="CommentText"/>
      </w:pPr>
      <w:r>
        <w:rPr>
          <w:rStyle w:val="CommentReference"/>
        </w:rPr>
        <w:annotationRef/>
      </w:r>
      <w:r>
        <w:t>Not sure this is needed.</w:t>
      </w:r>
    </w:p>
  </w:comment>
  <w:comment w:id="122" w:author="Carl Reed" w:date="2024-12-16T12:02:00Z" w:initials="CR">
    <w:p w14:paraId="64CD73DD" w14:textId="77777777" w:rsidR="0056217F" w:rsidRDefault="0056217F" w:rsidP="0056217F">
      <w:pPr>
        <w:pStyle w:val="CommentText"/>
      </w:pPr>
      <w:r>
        <w:rPr>
          <w:rStyle w:val="CommentReference"/>
        </w:rPr>
        <w:annotationRef/>
      </w:r>
      <w:r>
        <w:t>Not sure this is needed.</w:t>
      </w:r>
    </w:p>
  </w:comment>
  <w:comment w:id="125" w:author="Carl Reed" w:date="2024-12-16T12:04:00Z" w:initials="CR">
    <w:p w14:paraId="236A3B03" w14:textId="77777777" w:rsidR="00F86221" w:rsidRDefault="00F86221" w:rsidP="00F86221">
      <w:pPr>
        <w:pStyle w:val="CommentText"/>
      </w:pPr>
      <w:r>
        <w:rPr>
          <w:rStyle w:val="CommentReference"/>
        </w:rPr>
        <w:annotationRef/>
      </w:r>
      <w:r>
        <w:t>Does this need to be defined?</w:t>
      </w:r>
    </w:p>
  </w:comment>
  <w:comment w:id="129" w:author="Carl Reed" w:date="2024-12-16T12:07:00Z" w:initials="CR">
    <w:p w14:paraId="4C221A11" w14:textId="77777777" w:rsidR="005A3B2D" w:rsidRDefault="005A3B2D" w:rsidP="005A3B2D">
      <w:pPr>
        <w:pStyle w:val="CommentText"/>
      </w:pPr>
      <w:r>
        <w:rPr>
          <w:rStyle w:val="CommentReference"/>
        </w:rPr>
        <w:annotationRef/>
      </w:r>
      <w:r>
        <w:t>Not in Normative References.</w:t>
      </w:r>
    </w:p>
  </w:comment>
  <w:comment w:id="259" w:author="Carl Reed" w:date="2024-12-16T12:11:00Z" w:initials="CR">
    <w:p w14:paraId="2F42933B" w14:textId="77777777" w:rsidR="003C7023" w:rsidRDefault="00D07D8E" w:rsidP="003C7023">
      <w:pPr>
        <w:pStyle w:val="CommentText"/>
      </w:pPr>
      <w:r>
        <w:rPr>
          <w:rStyle w:val="CommentReference"/>
        </w:rPr>
        <w:annotationRef/>
      </w:r>
      <w:r w:rsidR="003C7023">
        <w:t>I would suggest only reference documents cited in this document that are not referenced in the normative references clause.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201778" w15:done="0"/>
  <w15:commentEx w15:paraId="0E10DCAF" w15:done="0"/>
  <w15:commentEx w15:paraId="54D09042" w15:done="0"/>
  <w15:commentEx w15:paraId="70CDF5EB" w15:done="0"/>
  <w15:commentEx w15:paraId="4016B572" w15:done="0"/>
  <w15:commentEx w15:paraId="0F02E3F9" w15:done="0"/>
  <w15:commentEx w15:paraId="33AE2CFF" w15:done="0"/>
  <w15:commentEx w15:paraId="3B43FA14" w15:done="0"/>
  <w15:commentEx w15:paraId="7C19E80A" w15:done="0"/>
  <w15:commentEx w15:paraId="77521A04" w15:done="0"/>
  <w15:commentEx w15:paraId="51B7EBB1" w15:done="0"/>
  <w15:commentEx w15:paraId="30FD7B40" w15:done="0"/>
  <w15:commentEx w15:paraId="3C08F195" w15:done="0"/>
  <w15:commentEx w15:paraId="5EF2E2F5" w15:done="0"/>
  <w15:commentEx w15:paraId="13701C25" w15:done="0"/>
  <w15:commentEx w15:paraId="21A61852" w15:done="0"/>
  <w15:commentEx w15:paraId="6B25912D" w15:done="0"/>
  <w15:commentEx w15:paraId="63337A05" w15:done="0"/>
  <w15:commentEx w15:paraId="6985A7DE" w15:done="0"/>
  <w15:commentEx w15:paraId="395CBD56" w15:done="0"/>
  <w15:commentEx w15:paraId="55289A3E" w15:done="0"/>
  <w15:commentEx w15:paraId="3CF99E3B" w15:done="0"/>
  <w15:commentEx w15:paraId="1F174634" w15:done="0"/>
  <w15:commentEx w15:paraId="7B08E0E8" w15:done="0"/>
  <w15:commentEx w15:paraId="66B283BB" w15:done="0"/>
  <w15:commentEx w15:paraId="534539E6" w15:done="0"/>
  <w15:commentEx w15:paraId="49286671" w15:done="0"/>
  <w15:commentEx w15:paraId="1DCDC616" w15:done="0"/>
  <w15:commentEx w15:paraId="248A9665" w15:done="0"/>
  <w15:commentEx w15:paraId="1827AF45" w15:done="0"/>
  <w15:commentEx w15:paraId="3133E5AF" w15:done="0"/>
  <w15:commentEx w15:paraId="75A090B2" w15:done="0"/>
  <w15:commentEx w15:paraId="1C55437C" w15:done="0"/>
  <w15:commentEx w15:paraId="31639B6E" w15:done="0"/>
  <w15:commentEx w15:paraId="64CD73DD" w15:done="0"/>
  <w15:commentEx w15:paraId="236A3B03" w15:done="0"/>
  <w15:commentEx w15:paraId="4C221A11" w15:done="0"/>
  <w15:commentEx w15:paraId="2F4293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428548" w16cex:dateUtc="2024-12-15T23:54:00Z"/>
  <w16cex:commentExtensible w16cex:durableId="3DD2D71F" w16cex:dateUtc="2024-12-15T23:56:00Z"/>
  <w16cex:commentExtensible w16cex:durableId="0B2498C5" w16cex:dateUtc="2024-12-16T00:00:00Z"/>
  <w16cex:commentExtensible w16cex:durableId="046D1123" w16cex:dateUtc="2024-12-16T00:01:00Z"/>
  <w16cex:commentExtensible w16cex:durableId="53E603E3" w16cex:dateUtc="2024-12-16T00:02:00Z"/>
  <w16cex:commentExtensible w16cex:durableId="41C32889" w16cex:dateUtc="2024-12-16T00:03:00Z"/>
  <w16cex:commentExtensible w16cex:durableId="3A16169B" w16cex:dateUtc="2024-12-16T00:04:00Z"/>
  <w16cex:commentExtensible w16cex:durableId="22E484EE" w16cex:dateUtc="2024-12-16T00:08:00Z"/>
  <w16cex:commentExtensible w16cex:durableId="1149E580" w16cex:dateUtc="2024-12-16T00:12:00Z"/>
  <w16cex:commentExtensible w16cex:durableId="677A4FAC" w16cex:dateUtc="2024-12-16T00:17:00Z"/>
  <w16cex:commentExtensible w16cex:durableId="2E6C96A7" w16cex:dateUtc="2024-12-16T18:05:00Z"/>
  <w16cex:commentExtensible w16cex:durableId="6F41E984" w16cex:dateUtc="2024-12-16T18:08:00Z"/>
  <w16cex:commentExtensible w16cex:durableId="7B8F6819" w16cex:dateUtc="2024-12-16T18:15:00Z"/>
  <w16cex:commentExtensible w16cex:durableId="4E071BFA" w16cex:dateUtc="2024-12-16T18:46:00Z"/>
  <w16cex:commentExtensible w16cex:durableId="440A3292" w16cex:dateUtc="2024-12-16T18:48:00Z"/>
  <w16cex:commentExtensible w16cex:durableId="0BCC2EE2" w16cex:dateUtc="2024-12-16T18:48:00Z"/>
  <w16cex:commentExtensible w16cex:durableId="1B2B4389" w16cex:dateUtc="2024-12-16T18:48:00Z"/>
  <w16cex:commentExtensible w16cex:durableId="7D05A830" w16cex:dateUtc="2024-12-16T18:49:00Z"/>
  <w16cex:commentExtensible w16cex:durableId="04FB6445" w16cex:dateUtc="2024-12-16T18:49:00Z"/>
  <w16cex:commentExtensible w16cex:durableId="4C1F35E0" w16cex:dateUtc="2024-12-16T18:50:00Z"/>
  <w16cex:commentExtensible w16cex:durableId="71B37520" w16cex:dateUtc="2024-12-16T18:50:00Z"/>
  <w16cex:commentExtensible w16cex:durableId="1CD45592" w16cex:dateUtc="2024-12-16T18:51:00Z"/>
  <w16cex:commentExtensible w16cex:durableId="1729BC5D" w16cex:dateUtc="2024-12-16T18:55:00Z"/>
  <w16cex:commentExtensible w16cex:durableId="007F9CFC" w16cex:dateUtc="2024-12-16T18:54:00Z"/>
  <w16cex:commentExtensible w16cex:durableId="4BAA8FB1" w16cex:dateUtc="2024-12-16T18:56:00Z"/>
  <w16cex:commentExtensible w16cex:durableId="29853DAE" w16cex:dateUtc="2024-12-16T18:56:00Z"/>
  <w16cex:commentExtensible w16cex:durableId="04CBC1D4" w16cex:dateUtc="2024-12-16T18:56:00Z"/>
  <w16cex:commentExtensible w16cex:durableId="16311357" w16cex:dateUtc="2024-12-16T18:56:00Z"/>
  <w16cex:commentExtensible w16cex:durableId="44B7752D" w16cex:dateUtc="2024-12-16T18:57:00Z"/>
  <w16cex:commentExtensible w16cex:durableId="5B8ECE6C" w16cex:dateUtc="2024-12-16T18:57:00Z"/>
  <w16cex:commentExtensible w16cex:durableId="6CAA7E13" w16cex:dateUtc="2024-12-16T18:57:00Z"/>
  <w16cex:commentExtensible w16cex:durableId="3D673974" w16cex:dateUtc="2024-12-16T19:01:00Z"/>
  <w16cex:commentExtensible w16cex:durableId="12002B2F" w16cex:dateUtc="2024-12-16T19:02:00Z"/>
  <w16cex:commentExtensible w16cex:durableId="32B7634E" w16cex:dateUtc="2024-12-16T19:02:00Z"/>
  <w16cex:commentExtensible w16cex:durableId="5AD89376" w16cex:dateUtc="2024-12-16T19:02:00Z"/>
  <w16cex:commentExtensible w16cex:durableId="24FCEF1E" w16cex:dateUtc="2024-12-16T19:04:00Z"/>
  <w16cex:commentExtensible w16cex:durableId="19FE8E38" w16cex:dateUtc="2024-12-16T19:07:00Z"/>
  <w16cex:commentExtensible w16cex:durableId="2774AB23" w16cex:dateUtc="2024-12-16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201778" w16cid:durableId="43428548"/>
  <w16cid:commentId w16cid:paraId="0E10DCAF" w16cid:durableId="3DD2D71F"/>
  <w16cid:commentId w16cid:paraId="54D09042" w16cid:durableId="0B2498C5"/>
  <w16cid:commentId w16cid:paraId="70CDF5EB" w16cid:durableId="046D1123"/>
  <w16cid:commentId w16cid:paraId="4016B572" w16cid:durableId="53E603E3"/>
  <w16cid:commentId w16cid:paraId="0F02E3F9" w16cid:durableId="41C32889"/>
  <w16cid:commentId w16cid:paraId="33AE2CFF" w16cid:durableId="3A16169B"/>
  <w16cid:commentId w16cid:paraId="3B43FA14" w16cid:durableId="22E484EE"/>
  <w16cid:commentId w16cid:paraId="7C19E80A" w16cid:durableId="1149E580"/>
  <w16cid:commentId w16cid:paraId="77521A04" w16cid:durableId="677A4FAC"/>
  <w16cid:commentId w16cid:paraId="51B7EBB1" w16cid:durableId="2E6C96A7"/>
  <w16cid:commentId w16cid:paraId="30FD7B40" w16cid:durableId="6F41E984"/>
  <w16cid:commentId w16cid:paraId="3C08F195" w16cid:durableId="7B8F6819"/>
  <w16cid:commentId w16cid:paraId="5EF2E2F5" w16cid:durableId="4E071BFA"/>
  <w16cid:commentId w16cid:paraId="13701C25" w16cid:durableId="440A3292"/>
  <w16cid:commentId w16cid:paraId="21A61852" w16cid:durableId="0BCC2EE2"/>
  <w16cid:commentId w16cid:paraId="6B25912D" w16cid:durableId="1B2B4389"/>
  <w16cid:commentId w16cid:paraId="63337A05" w16cid:durableId="7D05A830"/>
  <w16cid:commentId w16cid:paraId="6985A7DE" w16cid:durableId="04FB6445"/>
  <w16cid:commentId w16cid:paraId="395CBD56" w16cid:durableId="4C1F35E0"/>
  <w16cid:commentId w16cid:paraId="55289A3E" w16cid:durableId="71B37520"/>
  <w16cid:commentId w16cid:paraId="3CF99E3B" w16cid:durableId="1CD45592"/>
  <w16cid:commentId w16cid:paraId="1F174634" w16cid:durableId="1729BC5D"/>
  <w16cid:commentId w16cid:paraId="7B08E0E8" w16cid:durableId="007F9CFC"/>
  <w16cid:commentId w16cid:paraId="66B283BB" w16cid:durableId="4BAA8FB1"/>
  <w16cid:commentId w16cid:paraId="534539E6" w16cid:durableId="29853DAE"/>
  <w16cid:commentId w16cid:paraId="49286671" w16cid:durableId="04CBC1D4"/>
  <w16cid:commentId w16cid:paraId="1DCDC616" w16cid:durableId="16311357"/>
  <w16cid:commentId w16cid:paraId="248A9665" w16cid:durableId="44B7752D"/>
  <w16cid:commentId w16cid:paraId="1827AF45" w16cid:durableId="5B8ECE6C"/>
  <w16cid:commentId w16cid:paraId="3133E5AF" w16cid:durableId="6CAA7E13"/>
  <w16cid:commentId w16cid:paraId="75A090B2" w16cid:durableId="3D673974"/>
  <w16cid:commentId w16cid:paraId="1C55437C" w16cid:durableId="12002B2F"/>
  <w16cid:commentId w16cid:paraId="31639B6E" w16cid:durableId="32B7634E"/>
  <w16cid:commentId w16cid:paraId="64CD73DD" w16cid:durableId="5AD89376"/>
  <w16cid:commentId w16cid:paraId="236A3B03" w16cid:durableId="24FCEF1E"/>
  <w16cid:commentId w16cid:paraId="4C221A11" w16cid:durableId="19FE8E38"/>
  <w16cid:commentId w16cid:paraId="2F42933B" w16cid:durableId="2774AB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11EA"/>
    <w:multiLevelType w:val="multilevel"/>
    <w:tmpl w:val="D04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71131"/>
    <w:multiLevelType w:val="multilevel"/>
    <w:tmpl w:val="556C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E1086"/>
    <w:multiLevelType w:val="multilevel"/>
    <w:tmpl w:val="5280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C5E09"/>
    <w:multiLevelType w:val="multilevel"/>
    <w:tmpl w:val="7BF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0151A"/>
    <w:multiLevelType w:val="multilevel"/>
    <w:tmpl w:val="755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44407"/>
    <w:multiLevelType w:val="multilevel"/>
    <w:tmpl w:val="13F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D778E"/>
    <w:multiLevelType w:val="multilevel"/>
    <w:tmpl w:val="B1D6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613E9"/>
    <w:multiLevelType w:val="multilevel"/>
    <w:tmpl w:val="F19C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F14CC"/>
    <w:multiLevelType w:val="multilevel"/>
    <w:tmpl w:val="062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6477F"/>
    <w:multiLevelType w:val="multilevel"/>
    <w:tmpl w:val="158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21914">
    <w:abstractNumId w:val="8"/>
  </w:num>
  <w:num w:numId="2" w16cid:durableId="280919957">
    <w:abstractNumId w:val="7"/>
  </w:num>
  <w:num w:numId="3" w16cid:durableId="1760297876">
    <w:abstractNumId w:val="2"/>
  </w:num>
  <w:num w:numId="4" w16cid:durableId="1223902736">
    <w:abstractNumId w:val="4"/>
  </w:num>
  <w:num w:numId="5" w16cid:durableId="230191693">
    <w:abstractNumId w:val="6"/>
  </w:num>
  <w:num w:numId="6" w16cid:durableId="370808109">
    <w:abstractNumId w:val="3"/>
  </w:num>
  <w:num w:numId="7" w16cid:durableId="1065301671">
    <w:abstractNumId w:val="0"/>
  </w:num>
  <w:num w:numId="8" w16cid:durableId="344942492">
    <w:abstractNumId w:val="1"/>
  </w:num>
  <w:num w:numId="9" w16cid:durableId="1570386882">
    <w:abstractNumId w:val="5"/>
  </w:num>
  <w:num w:numId="10" w16cid:durableId="171607997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 Reed">
    <w15:presenceInfo w15:providerId="Windows Live" w15:userId="6d17b50bb60df2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A4"/>
    <w:rsid w:val="00025E55"/>
    <w:rsid w:val="00037557"/>
    <w:rsid w:val="00044CD7"/>
    <w:rsid w:val="000A6065"/>
    <w:rsid w:val="000C7169"/>
    <w:rsid w:val="001459A0"/>
    <w:rsid w:val="001B12C5"/>
    <w:rsid w:val="001D0C91"/>
    <w:rsid w:val="002E63A4"/>
    <w:rsid w:val="00317F7A"/>
    <w:rsid w:val="00352709"/>
    <w:rsid w:val="0037502A"/>
    <w:rsid w:val="0038008D"/>
    <w:rsid w:val="003C7023"/>
    <w:rsid w:val="003E7C4F"/>
    <w:rsid w:val="003F0AB4"/>
    <w:rsid w:val="00423556"/>
    <w:rsid w:val="0047773D"/>
    <w:rsid w:val="00495F33"/>
    <w:rsid w:val="00507916"/>
    <w:rsid w:val="0056217F"/>
    <w:rsid w:val="005A3B2D"/>
    <w:rsid w:val="005B7EF8"/>
    <w:rsid w:val="005C01D8"/>
    <w:rsid w:val="00617AEF"/>
    <w:rsid w:val="006A42E8"/>
    <w:rsid w:val="007C77AC"/>
    <w:rsid w:val="007D622D"/>
    <w:rsid w:val="0081108D"/>
    <w:rsid w:val="00821F4E"/>
    <w:rsid w:val="00831A06"/>
    <w:rsid w:val="00834EFE"/>
    <w:rsid w:val="008918CC"/>
    <w:rsid w:val="008E1472"/>
    <w:rsid w:val="009812AA"/>
    <w:rsid w:val="009F1277"/>
    <w:rsid w:val="009F17B5"/>
    <w:rsid w:val="00A60774"/>
    <w:rsid w:val="00A76096"/>
    <w:rsid w:val="00A960D6"/>
    <w:rsid w:val="00AA0FF1"/>
    <w:rsid w:val="00AD5C7D"/>
    <w:rsid w:val="00BB6BEE"/>
    <w:rsid w:val="00C166E8"/>
    <w:rsid w:val="00CC3CD2"/>
    <w:rsid w:val="00D07D8E"/>
    <w:rsid w:val="00D54B3A"/>
    <w:rsid w:val="00DE07E2"/>
    <w:rsid w:val="00E37AF6"/>
    <w:rsid w:val="00E44A4D"/>
    <w:rsid w:val="00E45F90"/>
    <w:rsid w:val="00E468DC"/>
    <w:rsid w:val="00E56411"/>
    <w:rsid w:val="00E75083"/>
    <w:rsid w:val="00EA3019"/>
    <w:rsid w:val="00F67265"/>
    <w:rsid w:val="00F8134C"/>
    <w:rsid w:val="00F84250"/>
    <w:rsid w:val="00F8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E096"/>
  <w15:chartTrackingRefBased/>
  <w15:docId w15:val="{85A5AB1B-F0C0-4F09-9854-00216EAA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6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6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6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6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6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6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3A4"/>
    <w:rPr>
      <w:rFonts w:eastAsiaTheme="majorEastAsia" w:cstheme="majorBidi"/>
      <w:color w:val="272727" w:themeColor="text1" w:themeTint="D8"/>
    </w:rPr>
  </w:style>
  <w:style w:type="paragraph" w:styleId="Title">
    <w:name w:val="Title"/>
    <w:basedOn w:val="Normal"/>
    <w:next w:val="Normal"/>
    <w:link w:val="TitleChar"/>
    <w:uiPriority w:val="10"/>
    <w:qFormat/>
    <w:rsid w:val="002E6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3A4"/>
    <w:pPr>
      <w:spacing w:before="160"/>
      <w:jc w:val="center"/>
    </w:pPr>
    <w:rPr>
      <w:i/>
      <w:iCs/>
      <w:color w:val="404040" w:themeColor="text1" w:themeTint="BF"/>
    </w:rPr>
  </w:style>
  <w:style w:type="character" w:customStyle="1" w:styleId="QuoteChar">
    <w:name w:val="Quote Char"/>
    <w:basedOn w:val="DefaultParagraphFont"/>
    <w:link w:val="Quote"/>
    <w:uiPriority w:val="29"/>
    <w:rsid w:val="002E63A4"/>
    <w:rPr>
      <w:i/>
      <w:iCs/>
      <w:color w:val="404040" w:themeColor="text1" w:themeTint="BF"/>
    </w:rPr>
  </w:style>
  <w:style w:type="paragraph" w:styleId="ListParagraph">
    <w:name w:val="List Paragraph"/>
    <w:basedOn w:val="Normal"/>
    <w:uiPriority w:val="34"/>
    <w:qFormat/>
    <w:rsid w:val="002E63A4"/>
    <w:pPr>
      <w:ind w:left="720"/>
      <w:contextualSpacing/>
    </w:pPr>
  </w:style>
  <w:style w:type="character" w:styleId="IntenseEmphasis">
    <w:name w:val="Intense Emphasis"/>
    <w:basedOn w:val="DefaultParagraphFont"/>
    <w:uiPriority w:val="21"/>
    <w:qFormat/>
    <w:rsid w:val="002E63A4"/>
    <w:rPr>
      <w:i/>
      <w:iCs/>
      <w:color w:val="0F4761" w:themeColor="accent1" w:themeShade="BF"/>
    </w:rPr>
  </w:style>
  <w:style w:type="paragraph" w:styleId="IntenseQuote">
    <w:name w:val="Intense Quote"/>
    <w:basedOn w:val="Normal"/>
    <w:next w:val="Normal"/>
    <w:link w:val="IntenseQuoteChar"/>
    <w:uiPriority w:val="30"/>
    <w:qFormat/>
    <w:rsid w:val="002E6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3A4"/>
    <w:rPr>
      <w:i/>
      <w:iCs/>
      <w:color w:val="0F4761" w:themeColor="accent1" w:themeShade="BF"/>
    </w:rPr>
  </w:style>
  <w:style w:type="character" w:styleId="IntenseReference">
    <w:name w:val="Intense Reference"/>
    <w:basedOn w:val="DefaultParagraphFont"/>
    <w:uiPriority w:val="32"/>
    <w:qFormat/>
    <w:rsid w:val="002E63A4"/>
    <w:rPr>
      <w:b/>
      <w:bCs/>
      <w:smallCaps/>
      <w:color w:val="0F4761" w:themeColor="accent1" w:themeShade="BF"/>
      <w:spacing w:val="5"/>
    </w:rPr>
  </w:style>
  <w:style w:type="paragraph" w:styleId="Revision">
    <w:name w:val="Revision"/>
    <w:hidden/>
    <w:uiPriority w:val="99"/>
    <w:semiHidden/>
    <w:rsid w:val="002E63A4"/>
    <w:pPr>
      <w:spacing w:after="0" w:line="240" w:lineRule="auto"/>
    </w:pPr>
  </w:style>
  <w:style w:type="character" w:styleId="CommentReference">
    <w:name w:val="annotation reference"/>
    <w:basedOn w:val="DefaultParagraphFont"/>
    <w:uiPriority w:val="99"/>
    <w:semiHidden/>
    <w:unhideWhenUsed/>
    <w:rsid w:val="002E63A4"/>
    <w:rPr>
      <w:sz w:val="16"/>
      <w:szCs w:val="16"/>
    </w:rPr>
  </w:style>
  <w:style w:type="paragraph" w:styleId="CommentText">
    <w:name w:val="annotation text"/>
    <w:basedOn w:val="Normal"/>
    <w:link w:val="CommentTextChar"/>
    <w:uiPriority w:val="99"/>
    <w:unhideWhenUsed/>
    <w:rsid w:val="002E63A4"/>
    <w:pPr>
      <w:spacing w:line="240" w:lineRule="auto"/>
    </w:pPr>
    <w:rPr>
      <w:sz w:val="20"/>
      <w:szCs w:val="20"/>
    </w:rPr>
  </w:style>
  <w:style w:type="character" w:customStyle="1" w:styleId="CommentTextChar">
    <w:name w:val="Comment Text Char"/>
    <w:basedOn w:val="DefaultParagraphFont"/>
    <w:link w:val="CommentText"/>
    <w:uiPriority w:val="99"/>
    <w:rsid w:val="002E63A4"/>
    <w:rPr>
      <w:sz w:val="20"/>
      <w:szCs w:val="20"/>
    </w:rPr>
  </w:style>
  <w:style w:type="paragraph" w:styleId="CommentSubject">
    <w:name w:val="annotation subject"/>
    <w:basedOn w:val="CommentText"/>
    <w:next w:val="CommentText"/>
    <w:link w:val="CommentSubjectChar"/>
    <w:uiPriority w:val="99"/>
    <w:semiHidden/>
    <w:unhideWhenUsed/>
    <w:rsid w:val="002E63A4"/>
    <w:rPr>
      <w:b/>
      <w:bCs/>
    </w:rPr>
  </w:style>
  <w:style w:type="character" w:customStyle="1" w:styleId="CommentSubjectChar">
    <w:name w:val="Comment Subject Char"/>
    <w:basedOn w:val="CommentTextChar"/>
    <w:link w:val="CommentSubject"/>
    <w:uiPriority w:val="99"/>
    <w:semiHidden/>
    <w:rsid w:val="002E63A4"/>
    <w:rPr>
      <w:b/>
      <w:bCs/>
      <w:sz w:val="20"/>
      <w:szCs w:val="20"/>
    </w:rPr>
  </w:style>
  <w:style w:type="character" w:styleId="Hyperlink">
    <w:name w:val="Hyperlink"/>
    <w:basedOn w:val="DefaultParagraphFont"/>
    <w:uiPriority w:val="99"/>
    <w:unhideWhenUsed/>
    <w:rsid w:val="00352709"/>
    <w:rPr>
      <w:color w:val="467886" w:themeColor="hyperlink"/>
      <w:u w:val="single"/>
    </w:rPr>
  </w:style>
  <w:style w:type="character" w:styleId="UnresolvedMention">
    <w:name w:val="Unresolved Mention"/>
    <w:basedOn w:val="DefaultParagraphFont"/>
    <w:uiPriority w:val="99"/>
    <w:semiHidden/>
    <w:unhideWhenUsed/>
    <w:rsid w:val="00352709"/>
    <w:rPr>
      <w:color w:val="605E5C"/>
      <w:shd w:val="clear" w:color="auto" w:fill="E1DFDD"/>
    </w:rPr>
  </w:style>
  <w:style w:type="numbering" w:customStyle="1" w:styleId="NoList1">
    <w:name w:val="No List1"/>
    <w:next w:val="NoList"/>
    <w:uiPriority w:val="99"/>
    <w:semiHidden/>
    <w:unhideWhenUsed/>
    <w:rsid w:val="00F84250"/>
  </w:style>
  <w:style w:type="paragraph" w:customStyle="1" w:styleId="msonormal0">
    <w:name w:val="msonormal"/>
    <w:basedOn w:val="Normal"/>
    <w:rsid w:val="00F8425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8425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llapsible">
    <w:name w:val="collapsible"/>
    <w:basedOn w:val="Normal"/>
    <w:rsid w:val="00F8425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guretitle">
    <w:name w:val="figuretitle"/>
    <w:basedOn w:val="Normal"/>
    <w:rsid w:val="00F842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84250"/>
    <w:rPr>
      <w:color w:val="800080"/>
      <w:u w:val="single"/>
    </w:rPr>
  </w:style>
  <w:style w:type="paragraph" w:customStyle="1" w:styleId="recommendationtitle">
    <w:name w:val="recommendationtitle"/>
    <w:basedOn w:val="Normal"/>
    <w:rsid w:val="00F842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Typewriter">
    <w:name w:val="HTML Typewriter"/>
    <w:basedOn w:val="DefaultParagraphFont"/>
    <w:uiPriority w:val="99"/>
    <w:semiHidden/>
    <w:unhideWhenUsed/>
    <w:rsid w:val="00F84250"/>
    <w:rPr>
      <w:rFonts w:ascii="Courier New" w:eastAsia="Times New Roman" w:hAnsi="Courier New" w:cs="Courier New"/>
      <w:sz w:val="20"/>
      <w:szCs w:val="20"/>
    </w:rPr>
  </w:style>
  <w:style w:type="paragraph" w:customStyle="1" w:styleId="tabletitle">
    <w:name w:val="tabletitle"/>
    <w:basedOn w:val="Normal"/>
    <w:rsid w:val="00F8425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ecommendationtesttitle">
    <w:name w:val="recommendationtesttitle"/>
    <w:basedOn w:val="Normal"/>
    <w:rsid w:val="00F8425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biblio">
    <w:name w:val="biblio"/>
    <w:basedOn w:val="Normal"/>
    <w:rsid w:val="00F8425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448681">
      <w:bodyDiv w:val="1"/>
      <w:marLeft w:val="0"/>
      <w:marRight w:val="0"/>
      <w:marTop w:val="0"/>
      <w:marBottom w:val="0"/>
      <w:divBdr>
        <w:top w:val="none" w:sz="0" w:space="0" w:color="auto"/>
        <w:left w:val="none" w:sz="0" w:space="0" w:color="auto"/>
        <w:bottom w:val="none" w:sz="0" w:space="0" w:color="auto"/>
        <w:right w:val="none" w:sz="0" w:space="0" w:color="auto"/>
      </w:divBdr>
      <w:divsChild>
        <w:div w:id="958682525">
          <w:marLeft w:val="0"/>
          <w:marRight w:val="0"/>
          <w:marTop w:val="0"/>
          <w:marBottom w:val="0"/>
          <w:divBdr>
            <w:top w:val="none" w:sz="0" w:space="0" w:color="auto"/>
            <w:left w:val="none" w:sz="0" w:space="0" w:color="auto"/>
            <w:bottom w:val="none" w:sz="0" w:space="0" w:color="auto"/>
            <w:right w:val="none" w:sz="0" w:space="0" w:color="auto"/>
          </w:divBdr>
          <w:divsChild>
            <w:div w:id="1430808438">
              <w:marLeft w:val="0"/>
              <w:marRight w:val="0"/>
              <w:marTop w:val="0"/>
              <w:marBottom w:val="0"/>
              <w:divBdr>
                <w:top w:val="none" w:sz="0" w:space="0" w:color="auto"/>
                <w:left w:val="none" w:sz="0" w:space="0" w:color="auto"/>
                <w:bottom w:val="none" w:sz="0" w:space="0" w:color="auto"/>
                <w:right w:val="none" w:sz="0" w:space="0" w:color="auto"/>
              </w:divBdr>
              <w:divsChild>
                <w:div w:id="1092629700">
                  <w:marLeft w:val="0"/>
                  <w:marRight w:val="0"/>
                  <w:marTop w:val="0"/>
                  <w:marBottom w:val="0"/>
                  <w:divBdr>
                    <w:top w:val="none" w:sz="0" w:space="0" w:color="auto"/>
                    <w:left w:val="none" w:sz="0" w:space="0" w:color="auto"/>
                    <w:bottom w:val="none" w:sz="0" w:space="0" w:color="auto"/>
                    <w:right w:val="none" w:sz="0" w:space="0" w:color="auto"/>
                  </w:divBdr>
                </w:div>
                <w:div w:id="1392462653">
                  <w:marLeft w:val="0"/>
                  <w:marRight w:val="0"/>
                  <w:marTop w:val="0"/>
                  <w:marBottom w:val="0"/>
                  <w:divBdr>
                    <w:top w:val="none" w:sz="0" w:space="0" w:color="auto"/>
                    <w:left w:val="none" w:sz="0" w:space="0" w:color="auto"/>
                    <w:bottom w:val="none" w:sz="0" w:space="0" w:color="auto"/>
                    <w:right w:val="none" w:sz="0" w:space="0" w:color="auto"/>
                  </w:divBdr>
                </w:div>
                <w:div w:id="1429539988">
                  <w:marLeft w:val="0"/>
                  <w:marRight w:val="0"/>
                  <w:marTop w:val="0"/>
                  <w:marBottom w:val="0"/>
                  <w:divBdr>
                    <w:top w:val="none" w:sz="0" w:space="0" w:color="auto"/>
                    <w:left w:val="none" w:sz="0" w:space="0" w:color="auto"/>
                    <w:bottom w:val="none" w:sz="0" w:space="0" w:color="auto"/>
                    <w:right w:val="none" w:sz="0" w:space="0" w:color="auto"/>
                  </w:divBdr>
                </w:div>
                <w:div w:id="518469171">
                  <w:marLeft w:val="0"/>
                  <w:marRight w:val="0"/>
                  <w:marTop w:val="0"/>
                  <w:marBottom w:val="0"/>
                  <w:divBdr>
                    <w:top w:val="none" w:sz="0" w:space="0" w:color="auto"/>
                    <w:left w:val="none" w:sz="0" w:space="0" w:color="auto"/>
                    <w:bottom w:val="none" w:sz="0" w:space="0" w:color="auto"/>
                    <w:right w:val="none" w:sz="0" w:space="0" w:color="auto"/>
                  </w:divBdr>
                </w:div>
              </w:divsChild>
            </w:div>
            <w:div w:id="716054010">
              <w:marLeft w:val="0"/>
              <w:marRight w:val="0"/>
              <w:marTop w:val="0"/>
              <w:marBottom w:val="0"/>
              <w:divBdr>
                <w:top w:val="none" w:sz="0" w:space="0" w:color="auto"/>
                <w:left w:val="none" w:sz="0" w:space="0" w:color="auto"/>
                <w:bottom w:val="none" w:sz="0" w:space="0" w:color="auto"/>
                <w:right w:val="none" w:sz="0" w:space="0" w:color="auto"/>
              </w:divBdr>
              <w:divsChild>
                <w:div w:id="1293710904">
                  <w:marLeft w:val="0"/>
                  <w:marRight w:val="0"/>
                  <w:marTop w:val="0"/>
                  <w:marBottom w:val="0"/>
                  <w:divBdr>
                    <w:top w:val="none" w:sz="0" w:space="0" w:color="auto"/>
                    <w:left w:val="none" w:sz="0" w:space="0" w:color="auto"/>
                    <w:bottom w:val="none" w:sz="0" w:space="0" w:color="auto"/>
                    <w:right w:val="none" w:sz="0" w:space="0" w:color="auto"/>
                  </w:divBdr>
                </w:div>
                <w:div w:id="198713185">
                  <w:marLeft w:val="0"/>
                  <w:marRight w:val="0"/>
                  <w:marTop w:val="0"/>
                  <w:marBottom w:val="0"/>
                  <w:divBdr>
                    <w:top w:val="none" w:sz="0" w:space="0" w:color="auto"/>
                    <w:left w:val="none" w:sz="0" w:space="0" w:color="auto"/>
                    <w:bottom w:val="none" w:sz="0" w:space="0" w:color="auto"/>
                    <w:right w:val="none" w:sz="0" w:space="0" w:color="auto"/>
                  </w:divBdr>
                </w:div>
              </w:divsChild>
            </w:div>
            <w:div w:id="771898010">
              <w:marLeft w:val="0"/>
              <w:marRight w:val="0"/>
              <w:marTop w:val="0"/>
              <w:marBottom w:val="0"/>
              <w:divBdr>
                <w:top w:val="none" w:sz="0" w:space="0" w:color="auto"/>
                <w:left w:val="none" w:sz="0" w:space="0" w:color="auto"/>
                <w:bottom w:val="none" w:sz="0" w:space="0" w:color="auto"/>
                <w:right w:val="none" w:sz="0" w:space="0" w:color="auto"/>
              </w:divBdr>
              <w:divsChild>
                <w:div w:id="19857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20201">
          <w:marLeft w:val="0"/>
          <w:marRight w:val="0"/>
          <w:marTop w:val="0"/>
          <w:marBottom w:val="0"/>
          <w:divBdr>
            <w:top w:val="none" w:sz="0" w:space="0" w:color="auto"/>
            <w:left w:val="none" w:sz="0" w:space="0" w:color="auto"/>
            <w:bottom w:val="none" w:sz="0" w:space="0" w:color="auto"/>
            <w:right w:val="none" w:sz="0" w:space="0" w:color="auto"/>
          </w:divBdr>
          <w:divsChild>
            <w:div w:id="397023842">
              <w:marLeft w:val="0"/>
              <w:marRight w:val="0"/>
              <w:marTop w:val="0"/>
              <w:marBottom w:val="0"/>
              <w:divBdr>
                <w:top w:val="none" w:sz="0" w:space="0" w:color="auto"/>
                <w:left w:val="none" w:sz="0" w:space="0" w:color="auto"/>
                <w:bottom w:val="none" w:sz="0" w:space="0" w:color="auto"/>
                <w:right w:val="none" w:sz="0" w:space="0" w:color="auto"/>
              </w:divBdr>
              <w:divsChild>
                <w:div w:id="309989739">
                  <w:marLeft w:val="0"/>
                  <w:marRight w:val="0"/>
                  <w:marTop w:val="0"/>
                  <w:marBottom w:val="0"/>
                  <w:divBdr>
                    <w:top w:val="none" w:sz="0" w:space="0" w:color="auto"/>
                    <w:left w:val="none" w:sz="0" w:space="0" w:color="auto"/>
                    <w:bottom w:val="none" w:sz="0" w:space="0" w:color="auto"/>
                    <w:right w:val="none" w:sz="0" w:space="0" w:color="auto"/>
                  </w:divBdr>
                </w:div>
                <w:div w:id="1239949437">
                  <w:marLeft w:val="0"/>
                  <w:marRight w:val="0"/>
                  <w:marTop w:val="0"/>
                  <w:marBottom w:val="0"/>
                  <w:divBdr>
                    <w:top w:val="none" w:sz="0" w:space="0" w:color="auto"/>
                    <w:left w:val="none" w:sz="0" w:space="0" w:color="auto"/>
                    <w:bottom w:val="none" w:sz="0" w:space="0" w:color="auto"/>
                    <w:right w:val="none" w:sz="0" w:space="0" w:color="auto"/>
                  </w:divBdr>
                </w:div>
                <w:div w:id="1598562700">
                  <w:marLeft w:val="0"/>
                  <w:marRight w:val="0"/>
                  <w:marTop w:val="0"/>
                  <w:marBottom w:val="0"/>
                  <w:divBdr>
                    <w:top w:val="none" w:sz="0" w:space="0" w:color="auto"/>
                    <w:left w:val="none" w:sz="0" w:space="0" w:color="auto"/>
                    <w:bottom w:val="none" w:sz="0" w:space="0" w:color="auto"/>
                    <w:right w:val="none" w:sz="0" w:space="0" w:color="auto"/>
                  </w:divBdr>
                  <w:divsChild>
                    <w:div w:id="723523171">
                      <w:marLeft w:val="0"/>
                      <w:marRight w:val="0"/>
                      <w:marTop w:val="0"/>
                      <w:marBottom w:val="0"/>
                      <w:divBdr>
                        <w:top w:val="none" w:sz="0" w:space="0" w:color="auto"/>
                        <w:left w:val="none" w:sz="0" w:space="0" w:color="auto"/>
                        <w:bottom w:val="none" w:sz="0" w:space="0" w:color="auto"/>
                        <w:right w:val="none" w:sz="0" w:space="0" w:color="auto"/>
                      </w:divBdr>
                    </w:div>
                    <w:div w:id="853542129">
                      <w:marLeft w:val="0"/>
                      <w:marRight w:val="0"/>
                      <w:marTop w:val="0"/>
                      <w:marBottom w:val="0"/>
                      <w:divBdr>
                        <w:top w:val="none" w:sz="0" w:space="0" w:color="auto"/>
                        <w:left w:val="none" w:sz="0" w:space="0" w:color="auto"/>
                        <w:bottom w:val="none" w:sz="0" w:space="0" w:color="auto"/>
                        <w:right w:val="none" w:sz="0" w:space="0" w:color="auto"/>
                      </w:divBdr>
                    </w:div>
                    <w:div w:id="279721827">
                      <w:marLeft w:val="0"/>
                      <w:marRight w:val="0"/>
                      <w:marTop w:val="0"/>
                      <w:marBottom w:val="0"/>
                      <w:divBdr>
                        <w:top w:val="none" w:sz="0" w:space="0" w:color="auto"/>
                        <w:left w:val="none" w:sz="0" w:space="0" w:color="auto"/>
                        <w:bottom w:val="none" w:sz="0" w:space="0" w:color="auto"/>
                        <w:right w:val="none" w:sz="0" w:space="0" w:color="auto"/>
                      </w:divBdr>
                    </w:div>
                    <w:div w:id="583994468">
                      <w:marLeft w:val="0"/>
                      <w:marRight w:val="0"/>
                      <w:marTop w:val="0"/>
                      <w:marBottom w:val="0"/>
                      <w:divBdr>
                        <w:top w:val="none" w:sz="0" w:space="0" w:color="auto"/>
                        <w:left w:val="none" w:sz="0" w:space="0" w:color="auto"/>
                        <w:bottom w:val="none" w:sz="0" w:space="0" w:color="auto"/>
                        <w:right w:val="none" w:sz="0" w:space="0" w:color="auto"/>
                      </w:divBdr>
                    </w:div>
                  </w:divsChild>
                </w:div>
                <w:div w:id="1041973736">
                  <w:marLeft w:val="0"/>
                  <w:marRight w:val="0"/>
                  <w:marTop w:val="0"/>
                  <w:marBottom w:val="0"/>
                  <w:divBdr>
                    <w:top w:val="none" w:sz="0" w:space="0" w:color="auto"/>
                    <w:left w:val="none" w:sz="0" w:space="0" w:color="auto"/>
                    <w:bottom w:val="none" w:sz="0" w:space="0" w:color="auto"/>
                    <w:right w:val="none" w:sz="0" w:space="0" w:color="auto"/>
                  </w:divBdr>
                  <w:divsChild>
                    <w:div w:id="2026206056">
                      <w:marLeft w:val="0"/>
                      <w:marRight w:val="0"/>
                      <w:marTop w:val="0"/>
                      <w:marBottom w:val="0"/>
                      <w:divBdr>
                        <w:top w:val="none" w:sz="0" w:space="0" w:color="auto"/>
                        <w:left w:val="none" w:sz="0" w:space="0" w:color="auto"/>
                        <w:bottom w:val="none" w:sz="0" w:space="0" w:color="auto"/>
                        <w:right w:val="none" w:sz="0" w:space="0" w:color="auto"/>
                      </w:divBdr>
                    </w:div>
                    <w:div w:id="478544588">
                      <w:marLeft w:val="0"/>
                      <w:marRight w:val="0"/>
                      <w:marTop w:val="0"/>
                      <w:marBottom w:val="0"/>
                      <w:divBdr>
                        <w:top w:val="none" w:sz="0" w:space="0" w:color="auto"/>
                        <w:left w:val="none" w:sz="0" w:space="0" w:color="auto"/>
                        <w:bottom w:val="none" w:sz="0" w:space="0" w:color="auto"/>
                        <w:right w:val="none" w:sz="0" w:space="0" w:color="auto"/>
                      </w:divBdr>
                    </w:div>
                    <w:div w:id="675108259">
                      <w:marLeft w:val="0"/>
                      <w:marRight w:val="0"/>
                      <w:marTop w:val="0"/>
                      <w:marBottom w:val="0"/>
                      <w:divBdr>
                        <w:top w:val="none" w:sz="0" w:space="0" w:color="auto"/>
                        <w:left w:val="none" w:sz="0" w:space="0" w:color="auto"/>
                        <w:bottom w:val="none" w:sz="0" w:space="0" w:color="auto"/>
                        <w:right w:val="none" w:sz="0" w:space="0" w:color="auto"/>
                      </w:divBdr>
                    </w:div>
                    <w:div w:id="520509768">
                      <w:marLeft w:val="0"/>
                      <w:marRight w:val="0"/>
                      <w:marTop w:val="0"/>
                      <w:marBottom w:val="0"/>
                      <w:divBdr>
                        <w:top w:val="none" w:sz="0" w:space="0" w:color="auto"/>
                        <w:left w:val="none" w:sz="0" w:space="0" w:color="auto"/>
                        <w:bottom w:val="none" w:sz="0" w:space="0" w:color="auto"/>
                        <w:right w:val="none" w:sz="0" w:space="0" w:color="auto"/>
                      </w:divBdr>
                    </w:div>
                  </w:divsChild>
                </w:div>
                <w:div w:id="509956236">
                  <w:marLeft w:val="0"/>
                  <w:marRight w:val="0"/>
                  <w:marTop w:val="0"/>
                  <w:marBottom w:val="0"/>
                  <w:divBdr>
                    <w:top w:val="none" w:sz="0" w:space="0" w:color="auto"/>
                    <w:left w:val="none" w:sz="0" w:space="0" w:color="auto"/>
                    <w:bottom w:val="none" w:sz="0" w:space="0" w:color="auto"/>
                    <w:right w:val="none" w:sz="0" w:space="0" w:color="auto"/>
                  </w:divBdr>
                  <w:divsChild>
                    <w:div w:id="1561138218">
                      <w:marLeft w:val="0"/>
                      <w:marRight w:val="0"/>
                      <w:marTop w:val="0"/>
                      <w:marBottom w:val="0"/>
                      <w:divBdr>
                        <w:top w:val="none" w:sz="0" w:space="0" w:color="auto"/>
                        <w:left w:val="none" w:sz="0" w:space="0" w:color="auto"/>
                        <w:bottom w:val="none" w:sz="0" w:space="0" w:color="auto"/>
                        <w:right w:val="none" w:sz="0" w:space="0" w:color="auto"/>
                      </w:divBdr>
                    </w:div>
                    <w:div w:id="484973198">
                      <w:marLeft w:val="0"/>
                      <w:marRight w:val="0"/>
                      <w:marTop w:val="0"/>
                      <w:marBottom w:val="0"/>
                      <w:divBdr>
                        <w:top w:val="none" w:sz="0" w:space="0" w:color="auto"/>
                        <w:left w:val="none" w:sz="0" w:space="0" w:color="auto"/>
                        <w:bottom w:val="none" w:sz="0" w:space="0" w:color="auto"/>
                        <w:right w:val="none" w:sz="0" w:space="0" w:color="auto"/>
                      </w:divBdr>
                    </w:div>
                    <w:div w:id="2053067060">
                      <w:marLeft w:val="0"/>
                      <w:marRight w:val="0"/>
                      <w:marTop w:val="0"/>
                      <w:marBottom w:val="0"/>
                      <w:divBdr>
                        <w:top w:val="none" w:sz="0" w:space="0" w:color="auto"/>
                        <w:left w:val="none" w:sz="0" w:space="0" w:color="auto"/>
                        <w:bottom w:val="none" w:sz="0" w:space="0" w:color="auto"/>
                        <w:right w:val="none" w:sz="0" w:space="0" w:color="auto"/>
                      </w:divBdr>
                    </w:div>
                    <w:div w:id="1214149766">
                      <w:marLeft w:val="0"/>
                      <w:marRight w:val="0"/>
                      <w:marTop w:val="0"/>
                      <w:marBottom w:val="0"/>
                      <w:divBdr>
                        <w:top w:val="none" w:sz="0" w:space="0" w:color="auto"/>
                        <w:left w:val="none" w:sz="0" w:space="0" w:color="auto"/>
                        <w:bottom w:val="none" w:sz="0" w:space="0" w:color="auto"/>
                        <w:right w:val="none" w:sz="0" w:space="0" w:color="auto"/>
                      </w:divBdr>
                    </w:div>
                    <w:div w:id="793332234">
                      <w:marLeft w:val="0"/>
                      <w:marRight w:val="0"/>
                      <w:marTop w:val="0"/>
                      <w:marBottom w:val="0"/>
                      <w:divBdr>
                        <w:top w:val="none" w:sz="0" w:space="0" w:color="auto"/>
                        <w:left w:val="none" w:sz="0" w:space="0" w:color="auto"/>
                        <w:bottom w:val="none" w:sz="0" w:space="0" w:color="auto"/>
                        <w:right w:val="none" w:sz="0" w:space="0" w:color="auto"/>
                      </w:divBdr>
                    </w:div>
                    <w:div w:id="1593392075">
                      <w:marLeft w:val="0"/>
                      <w:marRight w:val="0"/>
                      <w:marTop w:val="0"/>
                      <w:marBottom w:val="0"/>
                      <w:divBdr>
                        <w:top w:val="none" w:sz="0" w:space="0" w:color="auto"/>
                        <w:left w:val="none" w:sz="0" w:space="0" w:color="auto"/>
                        <w:bottom w:val="none" w:sz="0" w:space="0" w:color="auto"/>
                        <w:right w:val="none" w:sz="0" w:space="0" w:color="auto"/>
                      </w:divBdr>
                    </w:div>
                    <w:div w:id="440271592">
                      <w:marLeft w:val="0"/>
                      <w:marRight w:val="0"/>
                      <w:marTop w:val="0"/>
                      <w:marBottom w:val="0"/>
                      <w:divBdr>
                        <w:top w:val="none" w:sz="0" w:space="0" w:color="auto"/>
                        <w:left w:val="none" w:sz="0" w:space="0" w:color="auto"/>
                        <w:bottom w:val="none" w:sz="0" w:space="0" w:color="auto"/>
                        <w:right w:val="none" w:sz="0" w:space="0" w:color="auto"/>
                      </w:divBdr>
                    </w:div>
                    <w:div w:id="157966300">
                      <w:marLeft w:val="0"/>
                      <w:marRight w:val="0"/>
                      <w:marTop w:val="0"/>
                      <w:marBottom w:val="0"/>
                      <w:divBdr>
                        <w:top w:val="none" w:sz="0" w:space="0" w:color="auto"/>
                        <w:left w:val="none" w:sz="0" w:space="0" w:color="auto"/>
                        <w:bottom w:val="none" w:sz="0" w:space="0" w:color="auto"/>
                        <w:right w:val="none" w:sz="0" w:space="0" w:color="auto"/>
                      </w:divBdr>
                    </w:div>
                  </w:divsChild>
                </w:div>
                <w:div w:id="148912190">
                  <w:marLeft w:val="0"/>
                  <w:marRight w:val="0"/>
                  <w:marTop w:val="0"/>
                  <w:marBottom w:val="0"/>
                  <w:divBdr>
                    <w:top w:val="none" w:sz="0" w:space="0" w:color="auto"/>
                    <w:left w:val="none" w:sz="0" w:space="0" w:color="auto"/>
                    <w:bottom w:val="none" w:sz="0" w:space="0" w:color="auto"/>
                    <w:right w:val="none" w:sz="0" w:space="0" w:color="auto"/>
                  </w:divBdr>
                  <w:divsChild>
                    <w:div w:id="1697341950">
                      <w:marLeft w:val="0"/>
                      <w:marRight w:val="0"/>
                      <w:marTop w:val="0"/>
                      <w:marBottom w:val="0"/>
                      <w:divBdr>
                        <w:top w:val="none" w:sz="0" w:space="0" w:color="auto"/>
                        <w:left w:val="none" w:sz="0" w:space="0" w:color="auto"/>
                        <w:bottom w:val="none" w:sz="0" w:space="0" w:color="auto"/>
                        <w:right w:val="none" w:sz="0" w:space="0" w:color="auto"/>
                      </w:divBdr>
                    </w:div>
                    <w:div w:id="1757631668">
                      <w:marLeft w:val="0"/>
                      <w:marRight w:val="0"/>
                      <w:marTop w:val="0"/>
                      <w:marBottom w:val="0"/>
                      <w:divBdr>
                        <w:top w:val="none" w:sz="0" w:space="0" w:color="auto"/>
                        <w:left w:val="none" w:sz="0" w:space="0" w:color="auto"/>
                        <w:bottom w:val="none" w:sz="0" w:space="0" w:color="auto"/>
                        <w:right w:val="none" w:sz="0" w:space="0" w:color="auto"/>
                      </w:divBdr>
                    </w:div>
                    <w:div w:id="254635533">
                      <w:marLeft w:val="0"/>
                      <w:marRight w:val="0"/>
                      <w:marTop w:val="0"/>
                      <w:marBottom w:val="0"/>
                      <w:divBdr>
                        <w:top w:val="none" w:sz="0" w:space="0" w:color="auto"/>
                        <w:left w:val="none" w:sz="0" w:space="0" w:color="auto"/>
                        <w:bottom w:val="none" w:sz="0" w:space="0" w:color="auto"/>
                        <w:right w:val="none" w:sz="0" w:space="0" w:color="auto"/>
                      </w:divBdr>
                    </w:div>
                  </w:divsChild>
                </w:div>
                <w:div w:id="19278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4884">
          <w:marLeft w:val="0"/>
          <w:marRight w:val="0"/>
          <w:marTop w:val="0"/>
          <w:marBottom w:val="0"/>
          <w:divBdr>
            <w:top w:val="none" w:sz="0" w:space="0" w:color="auto"/>
            <w:left w:val="none" w:sz="0" w:space="0" w:color="auto"/>
            <w:bottom w:val="none" w:sz="0" w:space="0" w:color="auto"/>
            <w:right w:val="none" w:sz="0" w:space="0" w:color="auto"/>
          </w:divBdr>
        </w:div>
        <w:div w:id="423847320">
          <w:marLeft w:val="0"/>
          <w:marRight w:val="0"/>
          <w:marTop w:val="0"/>
          <w:marBottom w:val="0"/>
          <w:divBdr>
            <w:top w:val="none" w:sz="0" w:space="0" w:color="auto"/>
            <w:left w:val="none" w:sz="0" w:space="0" w:color="auto"/>
            <w:bottom w:val="none" w:sz="0" w:space="0" w:color="auto"/>
            <w:right w:val="none" w:sz="0" w:space="0" w:color="auto"/>
          </w:divBdr>
        </w:div>
      </w:divsChild>
    </w:div>
    <w:div w:id="453137200">
      <w:bodyDiv w:val="1"/>
      <w:marLeft w:val="0"/>
      <w:marRight w:val="0"/>
      <w:marTop w:val="0"/>
      <w:marBottom w:val="0"/>
      <w:divBdr>
        <w:top w:val="none" w:sz="0" w:space="0" w:color="auto"/>
        <w:left w:val="none" w:sz="0" w:space="0" w:color="auto"/>
        <w:bottom w:val="none" w:sz="0" w:space="0" w:color="auto"/>
        <w:right w:val="none" w:sz="0" w:space="0" w:color="auto"/>
      </w:divBdr>
      <w:divsChild>
        <w:div w:id="415591214">
          <w:marLeft w:val="0"/>
          <w:marRight w:val="0"/>
          <w:marTop w:val="0"/>
          <w:marBottom w:val="0"/>
          <w:divBdr>
            <w:top w:val="none" w:sz="0" w:space="0" w:color="auto"/>
            <w:left w:val="none" w:sz="0" w:space="0" w:color="auto"/>
            <w:bottom w:val="none" w:sz="0" w:space="0" w:color="auto"/>
            <w:right w:val="none" w:sz="0" w:space="0" w:color="auto"/>
          </w:divBdr>
          <w:divsChild>
            <w:div w:id="1269511110">
              <w:marLeft w:val="0"/>
              <w:marRight w:val="0"/>
              <w:marTop w:val="0"/>
              <w:marBottom w:val="0"/>
              <w:divBdr>
                <w:top w:val="none" w:sz="0" w:space="0" w:color="auto"/>
                <w:left w:val="none" w:sz="0" w:space="0" w:color="auto"/>
                <w:bottom w:val="none" w:sz="0" w:space="0" w:color="auto"/>
                <w:right w:val="none" w:sz="0" w:space="0" w:color="auto"/>
              </w:divBdr>
            </w:div>
            <w:div w:id="1110976758">
              <w:marLeft w:val="0"/>
              <w:marRight w:val="0"/>
              <w:marTop w:val="0"/>
              <w:marBottom w:val="0"/>
              <w:divBdr>
                <w:top w:val="none" w:sz="0" w:space="0" w:color="auto"/>
                <w:left w:val="none" w:sz="0" w:space="0" w:color="auto"/>
                <w:bottom w:val="none" w:sz="0" w:space="0" w:color="auto"/>
                <w:right w:val="none" w:sz="0" w:space="0" w:color="auto"/>
              </w:divBdr>
            </w:div>
            <w:div w:id="132330100">
              <w:marLeft w:val="0"/>
              <w:marRight w:val="0"/>
              <w:marTop w:val="0"/>
              <w:marBottom w:val="0"/>
              <w:divBdr>
                <w:top w:val="none" w:sz="0" w:space="0" w:color="auto"/>
                <w:left w:val="none" w:sz="0" w:space="0" w:color="auto"/>
                <w:bottom w:val="none" w:sz="0" w:space="0" w:color="auto"/>
                <w:right w:val="none" w:sz="0" w:space="0" w:color="auto"/>
              </w:divBdr>
            </w:div>
            <w:div w:id="433987447">
              <w:marLeft w:val="0"/>
              <w:marRight w:val="0"/>
              <w:marTop w:val="0"/>
              <w:marBottom w:val="0"/>
              <w:divBdr>
                <w:top w:val="none" w:sz="0" w:space="0" w:color="auto"/>
                <w:left w:val="none" w:sz="0" w:space="0" w:color="auto"/>
                <w:bottom w:val="none" w:sz="0" w:space="0" w:color="auto"/>
                <w:right w:val="none" w:sz="0" w:space="0" w:color="auto"/>
              </w:divBdr>
            </w:div>
          </w:divsChild>
        </w:div>
        <w:div w:id="1659262884">
          <w:marLeft w:val="0"/>
          <w:marRight w:val="0"/>
          <w:marTop w:val="0"/>
          <w:marBottom w:val="0"/>
          <w:divBdr>
            <w:top w:val="none" w:sz="0" w:space="0" w:color="auto"/>
            <w:left w:val="none" w:sz="0" w:space="0" w:color="auto"/>
            <w:bottom w:val="none" w:sz="0" w:space="0" w:color="auto"/>
            <w:right w:val="none" w:sz="0" w:space="0" w:color="auto"/>
          </w:divBdr>
        </w:div>
        <w:div w:id="1283003939">
          <w:marLeft w:val="0"/>
          <w:marRight w:val="0"/>
          <w:marTop w:val="0"/>
          <w:marBottom w:val="0"/>
          <w:divBdr>
            <w:top w:val="none" w:sz="0" w:space="0" w:color="auto"/>
            <w:left w:val="none" w:sz="0" w:space="0" w:color="auto"/>
            <w:bottom w:val="none" w:sz="0" w:space="0" w:color="auto"/>
            <w:right w:val="none" w:sz="0" w:space="0" w:color="auto"/>
          </w:divBdr>
          <w:divsChild>
            <w:div w:id="1619993626">
              <w:marLeft w:val="0"/>
              <w:marRight w:val="0"/>
              <w:marTop w:val="0"/>
              <w:marBottom w:val="0"/>
              <w:divBdr>
                <w:top w:val="none" w:sz="0" w:space="0" w:color="auto"/>
                <w:left w:val="none" w:sz="0" w:space="0" w:color="auto"/>
                <w:bottom w:val="none" w:sz="0" w:space="0" w:color="auto"/>
                <w:right w:val="none" w:sz="0" w:space="0" w:color="auto"/>
              </w:divBdr>
            </w:div>
            <w:div w:id="495924318">
              <w:marLeft w:val="0"/>
              <w:marRight w:val="0"/>
              <w:marTop w:val="0"/>
              <w:marBottom w:val="0"/>
              <w:divBdr>
                <w:top w:val="none" w:sz="0" w:space="0" w:color="auto"/>
                <w:left w:val="none" w:sz="0" w:space="0" w:color="auto"/>
                <w:bottom w:val="none" w:sz="0" w:space="0" w:color="auto"/>
                <w:right w:val="none" w:sz="0" w:space="0" w:color="auto"/>
              </w:divBdr>
            </w:div>
            <w:div w:id="601836608">
              <w:marLeft w:val="0"/>
              <w:marRight w:val="0"/>
              <w:marTop w:val="0"/>
              <w:marBottom w:val="0"/>
              <w:divBdr>
                <w:top w:val="none" w:sz="0" w:space="0" w:color="auto"/>
                <w:left w:val="none" w:sz="0" w:space="0" w:color="auto"/>
                <w:bottom w:val="none" w:sz="0" w:space="0" w:color="auto"/>
                <w:right w:val="none" w:sz="0" w:space="0" w:color="auto"/>
              </w:divBdr>
            </w:div>
            <w:div w:id="1613592642">
              <w:marLeft w:val="0"/>
              <w:marRight w:val="0"/>
              <w:marTop w:val="0"/>
              <w:marBottom w:val="0"/>
              <w:divBdr>
                <w:top w:val="none" w:sz="0" w:space="0" w:color="auto"/>
                <w:left w:val="none" w:sz="0" w:space="0" w:color="auto"/>
                <w:bottom w:val="none" w:sz="0" w:space="0" w:color="auto"/>
                <w:right w:val="none" w:sz="0" w:space="0" w:color="auto"/>
              </w:divBdr>
            </w:div>
            <w:div w:id="872305322">
              <w:marLeft w:val="0"/>
              <w:marRight w:val="0"/>
              <w:marTop w:val="0"/>
              <w:marBottom w:val="0"/>
              <w:divBdr>
                <w:top w:val="none" w:sz="0" w:space="0" w:color="auto"/>
                <w:left w:val="none" w:sz="0" w:space="0" w:color="auto"/>
                <w:bottom w:val="none" w:sz="0" w:space="0" w:color="auto"/>
                <w:right w:val="none" w:sz="0" w:space="0" w:color="auto"/>
              </w:divBdr>
            </w:div>
            <w:div w:id="1447432016">
              <w:marLeft w:val="0"/>
              <w:marRight w:val="0"/>
              <w:marTop w:val="0"/>
              <w:marBottom w:val="0"/>
              <w:divBdr>
                <w:top w:val="none" w:sz="0" w:space="0" w:color="auto"/>
                <w:left w:val="none" w:sz="0" w:space="0" w:color="auto"/>
                <w:bottom w:val="none" w:sz="0" w:space="0" w:color="auto"/>
                <w:right w:val="none" w:sz="0" w:space="0" w:color="auto"/>
              </w:divBdr>
            </w:div>
            <w:div w:id="174005176">
              <w:marLeft w:val="0"/>
              <w:marRight w:val="0"/>
              <w:marTop w:val="0"/>
              <w:marBottom w:val="0"/>
              <w:divBdr>
                <w:top w:val="none" w:sz="0" w:space="0" w:color="auto"/>
                <w:left w:val="none" w:sz="0" w:space="0" w:color="auto"/>
                <w:bottom w:val="none" w:sz="0" w:space="0" w:color="auto"/>
                <w:right w:val="none" w:sz="0" w:space="0" w:color="auto"/>
              </w:divBdr>
            </w:div>
            <w:div w:id="1702971816">
              <w:marLeft w:val="0"/>
              <w:marRight w:val="0"/>
              <w:marTop w:val="0"/>
              <w:marBottom w:val="0"/>
              <w:divBdr>
                <w:top w:val="none" w:sz="0" w:space="0" w:color="auto"/>
                <w:left w:val="none" w:sz="0" w:space="0" w:color="auto"/>
                <w:bottom w:val="none" w:sz="0" w:space="0" w:color="auto"/>
                <w:right w:val="none" w:sz="0" w:space="0" w:color="auto"/>
              </w:divBdr>
            </w:div>
            <w:div w:id="1399210657">
              <w:marLeft w:val="0"/>
              <w:marRight w:val="0"/>
              <w:marTop w:val="0"/>
              <w:marBottom w:val="0"/>
              <w:divBdr>
                <w:top w:val="none" w:sz="0" w:space="0" w:color="auto"/>
                <w:left w:val="none" w:sz="0" w:space="0" w:color="auto"/>
                <w:bottom w:val="none" w:sz="0" w:space="0" w:color="auto"/>
                <w:right w:val="none" w:sz="0" w:space="0" w:color="auto"/>
              </w:divBdr>
            </w:div>
            <w:div w:id="933828670">
              <w:marLeft w:val="0"/>
              <w:marRight w:val="0"/>
              <w:marTop w:val="0"/>
              <w:marBottom w:val="0"/>
              <w:divBdr>
                <w:top w:val="none" w:sz="0" w:space="0" w:color="auto"/>
                <w:left w:val="none" w:sz="0" w:space="0" w:color="auto"/>
                <w:bottom w:val="none" w:sz="0" w:space="0" w:color="auto"/>
                <w:right w:val="none" w:sz="0" w:space="0" w:color="auto"/>
              </w:divBdr>
            </w:div>
            <w:div w:id="442698889">
              <w:marLeft w:val="0"/>
              <w:marRight w:val="0"/>
              <w:marTop w:val="0"/>
              <w:marBottom w:val="0"/>
              <w:divBdr>
                <w:top w:val="none" w:sz="0" w:space="0" w:color="auto"/>
                <w:left w:val="none" w:sz="0" w:space="0" w:color="auto"/>
                <w:bottom w:val="none" w:sz="0" w:space="0" w:color="auto"/>
                <w:right w:val="none" w:sz="0" w:space="0" w:color="auto"/>
              </w:divBdr>
            </w:div>
            <w:div w:id="1826508337">
              <w:marLeft w:val="0"/>
              <w:marRight w:val="0"/>
              <w:marTop w:val="0"/>
              <w:marBottom w:val="0"/>
              <w:divBdr>
                <w:top w:val="none" w:sz="0" w:space="0" w:color="auto"/>
                <w:left w:val="none" w:sz="0" w:space="0" w:color="auto"/>
                <w:bottom w:val="none" w:sz="0" w:space="0" w:color="auto"/>
                <w:right w:val="none" w:sz="0" w:space="0" w:color="auto"/>
              </w:divBdr>
            </w:div>
            <w:div w:id="1312715129">
              <w:marLeft w:val="0"/>
              <w:marRight w:val="0"/>
              <w:marTop w:val="0"/>
              <w:marBottom w:val="0"/>
              <w:divBdr>
                <w:top w:val="none" w:sz="0" w:space="0" w:color="auto"/>
                <w:left w:val="none" w:sz="0" w:space="0" w:color="auto"/>
                <w:bottom w:val="none" w:sz="0" w:space="0" w:color="auto"/>
                <w:right w:val="none" w:sz="0" w:space="0" w:color="auto"/>
              </w:divBdr>
            </w:div>
          </w:divsChild>
        </w:div>
        <w:div w:id="996150070">
          <w:marLeft w:val="0"/>
          <w:marRight w:val="0"/>
          <w:marTop w:val="0"/>
          <w:marBottom w:val="0"/>
          <w:divBdr>
            <w:top w:val="none" w:sz="0" w:space="0" w:color="auto"/>
            <w:left w:val="none" w:sz="0" w:space="0" w:color="auto"/>
            <w:bottom w:val="none" w:sz="0" w:space="0" w:color="auto"/>
            <w:right w:val="none" w:sz="0" w:space="0" w:color="auto"/>
          </w:divBdr>
        </w:div>
      </w:divsChild>
    </w:div>
    <w:div w:id="664086593">
      <w:bodyDiv w:val="1"/>
      <w:marLeft w:val="0"/>
      <w:marRight w:val="0"/>
      <w:marTop w:val="0"/>
      <w:marBottom w:val="0"/>
      <w:divBdr>
        <w:top w:val="none" w:sz="0" w:space="0" w:color="auto"/>
        <w:left w:val="none" w:sz="0" w:space="0" w:color="auto"/>
        <w:bottom w:val="none" w:sz="0" w:space="0" w:color="auto"/>
        <w:right w:val="none" w:sz="0" w:space="0" w:color="auto"/>
      </w:divBdr>
      <w:divsChild>
        <w:div w:id="2044936051">
          <w:marLeft w:val="0"/>
          <w:marRight w:val="0"/>
          <w:marTop w:val="0"/>
          <w:marBottom w:val="0"/>
          <w:divBdr>
            <w:top w:val="none" w:sz="0" w:space="0" w:color="auto"/>
            <w:left w:val="none" w:sz="0" w:space="0" w:color="auto"/>
            <w:bottom w:val="none" w:sz="0" w:space="0" w:color="auto"/>
            <w:right w:val="none" w:sz="0" w:space="0" w:color="auto"/>
          </w:divBdr>
          <w:divsChild>
            <w:div w:id="1037507309">
              <w:marLeft w:val="0"/>
              <w:marRight w:val="0"/>
              <w:marTop w:val="0"/>
              <w:marBottom w:val="0"/>
              <w:divBdr>
                <w:top w:val="none" w:sz="0" w:space="0" w:color="auto"/>
                <w:left w:val="none" w:sz="0" w:space="0" w:color="auto"/>
                <w:bottom w:val="none" w:sz="0" w:space="0" w:color="auto"/>
                <w:right w:val="none" w:sz="0" w:space="0" w:color="auto"/>
              </w:divBdr>
              <w:divsChild>
                <w:div w:id="2045445205">
                  <w:marLeft w:val="0"/>
                  <w:marRight w:val="0"/>
                  <w:marTop w:val="0"/>
                  <w:marBottom w:val="0"/>
                  <w:divBdr>
                    <w:top w:val="none" w:sz="0" w:space="0" w:color="auto"/>
                    <w:left w:val="none" w:sz="0" w:space="0" w:color="auto"/>
                    <w:bottom w:val="none" w:sz="0" w:space="0" w:color="auto"/>
                    <w:right w:val="none" w:sz="0" w:space="0" w:color="auto"/>
                  </w:divBdr>
                  <w:divsChild>
                    <w:div w:id="84812639">
                      <w:marLeft w:val="0"/>
                      <w:marRight w:val="0"/>
                      <w:marTop w:val="0"/>
                      <w:marBottom w:val="0"/>
                      <w:divBdr>
                        <w:top w:val="none" w:sz="0" w:space="0" w:color="auto"/>
                        <w:left w:val="none" w:sz="0" w:space="0" w:color="auto"/>
                        <w:bottom w:val="none" w:sz="0" w:space="0" w:color="auto"/>
                        <w:right w:val="none" w:sz="0" w:space="0" w:color="auto"/>
                      </w:divBdr>
                      <w:divsChild>
                        <w:div w:id="8949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4279">
          <w:marLeft w:val="0"/>
          <w:marRight w:val="0"/>
          <w:marTop w:val="0"/>
          <w:marBottom w:val="0"/>
          <w:divBdr>
            <w:top w:val="none" w:sz="0" w:space="0" w:color="auto"/>
            <w:left w:val="none" w:sz="0" w:space="0" w:color="auto"/>
            <w:bottom w:val="none" w:sz="0" w:space="0" w:color="auto"/>
            <w:right w:val="none" w:sz="0" w:space="0" w:color="auto"/>
          </w:divBdr>
          <w:divsChild>
            <w:div w:id="955647369">
              <w:marLeft w:val="0"/>
              <w:marRight w:val="0"/>
              <w:marTop w:val="0"/>
              <w:marBottom w:val="0"/>
              <w:divBdr>
                <w:top w:val="none" w:sz="0" w:space="0" w:color="auto"/>
                <w:left w:val="none" w:sz="0" w:space="0" w:color="auto"/>
                <w:bottom w:val="none" w:sz="0" w:space="0" w:color="auto"/>
                <w:right w:val="none" w:sz="0" w:space="0" w:color="auto"/>
              </w:divBdr>
              <w:divsChild>
                <w:div w:id="843319411">
                  <w:marLeft w:val="0"/>
                  <w:marRight w:val="0"/>
                  <w:marTop w:val="0"/>
                  <w:marBottom w:val="0"/>
                  <w:divBdr>
                    <w:top w:val="none" w:sz="0" w:space="0" w:color="auto"/>
                    <w:left w:val="none" w:sz="0" w:space="0" w:color="auto"/>
                    <w:bottom w:val="none" w:sz="0" w:space="0" w:color="auto"/>
                    <w:right w:val="none" w:sz="0" w:space="0" w:color="auto"/>
                  </w:divBdr>
                  <w:divsChild>
                    <w:div w:id="1120338195">
                      <w:marLeft w:val="0"/>
                      <w:marRight w:val="0"/>
                      <w:marTop w:val="0"/>
                      <w:marBottom w:val="0"/>
                      <w:divBdr>
                        <w:top w:val="none" w:sz="0" w:space="0" w:color="auto"/>
                        <w:left w:val="none" w:sz="0" w:space="0" w:color="auto"/>
                        <w:bottom w:val="none" w:sz="0" w:space="0" w:color="auto"/>
                        <w:right w:val="none" w:sz="0" w:space="0" w:color="auto"/>
                      </w:divBdr>
                    </w:div>
                  </w:divsChild>
                </w:div>
                <w:div w:id="568540359">
                  <w:marLeft w:val="0"/>
                  <w:marRight w:val="0"/>
                  <w:marTop w:val="0"/>
                  <w:marBottom w:val="0"/>
                  <w:divBdr>
                    <w:top w:val="none" w:sz="0" w:space="0" w:color="auto"/>
                    <w:left w:val="none" w:sz="0" w:space="0" w:color="auto"/>
                    <w:bottom w:val="none" w:sz="0" w:space="0" w:color="auto"/>
                    <w:right w:val="none" w:sz="0" w:space="0" w:color="auto"/>
                  </w:divBdr>
                  <w:divsChild>
                    <w:div w:id="1016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7196">
              <w:marLeft w:val="0"/>
              <w:marRight w:val="0"/>
              <w:marTop w:val="0"/>
              <w:marBottom w:val="0"/>
              <w:divBdr>
                <w:top w:val="none" w:sz="0" w:space="0" w:color="auto"/>
                <w:left w:val="none" w:sz="0" w:space="0" w:color="auto"/>
                <w:bottom w:val="none" w:sz="0" w:space="0" w:color="auto"/>
                <w:right w:val="none" w:sz="0" w:space="0" w:color="auto"/>
              </w:divBdr>
            </w:div>
          </w:divsChild>
        </w:div>
        <w:div w:id="358498">
          <w:marLeft w:val="0"/>
          <w:marRight w:val="0"/>
          <w:marTop w:val="0"/>
          <w:marBottom w:val="0"/>
          <w:divBdr>
            <w:top w:val="none" w:sz="0" w:space="0" w:color="auto"/>
            <w:left w:val="none" w:sz="0" w:space="0" w:color="auto"/>
            <w:bottom w:val="none" w:sz="0" w:space="0" w:color="auto"/>
            <w:right w:val="none" w:sz="0" w:space="0" w:color="auto"/>
          </w:divBdr>
        </w:div>
        <w:div w:id="19165219">
          <w:marLeft w:val="0"/>
          <w:marRight w:val="0"/>
          <w:marTop w:val="0"/>
          <w:marBottom w:val="0"/>
          <w:divBdr>
            <w:top w:val="none" w:sz="0" w:space="0" w:color="auto"/>
            <w:left w:val="none" w:sz="0" w:space="0" w:color="auto"/>
            <w:bottom w:val="none" w:sz="0" w:space="0" w:color="auto"/>
            <w:right w:val="none" w:sz="0" w:space="0" w:color="auto"/>
          </w:divBdr>
        </w:div>
        <w:div w:id="433092192">
          <w:marLeft w:val="0"/>
          <w:marRight w:val="0"/>
          <w:marTop w:val="0"/>
          <w:marBottom w:val="0"/>
          <w:divBdr>
            <w:top w:val="none" w:sz="0" w:space="0" w:color="auto"/>
            <w:left w:val="none" w:sz="0" w:space="0" w:color="auto"/>
            <w:bottom w:val="none" w:sz="0" w:space="0" w:color="auto"/>
            <w:right w:val="none" w:sz="0" w:space="0" w:color="auto"/>
          </w:divBdr>
        </w:div>
        <w:div w:id="1664551225">
          <w:marLeft w:val="0"/>
          <w:marRight w:val="0"/>
          <w:marTop w:val="0"/>
          <w:marBottom w:val="0"/>
          <w:divBdr>
            <w:top w:val="none" w:sz="0" w:space="0" w:color="auto"/>
            <w:left w:val="none" w:sz="0" w:space="0" w:color="auto"/>
            <w:bottom w:val="none" w:sz="0" w:space="0" w:color="auto"/>
            <w:right w:val="none" w:sz="0" w:space="0" w:color="auto"/>
          </w:divBdr>
        </w:div>
        <w:div w:id="73937491">
          <w:marLeft w:val="0"/>
          <w:marRight w:val="0"/>
          <w:marTop w:val="0"/>
          <w:marBottom w:val="0"/>
          <w:divBdr>
            <w:top w:val="none" w:sz="0" w:space="0" w:color="auto"/>
            <w:left w:val="none" w:sz="0" w:space="0" w:color="auto"/>
            <w:bottom w:val="none" w:sz="0" w:space="0" w:color="auto"/>
            <w:right w:val="none" w:sz="0" w:space="0" w:color="auto"/>
          </w:divBdr>
          <w:divsChild>
            <w:div w:id="969238709">
              <w:marLeft w:val="0"/>
              <w:marRight w:val="0"/>
              <w:marTop w:val="0"/>
              <w:marBottom w:val="0"/>
              <w:divBdr>
                <w:top w:val="none" w:sz="0" w:space="0" w:color="auto"/>
                <w:left w:val="none" w:sz="0" w:space="0" w:color="auto"/>
                <w:bottom w:val="none" w:sz="0" w:space="0" w:color="auto"/>
                <w:right w:val="none" w:sz="0" w:space="0" w:color="auto"/>
              </w:divBdr>
            </w:div>
          </w:divsChild>
        </w:div>
        <w:div w:id="714161721">
          <w:marLeft w:val="0"/>
          <w:marRight w:val="0"/>
          <w:marTop w:val="0"/>
          <w:marBottom w:val="0"/>
          <w:divBdr>
            <w:top w:val="none" w:sz="0" w:space="0" w:color="auto"/>
            <w:left w:val="none" w:sz="0" w:space="0" w:color="auto"/>
            <w:bottom w:val="none" w:sz="0" w:space="0" w:color="auto"/>
            <w:right w:val="none" w:sz="0" w:space="0" w:color="auto"/>
          </w:divBdr>
        </w:div>
      </w:divsChild>
    </w:div>
    <w:div w:id="2085297260">
      <w:bodyDiv w:val="1"/>
      <w:marLeft w:val="0"/>
      <w:marRight w:val="0"/>
      <w:marTop w:val="0"/>
      <w:marBottom w:val="0"/>
      <w:divBdr>
        <w:top w:val="none" w:sz="0" w:space="0" w:color="auto"/>
        <w:left w:val="none" w:sz="0" w:space="0" w:color="auto"/>
        <w:bottom w:val="none" w:sz="0" w:space="0" w:color="auto"/>
        <w:right w:val="none" w:sz="0" w:space="0" w:color="auto"/>
      </w:divBdr>
      <w:divsChild>
        <w:div w:id="325204301">
          <w:marLeft w:val="0"/>
          <w:marRight w:val="0"/>
          <w:marTop w:val="0"/>
          <w:marBottom w:val="0"/>
          <w:divBdr>
            <w:top w:val="none" w:sz="0" w:space="0" w:color="auto"/>
            <w:left w:val="none" w:sz="0" w:space="0" w:color="auto"/>
            <w:bottom w:val="none" w:sz="0" w:space="0" w:color="auto"/>
            <w:right w:val="none" w:sz="0" w:space="0" w:color="auto"/>
          </w:divBdr>
          <w:divsChild>
            <w:div w:id="109858068">
              <w:marLeft w:val="0"/>
              <w:marRight w:val="0"/>
              <w:marTop w:val="0"/>
              <w:marBottom w:val="0"/>
              <w:divBdr>
                <w:top w:val="none" w:sz="0" w:space="0" w:color="auto"/>
                <w:left w:val="none" w:sz="0" w:space="0" w:color="auto"/>
                <w:bottom w:val="none" w:sz="0" w:space="0" w:color="auto"/>
                <w:right w:val="none" w:sz="0" w:space="0" w:color="auto"/>
              </w:divBdr>
            </w:div>
            <w:div w:id="1708603475">
              <w:marLeft w:val="0"/>
              <w:marRight w:val="0"/>
              <w:marTop w:val="0"/>
              <w:marBottom w:val="0"/>
              <w:divBdr>
                <w:top w:val="none" w:sz="0" w:space="0" w:color="auto"/>
                <w:left w:val="none" w:sz="0" w:space="0" w:color="auto"/>
                <w:bottom w:val="none" w:sz="0" w:space="0" w:color="auto"/>
                <w:right w:val="none" w:sz="0" w:space="0" w:color="auto"/>
              </w:divBdr>
              <w:divsChild>
                <w:div w:id="128474053">
                  <w:marLeft w:val="0"/>
                  <w:marRight w:val="0"/>
                  <w:marTop w:val="0"/>
                  <w:marBottom w:val="0"/>
                  <w:divBdr>
                    <w:top w:val="none" w:sz="0" w:space="0" w:color="auto"/>
                    <w:left w:val="none" w:sz="0" w:space="0" w:color="auto"/>
                    <w:bottom w:val="none" w:sz="0" w:space="0" w:color="auto"/>
                    <w:right w:val="none" w:sz="0" w:space="0" w:color="auto"/>
                  </w:divBdr>
                </w:div>
                <w:div w:id="1758404225">
                  <w:marLeft w:val="0"/>
                  <w:marRight w:val="0"/>
                  <w:marTop w:val="0"/>
                  <w:marBottom w:val="0"/>
                  <w:divBdr>
                    <w:top w:val="none" w:sz="0" w:space="0" w:color="auto"/>
                    <w:left w:val="none" w:sz="0" w:space="0" w:color="auto"/>
                    <w:bottom w:val="none" w:sz="0" w:space="0" w:color="auto"/>
                    <w:right w:val="none" w:sz="0" w:space="0" w:color="auto"/>
                  </w:divBdr>
                </w:div>
                <w:div w:id="1155487746">
                  <w:marLeft w:val="0"/>
                  <w:marRight w:val="0"/>
                  <w:marTop w:val="0"/>
                  <w:marBottom w:val="0"/>
                  <w:divBdr>
                    <w:top w:val="none" w:sz="0" w:space="0" w:color="auto"/>
                    <w:left w:val="none" w:sz="0" w:space="0" w:color="auto"/>
                    <w:bottom w:val="none" w:sz="0" w:space="0" w:color="auto"/>
                    <w:right w:val="none" w:sz="0" w:space="0" w:color="auto"/>
                  </w:divBdr>
                </w:div>
              </w:divsChild>
            </w:div>
            <w:div w:id="1565749430">
              <w:marLeft w:val="0"/>
              <w:marRight w:val="0"/>
              <w:marTop w:val="0"/>
              <w:marBottom w:val="0"/>
              <w:divBdr>
                <w:top w:val="none" w:sz="0" w:space="0" w:color="auto"/>
                <w:left w:val="none" w:sz="0" w:space="0" w:color="auto"/>
                <w:bottom w:val="none" w:sz="0" w:space="0" w:color="auto"/>
                <w:right w:val="none" w:sz="0" w:space="0" w:color="auto"/>
              </w:divBdr>
              <w:divsChild>
                <w:div w:id="3916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4068">
          <w:marLeft w:val="0"/>
          <w:marRight w:val="0"/>
          <w:marTop w:val="0"/>
          <w:marBottom w:val="0"/>
          <w:divBdr>
            <w:top w:val="none" w:sz="0" w:space="0" w:color="auto"/>
            <w:left w:val="none" w:sz="0" w:space="0" w:color="auto"/>
            <w:bottom w:val="none" w:sz="0" w:space="0" w:color="auto"/>
            <w:right w:val="none" w:sz="0" w:space="0" w:color="auto"/>
          </w:divBdr>
          <w:divsChild>
            <w:div w:id="925194047">
              <w:marLeft w:val="0"/>
              <w:marRight w:val="0"/>
              <w:marTop w:val="0"/>
              <w:marBottom w:val="0"/>
              <w:divBdr>
                <w:top w:val="none" w:sz="0" w:space="0" w:color="auto"/>
                <w:left w:val="none" w:sz="0" w:space="0" w:color="auto"/>
                <w:bottom w:val="none" w:sz="0" w:space="0" w:color="auto"/>
                <w:right w:val="none" w:sz="0" w:space="0" w:color="auto"/>
              </w:divBdr>
            </w:div>
            <w:div w:id="224535912">
              <w:marLeft w:val="0"/>
              <w:marRight w:val="0"/>
              <w:marTop w:val="0"/>
              <w:marBottom w:val="0"/>
              <w:divBdr>
                <w:top w:val="none" w:sz="0" w:space="0" w:color="auto"/>
                <w:left w:val="none" w:sz="0" w:space="0" w:color="auto"/>
                <w:bottom w:val="none" w:sz="0" w:space="0" w:color="auto"/>
                <w:right w:val="none" w:sz="0" w:space="0" w:color="auto"/>
              </w:divBdr>
            </w:div>
            <w:div w:id="1771242274">
              <w:marLeft w:val="0"/>
              <w:marRight w:val="0"/>
              <w:marTop w:val="0"/>
              <w:marBottom w:val="0"/>
              <w:divBdr>
                <w:top w:val="none" w:sz="0" w:space="0" w:color="auto"/>
                <w:left w:val="none" w:sz="0" w:space="0" w:color="auto"/>
                <w:bottom w:val="none" w:sz="0" w:space="0" w:color="auto"/>
                <w:right w:val="none" w:sz="0" w:space="0" w:color="auto"/>
              </w:divBdr>
            </w:div>
            <w:div w:id="958954136">
              <w:marLeft w:val="0"/>
              <w:marRight w:val="0"/>
              <w:marTop w:val="0"/>
              <w:marBottom w:val="0"/>
              <w:divBdr>
                <w:top w:val="none" w:sz="0" w:space="0" w:color="auto"/>
                <w:left w:val="none" w:sz="0" w:space="0" w:color="auto"/>
                <w:bottom w:val="none" w:sz="0" w:space="0" w:color="auto"/>
                <w:right w:val="none" w:sz="0" w:space="0" w:color="auto"/>
              </w:divBdr>
              <w:divsChild>
                <w:div w:id="794560544">
                  <w:marLeft w:val="0"/>
                  <w:marRight w:val="0"/>
                  <w:marTop w:val="0"/>
                  <w:marBottom w:val="0"/>
                  <w:divBdr>
                    <w:top w:val="none" w:sz="0" w:space="0" w:color="auto"/>
                    <w:left w:val="none" w:sz="0" w:space="0" w:color="auto"/>
                    <w:bottom w:val="none" w:sz="0" w:space="0" w:color="auto"/>
                    <w:right w:val="none" w:sz="0" w:space="0" w:color="auto"/>
                  </w:divBdr>
                  <w:divsChild>
                    <w:div w:id="972171011">
                      <w:marLeft w:val="0"/>
                      <w:marRight w:val="0"/>
                      <w:marTop w:val="0"/>
                      <w:marBottom w:val="0"/>
                      <w:divBdr>
                        <w:top w:val="none" w:sz="0" w:space="0" w:color="auto"/>
                        <w:left w:val="none" w:sz="0" w:space="0" w:color="auto"/>
                        <w:bottom w:val="none" w:sz="0" w:space="0" w:color="auto"/>
                        <w:right w:val="none" w:sz="0" w:space="0" w:color="auto"/>
                      </w:divBdr>
                    </w:div>
                  </w:divsChild>
                </w:div>
                <w:div w:id="1862165172">
                  <w:marLeft w:val="0"/>
                  <w:marRight w:val="0"/>
                  <w:marTop w:val="0"/>
                  <w:marBottom w:val="0"/>
                  <w:divBdr>
                    <w:top w:val="none" w:sz="0" w:space="0" w:color="auto"/>
                    <w:left w:val="none" w:sz="0" w:space="0" w:color="auto"/>
                    <w:bottom w:val="none" w:sz="0" w:space="0" w:color="auto"/>
                    <w:right w:val="none" w:sz="0" w:space="0" w:color="auto"/>
                  </w:divBdr>
                  <w:divsChild>
                    <w:div w:id="1231842869">
                      <w:marLeft w:val="0"/>
                      <w:marRight w:val="0"/>
                      <w:marTop w:val="0"/>
                      <w:marBottom w:val="0"/>
                      <w:divBdr>
                        <w:top w:val="none" w:sz="0" w:space="0" w:color="auto"/>
                        <w:left w:val="none" w:sz="0" w:space="0" w:color="auto"/>
                        <w:bottom w:val="none" w:sz="0" w:space="0" w:color="auto"/>
                        <w:right w:val="none" w:sz="0" w:space="0" w:color="auto"/>
                      </w:divBdr>
                    </w:div>
                    <w:div w:id="1160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6930">
              <w:marLeft w:val="0"/>
              <w:marRight w:val="0"/>
              <w:marTop w:val="0"/>
              <w:marBottom w:val="0"/>
              <w:divBdr>
                <w:top w:val="none" w:sz="0" w:space="0" w:color="auto"/>
                <w:left w:val="none" w:sz="0" w:space="0" w:color="auto"/>
                <w:bottom w:val="none" w:sz="0" w:space="0" w:color="auto"/>
                <w:right w:val="none" w:sz="0" w:space="0" w:color="auto"/>
              </w:divBdr>
              <w:divsChild>
                <w:div w:id="1345127421">
                  <w:marLeft w:val="0"/>
                  <w:marRight w:val="0"/>
                  <w:marTop w:val="0"/>
                  <w:marBottom w:val="0"/>
                  <w:divBdr>
                    <w:top w:val="none" w:sz="0" w:space="0" w:color="auto"/>
                    <w:left w:val="none" w:sz="0" w:space="0" w:color="auto"/>
                    <w:bottom w:val="none" w:sz="0" w:space="0" w:color="auto"/>
                    <w:right w:val="none" w:sz="0" w:space="0" w:color="auto"/>
                  </w:divBdr>
                </w:div>
                <w:div w:id="579797539">
                  <w:marLeft w:val="0"/>
                  <w:marRight w:val="0"/>
                  <w:marTop w:val="0"/>
                  <w:marBottom w:val="0"/>
                  <w:divBdr>
                    <w:top w:val="none" w:sz="0" w:space="0" w:color="auto"/>
                    <w:left w:val="none" w:sz="0" w:space="0" w:color="auto"/>
                    <w:bottom w:val="none" w:sz="0" w:space="0" w:color="auto"/>
                    <w:right w:val="none" w:sz="0" w:space="0" w:color="auto"/>
                  </w:divBdr>
                </w:div>
                <w:div w:id="31541103">
                  <w:marLeft w:val="0"/>
                  <w:marRight w:val="0"/>
                  <w:marTop w:val="0"/>
                  <w:marBottom w:val="0"/>
                  <w:divBdr>
                    <w:top w:val="none" w:sz="0" w:space="0" w:color="auto"/>
                    <w:left w:val="none" w:sz="0" w:space="0" w:color="auto"/>
                    <w:bottom w:val="none" w:sz="0" w:space="0" w:color="auto"/>
                    <w:right w:val="none" w:sz="0" w:space="0" w:color="auto"/>
                  </w:divBdr>
                </w:div>
              </w:divsChild>
            </w:div>
            <w:div w:id="21118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obp/ui/#iso:std:iso:19107:ed-1:v1:en"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docs.ogc.org/DRAFTS/21-049.html" TargetMode="External"/><Relationship Id="rId299" Type="http://schemas.openxmlformats.org/officeDocument/2006/relationships/hyperlink" Target="https://docs.ogc.org/DRAFTS/21-049.html" TargetMode="External"/><Relationship Id="rId21" Type="http://schemas.openxmlformats.org/officeDocument/2006/relationships/hyperlink" Target="https://docs.ogc.org/DRAFTS/21-049.html" TargetMode="External"/><Relationship Id="rId63" Type="http://schemas.openxmlformats.org/officeDocument/2006/relationships/hyperlink" Target="https://www.iso.org/standard/59193.html" TargetMode="External"/><Relationship Id="rId159" Type="http://schemas.openxmlformats.org/officeDocument/2006/relationships/hyperlink" Target="https://docs.ogc.org/DRAFTS/21-049.html" TargetMode="External"/><Relationship Id="rId324" Type="http://schemas.openxmlformats.org/officeDocument/2006/relationships/hyperlink" Target="https://docs.ogc.org/DRAFTS/21-049.html" TargetMode="External"/><Relationship Id="rId366" Type="http://schemas.openxmlformats.org/officeDocument/2006/relationships/hyperlink" Target="https://docs.ogc.org/DRAFTS/21-049.html" TargetMode="External"/><Relationship Id="rId170" Type="http://schemas.openxmlformats.org/officeDocument/2006/relationships/hyperlink" Target="https://docs.ogc.org/DRAFTS/21-049.html" TargetMode="External"/><Relationship Id="rId226" Type="http://schemas.openxmlformats.org/officeDocument/2006/relationships/hyperlink" Target="https://docs.ogc.org/DRAFTS/21-049.html" TargetMode="External"/><Relationship Id="rId433" Type="http://schemas.openxmlformats.org/officeDocument/2006/relationships/hyperlink" Target="https://www.iso.org/standard/46226.html" TargetMode="External"/><Relationship Id="rId268" Type="http://schemas.openxmlformats.org/officeDocument/2006/relationships/hyperlink" Target="https://docs.ogc.org/DRAFTS/21-049.html" TargetMode="External"/><Relationship Id="rId32" Type="http://schemas.openxmlformats.org/officeDocument/2006/relationships/hyperlink" Target="https://docs.ogc.org/DRAFTS/21-049.html" TargetMode="External"/><Relationship Id="rId74" Type="http://schemas.openxmlformats.org/officeDocument/2006/relationships/hyperlink" Target="https://docs.ogc.org/DRAFTS/21-049.html" TargetMode="External"/><Relationship Id="rId128" Type="http://schemas.openxmlformats.org/officeDocument/2006/relationships/hyperlink" Target="https://docs.ogc.org/DRAFTS/21-049.html" TargetMode="External"/><Relationship Id="rId335" Type="http://schemas.openxmlformats.org/officeDocument/2006/relationships/hyperlink" Target="https://docs.ogc.org/DRAFTS/21-049.html" TargetMode="External"/><Relationship Id="rId377" Type="http://schemas.openxmlformats.org/officeDocument/2006/relationships/hyperlink" Target="https://docs.ogc.org/DRAFTS/21-049.html" TargetMode="External"/><Relationship Id="rId5" Type="http://schemas.openxmlformats.org/officeDocument/2006/relationships/hyperlink" Target="https://docs.ogc.org/DRAFTS/21-049.html" TargetMode="External"/><Relationship Id="rId181" Type="http://schemas.openxmlformats.org/officeDocument/2006/relationships/hyperlink" Target="https://docs.ogc.org/DRAFTS/21-049.html" TargetMode="External"/><Relationship Id="rId237" Type="http://schemas.openxmlformats.org/officeDocument/2006/relationships/hyperlink" Target="https://docs.ogc.org/DRAFTS/21-049.html" TargetMode="External"/><Relationship Id="rId402" Type="http://schemas.openxmlformats.org/officeDocument/2006/relationships/hyperlink" Target="https://docs.ogc.org/DRAFTS/21-049.html" TargetMode="External"/><Relationship Id="rId279" Type="http://schemas.openxmlformats.org/officeDocument/2006/relationships/hyperlink" Target="https://docs.ogc.org/DRAFTS/21-049.html" TargetMode="External"/><Relationship Id="rId444" Type="http://schemas.openxmlformats.org/officeDocument/2006/relationships/hyperlink" Target="https://www.iso.org/standard/32620.html" TargetMode="External"/><Relationship Id="rId43" Type="http://schemas.openxmlformats.org/officeDocument/2006/relationships/hyperlink" Target="https://docs.ogc.org/DRAFTS/21-049.html" TargetMode="External"/><Relationship Id="rId139" Type="http://schemas.openxmlformats.org/officeDocument/2006/relationships/hyperlink" Target="https://docs.ogc.org/DRAFTS/21-049.html" TargetMode="External"/><Relationship Id="rId290" Type="http://schemas.openxmlformats.org/officeDocument/2006/relationships/hyperlink" Target="https://docs.ogc.org/DRAFTS/21-049.html" TargetMode="External"/><Relationship Id="rId304" Type="http://schemas.openxmlformats.org/officeDocument/2006/relationships/hyperlink" Target="https://docs.ogc.org/DRAFTS/21-049.html" TargetMode="External"/><Relationship Id="rId346" Type="http://schemas.openxmlformats.org/officeDocument/2006/relationships/hyperlink" Target="https://docs.ogc.org/DRAFTS/21-049.html" TargetMode="External"/><Relationship Id="rId388" Type="http://schemas.openxmlformats.org/officeDocument/2006/relationships/hyperlink" Target="https://docs.ogc.org/DRAFTS/21-049.html" TargetMode="External"/><Relationship Id="rId85" Type="http://schemas.openxmlformats.org/officeDocument/2006/relationships/hyperlink" Target="https://docs.ogc.org/DRAFTS/21-049.html" TargetMode="External"/><Relationship Id="rId150" Type="http://schemas.openxmlformats.org/officeDocument/2006/relationships/hyperlink" Target="https://docs.ogc.org/DRAFTS/21-049.html" TargetMode="External"/><Relationship Id="rId192" Type="http://schemas.openxmlformats.org/officeDocument/2006/relationships/hyperlink" Target="https://docs.ogc.org/DRAFTS/21-049.html" TargetMode="External"/><Relationship Id="rId206" Type="http://schemas.openxmlformats.org/officeDocument/2006/relationships/hyperlink" Target="https://docs.ogc.org/DRAFTS/21-049.html" TargetMode="External"/><Relationship Id="rId413" Type="http://schemas.openxmlformats.org/officeDocument/2006/relationships/hyperlink" Target="https://docs.ogc.org/DRAFTS/21-049.html" TargetMode="External"/><Relationship Id="rId248" Type="http://schemas.openxmlformats.org/officeDocument/2006/relationships/hyperlink" Target="https://docs.ogc.org/DRAFTS/21-049.html" TargetMode="External"/><Relationship Id="rId12" Type="http://schemas.openxmlformats.org/officeDocument/2006/relationships/hyperlink" Target="https://docs.ogc.org/DRAFTS/21-049.html" TargetMode="External"/><Relationship Id="rId108" Type="http://schemas.openxmlformats.org/officeDocument/2006/relationships/hyperlink" Target="https://docs.ogc.org/DRAFTS/21-049.html" TargetMode="External"/><Relationship Id="rId315" Type="http://schemas.openxmlformats.org/officeDocument/2006/relationships/hyperlink" Target="https://docs.ogc.org/DRAFTS/21-049.html" TargetMode="External"/><Relationship Id="rId357" Type="http://schemas.openxmlformats.org/officeDocument/2006/relationships/hyperlink" Target="https://docs.ogc.org/DRAFTS/21-049.html" TargetMode="External"/><Relationship Id="rId54" Type="http://schemas.openxmlformats.org/officeDocument/2006/relationships/hyperlink" Target="https://docs.ogc.org/DRAFTS/21-049.html" TargetMode="External"/><Relationship Id="rId96" Type="http://schemas.openxmlformats.org/officeDocument/2006/relationships/hyperlink" Target="http://www.opengis.net/spec/poi/1.0" TargetMode="External"/><Relationship Id="rId161" Type="http://schemas.openxmlformats.org/officeDocument/2006/relationships/hyperlink" Target="https://docs.ogc.org/DRAFTS/21-049.html" TargetMode="External"/><Relationship Id="rId217" Type="http://schemas.openxmlformats.org/officeDocument/2006/relationships/hyperlink" Target="https://docs.ogc.org/DRAFTS/21-049.html" TargetMode="External"/><Relationship Id="rId399" Type="http://schemas.openxmlformats.org/officeDocument/2006/relationships/hyperlink" Target="https://docs.ogc.org/DRAFTS/21-049.html" TargetMode="External"/><Relationship Id="rId259" Type="http://schemas.openxmlformats.org/officeDocument/2006/relationships/hyperlink" Target="https://docs.ogc.org/DRAFTS/21-049.html" TargetMode="External"/><Relationship Id="rId424" Type="http://schemas.openxmlformats.org/officeDocument/2006/relationships/hyperlink" Target="https://docs.ogc.org/DRAFTS/21-049.html" TargetMode="External"/><Relationship Id="rId23" Type="http://schemas.openxmlformats.org/officeDocument/2006/relationships/hyperlink" Target="https://docs.ogc.org/DRAFTS/21-049.html" TargetMode="External"/><Relationship Id="rId119" Type="http://schemas.openxmlformats.org/officeDocument/2006/relationships/hyperlink" Target="https://docs.ogc.org/DRAFTS/21-049.html" TargetMode="External"/><Relationship Id="rId270" Type="http://schemas.openxmlformats.org/officeDocument/2006/relationships/hyperlink" Target="https://docs.ogc.org/DRAFTS/21-049.html" TargetMode="External"/><Relationship Id="rId326" Type="http://schemas.openxmlformats.org/officeDocument/2006/relationships/hyperlink" Target="https://docs.ogc.org/DRAFTS/21-049.html" TargetMode="External"/><Relationship Id="rId65" Type="http://schemas.openxmlformats.org/officeDocument/2006/relationships/hyperlink" Target="https://www.opengis.net/def/glossary" TargetMode="External"/><Relationship Id="rId130" Type="http://schemas.openxmlformats.org/officeDocument/2006/relationships/hyperlink" Target="https://docs.ogc.org/DRAFTS/21-049.html" TargetMode="External"/><Relationship Id="rId368" Type="http://schemas.openxmlformats.org/officeDocument/2006/relationships/hyperlink" Target="https://docs.ogc.org/DRAFTS/21-049.html" TargetMode="External"/><Relationship Id="rId172" Type="http://schemas.openxmlformats.org/officeDocument/2006/relationships/hyperlink" Target="https://docs.ogc.org/DRAFTS/21-049.html" TargetMode="External"/><Relationship Id="rId228" Type="http://schemas.openxmlformats.org/officeDocument/2006/relationships/hyperlink" Target="https://docs.ogc.org/DRAFTS/21-049.html" TargetMode="External"/><Relationship Id="rId435" Type="http://schemas.openxmlformats.org/officeDocument/2006/relationships/hyperlink" Target="https://www.iso.org/standard/59221.html" TargetMode="External"/><Relationship Id="rId281" Type="http://schemas.openxmlformats.org/officeDocument/2006/relationships/hyperlink" Target="https://docs.ogc.org/DRAFTS/21-049.html" TargetMode="External"/><Relationship Id="rId337" Type="http://schemas.openxmlformats.org/officeDocument/2006/relationships/hyperlink" Target="https://docs.ogc.org/DRAFTS/21-049.html" TargetMode="External"/><Relationship Id="rId34" Type="http://schemas.openxmlformats.org/officeDocument/2006/relationships/hyperlink" Target="https://docs.ogc.org/DRAFTS/21-049.html" TargetMode="External"/><Relationship Id="rId76" Type="http://schemas.openxmlformats.org/officeDocument/2006/relationships/hyperlink" Target="https://docs.ogc.org/DRAFTS/21-049.html" TargetMode="External"/><Relationship Id="rId141" Type="http://schemas.openxmlformats.org/officeDocument/2006/relationships/hyperlink" Target="https://docs.ogc.org/DRAFTS/21-049.html" TargetMode="External"/><Relationship Id="rId379" Type="http://schemas.openxmlformats.org/officeDocument/2006/relationships/hyperlink" Target="https://docs.ogc.org/DRAFTS/21-049.html" TargetMode="External"/><Relationship Id="rId7" Type="http://schemas.openxmlformats.org/officeDocument/2006/relationships/hyperlink" Target="https://www.ogc.org/license" TargetMode="External"/><Relationship Id="rId183" Type="http://schemas.openxmlformats.org/officeDocument/2006/relationships/hyperlink" Target="https://docs.ogc.org/DRAFTS/21-049.html" TargetMode="External"/><Relationship Id="rId239" Type="http://schemas.openxmlformats.org/officeDocument/2006/relationships/hyperlink" Target="https://docs.ogc.org/DRAFTS/21-049.html" TargetMode="External"/><Relationship Id="rId390" Type="http://schemas.openxmlformats.org/officeDocument/2006/relationships/hyperlink" Target="https://docs.ogc.org/DRAFTS/21-049.html" TargetMode="External"/><Relationship Id="rId404" Type="http://schemas.openxmlformats.org/officeDocument/2006/relationships/hyperlink" Target="https://docs.ogc.org/DRAFTS/21-049.html" TargetMode="External"/><Relationship Id="rId446" Type="http://schemas.microsoft.com/office/2011/relationships/people" Target="people.xml"/><Relationship Id="rId250" Type="http://schemas.openxmlformats.org/officeDocument/2006/relationships/hyperlink" Target="https://docs.ogc.org/DRAFTS/21-049.html" TargetMode="External"/><Relationship Id="rId292" Type="http://schemas.openxmlformats.org/officeDocument/2006/relationships/hyperlink" Target="https://docs.ogc.org/DRAFTS/21-049.html" TargetMode="External"/><Relationship Id="rId306" Type="http://schemas.openxmlformats.org/officeDocument/2006/relationships/hyperlink" Target="https://docs.ogc.org/DRAFTS/21-049.html" TargetMode="External"/><Relationship Id="rId45" Type="http://schemas.openxmlformats.org/officeDocument/2006/relationships/hyperlink" Target="https://docs.ogc.org/DRAFTS/21-049.html" TargetMode="External"/><Relationship Id="rId87" Type="http://schemas.openxmlformats.org/officeDocument/2006/relationships/hyperlink" Target="https://docs.ogc.org/DRAFTS/21-049.html" TargetMode="External"/><Relationship Id="rId110" Type="http://schemas.openxmlformats.org/officeDocument/2006/relationships/hyperlink" Target="https://docs.ogc.org/DRAFTS/21-049.html" TargetMode="External"/><Relationship Id="rId348" Type="http://schemas.openxmlformats.org/officeDocument/2006/relationships/hyperlink" Target="https://docs.ogc.org/DRAFTS/21-049.html" TargetMode="External"/><Relationship Id="rId152" Type="http://schemas.openxmlformats.org/officeDocument/2006/relationships/image" Target="media/image7.png"/><Relationship Id="rId194" Type="http://schemas.openxmlformats.org/officeDocument/2006/relationships/image" Target="media/image9.png"/><Relationship Id="rId208" Type="http://schemas.openxmlformats.org/officeDocument/2006/relationships/hyperlink" Target="https://docs.ogc.org/DRAFTS/21-049.html" TargetMode="External"/><Relationship Id="rId415" Type="http://schemas.openxmlformats.org/officeDocument/2006/relationships/hyperlink" Target="https://docs.ogc.org/DRAFTS/21-049.html" TargetMode="External"/><Relationship Id="rId261" Type="http://schemas.openxmlformats.org/officeDocument/2006/relationships/hyperlink" Target="https://docs.ogc.org/DRAFTS/21-049.html" TargetMode="External"/><Relationship Id="rId14" Type="http://schemas.openxmlformats.org/officeDocument/2006/relationships/hyperlink" Target="https://docs.ogc.org/DRAFTS/21-049.html" TargetMode="External"/><Relationship Id="rId56" Type="http://schemas.openxmlformats.org/officeDocument/2006/relationships/hyperlink" Target="https://docs.ogc.org/DRAFTS/21-049.html" TargetMode="External"/><Relationship Id="rId317" Type="http://schemas.openxmlformats.org/officeDocument/2006/relationships/hyperlink" Target="https://docs.ogc.org/DRAFTS/21-049.html" TargetMode="External"/><Relationship Id="rId359" Type="http://schemas.openxmlformats.org/officeDocument/2006/relationships/hyperlink" Target="https://docs.ogc.org/DRAFTS/21-049.html" TargetMode="External"/><Relationship Id="rId98" Type="http://schemas.openxmlformats.org/officeDocument/2006/relationships/hyperlink" Target="https://docs.ogc.org/DRAFTS/21-049.html" TargetMode="External"/><Relationship Id="rId121" Type="http://schemas.openxmlformats.org/officeDocument/2006/relationships/hyperlink" Target="https://docs.ogc.org/DRAFTS/21-049.html" TargetMode="External"/><Relationship Id="rId163" Type="http://schemas.openxmlformats.org/officeDocument/2006/relationships/hyperlink" Target="https://docs.ogc.org/DRAFTS/21-049.html" TargetMode="External"/><Relationship Id="rId219" Type="http://schemas.openxmlformats.org/officeDocument/2006/relationships/hyperlink" Target="https://docs.ogc.org/DRAFTS/21-049.html" TargetMode="External"/><Relationship Id="rId370" Type="http://schemas.openxmlformats.org/officeDocument/2006/relationships/hyperlink" Target="https://docs.ogc.org/DRAFTS/21-049.html" TargetMode="External"/><Relationship Id="rId426" Type="http://schemas.openxmlformats.org/officeDocument/2006/relationships/hyperlink" Target="https://docs.ogc.org/DRAFTS/21-049.html" TargetMode="External"/><Relationship Id="rId230" Type="http://schemas.openxmlformats.org/officeDocument/2006/relationships/hyperlink" Target="https://docs.ogc.org/DRAFTS/21-049.html" TargetMode="External"/><Relationship Id="rId25" Type="http://schemas.openxmlformats.org/officeDocument/2006/relationships/hyperlink" Target="https://docs.ogc.org/DRAFTS/21-049.html" TargetMode="External"/><Relationship Id="rId67" Type="http://schemas.openxmlformats.org/officeDocument/2006/relationships/hyperlink" Target="https://docs.ogc.org/DRAFTS/21-049.html" TargetMode="External"/><Relationship Id="rId272" Type="http://schemas.openxmlformats.org/officeDocument/2006/relationships/hyperlink" Target="https://docs.ogc.org/DRAFTS/21-049.html" TargetMode="External"/><Relationship Id="rId328" Type="http://schemas.openxmlformats.org/officeDocument/2006/relationships/hyperlink" Target="https://docs.ogc.org/DRAFTS/21-049.html" TargetMode="External"/><Relationship Id="rId132" Type="http://schemas.openxmlformats.org/officeDocument/2006/relationships/hyperlink" Target="https://docs.ogc.org/DRAFTS/21-049.html" TargetMode="External"/><Relationship Id="rId174" Type="http://schemas.openxmlformats.org/officeDocument/2006/relationships/hyperlink" Target="https://docs.ogc.org/DRAFTS/21-049.html" TargetMode="External"/><Relationship Id="rId381" Type="http://schemas.openxmlformats.org/officeDocument/2006/relationships/hyperlink" Target="https://docs.ogc.org/DRAFTS/21-049.html" TargetMode="External"/><Relationship Id="rId241" Type="http://schemas.openxmlformats.org/officeDocument/2006/relationships/hyperlink" Target="https://docs.ogc.org/DRAFTS/21-049.html" TargetMode="External"/><Relationship Id="rId437" Type="http://schemas.openxmlformats.org/officeDocument/2006/relationships/hyperlink" Target="https://www.iso.org/standard/75676.html" TargetMode="External"/><Relationship Id="rId36" Type="http://schemas.openxmlformats.org/officeDocument/2006/relationships/hyperlink" Target="https://docs.ogc.org/DRAFTS/21-049.html" TargetMode="External"/><Relationship Id="rId283" Type="http://schemas.openxmlformats.org/officeDocument/2006/relationships/hyperlink" Target="https://docs.ogc.org/DRAFTS/21-049.html" TargetMode="External"/><Relationship Id="rId339" Type="http://schemas.openxmlformats.org/officeDocument/2006/relationships/hyperlink" Target="https://docs.ogc.org/DRAFTS/21-049.html" TargetMode="External"/><Relationship Id="rId78" Type="http://schemas.openxmlformats.org/officeDocument/2006/relationships/hyperlink" Target="https://docs.ogc.org/DRAFTS/21-049.html" TargetMode="External"/><Relationship Id="rId101" Type="http://schemas.openxmlformats.org/officeDocument/2006/relationships/image" Target="media/image2.png"/><Relationship Id="rId143" Type="http://schemas.openxmlformats.org/officeDocument/2006/relationships/hyperlink" Target="https://docs.ogc.org/DRAFTS/21-049.html" TargetMode="External"/><Relationship Id="rId185" Type="http://schemas.openxmlformats.org/officeDocument/2006/relationships/hyperlink" Target="https://docs.ogc.org/DRAFTS/21-049.html" TargetMode="External"/><Relationship Id="rId350" Type="http://schemas.openxmlformats.org/officeDocument/2006/relationships/hyperlink" Target="https://docs.ogc.org/DRAFTS/21-049.html" TargetMode="External"/><Relationship Id="rId406" Type="http://schemas.openxmlformats.org/officeDocument/2006/relationships/hyperlink" Target="https://docs.ogc.org/DRAFTS/21-049.html" TargetMode="External"/><Relationship Id="rId9" Type="http://schemas.openxmlformats.org/officeDocument/2006/relationships/hyperlink" Target="https://docs.ogc.org/DRAFTS/21-049.html" TargetMode="External"/><Relationship Id="rId210" Type="http://schemas.openxmlformats.org/officeDocument/2006/relationships/hyperlink" Target="https://docs.ogc.org/DRAFTS/21-049.html" TargetMode="External"/><Relationship Id="rId392" Type="http://schemas.openxmlformats.org/officeDocument/2006/relationships/hyperlink" Target="https://docs.ogc.org/DRAFTS/21-049.html" TargetMode="External"/><Relationship Id="rId252" Type="http://schemas.openxmlformats.org/officeDocument/2006/relationships/hyperlink" Target="https://docs.ogc.org/DRAFTS/21-049.html" TargetMode="External"/><Relationship Id="rId294" Type="http://schemas.openxmlformats.org/officeDocument/2006/relationships/hyperlink" Target="https://docs.ogc.org/DRAFTS/21-049.html" TargetMode="External"/><Relationship Id="rId308" Type="http://schemas.openxmlformats.org/officeDocument/2006/relationships/hyperlink" Target="https://docs.ogc.org/DRAFTS/21-049.html" TargetMode="External"/><Relationship Id="rId47" Type="http://schemas.openxmlformats.org/officeDocument/2006/relationships/hyperlink" Target="https://docs.ogc.org/DRAFTS/21-049.html" TargetMode="External"/><Relationship Id="rId89" Type="http://schemas.openxmlformats.org/officeDocument/2006/relationships/hyperlink" Target="https://docs.ogc.org/DRAFTS/21-049.html" TargetMode="External"/><Relationship Id="rId112" Type="http://schemas.openxmlformats.org/officeDocument/2006/relationships/hyperlink" Target="https://docs.ogc.org/DRAFTS/21-049.html" TargetMode="External"/><Relationship Id="rId154" Type="http://schemas.openxmlformats.org/officeDocument/2006/relationships/hyperlink" Target="https://docs.ogc.org/DRAFTS/21-049.html" TargetMode="External"/><Relationship Id="rId361" Type="http://schemas.openxmlformats.org/officeDocument/2006/relationships/hyperlink" Target="https://docs.ogc.org/DRAFTS/21-049.html" TargetMode="External"/><Relationship Id="rId196" Type="http://schemas.openxmlformats.org/officeDocument/2006/relationships/hyperlink" Target="https://docs.ogc.org/DRAFTS/21-049.html" TargetMode="External"/><Relationship Id="rId417" Type="http://schemas.openxmlformats.org/officeDocument/2006/relationships/hyperlink" Target="https://docs.ogc.org/DRAFTS/21-049.html" TargetMode="External"/><Relationship Id="rId16" Type="http://schemas.openxmlformats.org/officeDocument/2006/relationships/hyperlink" Target="https://docs.ogc.org/DRAFTS/21-049.html" TargetMode="External"/><Relationship Id="rId221" Type="http://schemas.openxmlformats.org/officeDocument/2006/relationships/hyperlink" Target="https://docs.ogc.org/DRAFTS/21-049.html" TargetMode="External"/><Relationship Id="rId263" Type="http://schemas.openxmlformats.org/officeDocument/2006/relationships/hyperlink" Target="https://docs.ogc.org/DRAFTS/21-049.html" TargetMode="External"/><Relationship Id="rId319" Type="http://schemas.openxmlformats.org/officeDocument/2006/relationships/hyperlink" Target="https://docs.ogc.org/DRAFTS/21-049.html" TargetMode="External"/><Relationship Id="rId58" Type="http://schemas.openxmlformats.org/officeDocument/2006/relationships/hyperlink" Target="https://docs.ogc.org/DRAFTS/21-049.html" TargetMode="External"/><Relationship Id="rId123" Type="http://schemas.openxmlformats.org/officeDocument/2006/relationships/hyperlink" Target="https://docs.ogc.org/DRAFTS/21-049.html" TargetMode="External"/><Relationship Id="rId330" Type="http://schemas.openxmlformats.org/officeDocument/2006/relationships/hyperlink" Target="https://docs.ogc.org/DRAFTS/21-049.html" TargetMode="External"/><Relationship Id="rId165" Type="http://schemas.openxmlformats.org/officeDocument/2006/relationships/hyperlink" Target="https://docs.ogc.org/DRAFTS/21-049.html" TargetMode="External"/><Relationship Id="rId372" Type="http://schemas.openxmlformats.org/officeDocument/2006/relationships/hyperlink" Target="https://docs.ogc.org/DRAFTS/21-049.html" TargetMode="External"/><Relationship Id="rId428" Type="http://schemas.openxmlformats.org/officeDocument/2006/relationships/hyperlink" Target="https://www.iso.org/standard/20057.html" TargetMode="External"/><Relationship Id="rId232" Type="http://schemas.openxmlformats.org/officeDocument/2006/relationships/hyperlink" Target="https://docs.ogc.org/DRAFTS/21-049.html" TargetMode="External"/><Relationship Id="rId274" Type="http://schemas.openxmlformats.org/officeDocument/2006/relationships/hyperlink" Target="https://docs.ogc.org/DRAFTS/21-049.html" TargetMode="External"/><Relationship Id="rId27" Type="http://schemas.openxmlformats.org/officeDocument/2006/relationships/hyperlink" Target="https://docs.ogc.org/DRAFTS/21-049.html" TargetMode="External"/><Relationship Id="rId69" Type="http://schemas.openxmlformats.org/officeDocument/2006/relationships/hyperlink" Target="https://portal.opengeospatial.org/files/?artifact_id=34762" TargetMode="External"/><Relationship Id="rId134" Type="http://schemas.openxmlformats.org/officeDocument/2006/relationships/hyperlink" Target="https://docs.ogc.org/DRAFTS/21-049.html" TargetMode="External"/><Relationship Id="rId80" Type="http://schemas.openxmlformats.org/officeDocument/2006/relationships/hyperlink" Target="https://docs.ogc.org/DRAFTS/21-049.html" TargetMode="External"/><Relationship Id="rId176" Type="http://schemas.openxmlformats.org/officeDocument/2006/relationships/hyperlink" Target="https://docs.ogc.org/DRAFTS/21-049.html" TargetMode="External"/><Relationship Id="rId341" Type="http://schemas.openxmlformats.org/officeDocument/2006/relationships/hyperlink" Target="https://docs.ogc.org/DRAFTS/21-049.html" TargetMode="External"/><Relationship Id="rId383" Type="http://schemas.openxmlformats.org/officeDocument/2006/relationships/hyperlink" Target="https://docs.ogc.org/DRAFTS/21-049.html" TargetMode="External"/><Relationship Id="rId439" Type="http://schemas.openxmlformats.org/officeDocument/2006/relationships/hyperlink" Target="https://www.iso.org/standard/57466.html" TargetMode="External"/><Relationship Id="rId201" Type="http://schemas.openxmlformats.org/officeDocument/2006/relationships/hyperlink" Target="https://docs.ogc.org/DRAFTS/21-049.html" TargetMode="External"/><Relationship Id="rId243" Type="http://schemas.openxmlformats.org/officeDocument/2006/relationships/hyperlink" Target="https://docs.ogc.org/DRAFTS/21-049.html" TargetMode="External"/><Relationship Id="rId285" Type="http://schemas.openxmlformats.org/officeDocument/2006/relationships/hyperlink" Target="https://docs.ogc.org/DRAFTS/21-049.html" TargetMode="External"/><Relationship Id="rId38" Type="http://schemas.openxmlformats.org/officeDocument/2006/relationships/comments" Target="comments.xml"/><Relationship Id="rId103" Type="http://schemas.openxmlformats.org/officeDocument/2006/relationships/image" Target="media/image4.png"/><Relationship Id="rId310" Type="http://schemas.openxmlformats.org/officeDocument/2006/relationships/hyperlink" Target="https://docs.ogc.org/DRAFTS/21-049.html" TargetMode="External"/><Relationship Id="rId91" Type="http://schemas.openxmlformats.org/officeDocument/2006/relationships/hyperlink" Target="https://docs.ogc.org/DRAFTS/21-049.html" TargetMode="External"/><Relationship Id="rId145" Type="http://schemas.openxmlformats.org/officeDocument/2006/relationships/hyperlink" Target="https://docs.ogc.org/DRAFTS/21-049.html" TargetMode="External"/><Relationship Id="rId187" Type="http://schemas.openxmlformats.org/officeDocument/2006/relationships/hyperlink" Target="https://docs.ogc.org/DRAFTS/21-049.html" TargetMode="External"/><Relationship Id="rId352" Type="http://schemas.openxmlformats.org/officeDocument/2006/relationships/hyperlink" Target="https://docs.ogc.org/DRAFTS/21-049.html" TargetMode="External"/><Relationship Id="rId394" Type="http://schemas.openxmlformats.org/officeDocument/2006/relationships/hyperlink" Target="https://docs.ogc.org/DRAFTS/21-049.html" TargetMode="External"/><Relationship Id="rId408" Type="http://schemas.openxmlformats.org/officeDocument/2006/relationships/hyperlink" Target="https://docs.ogc.org/DRAFTS/21-049.html" TargetMode="External"/><Relationship Id="rId212" Type="http://schemas.openxmlformats.org/officeDocument/2006/relationships/hyperlink" Target="https://docs.ogc.org/DRAFTS/21-049.html" TargetMode="External"/><Relationship Id="rId254" Type="http://schemas.openxmlformats.org/officeDocument/2006/relationships/hyperlink" Target="https://docs.ogc.org/DRAFTS/21-049.html" TargetMode="External"/><Relationship Id="rId49" Type="http://schemas.openxmlformats.org/officeDocument/2006/relationships/hyperlink" Target="https://docs.ogc.org/DRAFTS/21-049.html" TargetMode="External"/><Relationship Id="rId114" Type="http://schemas.openxmlformats.org/officeDocument/2006/relationships/hyperlink" Target="https://docs.ogc.org/DRAFTS/21-049.html" TargetMode="External"/><Relationship Id="rId296" Type="http://schemas.openxmlformats.org/officeDocument/2006/relationships/hyperlink" Target="https://docs.ogc.org/DRAFTS/21-049.html" TargetMode="External"/><Relationship Id="rId60" Type="http://schemas.openxmlformats.org/officeDocument/2006/relationships/hyperlink" Target="https://www.iso.org/standard/59164.html" TargetMode="External"/><Relationship Id="rId156" Type="http://schemas.openxmlformats.org/officeDocument/2006/relationships/hyperlink" Target="https://docs.ogc.org/DRAFTS/21-049.html" TargetMode="External"/><Relationship Id="rId198" Type="http://schemas.openxmlformats.org/officeDocument/2006/relationships/hyperlink" Target="https://docs.ogc.org/DRAFTS/21-049.html" TargetMode="External"/><Relationship Id="rId321" Type="http://schemas.openxmlformats.org/officeDocument/2006/relationships/hyperlink" Target="https://docs.ogc.org/DRAFTS/21-049.html" TargetMode="External"/><Relationship Id="rId363" Type="http://schemas.openxmlformats.org/officeDocument/2006/relationships/hyperlink" Target="https://docs.ogc.org/DRAFTS/21-049.html" TargetMode="External"/><Relationship Id="rId419" Type="http://schemas.openxmlformats.org/officeDocument/2006/relationships/hyperlink" Target="https://docs.ogc.org/DRAFTS/21-049.html" TargetMode="External"/><Relationship Id="rId223" Type="http://schemas.openxmlformats.org/officeDocument/2006/relationships/hyperlink" Target="https://docs.ogc.org/DRAFTS/21-049.html" TargetMode="External"/><Relationship Id="rId430" Type="http://schemas.openxmlformats.org/officeDocument/2006/relationships/hyperlink" Target="https://www.iso.org/standard/63541.html" TargetMode="External"/><Relationship Id="rId18" Type="http://schemas.openxmlformats.org/officeDocument/2006/relationships/hyperlink" Target="https://docs.ogc.org/DRAFTS/21-049.html" TargetMode="External"/><Relationship Id="rId39" Type="http://schemas.microsoft.com/office/2011/relationships/commentsExtended" Target="commentsExtended.xml"/><Relationship Id="rId265" Type="http://schemas.openxmlformats.org/officeDocument/2006/relationships/hyperlink" Target="https://docs.ogc.org/DRAFTS/21-049.html" TargetMode="External"/><Relationship Id="rId286" Type="http://schemas.openxmlformats.org/officeDocument/2006/relationships/hyperlink" Target="https://docs.ogc.org/DRAFTS/21-049.html" TargetMode="External"/><Relationship Id="rId50" Type="http://schemas.openxmlformats.org/officeDocument/2006/relationships/hyperlink" Target="https://docs.ogc.org/DRAFTS/21-049.html" TargetMode="External"/><Relationship Id="rId104" Type="http://schemas.openxmlformats.org/officeDocument/2006/relationships/hyperlink" Target="https://docs.ogc.org/DRAFTS/21-049.html" TargetMode="External"/><Relationship Id="rId125" Type="http://schemas.openxmlformats.org/officeDocument/2006/relationships/hyperlink" Target="https://docs.ogc.org/DRAFTS/21-049.html" TargetMode="External"/><Relationship Id="rId146" Type="http://schemas.openxmlformats.org/officeDocument/2006/relationships/image" Target="media/image6.png"/><Relationship Id="rId167" Type="http://schemas.openxmlformats.org/officeDocument/2006/relationships/hyperlink" Target="https://docs.ogc.org/DRAFTS/21-049.html" TargetMode="External"/><Relationship Id="rId188" Type="http://schemas.openxmlformats.org/officeDocument/2006/relationships/hyperlink" Target="https://docs.ogc.org/DRAFTS/21-049.html" TargetMode="External"/><Relationship Id="rId311" Type="http://schemas.openxmlformats.org/officeDocument/2006/relationships/hyperlink" Target="https://docs.ogc.org/DRAFTS/21-049.html" TargetMode="External"/><Relationship Id="rId332" Type="http://schemas.openxmlformats.org/officeDocument/2006/relationships/hyperlink" Target="https://docs.ogc.org/DRAFTS/21-049.html" TargetMode="External"/><Relationship Id="rId353" Type="http://schemas.openxmlformats.org/officeDocument/2006/relationships/hyperlink" Target="https://docs.ogc.org/DRAFTS/21-049.html" TargetMode="External"/><Relationship Id="rId374" Type="http://schemas.openxmlformats.org/officeDocument/2006/relationships/hyperlink" Target="https://docs.ogc.org/DRAFTS/21-049.html" TargetMode="External"/><Relationship Id="rId395" Type="http://schemas.openxmlformats.org/officeDocument/2006/relationships/hyperlink" Target="https://docs.ogc.org/DRAFTS/21-049.html" TargetMode="External"/><Relationship Id="rId409" Type="http://schemas.openxmlformats.org/officeDocument/2006/relationships/hyperlink" Target="https://docs.ogc.org/DRAFTS/21-049.html" TargetMode="External"/><Relationship Id="rId71" Type="http://schemas.openxmlformats.org/officeDocument/2006/relationships/hyperlink" Target="https://docs.ogc.org/DRAFTS/21-049.html" TargetMode="External"/><Relationship Id="rId92" Type="http://schemas.openxmlformats.org/officeDocument/2006/relationships/hyperlink" Target="https://docs.ogc.org/DRAFTS/21-049.html" TargetMode="External"/><Relationship Id="rId213" Type="http://schemas.openxmlformats.org/officeDocument/2006/relationships/hyperlink" Target="https://docs.ogc.org/DRAFTS/21-049.html" TargetMode="External"/><Relationship Id="rId234" Type="http://schemas.openxmlformats.org/officeDocument/2006/relationships/hyperlink" Target="https://docs.ogc.org/DRAFTS/21-049.html" TargetMode="External"/><Relationship Id="rId420" Type="http://schemas.openxmlformats.org/officeDocument/2006/relationships/hyperlink" Target="https://docs.ogc.org/DRAFTS/21-049.html" TargetMode="External"/><Relationship Id="rId2" Type="http://schemas.openxmlformats.org/officeDocument/2006/relationships/styles" Target="styles.xml"/><Relationship Id="rId29" Type="http://schemas.openxmlformats.org/officeDocument/2006/relationships/hyperlink" Target="https://docs.ogc.org/DRAFTS/21-049.html" TargetMode="External"/><Relationship Id="rId255" Type="http://schemas.openxmlformats.org/officeDocument/2006/relationships/hyperlink" Target="https://docs.ogc.org/DRAFTS/21-049.html" TargetMode="External"/><Relationship Id="rId276" Type="http://schemas.openxmlformats.org/officeDocument/2006/relationships/hyperlink" Target="https://docs.ogc.org/DRAFTS/21-049.html" TargetMode="External"/><Relationship Id="rId297" Type="http://schemas.openxmlformats.org/officeDocument/2006/relationships/hyperlink" Target="https://docs.ogc.org/DRAFTS/21-049.html" TargetMode="External"/><Relationship Id="rId441" Type="http://schemas.openxmlformats.org/officeDocument/2006/relationships/hyperlink" Target="https://www.iso.org/standard/32573.html" TargetMode="External"/><Relationship Id="rId40" Type="http://schemas.microsoft.com/office/2016/09/relationships/commentsIds" Target="commentsIds.xml"/><Relationship Id="rId115" Type="http://schemas.openxmlformats.org/officeDocument/2006/relationships/hyperlink" Target="https://docs.ogc.org/DRAFTS/21-049.html" TargetMode="External"/><Relationship Id="rId136" Type="http://schemas.openxmlformats.org/officeDocument/2006/relationships/hyperlink" Target="https://docs.ogc.org/DRAFTS/21-049.html" TargetMode="External"/><Relationship Id="rId157" Type="http://schemas.openxmlformats.org/officeDocument/2006/relationships/hyperlink" Target="https://docs.ogc.org/DRAFTS/21-049.html" TargetMode="External"/><Relationship Id="rId178" Type="http://schemas.openxmlformats.org/officeDocument/2006/relationships/hyperlink" Target="https://docs.ogc.org/DRAFTS/21-049.html" TargetMode="External"/><Relationship Id="rId301" Type="http://schemas.openxmlformats.org/officeDocument/2006/relationships/hyperlink" Target="https://docs.ogc.org/DRAFTS/21-049.html" TargetMode="External"/><Relationship Id="rId322" Type="http://schemas.openxmlformats.org/officeDocument/2006/relationships/hyperlink" Target="https://docs.ogc.org/DRAFTS/21-049.html" TargetMode="External"/><Relationship Id="rId343" Type="http://schemas.openxmlformats.org/officeDocument/2006/relationships/hyperlink" Target="https://docs.ogc.org/DRAFTS/21-049.html" TargetMode="External"/><Relationship Id="rId364" Type="http://schemas.openxmlformats.org/officeDocument/2006/relationships/hyperlink" Target="https://docs.ogc.org/DRAFTS/21-049.html" TargetMode="External"/><Relationship Id="rId61" Type="http://schemas.openxmlformats.org/officeDocument/2006/relationships/hyperlink" Target="https://www.iso.org/standard/83454.html" TargetMode="External"/><Relationship Id="rId82" Type="http://schemas.openxmlformats.org/officeDocument/2006/relationships/hyperlink" Target="https://docs.ogc.org/DRAFTS/21-049.html" TargetMode="External"/><Relationship Id="rId199" Type="http://schemas.openxmlformats.org/officeDocument/2006/relationships/hyperlink" Target="https://docs.ogc.org/DRAFTS/21-049.html" TargetMode="External"/><Relationship Id="rId203" Type="http://schemas.openxmlformats.org/officeDocument/2006/relationships/hyperlink" Target="https://docs.ogc.org/DRAFTS/21-049.html" TargetMode="External"/><Relationship Id="rId385" Type="http://schemas.openxmlformats.org/officeDocument/2006/relationships/hyperlink" Target="https://docs.ogc.org/DRAFTS/21-049.html" TargetMode="External"/><Relationship Id="rId19" Type="http://schemas.openxmlformats.org/officeDocument/2006/relationships/hyperlink" Target="https://docs.ogc.org/DRAFTS/21-049.html" TargetMode="External"/><Relationship Id="rId224" Type="http://schemas.openxmlformats.org/officeDocument/2006/relationships/hyperlink" Target="https://docs.ogc.org/DRAFTS/21-049.html" TargetMode="External"/><Relationship Id="rId245" Type="http://schemas.openxmlformats.org/officeDocument/2006/relationships/hyperlink" Target="https://docs.ogc.org/DRAFTS/21-049.html" TargetMode="External"/><Relationship Id="rId266" Type="http://schemas.openxmlformats.org/officeDocument/2006/relationships/hyperlink" Target="https://docs.ogc.org/DRAFTS/21-049.html" TargetMode="External"/><Relationship Id="rId287" Type="http://schemas.openxmlformats.org/officeDocument/2006/relationships/hyperlink" Target="https://docs.ogc.org/DRAFTS/21-049.html" TargetMode="External"/><Relationship Id="rId410" Type="http://schemas.openxmlformats.org/officeDocument/2006/relationships/hyperlink" Target="https://docs.ogc.org/DRAFTS/21-049.html" TargetMode="External"/><Relationship Id="rId431" Type="http://schemas.openxmlformats.org/officeDocument/2006/relationships/hyperlink" Target="https://www.iso.org/standard/74039.html" TargetMode="External"/><Relationship Id="rId30" Type="http://schemas.openxmlformats.org/officeDocument/2006/relationships/hyperlink" Target="https://docs.ogc.org/DRAFTS/21-049.html" TargetMode="External"/><Relationship Id="rId105" Type="http://schemas.openxmlformats.org/officeDocument/2006/relationships/hyperlink" Target="https://docs.ogc.org/DRAFTS/21-049.html" TargetMode="External"/><Relationship Id="rId126" Type="http://schemas.openxmlformats.org/officeDocument/2006/relationships/hyperlink" Target="https://docs.ogc.org/DRAFTS/21-049.html" TargetMode="External"/><Relationship Id="rId147" Type="http://schemas.openxmlformats.org/officeDocument/2006/relationships/hyperlink" Target="https://docs.ogc.org/DRAFTS/21-049.html" TargetMode="External"/><Relationship Id="rId168" Type="http://schemas.openxmlformats.org/officeDocument/2006/relationships/hyperlink" Target="https://docs.ogc.org/DRAFTS/21-049.html" TargetMode="External"/><Relationship Id="rId312" Type="http://schemas.openxmlformats.org/officeDocument/2006/relationships/hyperlink" Target="https://docs.ogc.org/DRAFTS/21-049.html" TargetMode="External"/><Relationship Id="rId333" Type="http://schemas.openxmlformats.org/officeDocument/2006/relationships/hyperlink" Target="https://docs.ogc.org/DRAFTS/21-049.html" TargetMode="External"/><Relationship Id="rId354" Type="http://schemas.openxmlformats.org/officeDocument/2006/relationships/hyperlink" Target="https://docs.ogc.org/DRAFTS/21-049.html" TargetMode="External"/><Relationship Id="rId51" Type="http://schemas.openxmlformats.org/officeDocument/2006/relationships/hyperlink" Target="https://docs.ogc.org/DRAFTS/21-049.html" TargetMode="External"/><Relationship Id="rId72" Type="http://schemas.openxmlformats.org/officeDocument/2006/relationships/hyperlink" Target="https://docs.ogc.org/DRAFTS/21-049.html" TargetMode="External"/><Relationship Id="rId93" Type="http://schemas.openxmlformats.org/officeDocument/2006/relationships/hyperlink" Target="https://docs.ogc.org/DRAFTS/21-049.html" TargetMode="External"/><Relationship Id="rId189" Type="http://schemas.openxmlformats.org/officeDocument/2006/relationships/hyperlink" Target="https://docs.ogc.org/DRAFTS/21-049.html" TargetMode="External"/><Relationship Id="rId375" Type="http://schemas.openxmlformats.org/officeDocument/2006/relationships/hyperlink" Target="https://docs.ogc.org/DRAFTS/21-049.html" TargetMode="External"/><Relationship Id="rId396" Type="http://schemas.openxmlformats.org/officeDocument/2006/relationships/hyperlink" Target="https://docs.ogc.org/DRAFTS/21-049.html" TargetMode="External"/><Relationship Id="rId3" Type="http://schemas.openxmlformats.org/officeDocument/2006/relationships/settings" Target="settings.xml"/><Relationship Id="rId214" Type="http://schemas.openxmlformats.org/officeDocument/2006/relationships/hyperlink" Target="https://docs.ogc.org/DRAFTS/21-049.html" TargetMode="External"/><Relationship Id="rId235" Type="http://schemas.openxmlformats.org/officeDocument/2006/relationships/hyperlink" Target="https://docs.ogc.org/DRAFTS/21-049.html" TargetMode="External"/><Relationship Id="rId256" Type="http://schemas.openxmlformats.org/officeDocument/2006/relationships/hyperlink" Target="https://docs.ogc.org/DRAFTS/21-049.html" TargetMode="External"/><Relationship Id="rId277" Type="http://schemas.openxmlformats.org/officeDocument/2006/relationships/hyperlink" Target="https://docs.ogc.org/DRAFTS/21-049.html" TargetMode="External"/><Relationship Id="rId298" Type="http://schemas.openxmlformats.org/officeDocument/2006/relationships/hyperlink" Target="https://docs.ogc.org/DRAFTS/21-049.html" TargetMode="External"/><Relationship Id="rId400" Type="http://schemas.openxmlformats.org/officeDocument/2006/relationships/hyperlink" Target="https://docs.ogc.org/DRAFTS/21-049.html" TargetMode="External"/><Relationship Id="rId421" Type="http://schemas.openxmlformats.org/officeDocument/2006/relationships/hyperlink" Target="https://docs.ogc.org/DRAFTS/21-049.html" TargetMode="External"/><Relationship Id="rId442" Type="http://schemas.openxmlformats.org/officeDocument/2006/relationships/hyperlink" Target="https://www.iso.org/standard/32574.html" TargetMode="External"/><Relationship Id="rId116" Type="http://schemas.openxmlformats.org/officeDocument/2006/relationships/hyperlink" Target="https://docs.ogc.org/DRAFTS/21-049.html" TargetMode="External"/><Relationship Id="rId137" Type="http://schemas.openxmlformats.org/officeDocument/2006/relationships/hyperlink" Target="https://docs.ogc.org/DRAFTS/21-049.html" TargetMode="External"/><Relationship Id="rId158" Type="http://schemas.openxmlformats.org/officeDocument/2006/relationships/image" Target="media/image8.png"/><Relationship Id="rId302" Type="http://schemas.openxmlformats.org/officeDocument/2006/relationships/hyperlink" Target="https://docs.ogc.org/DRAFTS/21-049.html" TargetMode="External"/><Relationship Id="rId323" Type="http://schemas.openxmlformats.org/officeDocument/2006/relationships/hyperlink" Target="https://docs.ogc.org/DRAFTS/21-049.html" TargetMode="External"/><Relationship Id="rId344" Type="http://schemas.openxmlformats.org/officeDocument/2006/relationships/hyperlink" Target="https://docs.ogc.org/DRAFTS/21-049.html" TargetMode="External"/><Relationship Id="rId20" Type="http://schemas.openxmlformats.org/officeDocument/2006/relationships/hyperlink" Target="https://docs.ogc.org/DRAFTS/21-049.html" TargetMode="External"/><Relationship Id="rId41" Type="http://schemas.microsoft.com/office/2018/08/relationships/commentsExtensible" Target="commentsExtensible.xml"/><Relationship Id="rId62" Type="http://schemas.openxmlformats.org/officeDocument/2006/relationships/hyperlink" Target="https://www.iso.org/standard/26012.html" TargetMode="External"/><Relationship Id="rId83" Type="http://schemas.openxmlformats.org/officeDocument/2006/relationships/hyperlink" Target="https://docs.ogc.org/DRAFTS/21-049.html" TargetMode="External"/><Relationship Id="rId179" Type="http://schemas.openxmlformats.org/officeDocument/2006/relationships/hyperlink" Target="https://docs.ogc.org/DRAFTS/21-049.html" TargetMode="External"/><Relationship Id="rId365" Type="http://schemas.openxmlformats.org/officeDocument/2006/relationships/hyperlink" Target="https://docs.ogc.org/DRAFTS/21-049.html" TargetMode="External"/><Relationship Id="rId386" Type="http://schemas.openxmlformats.org/officeDocument/2006/relationships/hyperlink" Target="https://docs.ogc.org/DRAFTS/21-049.html" TargetMode="External"/><Relationship Id="rId190" Type="http://schemas.openxmlformats.org/officeDocument/2006/relationships/hyperlink" Target="https://docs.ogc.org/DRAFTS/21-049.html" TargetMode="External"/><Relationship Id="rId204" Type="http://schemas.openxmlformats.org/officeDocument/2006/relationships/hyperlink" Target="https://docs.ogc.org/DRAFTS/21-049.html" TargetMode="External"/><Relationship Id="rId225" Type="http://schemas.openxmlformats.org/officeDocument/2006/relationships/hyperlink" Target="https://docs.ogc.org/DRAFTS/21-049.html" TargetMode="External"/><Relationship Id="rId246" Type="http://schemas.openxmlformats.org/officeDocument/2006/relationships/hyperlink" Target="https://docs.ogc.org/DRAFTS/21-049.html" TargetMode="External"/><Relationship Id="rId267" Type="http://schemas.openxmlformats.org/officeDocument/2006/relationships/hyperlink" Target="https://docs.ogc.org/DRAFTS/21-049.html" TargetMode="External"/><Relationship Id="rId288" Type="http://schemas.openxmlformats.org/officeDocument/2006/relationships/hyperlink" Target="https://docs.ogc.org/DRAFTS/21-049.html" TargetMode="External"/><Relationship Id="rId411" Type="http://schemas.openxmlformats.org/officeDocument/2006/relationships/hyperlink" Target="https://docs.ogc.org/DRAFTS/21-049.html" TargetMode="External"/><Relationship Id="rId432" Type="http://schemas.openxmlformats.org/officeDocument/2006/relationships/hyperlink" Target="https://www.iso.org/standard/70742.html" TargetMode="External"/><Relationship Id="rId106" Type="http://schemas.openxmlformats.org/officeDocument/2006/relationships/image" Target="media/image5.png"/><Relationship Id="rId127" Type="http://schemas.openxmlformats.org/officeDocument/2006/relationships/hyperlink" Target="https://docs.ogc.org/DRAFTS/21-049.html" TargetMode="External"/><Relationship Id="rId313" Type="http://schemas.openxmlformats.org/officeDocument/2006/relationships/hyperlink" Target="https://docs.ogc.org/DRAFTS/21-049.html" TargetMode="External"/><Relationship Id="rId10" Type="http://schemas.openxmlformats.org/officeDocument/2006/relationships/hyperlink" Target="https://docs.ogc.org/DRAFTS/21-049.html" TargetMode="External"/><Relationship Id="rId31" Type="http://schemas.openxmlformats.org/officeDocument/2006/relationships/hyperlink" Target="https://docs.ogc.org/DRAFTS/21-049.html" TargetMode="External"/><Relationship Id="rId52" Type="http://schemas.openxmlformats.org/officeDocument/2006/relationships/hyperlink" Target="https://docs.ogc.org/DRAFTS/21-049.html" TargetMode="External"/><Relationship Id="rId73" Type="http://schemas.openxmlformats.org/officeDocument/2006/relationships/hyperlink" Target="https://docs.ogc.org/DRAFTS/21-049.html" TargetMode="External"/><Relationship Id="rId94" Type="http://schemas.openxmlformats.org/officeDocument/2006/relationships/hyperlink" Target="https://docs.ogc.org/DRAFTS/21-049.html" TargetMode="External"/><Relationship Id="rId148" Type="http://schemas.openxmlformats.org/officeDocument/2006/relationships/hyperlink" Target="https://docs.ogc.org/DRAFTS/21-049.html" TargetMode="External"/><Relationship Id="rId169" Type="http://schemas.openxmlformats.org/officeDocument/2006/relationships/hyperlink" Target="https://docs.ogc.org/DRAFTS/21-049.html" TargetMode="External"/><Relationship Id="rId334" Type="http://schemas.openxmlformats.org/officeDocument/2006/relationships/hyperlink" Target="https://docs.ogc.org/DRAFTS/21-049.html" TargetMode="External"/><Relationship Id="rId355" Type="http://schemas.openxmlformats.org/officeDocument/2006/relationships/hyperlink" Target="https://docs.ogc.org/DRAFTS/21-049.html" TargetMode="External"/><Relationship Id="rId376" Type="http://schemas.openxmlformats.org/officeDocument/2006/relationships/hyperlink" Target="https://docs.ogc.org/DRAFTS/21-049.html" TargetMode="External"/><Relationship Id="rId397" Type="http://schemas.openxmlformats.org/officeDocument/2006/relationships/hyperlink" Target="https://docs.ogc.org/DRAFTS/21-049.html" TargetMode="External"/><Relationship Id="rId4" Type="http://schemas.openxmlformats.org/officeDocument/2006/relationships/webSettings" Target="webSettings.xml"/><Relationship Id="rId180" Type="http://schemas.openxmlformats.org/officeDocument/2006/relationships/hyperlink" Target="https://docs.ogc.org/DRAFTS/21-049.html" TargetMode="External"/><Relationship Id="rId215" Type="http://schemas.openxmlformats.org/officeDocument/2006/relationships/hyperlink" Target="https://docs.ogc.org/DRAFTS/21-049.html" TargetMode="External"/><Relationship Id="rId236" Type="http://schemas.openxmlformats.org/officeDocument/2006/relationships/image" Target="media/image10.png"/><Relationship Id="rId257" Type="http://schemas.openxmlformats.org/officeDocument/2006/relationships/hyperlink" Target="https://docs.ogc.org/DRAFTS/21-049.html" TargetMode="External"/><Relationship Id="rId278" Type="http://schemas.openxmlformats.org/officeDocument/2006/relationships/hyperlink" Target="https://docs.ogc.org/DRAFTS/21-049.html" TargetMode="External"/><Relationship Id="rId401" Type="http://schemas.openxmlformats.org/officeDocument/2006/relationships/hyperlink" Target="https://docs.ogc.org/DRAFTS/21-049.html" TargetMode="External"/><Relationship Id="rId422" Type="http://schemas.openxmlformats.org/officeDocument/2006/relationships/hyperlink" Target="https://docs.ogc.org/DRAFTS/21-049.html" TargetMode="External"/><Relationship Id="rId443" Type="http://schemas.openxmlformats.org/officeDocument/2006/relationships/hyperlink" Target="https://www.iso.org/standard/83470.html" TargetMode="External"/><Relationship Id="rId303" Type="http://schemas.openxmlformats.org/officeDocument/2006/relationships/hyperlink" Target="https://docs.ogc.org/DRAFTS/21-049.html" TargetMode="External"/><Relationship Id="rId42" Type="http://schemas.openxmlformats.org/officeDocument/2006/relationships/hyperlink" Target="https://docs.ogc.org/DRAFTS/21-049.html" TargetMode="External"/><Relationship Id="rId84" Type="http://schemas.openxmlformats.org/officeDocument/2006/relationships/hyperlink" Target="https://docs.ogc.org/DRAFTS/21-049.html" TargetMode="External"/><Relationship Id="rId138" Type="http://schemas.openxmlformats.org/officeDocument/2006/relationships/hyperlink" Target="https://docs.ogc.org/DRAFTS/21-049.html" TargetMode="External"/><Relationship Id="rId345" Type="http://schemas.openxmlformats.org/officeDocument/2006/relationships/hyperlink" Target="https://docs.ogc.org/DRAFTS/21-049.html" TargetMode="External"/><Relationship Id="rId387" Type="http://schemas.openxmlformats.org/officeDocument/2006/relationships/hyperlink" Target="https://docs.ogc.org/DRAFTS/21-049.html" TargetMode="External"/><Relationship Id="rId191" Type="http://schemas.openxmlformats.org/officeDocument/2006/relationships/hyperlink" Target="https://docs.ogc.org/DRAFTS/21-049.html" TargetMode="External"/><Relationship Id="rId205" Type="http://schemas.openxmlformats.org/officeDocument/2006/relationships/hyperlink" Target="https://docs.ogc.org/DRAFTS/21-049.html" TargetMode="External"/><Relationship Id="rId247" Type="http://schemas.openxmlformats.org/officeDocument/2006/relationships/hyperlink" Target="https://docs.ogc.org/DRAFTS/21-049.html" TargetMode="External"/><Relationship Id="rId412" Type="http://schemas.openxmlformats.org/officeDocument/2006/relationships/hyperlink" Target="https://docs.ogc.org/DRAFTS/21-049.html" TargetMode="External"/><Relationship Id="rId107" Type="http://schemas.openxmlformats.org/officeDocument/2006/relationships/hyperlink" Target="https://docs.ogc.org/DRAFTS/21-049.html" TargetMode="External"/><Relationship Id="rId289" Type="http://schemas.openxmlformats.org/officeDocument/2006/relationships/hyperlink" Target="https://docs.ogc.org/DRAFTS/21-049.html" TargetMode="External"/><Relationship Id="rId11" Type="http://schemas.openxmlformats.org/officeDocument/2006/relationships/hyperlink" Target="https://docs.ogc.org/DRAFTS/21-049.html" TargetMode="External"/><Relationship Id="rId53" Type="http://schemas.openxmlformats.org/officeDocument/2006/relationships/hyperlink" Target="https://docs.ogc.org/DRAFTS/21-049.html" TargetMode="External"/><Relationship Id="rId149" Type="http://schemas.openxmlformats.org/officeDocument/2006/relationships/hyperlink" Target="https://docs.ogc.org/DRAFTS/21-049.html" TargetMode="External"/><Relationship Id="rId314" Type="http://schemas.openxmlformats.org/officeDocument/2006/relationships/hyperlink" Target="https://docs.ogc.org/DRAFTS/21-049.html" TargetMode="External"/><Relationship Id="rId356" Type="http://schemas.openxmlformats.org/officeDocument/2006/relationships/hyperlink" Target="https://docs.ogc.org/DRAFTS/21-049.html" TargetMode="External"/><Relationship Id="rId398" Type="http://schemas.openxmlformats.org/officeDocument/2006/relationships/hyperlink" Target="https://docs.ogc.org/DRAFTS/21-049.html" TargetMode="External"/><Relationship Id="rId95" Type="http://schemas.openxmlformats.org/officeDocument/2006/relationships/hyperlink" Target="https://docs.ogc.org/DRAFTS/21-049.html" TargetMode="External"/><Relationship Id="rId160" Type="http://schemas.openxmlformats.org/officeDocument/2006/relationships/hyperlink" Target="https://docs.ogc.org/DRAFTS/21-049.html" TargetMode="External"/><Relationship Id="rId216" Type="http://schemas.openxmlformats.org/officeDocument/2006/relationships/hyperlink" Target="https://docs.ogc.org/DRAFTS/21-049.html" TargetMode="External"/><Relationship Id="rId423" Type="http://schemas.openxmlformats.org/officeDocument/2006/relationships/hyperlink" Target="https://docs.ogc.org/DRAFTS/21-049.html" TargetMode="External"/><Relationship Id="rId258" Type="http://schemas.openxmlformats.org/officeDocument/2006/relationships/hyperlink" Target="https://docs.ogc.org/DRAFTS/21-049.html" TargetMode="External"/><Relationship Id="rId22" Type="http://schemas.openxmlformats.org/officeDocument/2006/relationships/hyperlink" Target="https://docs.ogc.org/DRAFTS/21-049.html" TargetMode="External"/><Relationship Id="rId64" Type="http://schemas.openxmlformats.org/officeDocument/2006/relationships/hyperlink" Target="https://www.iso.org/standard/53798.html" TargetMode="External"/><Relationship Id="rId118" Type="http://schemas.openxmlformats.org/officeDocument/2006/relationships/hyperlink" Target="https://docs.ogc.org/DRAFTS/21-049.html" TargetMode="External"/><Relationship Id="rId325" Type="http://schemas.openxmlformats.org/officeDocument/2006/relationships/hyperlink" Target="https://docs.ogc.org/DRAFTS/21-049.html" TargetMode="External"/><Relationship Id="rId367" Type="http://schemas.openxmlformats.org/officeDocument/2006/relationships/hyperlink" Target="https://docs.ogc.org/DRAFTS/21-049.html" TargetMode="External"/><Relationship Id="rId171" Type="http://schemas.openxmlformats.org/officeDocument/2006/relationships/hyperlink" Target="https://docs.ogc.org/DRAFTS/21-049.html" TargetMode="External"/><Relationship Id="rId227" Type="http://schemas.openxmlformats.org/officeDocument/2006/relationships/hyperlink" Target="https://docs.ogc.org/DRAFTS/21-049.html" TargetMode="External"/><Relationship Id="rId269" Type="http://schemas.openxmlformats.org/officeDocument/2006/relationships/hyperlink" Target="https://docs.ogc.org/DRAFTS/21-049.html" TargetMode="External"/><Relationship Id="rId434" Type="http://schemas.openxmlformats.org/officeDocument/2006/relationships/hyperlink" Target="https://www.iso.org/standard/44212.html" TargetMode="External"/><Relationship Id="rId33" Type="http://schemas.openxmlformats.org/officeDocument/2006/relationships/hyperlink" Target="https://docs.ogc.org/DRAFTS/21-049.html" TargetMode="External"/><Relationship Id="rId129" Type="http://schemas.openxmlformats.org/officeDocument/2006/relationships/hyperlink" Target="https://docs.ogc.org/DRAFTS/21-049.html" TargetMode="External"/><Relationship Id="rId280" Type="http://schemas.openxmlformats.org/officeDocument/2006/relationships/hyperlink" Target="https://docs.ogc.org/DRAFTS/21-049.html" TargetMode="External"/><Relationship Id="rId336" Type="http://schemas.openxmlformats.org/officeDocument/2006/relationships/hyperlink" Target="https://docs.ogc.org/DRAFTS/21-049.html" TargetMode="External"/><Relationship Id="rId75" Type="http://schemas.openxmlformats.org/officeDocument/2006/relationships/hyperlink" Target="https://docs.ogc.org/DRAFTS/21-049.html" TargetMode="External"/><Relationship Id="rId140" Type="http://schemas.openxmlformats.org/officeDocument/2006/relationships/hyperlink" Target="https://docs.ogc.org/DRAFTS/21-049.html" TargetMode="External"/><Relationship Id="rId182" Type="http://schemas.openxmlformats.org/officeDocument/2006/relationships/hyperlink" Target="https://docs.ogc.org/DRAFTS/21-049.html" TargetMode="External"/><Relationship Id="rId378" Type="http://schemas.openxmlformats.org/officeDocument/2006/relationships/hyperlink" Target="https://docs.ogc.org/DRAFTS/21-049.html" TargetMode="External"/><Relationship Id="rId403" Type="http://schemas.openxmlformats.org/officeDocument/2006/relationships/hyperlink" Target="https://docs.ogc.org/DRAFTS/21-049.html" TargetMode="External"/><Relationship Id="rId6" Type="http://schemas.openxmlformats.org/officeDocument/2006/relationships/hyperlink" Target="https://docs.ogc.org/DRAFTS/21-049.html" TargetMode="External"/><Relationship Id="rId238" Type="http://schemas.openxmlformats.org/officeDocument/2006/relationships/hyperlink" Target="https://docs.ogc.org/DRAFTS/21-049.html" TargetMode="External"/><Relationship Id="rId445" Type="http://schemas.openxmlformats.org/officeDocument/2006/relationships/fontTable" Target="fontTable.xml"/><Relationship Id="rId291" Type="http://schemas.openxmlformats.org/officeDocument/2006/relationships/hyperlink" Target="https://docs.ogc.org/DRAFTS/21-049.html" TargetMode="External"/><Relationship Id="rId305" Type="http://schemas.openxmlformats.org/officeDocument/2006/relationships/hyperlink" Target="https://docs.ogc.org/DRAFTS/21-049.html" TargetMode="External"/><Relationship Id="rId347" Type="http://schemas.openxmlformats.org/officeDocument/2006/relationships/hyperlink" Target="https://docs.ogc.org/DRAFTS/21-049.html" TargetMode="External"/><Relationship Id="rId44" Type="http://schemas.openxmlformats.org/officeDocument/2006/relationships/hyperlink" Target="https://docs.ogc.org/DRAFTS/21-049.html" TargetMode="External"/><Relationship Id="rId86" Type="http://schemas.openxmlformats.org/officeDocument/2006/relationships/hyperlink" Target="https://docs.ogc.org/DRAFTS/21-049.html" TargetMode="External"/><Relationship Id="rId151" Type="http://schemas.openxmlformats.org/officeDocument/2006/relationships/hyperlink" Target="https://docs.ogc.org/DRAFTS/21-049.html" TargetMode="External"/><Relationship Id="rId389" Type="http://schemas.openxmlformats.org/officeDocument/2006/relationships/hyperlink" Target="https://docs.ogc.org/DRAFTS/21-049.html" TargetMode="External"/><Relationship Id="rId193" Type="http://schemas.openxmlformats.org/officeDocument/2006/relationships/hyperlink" Target="https://docs.ogc.org/DRAFTS/21-049.html" TargetMode="External"/><Relationship Id="rId207" Type="http://schemas.openxmlformats.org/officeDocument/2006/relationships/hyperlink" Target="https://docs.ogc.org/DRAFTS/21-049.html" TargetMode="External"/><Relationship Id="rId249" Type="http://schemas.openxmlformats.org/officeDocument/2006/relationships/hyperlink" Target="https://docs.ogc.org/DRAFTS/21-049.html" TargetMode="External"/><Relationship Id="rId414" Type="http://schemas.openxmlformats.org/officeDocument/2006/relationships/hyperlink" Target="https://docs.ogc.org/DRAFTS/21-049.html" TargetMode="External"/><Relationship Id="rId13" Type="http://schemas.openxmlformats.org/officeDocument/2006/relationships/hyperlink" Target="https://docs.ogc.org/DRAFTS/21-049.html" TargetMode="External"/><Relationship Id="rId109" Type="http://schemas.openxmlformats.org/officeDocument/2006/relationships/hyperlink" Target="https://docs.ogc.org/DRAFTS/21-049.html" TargetMode="External"/><Relationship Id="rId260" Type="http://schemas.openxmlformats.org/officeDocument/2006/relationships/hyperlink" Target="https://docs.ogc.org/DRAFTS/21-049.html" TargetMode="External"/><Relationship Id="rId316" Type="http://schemas.openxmlformats.org/officeDocument/2006/relationships/hyperlink" Target="https://docs.ogc.org/DRAFTS/21-049.html" TargetMode="External"/><Relationship Id="rId55" Type="http://schemas.openxmlformats.org/officeDocument/2006/relationships/hyperlink" Target="https://docs.ogc.org/DRAFTS/21-049.html" TargetMode="External"/><Relationship Id="rId97" Type="http://schemas.openxmlformats.org/officeDocument/2006/relationships/hyperlink" Target="https://docs.ogc.org/DRAFTS/21-049.html" TargetMode="External"/><Relationship Id="rId120" Type="http://schemas.openxmlformats.org/officeDocument/2006/relationships/hyperlink" Target="https://docs.ogc.org/DRAFTS/21-049.html" TargetMode="External"/><Relationship Id="rId358" Type="http://schemas.openxmlformats.org/officeDocument/2006/relationships/hyperlink" Target="https://docs.ogc.org/DRAFTS/21-049.html" TargetMode="External"/><Relationship Id="rId162" Type="http://schemas.openxmlformats.org/officeDocument/2006/relationships/hyperlink" Target="https://docs.ogc.org/DRAFTS/21-049.html" TargetMode="External"/><Relationship Id="rId218" Type="http://schemas.openxmlformats.org/officeDocument/2006/relationships/hyperlink" Target="https://docs.ogc.org/DRAFTS/21-049.html" TargetMode="External"/><Relationship Id="rId425" Type="http://schemas.openxmlformats.org/officeDocument/2006/relationships/hyperlink" Target="https://docs.ogc.org/DRAFTS/21-049.html" TargetMode="External"/><Relationship Id="rId271" Type="http://schemas.openxmlformats.org/officeDocument/2006/relationships/hyperlink" Target="https://docs.ogc.org/DRAFTS/21-049.html" TargetMode="External"/><Relationship Id="rId24" Type="http://schemas.openxmlformats.org/officeDocument/2006/relationships/hyperlink" Target="https://docs.ogc.org/DRAFTS/21-049.html" TargetMode="External"/><Relationship Id="rId66" Type="http://schemas.openxmlformats.org/officeDocument/2006/relationships/hyperlink" Target="https://www.omg.org/spec/UML/2.5.1" TargetMode="External"/><Relationship Id="rId131" Type="http://schemas.openxmlformats.org/officeDocument/2006/relationships/hyperlink" Target="https://docs.ogc.org/DRAFTS/21-049.html" TargetMode="External"/><Relationship Id="rId327" Type="http://schemas.openxmlformats.org/officeDocument/2006/relationships/hyperlink" Target="https://docs.ogc.org/DRAFTS/21-049.html" TargetMode="External"/><Relationship Id="rId369" Type="http://schemas.openxmlformats.org/officeDocument/2006/relationships/hyperlink" Target="https://docs.ogc.org/DRAFTS/21-049.html" TargetMode="External"/><Relationship Id="rId173" Type="http://schemas.openxmlformats.org/officeDocument/2006/relationships/hyperlink" Target="https://docs.ogc.org/DRAFTS/21-049.html" TargetMode="External"/><Relationship Id="rId229" Type="http://schemas.openxmlformats.org/officeDocument/2006/relationships/hyperlink" Target="https://docs.ogc.org/DRAFTS/21-049.html" TargetMode="External"/><Relationship Id="rId380" Type="http://schemas.openxmlformats.org/officeDocument/2006/relationships/hyperlink" Target="https://docs.ogc.org/DRAFTS/21-049.html" TargetMode="External"/><Relationship Id="rId436" Type="http://schemas.openxmlformats.org/officeDocument/2006/relationships/hyperlink" Target="https://www.iso.org/standard/32551.html" TargetMode="External"/><Relationship Id="rId240" Type="http://schemas.openxmlformats.org/officeDocument/2006/relationships/hyperlink" Target="https://docs.ogc.org/DRAFTS/21-049.html" TargetMode="External"/><Relationship Id="rId35" Type="http://schemas.openxmlformats.org/officeDocument/2006/relationships/hyperlink" Target="https://docs.ogc.org/DRAFTS/21-049.html" TargetMode="External"/><Relationship Id="rId77" Type="http://schemas.openxmlformats.org/officeDocument/2006/relationships/hyperlink" Target="https://docs.ogc.org/DRAFTS/21-049.html" TargetMode="External"/><Relationship Id="rId100" Type="http://schemas.openxmlformats.org/officeDocument/2006/relationships/image" Target="media/image1.png"/><Relationship Id="rId282" Type="http://schemas.openxmlformats.org/officeDocument/2006/relationships/hyperlink" Target="https://docs.ogc.org/DRAFTS/21-049.html" TargetMode="External"/><Relationship Id="rId338" Type="http://schemas.openxmlformats.org/officeDocument/2006/relationships/hyperlink" Target="https://docs.ogc.org/DRAFTS/21-049.html" TargetMode="External"/><Relationship Id="rId8" Type="http://schemas.openxmlformats.org/officeDocument/2006/relationships/hyperlink" Target="http://ogc.standardstracker.org/" TargetMode="External"/><Relationship Id="rId142" Type="http://schemas.openxmlformats.org/officeDocument/2006/relationships/hyperlink" Target="https://docs.ogc.org/DRAFTS/21-049.html" TargetMode="External"/><Relationship Id="rId184" Type="http://schemas.openxmlformats.org/officeDocument/2006/relationships/hyperlink" Target="https://docs.ogc.org/DRAFTS/21-049.html" TargetMode="External"/><Relationship Id="rId391" Type="http://schemas.openxmlformats.org/officeDocument/2006/relationships/hyperlink" Target="https://docs.ogc.org/DRAFTS/21-049.html" TargetMode="External"/><Relationship Id="rId405" Type="http://schemas.openxmlformats.org/officeDocument/2006/relationships/hyperlink" Target="https://docs.ogc.org/DRAFTS/21-049.html" TargetMode="External"/><Relationship Id="rId447" Type="http://schemas.openxmlformats.org/officeDocument/2006/relationships/theme" Target="theme/theme1.xml"/><Relationship Id="rId251" Type="http://schemas.openxmlformats.org/officeDocument/2006/relationships/hyperlink" Target="https://docs.ogc.org/DRAFTS/21-049.html" TargetMode="External"/><Relationship Id="rId46" Type="http://schemas.openxmlformats.org/officeDocument/2006/relationships/hyperlink" Target="https://docs.ogc.org/DRAFTS/21-049.html" TargetMode="External"/><Relationship Id="rId293" Type="http://schemas.openxmlformats.org/officeDocument/2006/relationships/hyperlink" Target="https://docs.ogc.org/DRAFTS/21-049.html" TargetMode="External"/><Relationship Id="rId307" Type="http://schemas.openxmlformats.org/officeDocument/2006/relationships/hyperlink" Target="https://docs.ogc.org/DRAFTS/21-049.html" TargetMode="External"/><Relationship Id="rId349" Type="http://schemas.openxmlformats.org/officeDocument/2006/relationships/hyperlink" Target="https://docs.ogc.org/DRAFTS/21-049.html" TargetMode="External"/><Relationship Id="rId88" Type="http://schemas.openxmlformats.org/officeDocument/2006/relationships/hyperlink" Target="https://docs.ogc.org/DRAFTS/21-049.html" TargetMode="External"/><Relationship Id="rId111" Type="http://schemas.openxmlformats.org/officeDocument/2006/relationships/hyperlink" Target="https://docs.ogc.org/DRAFTS/21-049.html" TargetMode="External"/><Relationship Id="rId153" Type="http://schemas.openxmlformats.org/officeDocument/2006/relationships/hyperlink" Target="https://docs.ogc.org/DRAFTS/21-049.html" TargetMode="External"/><Relationship Id="rId195" Type="http://schemas.openxmlformats.org/officeDocument/2006/relationships/hyperlink" Target="https://docs.ogc.org/DRAFTS/21-049.html" TargetMode="External"/><Relationship Id="rId209" Type="http://schemas.openxmlformats.org/officeDocument/2006/relationships/hyperlink" Target="https://docs.ogc.org/DRAFTS/21-049.html" TargetMode="External"/><Relationship Id="rId360" Type="http://schemas.openxmlformats.org/officeDocument/2006/relationships/hyperlink" Target="https://docs.ogc.org/DRAFTS/21-049.html" TargetMode="External"/><Relationship Id="rId416" Type="http://schemas.openxmlformats.org/officeDocument/2006/relationships/hyperlink" Target="https://docs.ogc.org/DRAFTS/21-049.html" TargetMode="External"/><Relationship Id="rId220" Type="http://schemas.openxmlformats.org/officeDocument/2006/relationships/hyperlink" Target="https://docs.ogc.org/DRAFTS/21-049.html" TargetMode="External"/><Relationship Id="rId15" Type="http://schemas.openxmlformats.org/officeDocument/2006/relationships/hyperlink" Target="https://docs.ogc.org/DRAFTS/21-049.html" TargetMode="External"/><Relationship Id="rId57" Type="http://schemas.openxmlformats.org/officeDocument/2006/relationships/hyperlink" Target="https://docs.ogc.org/DRAFTS/21-049.html" TargetMode="External"/><Relationship Id="rId262" Type="http://schemas.openxmlformats.org/officeDocument/2006/relationships/hyperlink" Target="https://docs.ogc.org/DRAFTS/21-049.html" TargetMode="External"/><Relationship Id="rId318" Type="http://schemas.openxmlformats.org/officeDocument/2006/relationships/hyperlink" Target="https://docs.ogc.org/DRAFTS/21-049.html" TargetMode="External"/><Relationship Id="rId99" Type="http://schemas.openxmlformats.org/officeDocument/2006/relationships/hyperlink" Target="https://docs.ogc.org/DRAFTS/21-049.html" TargetMode="External"/><Relationship Id="rId122" Type="http://schemas.openxmlformats.org/officeDocument/2006/relationships/hyperlink" Target="https://docs.ogc.org/DRAFTS/21-049.html" TargetMode="External"/><Relationship Id="rId164" Type="http://schemas.openxmlformats.org/officeDocument/2006/relationships/hyperlink" Target="https://docs.ogc.org/DRAFTS/21-049.html" TargetMode="External"/><Relationship Id="rId371" Type="http://schemas.openxmlformats.org/officeDocument/2006/relationships/hyperlink" Target="https://docs.ogc.org/DRAFTS/21-049.html" TargetMode="External"/><Relationship Id="rId427" Type="http://schemas.openxmlformats.org/officeDocument/2006/relationships/hyperlink" Target="https://docs.ogc.org/DRAFTS/21-049.html" TargetMode="External"/><Relationship Id="rId26" Type="http://schemas.openxmlformats.org/officeDocument/2006/relationships/hyperlink" Target="https://docs.ogc.org/DRAFTS/21-049.html" TargetMode="External"/><Relationship Id="rId231" Type="http://schemas.openxmlformats.org/officeDocument/2006/relationships/hyperlink" Target="https://docs.ogc.org/DRAFTS/21-049.html" TargetMode="External"/><Relationship Id="rId273" Type="http://schemas.openxmlformats.org/officeDocument/2006/relationships/hyperlink" Target="https://docs.ogc.org/DRAFTS/21-049.html" TargetMode="External"/><Relationship Id="rId329" Type="http://schemas.openxmlformats.org/officeDocument/2006/relationships/hyperlink" Target="https://docs.ogc.org/DRAFTS/21-049.html" TargetMode="External"/><Relationship Id="rId68" Type="http://schemas.openxmlformats.org/officeDocument/2006/relationships/hyperlink" Target="https://portal.ogc.org/public_ogc/directives/directives.php" TargetMode="External"/><Relationship Id="rId133" Type="http://schemas.openxmlformats.org/officeDocument/2006/relationships/hyperlink" Target="https://docs.ogc.org/DRAFTS/21-049.html" TargetMode="External"/><Relationship Id="rId175" Type="http://schemas.openxmlformats.org/officeDocument/2006/relationships/hyperlink" Target="https://docs.ogc.org/DRAFTS/21-049.html" TargetMode="External"/><Relationship Id="rId340" Type="http://schemas.openxmlformats.org/officeDocument/2006/relationships/hyperlink" Target="https://docs.ogc.org/DRAFTS/21-049.html" TargetMode="External"/><Relationship Id="rId200" Type="http://schemas.openxmlformats.org/officeDocument/2006/relationships/hyperlink" Target="https://docs.ogc.org/DRAFTS/21-049.html" TargetMode="External"/><Relationship Id="rId382" Type="http://schemas.openxmlformats.org/officeDocument/2006/relationships/hyperlink" Target="https://docs.ogc.org/DRAFTS/21-049.html" TargetMode="External"/><Relationship Id="rId438" Type="http://schemas.openxmlformats.org/officeDocument/2006/relationships/hyperlink" Target="https://www.iso.org/standard/42137.html" TargetMode="External"/><Relationship Id="rId242" Type="http://schemas.openxmlformats.org/officeDocument/2006/relationships/hyperlink" Target="https://docs.ogc.org/DRAFTS/21-049.html" TargetMode="External"/><Relationship Id="rId284" Type="http://schemas.openxmlformats.org/officeDocument/2006/relationships/hyperlink" Target="https://docs.ogc.org/DRAFTS/21-049.html" TargetMode="External"/><Relationship Id="rId37" Type="http://schemas.openxmlformats.org/officeDocument/2006/relationships/hyperlink" Target="https://docs.ogc.org/DRAFTS/21-049.html" TargetMode="External"/><Relationship Id="rId79" Type="http://schemas.openxmlformats.org/officeDocument/2006/relationships/hyperlink" Target="https://docs.ogc.org/DRAFTS/21-049.html" TargetMode="External"/><Relationship Id="rId102" Type="http://schemas.openxmlformats.org/officeDocument/2006/relationships/image" Target="media/image3.png"/><Relationship Id="rId144" Type="http://schemas.openxmlformats.org/officeDocument/2006/relationships/hyperlink" Target="https://docs.ogc.org/DRAFTS/21-049.html" TargetMode="External"/><Relationship Id="rId90" Type="http://schemas.openxmlformats.org/officeDocument/2006/relationships/hyperlink" Target="https://docs.ogc.org/DRAFTS/21-049.html" TargetMode="External"/><Relationship Id="rId186" Type="http://schemas.openxmlformats.org/officeDocument/2006/relationships/hyperlink" Target="https://docs.ogc.org/DRAFTS/21-049.html" TargetMode="External"/><Relationship Id="rId351" Type="http://schemas.openxmlformats.org/officeDocument/2006/relationships/hyperlink" Target="https://docs.ogc.org/DRAFTS/21-049.html" TargetMode="External"/><Relationship Id="rId393" Type="http://schemas.openxmlformats.org/officeDocument/2006/relationships/hyperlink" Target="https://docs.ogc.org/DRAFTS/21-049.html" TargetMode="External"/><Relationship Id="rId407" Type="http://schemas.openxmlformats.org/officeDocument/2006/relationships/hyperlink" Target="https://docs.ogc.org/DRAFTS/21-049.html" TargetMode="External"/><Relationship Id="rId211" Type="http://schemas.openxmlformats.org/officeDocument/2006/relationships/hyperlink" Target="https://docs.ogc.org/DRAFTS/21-049.html" TargetMode="External"/><Relationship Id="rId253" Type="http://schemas.openxmlformats.org/officeDocument/2006/relationships/hyperlink" Target="https://docs.ogc.org/DRAFTS/21-049.html" TargetMode="External"/><Relationship Id="rId295" Type="http://schemas.openxmlformats.org/officeDocument/2006/relationships/hyperlink" Target="https://docs.ogc.org/DRAFTS/21-049.html" TargetMode="External"/><Relationship Id="rId309" Type="http://schemas.openxmlformats.org/officeDocument/2006/relationships/hyperlink" Target="https://docs.ogc.org/DRAFTS/21-049.html" TargetMode="External"/><Relationship Id="rId48" Type="http://schemas.openxmlformats.org/officeDocument/2006/relationships/hyperlink" Target="https://docs.ogc.org/DRAFTS/21-049.html" TargetMode="External"/><Relationship Id="rId113" Type="http://schemas.openxmlformats.org/officeDocument/2006/relationships/hyperlink" Target="https://docs.ogc.org/DRAFTS/21-049.html" TargetMode="External"/><Relationship Id="rId320" Type="http://schemas.openxmlformats.org/officeDocument/2006/relationships/hyperlink" Target="https://docs.ogc.org/DRAFTS/21-049.html" TargetMode="External"/><Relationship Id="rId155" Type="http://schemas.openxmlformats.org/officeDocument/2006/relationships/hyperlink" Target="https://docs.ogc.org/DRAFTS/21-049.html" TargetMode="External"/><Relationship Id="rId197" Type="http://schemas.openxmlformats.org/officeDocument/2006/relationships/hyperlink" Target="https://docs.ogc.org/DRAFTS/21-049.html" TargetMode="External"/><Relationship Id="rId362" Type="http://schemas.openxmlformats.org/officeDocument/2006/relationships/hyperlink" Target="https://docs.ogc.org/DRAFTS/21-049.html" TargetMode="External"/><Relationship Id="rId418" Type="http://schemas.openxmlformats.org/officeDocument/2006/relationships/hyperlink" Target="https://docs.ogc.org/DRAFTS/21-049.html" TargetMode="External"/><Relationship Id="rId222" Type="http://schemas.openxmlformats.org/officeDocument/2006/relationships/hyperlink" Target="https://docs.ogc.org/DRAFTS/21-049.html" TargetMode="External"/><Relationship Id="rId264" Type="http://schemas.openxmlformats.org/officeDocument/2006/relationships/hyperlink" Target="https://docs.ogc.org/DRAFTS/21-049.html" TargetMode="External"/><Relationship Id="rId17" Type="http://schemas.openxmlformats.org/officeDocument/2006/relationships/hyperlink" Target="https://docs.ogc.org/DRAFTS/21-049.html" TargetMode="External"/><Relationship Id="rId59" Type="http://schemas.openxmlformats.org/officeDocument/2006/relationships/hyperlink" Target="https://docs.ogc.org/DRAFTS/21-049.html" TargetMode="External"/><Relationship Id="rId124" Type="http://schemas.openxmlformats.org/officeDocument/2006/relationships/hyperlink" Target="https://docs.ogc.org/DRAFTS/21-049.html" TargetMode="External"/><Relationship Id="rId70" Type="http://schemas.openxmlformats.org/officeDocument/2006/relationships/hyperlink" Target="https://docs.ogc.org/DRAFTS/21-049.html" TargetMode="External"/><Relationship Id="rId166" Type="http://schemas.openxmlformats.org/officeDocument/2006/relationships/hyperlink" Target="https://docs.ogc.org/DRAFTS/21-049.html" TargetMode="External"/><Relationship Id="rId331" Type="http://schemas.openxmlformats.org/officeDocument/2006/relationships/hyperlink" Target="https://docs.ogc.org/DRAFTS/21-049.html" TargetMode="External"/><Relationship Id="rId373" Type="http://schemas.openxmlformats.org/officeDocument/2006/relationships/hyperlink" Target="https://docs.ogc.org/DRAFTS/21-049.html" TargetMode="External"/><Relationship Id="rId429" Type="http://schemas.openxmlformats.org/officeDocument/2006/relationships/hyperlink" Target="https://www.iso.org/standard/63598.html" TargetMode="External"/><Relationship Id="rId1" Type="http://schemas.openxmlformats.org/officeDocument/2006/relationships/numbering" Target="numbering.xml"/><Relationship Id="rId233" Type="http://schemas.openxmlformats.org/officeDocument/2006/relationships/hyperlink" Target="https://docs.ogc.org/DRAFTS/21-049.html" TargetMode="External"/><Relationship Id="rId440" Type="http://schemas.openxmlformats.org/officeDocument/2006/relationships/hyperlink" Target="https://www.iso.org/standard/72177.html" TargetMode="External"/><Relationship Id="rId28" Type="http://schemas.openxmlformats.org/officeDocument/2006/relationships/hyperlink" Target="https://docs.ogc.org/DRAFTS/21-049.html" TargetMode="External"/><Relationship Id="rId275" Type="http://schemas.openxmlformats.org/officeDocument/2006/relationships/hyperlink" Target="https://docs.ogc.org/DRAFTS/21-049.html" TargetMode="External"/><Relationship Id="rId300" Type="http://schemas.openxmlformats.org/officeDocument/2006/relationships/hyperlink" Target="https://docs.ogc.org/DRAFTS/21-049.html" TargetMode="External"/><Relationship Id="rId81" Type="http://schemas.openxmlformats.org/officeDocument/2006/relationships/hyperlink" Target="https://docs.ogc.org/DRAFTS/21-049.html" TargetMode="External"/><Relationship Id="rId135" Type="http://schemas.openxmlformats.org/officeDocument/2006/relationships/hyperlink" Target="https://docs.ogc.org/DRAFTS/21-049.html" TargetMode="External"/><Relationship Id="rId177" Type="http://schemas.openxmlformats.org/officeDocument/2006/relationships/hyperlink" Target="https://docs.ogc.org/DRAFTS/21-049.html" TargetMode="External"/><Relationship Id="rId342" Type="http://schemas.openxmlformats.org/officeDocument/2006/relationships/hyperlink" Target="https://docs.ogc.org/DRAFTS/21-049.html" TargetMode="External"/><Relationship Id="rId384" Type="http://schemas.openxmlformats.org/officeDocument/2006/relationships/hyperlink" Target="https://docs.ogc.org/DRAFTS/21-049.html" TargetMode="External"/><Relationship Id="rId202" Type="http://schemas.openxmlformats.org/officeDocument/2006/relationships/hyperlink" Target="https://docs.ogc.org/DRAFTS/21-049.html" TargetMode="External"/><Relationship Id="rId244" Type="http://schemas.openxmlformats.org/officeDocument/2006/relationships/hyperlink" Target="https://docs.ogc.org/DRAFTS/21-0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1045</TotalTime>
  <Pages>48</Pages>
  <Words>15668</Words>
  <Characters>89314</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Reed</dc:creator>
  <cp:keywords/>
  <dc:description/>
  <cp:lastModifiedBy>Carl Reed</cp:lastModifiedBy>
  <cp:revision>54</cp:revision>
  <dcterms:created xsi:type="dcterms:W3CDTF">2024-12-15T23:52:00Z</dcterms:created>
  <dcterms:modified xsi:type="dcterms:W3CDTF">2024-12-16T19:11:00Z</dcterms:modified>
</cp:coreProperties>
</file>