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49BACC" w14:textId="16CE6B9A" w:rsidR="00262BD6" w:rsidRPr="00262BD6" w:rsidRDefault="00262BD6" w:rsidP="00262BD6">
      <w:pPr>
        <w:spacing w:after="0" w:line="240" w:lineRule="auto"/>
        <w:rPr>
          <w:rFonts w:ascii="Times New Roman" w:eastAsia="Times New Roman" w:hAnsi="Times New Roman" w:cs="Times New Roman"/>
          <w:kern w:val="0"/>
          <w14:ligatures w14:val="none"/>
        </w:rPr>
      </w:pPr>
      <w:commentRangeStart w:id="0"/>
      <w:commentRangeStart w:id="1"/>
      <w:r w:rsidRPr="00262BD6">
        <w:rPr>
          <w:rFonts w:ascii="Times New Roman" w:eastAsia="Times New Roman" w:hAnsi="Times New Roman" w:cs="Times New Roman"/>
          <w:kern w:val="0"/>
          <w14:ligatures w14:val="none"/>
        </w:rPr>
        <w:t xml:space="preserve">OGC </w:t>
      </w:r>
      <w:del w:id="2" w:author="Carl Reed" w:date="2024-02-23T10:11:00Z">
        <w:r w:rsidRPr="00262BD6" w:rsidDel="00262BD6">
          <w:rPr>
            <w:rFonts w:ascii="Times New Roman" w:eastAsia="Times New Roman" w:hAnsi="Times New Roman" w:cs="Times New Roman"/>
            <w:kern w:val="0"/>
            <w14:ligatures w14:val="none"/>
          </w:rPr>
          <w:delText>(</w:delText>
        </w:r>
      </w:del>
      <w:r w:rsidRPr="00262BD6">
        <w:rPr>
          <w:rFonts w:ascii="Times New Roman" w:eastAsia="Times New Roman" w:hAnsi="Times New Roman" w:cs="Times New Roman"/>
          <w:kern w:val="0"/>
          <w14:ligatures w14:val="none"/>
        </w:rPr>
        <w:t>Points of Interest</w:t>
      </w:r>
      <w:ins w:id="3" w:author="Carl Reed" w:date="2024-02-23T10:29:00Z">
        <w:r w:rsidR="00CC310B">
          <w:rPr>
            <w:rFonts w:ascii="Times New Roman" w:eastAsia="Times New Roman" w:hAnsi="Times New Roman" w:cs="Times New Roman"/>
            <w:kern w:val="0"/>
            <w14:ligatures w14:val="none"/>
          </w:rPr>
          <w:t xml:space="preserve"> Conceptual Model</w:t>
        </w:r>
      </w:ins>
      <w:ins w:id="4" w:author="Carl Reed" w:date="2024-02-23T10:11:00Z">
        <w:r>
          <w:rPr>
            <w:rFonts w:ascii="Times New Roman" w:eastAsia="Times New Roman" w:hAnsi="Times New Roman" w:cs="Times New Roman"/>
            <w:kern w:val="0"/>
            <w14:ligatures w14:val="none"/>
          </w:rPr>
          <w:t xml:space="preserve"> Standard</w:t>
        </w:r>
      </w:ins>
      <w:del w:id="5" w:author="Carl Reed" w:date="2024-02-23T10:11:00Z">
        <w:r w:rsidRPr="00262BD6" w:rsidDel="00262BD6">
          <w:rPr>
            <w:rFonts w:ascii="Times New Roman" w:eastAsia="Times New Roman" w:hAnsi="Times New Roman" w:cs="Times New Roman"/>
            <w:kern w:val="0"/>
            <w14:ligatures w14:val="none"/>
          </w:rPr>
          <w:delText>)</w:delText>
        </w:r>
      </w:del>
      <w:r w:rsidRPr="00262BD6">
        <w:rPr>
          <w:rFonts w:ascii="Times New Roman" w:eastAsia="Times New Roman" w:hAnsi="Times New Roman" w:cs="Times New Roman"/>
          <w:kern w:val="0"/>
          <w14:ligatures w14:val="none"/>
        </w:rPr>
        <w:t xml:space="preserve"> </w:t>
      </w:r>
      <w:commentRangeEnd w:id="0"/>
      <w:r>
        <w:rPr>
          <w:rStyle w:val="CommentReference"/>
        </w:rPr>
        <w:commentReference w:id="0"/>
      </w:r>
      <w:commentRangeEnd w:id="1"/>
      <w:r w:rsidR="008C081E">
        <w:rPr>
          <w:rStyle w:val="CommentReference"/>
        </w:rPr>
        <w:commentReference w:id="1"/>
      </w:r>
    </w:p>
    <w:p w14:paraId="3F902DE7" w14:textId="77777777" w:rsidR="00262BD6" w:rsidRPr="00262BD6" w:rsidRDefault="00262BD6" w:rsidP="00262BD6">
      <w:pPr>
        <w:spacing w:after="0" w:line="240" w:lineRule="auto"/>
        <w:rPr>
          <w:rFonts w:ascii="Times New Roman" w:eastAsia="Times New Roman" w:hAnsi="Times New Roman" w:cs="Times New Roman"/>
          <w:kern w:val="0"/>
          <w14:ligatures w14:val="none"/>
        </w:rPr>
      </w:pPr>
      <w:r w:rsidRPr="00262BD6">
        <w:rPr>
          <w:rFonts w:ascii="Times New Roman" w:eastAsia="Times New Roman" w:hAnsi="Times New Roman" w:cs="Times New Roman"/>
          <w:noProof/>
          <w:kern w:val="0"/>
          <w14:ligatures w14:val="none"/>
        </w:rPr>
        <mc:AlternateContent>
          <mc:Choice Requires="wps">
            <w:drawing>
              <wp:inline distT="0" distB="0" distL="0" distR="0" wp14:anchorId="0FFB55AE" wp14:editId="3812A5BD">
                <wp:extent cx="304800" cy="304800"/>
                <wp:effectExtent l="0" t="0" r="0" b="0"/>
                <wp:docPr id="974712039" name="AutoShape 1" descr="Open Geospatial Consortiu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E81781" id="AutoShape 1" o:spid="_x0000_s1026" alt="Open Geospatial Consortiu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93DD242" w14:textId="77777777" w:rsidR="00262BD6" w:rsidRPr="00262BD6" w:rsidRDefault="00262BD6" w:rsidP="00262BD6">
      <w:pPr>
        <w:spacing w:after="0" w:line="240" w:lineRule="auto"/>
        <w:rPr>
          <w:rFonts w:ascii="Times New Roman" w:eastAsia="Times New Roman" w:hAnsi="Times New Roman" w:cs="Times New Roman"/>
          <w:kern w:val="0"/>
          <w14:ligatures w14:val="none"/>
        </w:rPr>
      </w:pPr>
      <w:r w:rsidRPr="00262BD6">
        <w:rPr>
          <w:rFonts w:ascii="Times New Roman" w:eastAsia="Times New Roman" w:hAnsi="Times New Roman" w:cs="Times New Roman"/>
          <w:kern w:val="0"/>
          <w14:ligatures w14:val="none"/>
        </w:rPr>
        <w:t xml:space="preserve">Charles Heazel Editor Matthew Brian Editor </w:t>
      </w:r>
      <w:commentRangeStart w:id="6"/>
      <w:commentRangeStart w:id="7"/>
      <w:r w:rsidRPr="00262BD6">
        <w:rPr>
          <w:rFonts w:ascii="Times New Roman" w:eastAsia="Times New Roman" w:hAnsi="Times New Roman" w:cs="Times New Roman"/>
          <w:kern w:val="0"/>
          <w14:ligatures w14:val="none"/>
        </w:rPr>
        <w:t>John</w:t>
      </w:r>
      <w:commentRangeEnd w:id="6"/>
      <w:r>
        <w:rPr>
          <w:rStyle w:val="CommentReference"/>
        </w:rPr>
        <w:commentReference w:id="6"/>
      </w:r>
      <w:commentRangeEnd w:id="7"/>
      <w:r w:rsidR="00211A75">
        <w:rPr>
          <w:rStyle w:val="CommentReference"/>
        </w:rPr>
        <w:commentReference w:id="7"/>
      </w:r>
      <w:r w:rsidRPr="00262BD6">
        <w:rPr>
          <w:rFonts w:ascii="Times New Roman" w:eastAsia="Times New Roman" w:hAnsi="Times New Roman" w:cs="Times New Roman"/>
          <w:kern w:val="0"/>
          <w14:ligatures w14:val="none"/>
        </w:rPr>
        <w:t xml:space="preserve"> </w:t>
      </w:r>
      <w:proofErr w:type="spellStart"/>
      <w:r w:rsidRPr="00262BD6">
        <w:rPr>
          <w:rFonts w:ascii="Times New Roman" w:eastAsia="Times New Roman" w:hAnsi="Times New Roman" w:cs="Times New Roman"/>
          <w:kern w:val="0"/>
          <w14:ligatures w14:val="none"/>
        </w:rPr>
        <w:t>Purss</w:t>
      </w:r>
      <w:proofErr w:type="spellEnd"/>
      <w:r w:rsidRPr="00262BD6">
        <w:rPr>
          <w:rFonts w:ascii="Times New Roman" w:eastAsia="Times New Roman" w:hAnsi="Times New Roman" w:cs="Times New Roman"/>
          <w:kern w:val="0"/>
          <w14:ligatures w14:val="none"/>
        </w:rPr>
        <w:t xml:space="preserve"> Editor </w:t>
      </w:r>
    </w:p>
    <w:p w14:paraId="73B7F18F" w14:textId="5BAA29B8" w:rsidR="00262BD6" w:rsidRPr="00262BD6" w:rsidRDefault="00262BD6" w:rsidP="00262BD6">
      <w:pPr>
        <w:spacing w:after="0" w:line="240" w:lineRule="auto"/>
        <w:rPr>
          <w:rFonts w:ascii="Times New Roman" w:eastAsia="Times New Roman" w:hAnsi="Times New Roman" w:cs="Times New Roman"/>
          <w:kern w:val="0"/>
          <w14:ligatures w14:val="none"/>
        </w:rPr>
      </w:pPr>
      <w:r w:rsidRPr="00262BD6">
        <w:rPr>
          <w:rFonts w:ascii="Times New Roman" w:eastAsia="Times New Roman" w:hAnsi="Times New Roman" w:cs="Times New Roman"/>
          <w:kern w:val="0"/>
          <w14:ligatures w14:val="none"/>
        </w:rPr>
        <w:t xml:space="preserve">Submission Date: 2024-02-15 Approval Date: </w:t>
      </w:r>
      <w:del w:id="8" w:author="Carl Reed" w:date="2024-02-23T10:10:00Z">
        <w:r w:rsidRPr="00262BD6" w:rsidDel="00262BD6">
          <w:rPr>
            <w:rFonts w:ascii="Times New Roman" w:eastAsia="Times New Roman" w:hAnsi="Times New Roman" w:cs="Times New Roman"/>
            <w:kern w:val="0"/>
            <w14:ligatures w14:val="none"/>
          </w:rPr>
          <w:delText>2029-03-30</w:delText>
        </w:r>
      </w:del>
      <w:proofErr w:type="spellStart"/>
      <w:ins w:id="9" w:author="Carl Reed" w:date="2024-02-23T10:10:00Z">
        <w:r>
          <w:rPr>
            <w:rFonts w:ascii="Times New Roman" w:eastAsia="Times New Roman" w:hAnsi="Times New Roman" w:cs="Times New Roman"/>
            <w:kern w:val="0"/>
            <w14:ligatures w14:val="none"/>
          </w:rPr>
          <w:t>xxxx</w:t>
        </w:r>
        <w:proofErr w:type="spellEnd"/>
        <w:r>
          <w:rPr>
            <w:rFonts w:ascii="Times New Roman" w:eastAsia="Times New Roman" w:hAnsi="Times New Roman" w:cs="Times New Roman"/>
            <w:kern w:val="0"/>
            <w14:ligatures w14:val="none"/>
          </w:rPr>
          <w:t>-xx-xx</w:t>
        </w:r>
      </w:ins>
      <w:r w:rsidRPr="00262BD6">
        <w:rPr>
          <w:rFonts w:ascii="Times New Roman" w:eastAsia="Times New Roman" w:hAnsi="Times New Roman" w:cs="Times New Roman"/>
          <w:kern w:val="0"/>
          <w14:ligatures w14:val="none"/>
        </w:rPr>
        <w:t xml:space="preserve"> </w:t>
      </w:r>
      <w:commentRangeStart w:id="10"/>
      <w:commentRangeStart w:id="11"/>
      <w:r w:rsidRPr="00262BD6">
        <w:rPr>
          <w:rFonts w:ascii="Times New Roman" w:eastAsia="Times New Roman" w:hAnsi="Times New Roman" w:cs="Times New Roman"/>
          <w:kern w:val="0"/>
          <w14:ligatures w14:val="none"/>
        </w:rPr>
        <w:t>Publication Date</w:t>
      </w:r>
      <w:commentRangeEnd w:id="10"/>
      <w:r>
        <w:rPr>
          <w:rStyle w:val="CommentReference"/>
        </w:rPr>
        <w:commentReference w:id="10"/>
      </w:r>
      <w:commentRangeEnd w:id="11"/>
      <w:r w:rsidR="008C081E">
        <w:rPr>
          <w:rStyle w:val="CommentReference"/>
        </w:rPr>
        <w:commentReference w:id="11"/>
      </w:r>
      <w:r w:rsidRPr="00262BD6">
        <w:rPr>
          <w:rFonts w:ascii="Times New Roman" w:eastAsia="Times New Roman" w:hAnsi="Times New Roman" w:cs="Times New Roman"/>
          <w:kern w:val="0"/>
          <w14:ligatures w14:val="none"/>
        </w:rPr>
        <w:t xml:space="preserve">: </w:t>
      </w:r>
      <w:del w:id="12" w:author="Carl Reed" w:date="2024-02-23T10:10:00Z">
        <w:r w:rsidRPr="00262BD6" w:rsidDel="00262BD6">
          <w:rPr>
            <w:rFonts w:ascii="Times New Roman" w:eastAsia="Times New Roman" w:hAnsi="Times New Roman" w:cs="Times New Roman"/>
            <w:kern w:val="0"/>
            <w14:ligatures w14:val="none"/>
          </w:rPr>
          <w:delText>2024-02-15</w:delText>
        </w:r>
      </w:del>
      <w:proofErr w:type="spellStart"/>
      <w:ins w:id="13" w:author="Carl Reed" w:date="2024-02-23T10:10:00Z">
        <w:r>
          <w:rPr>
            <w:rFonts w:ascii="Times New Roman" w:eastAsia="Times New Roman" w:hAnsi="Times New Roman" w:cs="Times New Roman"/>
            <w:kern w:val="0"/>
            <w14:ligatures w14:val="none"/>
          </w:rPr>
          <w:t>xxxx</w:t>
        </w:r>
        <w:proofErr w:type="spellEnd"/>
        <w:r>
          <w:rPr>
            <w:rFonts w:ascii="Times New Roman" w:eastAsia="Times New Roman" w:hAnsi="Times New Roman" w:cs="Times New Roman"/>
            <w:kern w:val="0"/>
            <w14:ligatures w14:val="none"/>
          </w:rPr>
          <w:t>-xx-xx</w:t>
        </w:r>
      </w:ins>
      <w:r w:rsidRPr="00262BD6">
        <w:rPr>
          <w:rFonts w:ascii="Times New Roman" w:eastAsia="Times New Roman" w:hAnsi="Times New Roman" w:cs="Times New Roman"/>
          <w:kern w:val="0"/>
          <w14:ligatures w14:val="none"/>
        </w:rPr>
        <w:t xml:space="preserve"> External identifier of this OGC® document: http://www.opengis.net/doc/is/poi/1.0 Internal identifier of this OGC® document: 21-049 </w:t>
      </w:r>
    </w:p>
    <w:p w14:paraId="72BAF501" w14:textId="77777777" w:rsidR="00262BD6" w:rsidRPr="00262BD6" w:rsidRDefault="00262BD6" w:rsidP="00262BD6">
      <w:pPr>
        <w:spacing w:after="0" w:line="240" w:lineRule="auto"/>
        <w:rPr>
          <w:rFonts w:ascii="Times New Roman" w:eastAsia="Times New Roman" w:hAnsi="Times New Roman" w:cs="Times New Roman"/>
          <w:kern w:val="0"/>
          <w14:ligatures w14:val="none"/>
        </w:rPr>
      </w:pPr>
      <w:r w:rsidRPr="00262BD6">
        <w:rPr>
          <w:rFonts w:ascii="Times New Roman" w:eastAsia="Times New Roman" w:hAnsi="Times New Roman" w:cs="Times New Roman"/>
          <w:kern w:val="0"/>
          <w14:ligatures w14:val="none"/>
        </w:rPr>
        <w:t>Version: 1.0</w:t>
      </w:r>
      <w:r w:rsidRPr="00262BD6">
        <w:rPr>
          <w:rFonts w:ascii="Times New Roman" w:eastAsia="Times New Roman" w:hAnsi="Times New Roman" w:cs="Times New Roman"/>
          <w:kern w:val="0"/>
          <w14:ligatures w14:val="none"/>
        </w:rPr>
        <w:br/>
        <w:t xml:space="preserve">Additional Formats: </w:t>
      </w:r>
      <w:hyperlink r:id="rId9" w:history="1">
        <w:r w:rsidRPr="00262BD6">
          <w:rPr>
            <w:rFonts w:ascii="Times New Roman" w:eastAsia="Times New Roman" w:hAnsi="Times New Roman" w:cs="Times New Roman"/>
            <w:color w:val="0000FF"/>
            <w:kern w:val="0"/>
            <w:u w:val="single"/>
            <w14:ligatures w14:val="none"/>
          </w:rPr>
          <w:t>XML</w:t>
        </w:r>
      </w:hyperlink>
      <w:r w:rsidRPr="00262BD6">
        <w:rPr>
          <w:rFonts w:ascii="Times New Roman" w:eastAsia="Times New Roman" w:hAnsi="Times New Roman" w:cs="Times New Roman"/>
          <w:kern w:val="0"/>
          <w14:ligatures w14:val="none"/>
        </w:rPr>
        <w:t xml:space="preserve"> </w:t>
      </w:r>
      <w:hyperlink r:id="rId10" w:history="1">
        <w:r w:rsidRPr="00262BD6">
          <w:rPr>
            <w:rFonts w:ascii="Times New Roman" w:eastAsia="Times New Roman" w:hAnsi="Times New Roman" w:cs="Times New Roman"/>
            <w:color w:val="0000FF"/>
            <w:kern w:val="0"/>
            <w:u w:val="single"/>
            <w14:ligatures w14:val="none"/>
          </w:rPr>
          <w:t>PDF</w:t>
        </w:r>
      </w:hyperlink>
      <w:r w:rsidRPr="00262BD6">
        <w:rPr>
          <w:rFonts w:ascii="Times New Roman" w:eastAsia="Times New Roman" w:hAnsi="Times New Roman" w:cs="Times New Roman"/>
          <w:kern w:val="0"/>
          <w14:ligatures w14:val="none"/>
        </w:rPr>
        <w:t xml:space="preserve"> </w:t>
      </w:r>
      <w:hyperlink r:id="rId11" w:history="1">
        <w:r w:rsidRPr="00262BD6">
          <w:rPr>
            <w:rFonts w:ascii="Times New Roman" w:eastAsia="Times New Roman" w:hAnsi="Times New Roman" w:cs="Times New Roman"/>
            <w:color w:val="0000FF"/>
            <w:kern w:val="0"/>
            <w:u w:val="single"/>
            <w14:ligatures w14:val="none"/>
          </w:rPr>
          <w:t>DOC</w:t>
        </w:r>
      </w:hyperlink>
      <w:r w:rsidRPr="00262BD6">
        <w:rPr>
          <w:rFonts w:ascii="Times New Roman" w:eastAsia="Times New Roman" w:hAnsi="Times New Roman" w:cs="Times New Roman"/>
          <w:kern w:val="0"/>
          <w14:ligatures w14:val="none"/>
        </w:rPr>
        <w:t xml:space="preserve"> </w:t>
      </w:r>
    </w:p>
    <w:p w14:paraId="09562386" w14:textId="77777777" w:rsidR="00262BD6" w:rsidRPr="00262BD6" w:rsidRDefault="00262BD6" w:rsidP="00262BD6">
      <w:pPr>
        <w:spacing w:after="0" w:line="240" w:lineRule="auto"/>
        <w:rPr>
          <w:rFonts w:ascii="Times New Roman" w:eastAsia="Times New Roman" w:hAnsi="Times New Roman" w:cs="Times New Roman"/>
          <w:kern w:val="0"/>
          <w14:ligatures w14:val="none"/>
        </w:rPr>
      </w:pPr>
      <w:r w:rsidRPr="00262BD6">
        <w:rPr>
          <w:rFonts w:ascii="Times New Roman" w:eastAsia="Times New Roman" w:hAnsi="Times New Roman" w:cs="Times New Roman"/>
          <w:kern w:val="0"/>
          <w14:ligatures w14:val="none"/>
        </w:rPr>
        <w:t xml:space="preserve">OGC Standard </w:t>
      </w:r>
    </w:p>
    <w:p w14:paraId="489D7E68" w14:textId="77777777" w:rsidR="00262BD6" w:rsidRPr="00262BD6" w:rsidRDefault="00262BD6" w:rsidP="00262BD6">
      <w:pPr>
        <w:spacing w:before="100" w:beforeAutospacing="1" w:after="100" w:afterAutospacing="1" w:line="240" w:lineRule="auto"/>
        <w:rPr>
          <w:rFonts w:ascii="Times New Roman" w:eastAsia="Times New Roman" w:hAnsi="Times New Roman" w:cs="Times New Roman"/>
          <w:kern w:val="0"/>
          <w14:ligatures w14:val="none"/>
        </w:rPr>
      </w:pPr>
      <w:r w:rsidRPr="00262BD6">
        <w:rPr>
          <w:rFonts w:ascii="Times New Roman" w:eastAsia="Times New Roman" w:hAnsi="Times New Roman" w:cs="Times New Roman"/>
          <w:kern w:val="0"/>
          <w14:ligatures w14:val="none"/>
        </w:rPr>
        <w:t>Draft</w:t>
      </w:r>
    </w:p>
    <w:p w14:paraId="5D07347F" w14:textId="77777777" w:rsidR="00262BD6" w:rsidRPr="00262BD6" w:rsidRDefault="00262BD6" w:rsidP="00262BD6">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262BD6">
        <w:rPr>
          <w:rFonts w:ascii="Times New Roman" w:eastAsia="Times New Roman" w:hAnsi="Times New Roman" w:cs="Times New Roman"/>
          <w:b/>
          <w:bCs/>
          <w:kern w:val="36"/>
          <w:sz w:val="48"/>
          <w:szCs w:val="48"/>
          <w14:ligatures w14:val="none"/>
        </w:rPr>
        <w:t>Notice for Drafts</w:t>
      </w:r>
    </w:p>
    <w:p w14:paraId="7875C85F" w14:textId="77777777" w:rsidR="00262BD6" w:rsidRPr="00262BD6" w:rsidRDefault="00262BD6" w:rsidP="00262BD6">
      <w:pPr>
        <w:spacing w:before="100" w:beforeAutospacing="1" w:after="100" w:afterAutospacing="1" w:line="240" w:lineRule="auto"/>
        <w:rPr>
          <w:rFonts w:ascii="Times New Roman" w:eastAsia="Times New Roman" w:hAnsi="Times New Roman" w:cs="Times New Roman"/>
          <w:kern w:val="0"/>
          <w14:ligatures w14:val="none"/>
        </w:rPr>
      </w:pPr>
      <w:r w:rsidRPr="00262BD6">
        <w:rPr>
          <w:rFonts w:ascii="Times New Roman" w:eastAsia="Times New Roman" w:hAnsi="Times New Roman" w:cs="Times New Roman"/>
          <w:kern w:val="0"/>
          <w14:ligatures w14:val="none"/>
        </w:rPr>
        <w:t>This document is not an OGC Standard. This document is distributed for review and comment. This document is subject to change without notice and may not be referred to as an OGC Standard.</w:t>
      </w:r>
    </w:p>
    <w:p w14:paraId="5994D55A" w14:textId="77777777" w:rsidR="00262BD6" w:rsidRPr="00262BD6" w:rsidRDefault="00262BD6" w:rsidP="00262BD6">
      <w:pPr>
        <w:spacing w:before="100" w:beforeAutospacing="1" w:after="100" w:afterAutospacing="1" w:line="240" w:lineRule="auto"/>
        <w:rPr>
          <w:rFonts w:ascii="Times New Roman" w:eastAsia="Times New Roman" w:hAnsi="Times New Roman" w:cs="Times New Roman"/>
          <w:kern w:val="0"/>
          <w14:ligatures w14:val="none"/>
        </w:rPr>
      </w:pPr>
      <w:r w:rsidRPr="00262BD6">
        <w:rPr>
          <w:rFonts w:ascii="Times New Roman" w:eastAsia="Times New Roman" w:hAnsi="Times New Roman" w:cs="Times New Roman"/>
          <w:kern w:val="0"/>
          <w14:ligatures w14:val="none"/>
        </w:rPr>
        <w:t>Recipients of this document are invited to submit, with their comments, notification of any relevant patent rights of which they are aware and to provide supporting documentation.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8"/>
        <w:gridCol w:w="1595"/>
      </w:tblGrid>
      <w:tr w:rsidR="00262BD6" w:rsidRPr="00262BD6" w14:paraId="380A4564" w14:textId="77777777" w:rsidTr="00262BD6">
        <w:trPr>
          <w:tblCellSpacing w:w="15" w:type="dxa"/>
        </w:trPr>
        <w:tc>
          <w:tcPr>
            <w:tcW w:w="0" w:type="auto"/>
            <w:vAlign w:val="center"/>
            <w:hideMark/>
          </w:tcPr>
          <w:p w14:paraId="3DC9CCD0" w14:textId="77777777" w:rsidR="00262BD6" w:rsidRPr="00262BD6" w:rsidRDefault="00262BD6" w:rsidP="00262BD6">
            <w:pPr>
              <w:spacing w:after="0" w:line="240" w:lineRule="auto"/>
              <w:rPr>
                <w:rFonts w:ascii="Times New Roman" w:eastAsia="Times New Roman" w:hAnsi="Times New Roman" w:cs="Times New Roman"/>
                <w:kern w:val="0"/>
                <w14:ligatures w14:val="none"/>
              </w:rPr>
            </w:pPr>
            <w:r w:rsidRPr="00262BD6">
              <w:rPr>
                <w:rFonts w:ascii="Times New Roman" w:eastAsia="Times New Roman" w:hAnsi="Times New Roman" w:cs="Times New Roman"/>
                <w:kern w:val="0"/>
                <w14:ligatures w14:val="none"/>
              </w:rPr>
              <w:t>Document number:</w:t>
            </w:r>
          </w:p>
        </w:tc>
        <w:tc>
          <w:tcPr>
            <w:tcW w:w="0" w:type="auto"/>
            <w:vAlign w:val="center"/>
            <w:hideMark/>
          </w:tcPr>
          <w:p w14:paraId="01C32FB8" w14:textId="77777777" w:rsidR="00262BD6" w:rsidRPr="00262BD6" w:rsidRDefault="00262BD6" w:rsidP="00262BD6">
            <w:pPr>
              <w:spacing w:after="0" w:line="240" w:lineRule="auto"/>
              <w:rPr>
                <w:rFonts w:ascii="Times New Roman" w:eastAsia="Times New Roman" w:hAnsi="Times New Roman" w:cs="Times New Roman"/>
                <w:kern w:val="0"/>
                <w14:ligatures w14:val="none"/>
              </w:rPr>
            </w:pPr>
            <w:r w:rsidRPr="00262BD6">
              <w:rPr>
                <w:rFonts w:ascii="Times New Roman" w:eastAsia="Times New Roman" w:hAnsi="Times New Roman" w:cs="Times New Roman"/>
                <w:kern w:val="0"/>
                <w14:ligatures w14:val="none"/>
              </w:rPr>
              <w:t>21-049</w:t>
            </w:r>
          </w:p>
        </w:tc>
      </w:tr>
      <w:tr w:rsidR="00262BD6" w:rsidRPr="00262BD6" w14:paraId="10E62CB7" w14:textId="77777777" w:rsidTr="00262BD6">
        <w:trPr>
          <w:tblCellSpacing w:w="15" w:type="dxa"/>
        </w:trPr>
        <w:tc>
          <w:tcPr>
            <w:tcW w:w="0" w:type="auto"/>
            <w:vAlign w:val="center"/>
            <w:hideMark/>
          </w:tcPr>
          <w:p w14:paraId="7D14D2DC" w14:textId="77777777" w:rsidR="00262BD6" w:rsidRPr="00262BD6" w:rsidRDefault="00262BD6" w:rsidP="00262BD6">
            <w:pPr>
              <w:spacing w:after="0" w:line="240" w:lineRule="auto"/>
              <w:rPr>
                <w:rFonts w:ascii="Times New Roman" w:eastAsia="Times New Roman" w:hAnsi="Times New Roman" w:cs="Times New Roman"/>
                <w:kern w:val="0"/>
                <w14:ligatures w14:val="none"/>
              </w:rPr>
            </w:pPr>
            <w:r w:rsidRPr="00262BD6">
              <w:rPr>
                <w:rFonts w:ascii="Times New Roman" w:eastAsia="Times New Roman" w:hAnsi="Times New Roman" w:cs="Times New Roman"/>
                <w:kern w:val="0"/>
                <w14:ligatures w14:val="none"/>
              </w:rPr>
              <w:t>Document type:</w:t>
            </w:r>
          </w:p>
        </w:tc>
        <w:tc>
          <w:tcPr>
            <w:tcW w:w="0" w:type="auto"/>
            <w:vAlign w:val="center"/>
            <w:hideMark/>
          </w:tcPr>
          <w:p w14:paraId="22EA4858" w14:textId="77777777" w:rsidR="00262BD6" w:rsidRPr="00262BD6" w:rsidRDefault="00262BD6" w:rsidP="00262BD6">
            <w:pPr>
              <w:spacing w:after="0" w:line="240" w:lineRule="auto"/>
              <w:rPr>
                <w:rFonts w:ascii="Times New Roman" w:eastAsia="Times New Roman" w:hAnsi="Times New Roman" w:cs="Times New Roman"/>
                <w:kern w:val="0"/>
                <w14:ligatures w14:val="none"/>
              </w:rPr>
            </w:pPr>
            <w:r w:rsidRPr="00262BD6">
              <w:rPr>
                <w:rFonts w:ascii="Times New Roman" w:eastAsia="Times New Roman" w:hAnsi="Times New Roman" w:cs="Times New Roman"/>
                <w:kern w:val="0"/>
                <w14:ligatures w14:val="none"/>
              </w:rPr>
              <w:t>OGC Standard</w:t>
            </w:r>
          </w:p>
        </w:tc>
      </w:tr>
      <w:tr w:rsidR="00262BD6" w:rsidRPr="00262BD6" w14:paraId="62ED9EDA" w14:textId="77777777" w:rsidTr="00262BD6">
        <w:trPr>
          <w:tblCellSpacing w:w="15" w:type="dxa"/>
        </w:trPr>
        <w:tc>
          <w:tcPr>
            <w:tcW w:w="0" w:type="auto"/>
            <w:vAlign w:val="center"/>
            <w:hideMark/>
          </w:tcPr>
          <w:p w14:paraId="694E2CAA" w14:textId="77777777" w:rsidR="00262BD6" w:rsidRPr="00262BD6" w:rsidRDefault="00262BD6" w:rsidP="00262BD6">
            <w:pPr>
              <w:spacing w:after="0" w:line="240" w:lineRule="auto"/>
              <w:jc w:val="right"/>
              <w:rPr>
                <w:rFonts w:ascii="Times New Roman" w:eastAsia="Times New Roman" w:hAnsi="Times New Roman" w:cs="Times New Roman"/>
                <w:kern w:val="0"/>
                <w14:ligatures w14:val="none"/>
              </w:rPr>
            </w:pPr>
            <w:r w:rsidRPr="00262BD6">
              <w:rPr>
                <w:rFonts w:ascii="Times New Roman" w:eastAsia="Times New Roman" w:hAnsi="Times New Roman" w:cs="Times New Roman"/>
                <w:kern w:val="0"/>
                <w14:ligatures w14:val="none"/>
              </w:rPr>
              <w:t>Document subtype:</w:t>
            </w:r>
          </w:p>
        </w:tc>
        <w:tc>
          <w:tcPr>
            <w:tcW w:w="0" w:type="auto"/>
            <w:vAlign w:val="center"/>
            <w:hideMark/>
          </w:tcPr>
          <w:p w14:paraId="77145AD5" w14:textId="77777777" w:rsidR="00262BD6" w:rsidRPr="00262BD6" w:rsidRDefault="00262BD6" w:rsidP="00262BD6">
            <w:pPr>
              <w:spacing w:after="0" w:line="240" w:lineRule="auto"/>
              <w:jc w:val="right"/>
              <w:rPr>
                <w:rFonts w:ascii="Times New Roman" w:eastAsia="Times New Roman" w:hAnsi="Times New Roman" w:cs="Times New Roman"/>
                <w:kern w:val="0"/>
                <w14:ligatures w14:val="none"/>
              </w:rPr>
            </w:pPr>
            <w:r w:rsidRPr="00262BD6">
              <w:rPr>
                <w:rFonts w:ascii="Times New Roman" w:eastAsia="Times New Roman" w:hAnsi="Times New Roman" w:cs="Times New Roman"/>
                <w:kern w:val="0"/>
                <w14:ligatures w14:val="none"/>
              </w:rPr>
              <w:t>Implementation</w:t>
            </w:r>
          </w:p>
        </w:tc>
      </w:tr>
      <w:tr w:rsidR="00262BD6" w:rsidRPr="00262BD6" w14:paraId="7DCE0AF4" w14:textId="77777777" w:rsidTr="00262BD6">
        <w:trPr>
          <w:tblCellSpacing w:w="15" w:type="dxa"/>
        </w:trPr>
        <w:tc>
          <w:tcPr>
            <w:tcW w:w="0" w:type="auto"/>
            <w:vAlign w:val="center"/>
            <w:hideMark/>
          </w:tcPr>
          <w:p w14:paraId="50F40C9A" w14:textId="77777777" w:rsidR="00262BD6" w:rsidRPr="00262BD6" w:rsidRDefault="00262BD6" w:rsidP="00262BD6">
            <w:pPr>
              <w:spacing w:after="0" w:line="240" w:lineRule="auto"/>
              <w:jc w:val="right"/>
              <w:rPr>
                <w:rFonts w:ascii="Times New Roman" w:eastAsia="Times New Roman" w:hAnsi="Times New Roman" w:cs="Times New Roman"/>
                <w:kern w:val="0"/>
                <w14:ligatures w14:val="none"/>
              </w:rPr>
            </w:pPr>
            <w:r w:rsidRPr="00262BD6">
              <w:rPr>
                <w:rFonts w:ascii="Times New Roman" w:eastAsia="Times New Roman" w:hAnsi="Times New Roman" w:cs="Times New Roman"/>
                <w:kern w:val="0"/>
                <w14:ligatures w14:val="none"/>
              </w:rPr>
              <w:t>Document stage:</w:t>
            </w:r>
          </w:p>
        </w:tc>
        <w:tc>
          <w:tcPr>
            <w:tcW w:w="0" w:type="auto"/>
            <w:vAlign w:val="center"/>
            <w:hideMark/>
          </w:tcPr>
          <w:p w14:paraId="3D945001" w14:textId="77777777" w:rsidR="00262BD6" w:rsidRPr="00262BD6" w:rsidRDefault="00262BD6" w:rsidP="00262BD6">
            <w:pPr>
              <w:spacing w:after="0" w:line="240" w:lineRule="auto"/>
              <w:jc w:val="right"/>
              <w:rPr>
                <w:rFonts w:ascii="Times New Roman" w:eastAsia="Times New Roman" w:hAnsi="Times New Roman" w:cs="Times New Roman"/>
                <w:kern w:val="0"/>
                <w14:ligatures w14:val="none"/>
              </w:rPr>
            </w:pPr>
            <w:r w:rsidRPr="00262BD6">
              <w:rPr>
                <w:rFonts w:ascii="Times New Roman" w:eastAsia="Times New Roman" w:hAnsi="Times New Roman" w:cs="Times New Roman"/>
                <w:kern w:val="0"/>
                <w14:ligatures w14:val="none"/>
              </w:rPr>
              <w:t>Draft</w:t>
            </w:r>
          </w:p>
        </w:tc>
      </w:tr>
      <w:tr w:rsidR="00262BD6" w:rsidRPr="00262BD6" w14:paraId="2BDA3E6C" w14:textId="77777777" w:rsidTr="00262BD6">
        <w:trPr>
          <w:tblCellSpacing w:w="15" w:type="dxa"/>
        </w:trPr>
        <w:tc>
          <w:tcPr>
            <w:tcW w:w="0" w:type="auto"/>
            <w:vAlign w:val="center"/>
            <w:hideMark/>
          </w:tcPr>
          <w:p w14:paraId="6487359D" w14:textId="77777777" w:rsidR="00262BD6" w:rsidRPr="00262BD6" w:rsidRDefault="00262BD6" w:rsidP="00262BD6">
            <w:pPr>
              <w:spacing w:after="0" w:line="240" w:lineRule="auto"/>
              <w:jc w:val="right"/>
              <w:rPr>
                <w:rFonts w:ascii="Times New Roman" w:eastAsia="Times New Roman" w:hAnsi="Times New Roman" w:cs="Times New Roman"/>
                <w:kern w:val="0"/>
                <w14:ligatures w14:val="none"/>
              </w:rPr>
            </w:pPr>
            <w:r w:rsidRPr="00262BD6">
              <w:rPr>
                <w:rFonts w:ascii="Times New Roman" w:eastAsia="Times New Roman" w:hAnsi="Times New Roman" w:cs="Times New Roman"/>
                <w:kern w:val="0"/>
                <w14:ligatures w14:val="none"/>
              </w:rPr>
              <w:t>Document language:</w:t>
            </w:r>
          </w:p>
        </w:tc>
        <w:tc>
          <w:tcPr>
            <w:tcW w:w="0" w:type="auto"/>
            <w:vAlign w:val="center"/>
            <w:hideMark/>
          </w:tcPr>
          <w:p w14:paraId="3220B55B" w14:textId="77777777" w:rsidR="00262BD6" w:rsidRPr="00262BD6" w:rsidRDefault="00262BD6" w:rsidP="00262BD6">
            <w:pPr>
              <w:spacing w:after="0" w:line="240" w:lineRule="auto"/>
              <w:jc w:val="right"/>
              <w:rPr>
                <w:rFonts w:ascii="Times New Roman" w:eastAsia="Times New Roman" w:hAnsi="Times New Roman" w:cs="Times New Roman"/>
                <w:kern w:val="0"/>
                <w14:ligatures w14:val="none"/>
              </w:rPr>
            </w:pPr>
            <w:r w:rsidRPr="00262BD6">
              <w:rPr>
                <w:rFonts w:ascii="Times New Roman" w:eastAsia="Times New Roman" w:hAnsi="Times New Roman" w:cs="Times New Roman"/>
                <w:kern w:val="0"/>
                <w14:ligatures w14:val="none"/>
              </w:rPr>
              <w:t>English</w:t>
            </w:r>
          </w:p>
        </w:tc>
      </w:tr>
    </w:tbl>
    <w:p w14:paraId="6E999152" w14:textId="77777777" w:rsidR="00262BD6" w:rsidRPr="00262BD6" w:rsidRDefault="00262BD6" w:rsidP="00262BD6">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262BD6">
        <w:rPr>
          <w:rFonts w:ascii="Times New Roman" w:eastAsia="Times New Roman" w:hAnsi="Times New Roman" w:cs="Times New Roman"/>
          <w:b/>
          <w:bCs/>
          <w:kern w:val="36"/>
          <w:sz w:val="48"/>
          <w:szCs w:val="48"/>
          <w14:ligatures w14:val="none"/>
        </w:rPr>
        <w:t>Copyright notice</w:t>
      </w:r>
    </w:p>
    <w:p w14:paraId="1468D9B3" w14:textId="77777777" w:rsidR="00262BD6" w:rsidRPr="00262BD6" w:rsidRDefault="00262BD6" w:rsidP="00262BD6">
      <w:pPr>
        <w:spacing w:before="100" w:beforeAutospacing="1" w:after="100" w:afterAutospacing="1" w:line="240" w:lineRule="auto"/>
        <w:jc w:val="center"/>
        <w:rPr>
          <w:rFonts w:ascii="Times New Roman" w:eastAsia="Times New Roman" w:hAnsi="Times New Roman" w:cs="Times New Roman"/>
          <w:kern w:val="0"/>
          <w14:ligatures w14:val="none"/>
        </w:rPr>
      </w:pPr>
      <w:r w:rsidRPr="00262BD6">
        <w:rPr>
          <w:rFonts w:ascii="Times New Roman" w:eastAsia="Times New Roman" w:hAnsi="Times New Roman" w:cs="Times New Roman"/>
          <w:kern w:val="0"/>
          <w14:ligatures w14:val="none"/>
        </w:rPr>
        <w:t>Copyright © 2024 Open Geospatial Consortium</w:t>
      </w:r>
      <w:r w:rsidRPr="00262BD6">
        <w:rPr>
          <w:rFonts w:ascii="Times New Roman" w:eastAsia="Times New Roman" w:hAnsi="Times New Roman" w:cs="Times New Roman"/>
          <w:kern w:val="0"/>
          <w14:ligatures w14:val="none"/>
        </w:rPr>
        <w:br/>
        <w:t xml:space="preserve">To obtain additional rights of use, visit </w:t>
      </w:r>
      <w:hyperlink r:id="rId12" w:history="1">
        <w:r w:rsidRPr="00262BD6">
          <w:rPr>
            <w:rFonts w:ascii="Times New Roman" w:eastAsia="Times New Roman" w:hAnsi="Times New Roman" w:cs="Times New Roman"/>
            <w:color w:val="0000FF"/>
            <w:kern w:val="0"/>
            <w:u w:val="single"/>
            <w14:ligatures w14:val="none"/>
          </w:rPr>
          <w:t>https://www.ogc.org/legal</w:t>
        </w:r>
      </w:hyperlink>
    </w:p>
    <w:p w14:paraId="15745284" w14:textId="77777777" w:rsidR="00262BD6" w:rsidRPr="00262BD6" w:rsidRDefault="00262BD6" w:rsidP="00262BD6">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262BD6">
        <w:rPr>
          <w:rFonts w:ascii="Times New Roman" w:eastAsia="Times New Roman" w:hAnsi="Times New Roman" w:cs="Times New Roman"/>
          <w:b/>
          <w:bCs/>
          <w:kern w:val="36"/>
          <w:sz w:val="48"/>
          <w:szCs w:val="48"/>
          <w14:ligatures w14:val="none"/>
        </w:rPr>
        <w:t>Note</w:t>
      </w:r>
    </w:p>
    <w:p w14:paraId="2A8E450E" w14:textId="77777777" w:rsidR="00262BD6" w:rsidRPr="00262BD6" w:rsidRDefault="00262BD6" w:rsidP="00262BD6">
      <w:pPr>
        <w:spacing w:before="100" w:beforeAutospacing="1" w:after="100" w:afterAutospacing="1" w:line="240" w:lineRule="auto"/>
        <w:rPr>
          <w:rFonts w:ascii="Times New Roman" w:eastAsia="Times New Roman" w:hAnsi="Times New Roman" w:cs="Times New Roman"/>
          <w:kern w:val="0"/>
          <w14:ligatures w14:val="none"/>
        </w:rPr>
      </w:pPr>
      <w:r w:rsidRPr="00262BD6">
        <w:rPr>
          <w:rFonts w:ascii="Times New Roman" w:eastAsia="Times New Roman" w:hAnsi="Times New Roman" w:cs="Times New Roman"/>
          <w:kern w:val="0"/>
          <w14:ligatures w14:val="none"/>
        </w:rPr>
        <w:t>Attention is drawn to the possibility that some of the elements of this document may be the subject of patent rights. The Open Geospatial Consortium shall not be held responsible for identifying any or all such patent rights.</w:t>
      </w:r>
    </w:p>
    <w:p w14:paraId="2EFBFF48" w14:textId="77777777" w:rsidR="00262BD6" w:rsidRPr="00262BD6" w:rsidRDefault="00262BD6" w:rsidP="00262BD6">
      <w:pPr>
        <w:spacing w:before="100" w:beforeAutospacing="1" w:after="100" w:afterAutospacing="1" w:line="240" w:lineRule="auto"/>
        <w:rPr>
          <w:rFonts w:ascii="Times New Roman" w:eastAsia="Times New Roman" w:hAnsi="Times New Roman" w:cs="Times New Roman"/>
          <w:kern w:val="0"/>
          <w14:ligatures w14:val="none"/>
        </w:rPr>
      </w:pPr>
      <w:r w:rsidRPr="00262BD6">
        <w:rPr>
          <w:rFonts w:ascii="Times New Roman" w:eastAsia="Times New Roman" w:hAnsi="Times New Roman" w:cs="Times New Roman"/>
          <w:kern w:val="0"/>
          <w14:ligatures w14:val="none"/>
        </w:rPr>
        <w:t xml:space="preserve">Recipients of this document are requested to submit, with their comments, notification of any relevant patent claims or other intellectual property rights of which they may be aware that might </w:t>
      </w:r>
      <w:r w:rsidRPr="00262BD6">
        <w:rPr>
          <w:rFonts w:ascii="Times New Roman" w:eastAsia="Times New Roman" w:hAnsi="Times New Roman" w:cs="Times New Roman"/>
          <w:kern w:val="0"/>
          <w14:ligatures w14:val="none"/>
        </w:rPr>
        <w:lastRenderedPageBreak/>
        <w:t>be infringed by any implementation of the standard set forth in this document, and to provide supporting documentation.</w:t>
      </w:r>
    </w:p>
    <w:p w14:paraId="147D34CA" w14:textId="77777777" w:rsidR="00262BD6" w:rsidRPr="00262BD6" w:rsidRDefault="00262BD6" w:rsidP="00262BD6">
      <w:pPr>
        <w:spacing w:after="0" w:line="240" w:lineRule="auto"/>
        <w:rPr>
          <w:rFonts w:ascii="Times New Roman" w:eastAsia="Times New Roman" w:hAnsi="Times New Roman" w:cs="Times New Roman"/>
          <w:kern w:val="0"/>
          <w14:ligatures w14:val="none"/>
        </w:rPr>
      </w:pPr>
    </w:p>
    <w:p w14:paraId="225EF5BD" w14:textId="77777777" w:rsidR="00262BD6" w:rsidRPr="00262BD6" w:rsidRDefault="00262BD6" w:rsidP="00262BD6">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262BD6">
        <w:rPr>
          <w:rFonts w:ascii="Times New Roman" w:eastAsia="Times New Roman" w:hAnsi="Times New Roman" w:cs="Times New Roman"/>
          <w:b/>
          <w:bCs/>
          <w:kern w:val="36"/>
          <w:sz w:val="48"/>
          <w:szCs w:val="48"/>
          <w14:ligatures w14:val="none"/>
        </w:rPr>
        <w:t>License Agreement</w:t>
      </w:r>
    </w:p>
    <w:p w14:paraId="30060AA9" w14:textId="77777777" w:rsidR="00262BD6" w:rsidRPr="00262BD6" w:rsidRDefault="00262BD6" w:rsidP="00262BD6">
      <w:pPr>
        <w:spacing w:before="100" w:beforeAutospacing="1" w:after="100" w:afterAutospacing="1" w:line="240" w:lineRule="auto"/>
        <w:rPr>
          <w:rFonts w:ascii="Times New Roman" w:eastAsia="Times New Roman" w:hAnsi="Times New Roman" w:cs="Times New Roman"/>
          <w:kern w:val="0"/>
          <w14:ligatures w14:val="none"/>
        </w:rPr>
      </w:pPr>
      <w:r w:rsidRPr="00262BD6">
        <w:rPr>
          <w:rFonts w:ascii="Times New Roman" w:eastAsia="Times New Roman" w:hAnsi="Times New Roman" w:cs="Times New Roman"/>
          <w:kern w:val="0"/>
          <w14:ligatures w14:val="none"/>
        </w:rPr>
        <w:t xml:space="preserve">Use of this document is subject to the license agreement at </w:t>
      </w:r>
      <w:hyperlink r:id="rId13" w:history="1">
        <w:r w:rsidRPr="00262BD6">
          <w:rPr>
            <w:rFonts w:ascii="Times New Roman" w:eastAsia="Times New Roman" w:hAnsi="Times New Roman" w:cs="Times New Roman"/>
            <w:color w:val="0000FF"/>
            <w:kern w:val="0"/>
            <w:u w:val="single"/>
            <w14:ligatures w14:val="none"/>
          </w:rPr>
          <w:t>https://www.ogc.org/license</w:t>
        </w:r>
      </w:hyperlink>
    </w:p>
    <w:p w14:paraId="72D3B54E" w14:textId="77777777" w:rsidR="00262BD6" w:rsidRPr="00262BD6" w:rsidRDefault="00262BD6" w:rsidP="00262BD6">
      <w:pPr>
        <w:spacing w:before="100" w:beforeAutospacing="1" w:after="100" w:afterAutospacing="1" w:line="240" w:lineRule="auto"/>
        <w:rPr>
          <w:rFonts w:ascii="Times New Roman" w:eastAsia="Times New Roman" w:hAnsi="Times New Roman" w:cs="Times New Roman"/>
          <w:kern w:val="0"/>
          <w14:ligatures w14:val="none"/>
        </w:rPr>
      </w:pPr>
      <w:r w:rsidRPr="00262BD6">
        <w:rPr>
          <w:rFonts w:ascii="Times New Roman" w:eastAsia="Times New Roman" w:hAnsi="Times New Roman" w:cs="Times New Roman"/>
          <w:kern w:val="0"/>
          <w14:ligatures w14:val="none"/>
        </w:rPr>
        <w:t xml:space="preserve">Suggested additions, changes and comments on this document are welcome and encouraged. Such suggestions may be submitted using the online change request form on OGC web site: </w:t>
      </w:r>
      <w:hyperlink r:id="rId14" w:history="1">
        <w:r w:rsidRPr="00262BD6">
          <w:rPr>
            <w:rFonts w:ascii="Times New Roman" w:eastAsia="Times New Roman" w:hAnsi="Times New Roman" w:cs="Times New Roman"/>
            <w:color w:val="0000FF"/>
            <w:kern w:val="0"/>
            <w:u w:val="single"/>
            <w14:ligatures w14:val="none"/>
          </w:rPr>
          <w:t>http://ogc.standardstracker.org/</w:t>
        </w:r>
      </w:hyperlink>
    </w:p>
    <w:p w14:paraId="3EDF6F37" w14:textId="77777777" w:rsidR="00262BD6" w:rsidRPr="00262BD6" w:rsidRDefault="00262BD6" w:rsidP="00262BD6">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262BD6">
        <w:rPr>
          <w:rFonts w:ascii="Times New Roman" w:eastAsia="Times New Roman" w:hAnsi="Times New Roman" w:cs="Times New Roman"/>
          <w:b/>
          <w:bCs/>
          <w:kern w:val="36"/>
          <w:sz w:val="48"/>
          <w:szCs w:val="48"/>
          <w14:ligatures w14:val="none"/>
        </w:rPr>
        <w:t>Contents</w:t>
      </w:r>
    </w:p>
    <w:p w14:paraId="1CBA70D1" w14:textId="77777777" w:rsidR="00262BD6" w:rsidRPr="00262BD6" w:rsidRDefault="00262BD6" w:rsidP="00262BD6">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hyperlink r:id="rId15" w:anchor="_c19f61ce-aca9-4276-b48f-77bd6409d973" w:history="1">
        <w:r w:rsidRPr="00262BD6">
          <w:rPr>
            <w:rFonts w:ascii="Times New Roman" w:eastAsia="Times New Roman" w:hAnsi="Times New Roman" w:cs="Times New Roman"/>
            <w:color w:val="0000FF"/>
            <w:kern w:val="0"/>
            <w:u w:val="single"/>
            <w14:ligatures w14:val="none"/>
          </w:rPr>
          <w:t>I.  Abstract</w:t>
        </w:r>
      </w:hyperlink>
    </w:p>
    <w:p w14:paraId="3786C19E" w14:textId="77777777" w:rsidR="00262BD6" w:rsidRPr="00262BD6" w:rsidRDefault="00262BD6" w:rsidP="00262BD6">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hyperlink r:id="rId16" w:anchor="_02c1f15b-2630-42ea-8a90-98036b30b972" w:history="1">
        <w:r w:rsidRPr="00262BD6">
          <w:rPr>
            <w:rFonts w:ascii="Times New Roman" w:eastAsia="Times New Roman" w:hAnsi="Times New Roman" w:cs="Times New Roman"/>
            <w:color w:val="0000FF"/>
            <w:kern w:val="0"/>
            <w:u w:val="single"/>
            <w14:ligatures w14:val="none"/>
          </w:rPr>
          <w:t>II.  Keywords</w:t>
        </w:r>
      </w:hyperlink>
    </w:p>
    <w:p w14:paraId="47BE8D02" w14:textId="77777777" w:rsidR="00262BD6" w:rsidRPr="00262BD6" w:rsidRDefault="00262BD6" w:rsidP="00262BD6">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hyperlink r:id="rId17" w:anchor="_ff183f2b-a001-40c2-aea2-1bbe57e7c53b" w:history="1">
        <w:r w:rsidRPr="00262BD6">
          <w:rPr>
            <w:rFonts w:ascii="Times New Roman" w:eastAsia="Times New Roman" w:hAnsi="Times New Roman" w:cs="Times New Roman"/>
            <w:color w:val="0000FF"/>
            <w:kern w:val="0"/>
            <w:u w:val="single"/>
            <w14:ligatures w14:val="none"/>
          </w:rPr>
          <w:t>III.  Preface</w:t>
        </w:r>
      </w:hyperlink>
    </w:p>
    <w:p w14:paraId="743471EC" w14:textId="77777777" w:rsidR="00262BD6" w:rsidRPr="00262BD6" w:rsidRDefault="00262BD6" w:rsidP="00262BD6">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hyperlink r:id="rId18" w:anchor="_beda9d85-7df9-44bd-a81e-1832ec6e8d91" w:history="1">
        <w:r w:rsidRPr="00262BD6">
          <w:rPr>
            <w:rFonts w:ascii="Times New Roman" w:eastAsia="Times New Roman" w:hAnsi="Times New Roman" w:cs="Times New Roman"/>
            <w:color w:val="0000FF"/>
            <w:kern w:val="0"/>
            <w:u w:val="single"/>
            <w14:ligatures w14:val="none"/>
          </w:rPr>
          <w:t>IV.  Security Considerations</w:t>
        </w:r>
      </w:hyperlink>
    </w:p>
    <w:p w14:paraId="1B034FAA" w14:textId="77777777" w:rsidR="00262BD6" w:rsidRPr="00262BD6" w:rsidRDefault="00262BD6" w:rsidP="00262BD6">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hyperlink r:id="rId19" w:anchor="_9c07f6b5-7209-4932-b5dd-19fbd571d8d6" w:history="1">
        <w:r w:rsidRPr="00262BD6">
          <w:rPr>
            <w:rFonts w:ascii="Times New Roman" w:eastAsia="Times New Roman" w:hAnsi="Times New Roman" w:cs="Times New Roman"/>
            <w:color w:val="0000FF"/>
            <w:kern w:val="0"/>
            <w:u w:val="single"/>
            <w14:ligatures w14:val="none"/>
          </w:rPr>
          <w:t>V.  Submitting Organizations</w:t>
        </w:r>
      </w:hyperlink>
    </w:p>
    <w:p w14:paraId="6913FA02" w14:textId="77777777" w:rsidR="00262BD6" w:rsidRPr="00262BD6" w:rsidRDefault="00262BD6" w:rsidP="00262BD6">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hyperlink r:id="rId20" w:anchor="_33bc4a28-6ad3-49d6-bbc9-6fe0b9799382" w:history="1">
        <w:r w:rsidRPr="00262BD6">
          <w:rPr>
            <w:rFonts w:ascii="Times New Roman" w:eastAsia="Times New Roman" w:hAnsi="Times New Roman" w:cs="Times New Roman"/>
            <w:color w:val="0000FF"/>
            <w:kern w:val="0"/>
            <w:u w:val="single"/>
            <w14:ligatures w14:val="none"/>
          </w:rPr>
          <w:t>1.  Scope</w:t>
        </w:r>
      </w:hyperlink>
    </w:p>
    <w:p w14:paraId="3E6B02FB" w14:textId="77777777" w:rsidR="00262BD6" w:rsidRPr="00262BD6" w:rsidRDefault="00262BD6" w:rsidP="00262BD6">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hyperlink r:id="rId21" w:anchor="_73ecc28b-61c7-4672-b165-f7efac8b63c8" w:history="1">
        <w:r w:rsidRPr="00262BD6">
          <w:rPr>
            <w:rFonts w:ascii="Times New Roman" w:eastAsia="Times New Roman" w:hAnsi="Times New Roman" w:cs="Times New Roman"/>
            <w:color w:val="0000FF"/>
            <w:kern w:val="0"/>
            <w:u w:val="single"/>
            <w14:ligatures w14:val="none"/>
          </w:rPr>
          <w:t>2.  Conformance</w:t>
        </w:r>
      </w:hyperlink>
    </w:p>
    <w:p w14:paraId="2A5E325F" w14:textId="77777777" w:rsidR="00262BD6" w:rsidRPr="00262BD6" w:rsidRDefault="00262BD6" w:rsidP="00262BD6">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hyperlink r:id="rId22" w:anchor="_a6582689-75c6-4b3d-9a7e-8e782b66f47c" w:history="1">
        <w:r w:rsidRPr="00262BD6">
          <w:rPr>
            <w:rFonts w:ascii="Times New Roman" w:eastAsia="Times New Roman" w:hAnsi="Times New Roman" w:cs="Times New Roman"/>
            <w:color w:val="0000FF"/>
            <w:kern w:val="0"/>
            <w:u w:val="single"/>
            <w14:ligatures w14:val="none"/>
          </w:rPr>
          <w:t>2.1.  Implementation Specifications</w:t>
        </w:r>
      </w:hyperlink>
    </w:p>
    <w:p w14:paraId="7ABF4285" w14:textId="77777777" w:rsidR="00262BD6" w:rsidRPr="00262BD6" w:rsidRDefault="00262BD6" w:rsidP="00262BD6">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hyperlink r:id="rId23" w:anchor="_3f92839b-d59e-45c5-8890-d8bba8f47539" w:history="1">
        <w:r w:rsidRPr="00262BD6">
          <w:rPr>
            <w:rFonts w:ascii="Times New Roman" w:eastAsia="Times New Roman" w:hAnsi="Times New Roman" w:cs="Times New Roman"/>
            <w:color w:val="0000FF"/>
            <w:kern w:val="0"/>
            <w:u w:val="single"/>
            <w14:ligatures w14:val="none"/>
          </w:rPr>
          <w:t>2.2.  Implementations</w:t>
        </w:r>
      </w:hyperlink>
    </w:p>
    <w:p w14:paraId="1667EA9F" w14:textId="77777777" w:rsidR="00262BD6" w:rsidRPr="00262BD6" w:rsidRDefault="00262BD6" w:rsidP="00262BD6">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hyperlink r:id="rId24" w:anchor="_41ed8783-3188-4b3d-a7b5-c4bf2da18478" w:history="1">
        <w:r w:rsidRPr="00262BD6">
          <w:rPr>
            <w:rFonts w:ascii="Times New Roman" w:eastAsia="Times New Roman" w:hAnsi="Times New Roman" w:cs="Times New Roman"/>
            <w:color w:val="0000FF"/>
            <w:kern w:val="0"/>
            <w:u w:val="single"/>
            <w14:ligatures w14:val="none"/>
          </w:rPr>
          <w:t>2.3.  Conformance Classes</w:t>
        </w:r>
      </w:hyperlink>
    </w:p>
    <w:p w14:paraId="2BA08472" w14:textId="77777777" w:rsidR="00262BD6" w:rsidRPr="00262BD6" w:rsidRDefault="00262BD6" w:rsidP="00262BD6">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hyperlink r:id="rId25" w:anchor="_d1d10e72-93a7-49c5-a179-ff9899126d69" w:history="1">
        <w:r w:rsidRPr="00262BD6">
          <w:rPr>
            <w:rFonts w:ascii="Times New Roman" w:eastAsia="Times New Roman" w:hAnsi="Times New Roman" w:cs="Times New Roman"/>
            <w:color w:val="0000FF"/>
            <w:kern w:val="0"/>
            <w:u w:val="single"/>
            <w14:ligatures w14:val="none"/>
          </w:rPr>
          <w:t>3.  Normative references</w:t>
        </w:r>
      </w:hyperlink>
    </w:p>
    <w:p w14:paraId="4805C31C" w14:textId="77777777" w:rsidR="00262BD6" w:rsidRPr="00262BD6" w:rsidRDefault="00262BD6" w:rsidP="00262BD6">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hyperlink r:id="rId26" w:anchor="_50bf958d-ed73-4dd4-b89d-acb85dab93df" w:history="1">
        <w:r w:rsidRPr="00262BD6">
          <w:rPr>
            <w:rFonts w:ascii="Times New Roman" w:eastAsia="Times New Roman" w:hAnsi="Times New Roman" w:cs="Times New Roman"/>
            <w:color w:val="0000FF"/>
            <w:kern w:val="0"/>
            <w:u w:val="single"/>
            <w14:ligatures w14:val="none"/>
          </w:rPr>
          <w:t>4.  Terms and definitions</w:t>
        </w:r>
      </w:hyperlink>
    </w:p>
    <w:p w14:paraId="201ADDC5" w14:textId="77777777" w:rsidR="00262BD6" w:rsidRPr="00262BD6" w:rsidRDefault="00262BD6" w:rsidP="00262BD6">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hyperlink r:id="rId27" w:anchor="_b3cbcf74-de08-4429-912f-118552bd8eb0" w:history="1">
        <w:r w:rsidRPr="00262BD6">
          <w:rPr>
            <w:rFonts w:ascii="Times New Roman" w:eastAsia="Times New Roman" w:hAnsi="Times New Roman" w:cs="Times New Roman"/>
            <w:color w:val="0000FF"/>
            <w:kern w:val="0"/>
            <w:u w:val="single"/>
            <w14:ligatures w14:val="none"/>
          </w:rPr>
          <w:t>5.  Conventions</w:t>
        </w:r>
      </w:hyperlink>
    </w:p>
    <w:p w14:paraId="41BA84D1" w14:textId="77777777" w:rsidR="00262BD6" w:rsidRPr="00262BD6" w:rsidRDefault="00262BD6" w:rsidP="00262BD6">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hyperlink r:id="rId28" w:anchor="_30136a17-c51b-478d-a9ff-4d42e46413af" w:history="1">
        <w:r w:rsidRPr="00262BD6">
          <w:rPr>
            <w:rFonts w:ascii="Times New Roman" w:eastAsia="Times New Roman" w:hAnsi="Times New Roman" w:cs="Times New Roman"/>
            <w:color w:val="0000FF"/>
            <w:kern w:val="0"/>
            <w:u w:val="single"/>
            <w14:ligatures w14:val="none"/>
          </w:rPr>
          <w:t>5.1.  Identifiers</w:t>
        </w:r>
      </w:hyperlink>
    </w:p>
    <w:p w14:paraId="2B860CE2" w14:textId="77777777" w:rsidR="00262BD6" w:rsidRPr="00262BD6" w:rsidRDefault="00262BD6" w:rsidP="00262BD6">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hyperlink r:id="rId29" w:anchor="_4aa776ce-77c5-4d2f-8b0c-327bd43e9470" w:history="1">
        <w:r w:rsidRPr="00262BD6">
          <w:rPr>
            <w:rFonts w:ascii="Times New Roman" w:eastAsia="Times New Roman" w:hAnsi="Times New Roman" w:cs="Times New Roman"/>
            <w:color w:val="0000FF"/>
            <w:kern w:val="0"/>
            <w:u w:val="single"/>
            <w14:ligatures w14:val="none"/>
          </w:rPr>
          <w:t>5.2.  UML Notation</w:t>
        </w:r>
      </w:hyperlink>
    </w:p>
    <w:p w14:paraId="50A91477" w14:textId="77777777" w:rsidR="00262BD6" w:rsidRPr="00262BD6" w:rsidRDefault="00262BD6" w:rsidP="00262BD6">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hyperlink r:id="rId30" w:anchor="_9287423b-5ce6-4fb8-bcd3-c711c93fb1e9" w:history="1">
        <w:r w:rsidRPr="00262BD6">
          <w:rPr>
            <w:rFonts w:ascii="Times New Roman" w:eastAsia="Times New Roman" w:hAnsi="Times New Roman" w:cs="Times New Roman"/>
            <w:color w:val="0000FF"/>
            <w:kern w:val="0"/>
            <w:u w:val="single"/>
            <w14:ligatures w14:val="none"/>
          </w:rPr>
          <w:t>6.  POI Core Requirements</w:t>
        </w:r>
      </w:hyperlink>
    </w:p>
    <w:p w14:paraId="0182F552" w14:textId="77777777" w:rsidR="00262BD6" w:rsidRPr="00262BD6" w:rsidRDefault="00262BD6" w:rsidP="00262BD6">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hyperlink r:id="rId31" w:anchor="_0d71c715-7b48-4243-a166-904c03722a0b" w:history="1">
        <w:r w:rsidRPr="00262BD6">
          <w:rPr>
            <w:rFonts w:ascii="Times New Roman" w:eastAsia="Times New Roman" w:hAnsi="Times New Roman" w:cs="Times New Roman"/>
            <w:color w:val="0000FF"/>
            <w:kern w:val="0"/>
            <w:u w:val="single"/>
            <w14:ligatures w14:val="none"/>
          </w:rPr>
          <w:t>6.1.  ISO Foundation</w:t>
        </w:r>
      </w:hyperlink>
    </w:p>
    <w:p w14:paraId="180A0755" w14:textId="77777777" w:rsidR="00262BD6" w:rsidRPr="00262BD6" w:rsidRDefault="00262BD6" w:rsidP="00262BD6">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hyperlink r:id="rId32" w:anchor="_9797273a-ed81-4c0d-955e-6af73bbc40cf" w:history="1">
        <w:r w:rsidRPr="00262BD6">
          <w:rPr>
            <w:rFonts w:ascii="Times New Roman" w:eastAsia="Times New Roman" w:hAnsi="Times New Roman" w:cs="Times New Roman"/>
            <w:color w:val="0000FF"/>
            <w:kern w:val="0"/>
            <w:u w:val="single"/>
            <w14:ligatures w14:val="none"/>
          </w:rPr>
          <w:t>6.2.  POI ISO Extensions</w:t>
        </w:r>
      </w:hyperlink>
    </w:p>
    <w:p w14:paraId="53C818BA" w14:textId="77777777" w:rsidR="00262BD6" w:rsidRPr="00262BD6" w:rsidRDefault="00262BD6" w:rsidP="00262BD6">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hyperlink r:id="rId33" w:anchor="_1699ce43-0edb-4844-88e5-8ac26059634c" w:history="1">
        <w:r w:rsidRPr="00262BD6">
          <w:rPr>
            <w:rFonts w:ascii="Times New Roman" w:eastAsia="Times New Roman" w:hAnsi="Times New Roman" w:cs="Times New Roman"/>
            <w:color w:val="0000FF"/>
            <w:kern w:val="0"/>
            <w:u w:val="single"/>
            <w14:ligatures w14:val="none"/>
          </w:rPr>
          <w:t>6.3.  POI Class Model</w:t>
        </w:r>
      </w:hyperlink>
    </w:p>
    <w:p w14:paraId="3E697C89" w14:textId="77777777" w:rsidR="00262BD6" w:rsidRPr="00262BD6" w:rsidRDefault="00262BD6" w:rsidP="00262BD6">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hyperlink r:id="rId34" w:anchor="_03fe563b-aa3e-4c3c-8cd2-54afae5b5cdd" w:history="1">
        <w:r w:rsidRPr="00262BD6">
          <w:rPr>
            <w:rFonts w:ascii="Times New Roman" w:eastAsia="Times New Roman" w:hAnsi="Times New Roman" w:cs="Times New Roman"/>
            <w:color w:val="0000FF"/>
            <w:kern w:val="0"/>
            <w:u w:val="single"/>
            <w14:ligatures w14:val="none"/>
          </w:rPr>
          <w:t>6.4.  POI Payload</w:t>
        </w:r>
      </w:hyperlink>
    </w:p>
    <w:p w14:paraId="6FDB7792" w14:textId="77777777" w:rsidR="00262BD6" w:rsidRPr="00262BD6" w:rsidRDefault="00262BD6" w:rsidP="00262BD6">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hyperlink r:id="rId35" w:anchor="_5d0a3049-9ff3-47ff-8db2-ba19d28755f0" w:history="1">
        <w:r w:rsidRPr="00262BD6">
          <w:rPr>
            <w:rFonts w:ascii="Times New Roman" w:eastAsia="Times New Roman" w:hAnsi="Times New Roman" w:cs="Times New Roman"/>
            <w:color w:val="0000FF"/>
            <w:kern w:val="0"/>
            <w:u w:val="single"/>
            <w14:ligatures w14:val="none"/>
          </w:rPr>
          <w:t>6.5.  POI Data Dictionary</w:t>
        </w:r>
      </w:hyperlink>
    </w:p>
    <w:p w14:paraId="51871A25" w14:textId="77777777" w:rsidR="00262BD6" w:rsidRPr="00262BD6" w:rsidRDefault="00262BD6" w:rsidP="00262BD6">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hyperlink r:id="rId36" w:anchor="_cb35bb24-fa25-457e-927d-022ac2bee8c4" w:history="1">
        <w:r w:rsidRPr="00262BD6">
          <w:rPr>
            <w:rFonts w:ascii="Times New Roman" w:eastAsia="Times New Roman" w:hAnsi="Times New Roman" w:cs="Times New Roman"/>
            <w:color w:val="0000FF"/>
            <w:kern w:val="0"/>
            <w:u w:val="single"/>
            <w14:ligatures w14:val="none"/>
          </w:rPr>
          <w:t>Annex A (informative) Abstract Test Suite (Normative)</w:t>
        </w:r>
      </w:hyperlink>
    </w:p>
    <w:p w14:paraId="4702CBE4" w14:textId="77777777" w:rsidR="00262BD6" w:rsidRPr="00262BD6" w:rsidRDefault="00262BD6" w:rsidP="00262BD6">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hyperlink r:id="rId37" w:anchor="_654382a7-4d84-4bb6-bbb0-352489bb175e" w:history="1">
        <w:r w:rsidRPr="00262BD6">
          <w:rPr>
            <w:rFonts w:ascii="Times New Roman" w:eastAsia="Times New Roman" w:hAnsi="Times New Roman" w:cs="Times New Roman"/>
            <w:color w:val="0000FF"/>
            <w:kern w:val="0"/>
            <w:u w:val="single"/>
            <w14:ligatures w14:val="none"/>
          </w:rPr>
          <w:t>A.1.  Conformance Class Core</w:t>
        </w:r>
      </w:hyperlink>
    </w:p>
    <w:p w14:paraId="5154CA7C" w14:textId="77777777" w:rsidR="00262BD6" w:rsidRPr="00262BD6" w:rsidRDefault="00262BD6" w:rsidP="00262BD6">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hyperlink r:id="rId38" w:anchor="_ad4ee625-e478-41db-aa0b-fb400bac4d79" w:history="1">
        <w:r w:rsidRPr="00262BD6">
          <w:rPr>
            <w:rFonts w:ascii="Times New Roman" w:eastAsia="Times New Roman" w:hAnsi="Times New Roman" w:cs="Times New Roman"/>
            <w:color w:val="0000FF"/>
            <w:kern w:val="0"/>
            <w:u w:val="single"/>
            <w14:ligatures w14:val="none"/>
          </w:rPr>
          <w:t>Annex B (informative) ISO Data Dictionary</w:t>
        </w:r>
      </w:hyperlink>
    </w:p>
    <w:p w14:paraId="3CE8DD06" w14:textId="77777777" w:rsidR="00262BD6" w:rsidRPr="00262BD6" w:rsidRDefault="00262BD6" w:rsidP="00262BD6">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hyperlink r:id="rId39" w:anchor="_cc03e30c-d0e3-4ca5-8b29-c447e41956d3" w:history="1">
        <w:r w:rsidRPr="00262BD6">
          <w:rPr>
            <w:rFonts w:ascii="Times New Roman" w:eastAsia="Times New Roman" w:hAnsi="Times New Roman" w:cs="Times New Roman"/>
            <w:color w:val="0000FF"/>
            <w:kern w:val="0"/>
            <w:u w:val="single"/>
            <w14:ligatures w14:val="none"/>
          </w:rPr>
          <w:t>B.1.  General Feature Model</w:t>
        </w:r>
      </w:hyperlink>
    </w:p>
    <w:p w14:paraId="4C74112F" w14:textId="77777777" w:rsidR="00262BD6" w:rsidRPr="00262BD6" w:rsidRDefault="00262BD6" w:rsidP="00262BD6">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hyperlink r:id="rId40" w:anchor="_028b347c-6d2b-4e75-99c9-34cb4a59b353" w:history="1">
        <w:r w:rsidRPr="00262BD6">
          <w:rPr>
            <w:rFonts w:ascii="Times New Roman" w:eastAsia="Times New Roman" w:hAnsi="Times New Roman" w:cs="Times New Roman"/>
            <w:color w:val="0000FF"/>
            <w:kern w:val="0"/>
            <w:u w:val="single"/>
            <w14:ligatures w14:val="none"/>
          </w:rPr>
          <w:t>B.2.  Geometry</w:t>
        </w:r>
      </w:hyperlink>
    </w:p>
    <w:p w14:paraId="1BC42865" w14:textId="77777777" w:rsidR="00262BD6" w:rsidRPr="00262BD6" w:rsidRDefault="00262BD6" w:rsidP="00262BD6">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hyperlink r:id="rId41" w:anchor="_4e7a1379-a9d1-4b0b-b418-5d54c2f41f8f" w:history="1">
        <w:r w:rsidRPr="00262BD6">
          <w:rPr>
            <w:rFonts w:ascii="Times New Roman" w:eastAsia="Times New Roman" w:hAnsi="Times New Roman" w:cs="Times New Roman"/>
            <w:color w:val="0000FF"/>
            <w:kern w:val="0"/>
            <w:u w:val="single"/>
            <w14:ligatures w14:val="none"/>
          </w:rPr>
          <w:t>B.3.  Citation and responsible party information</w:t>
        </w:r>
      </w:hyperlink>
    </w:p>
    <w:p w14:paraId="4F4E68E2" w14:textId="77777777" w:rsidR="00262BD6" w:rsidRPr="00262BD6" w:rsidRDefault="00262BD6" w:rsidP="00262BD6">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hyperlink r:id="rId42" w:anchor="_c0426eb5-1ebe-4fef-aee2-e60045097670" w:history="1">
        <w:r w:rsidRPr="00262BD6">
          <w:rPr>
            <w:rFonts w:ascii="Times New Roman" w:eastAsia="Times New Roman" w:hAnsi="Times New Roman" w:cs="Times New Roman"/>
            <w:color w:val="0000FF"/>
            <w:kern w:val="0"/>
            <w:u w:val="single"/>
            <w14:ligatures w14:val="none"/>
          </w:rPr>
          <w:t>B.4.  Constraint information</w:t>
        </w:r>
      </w:hyperlink>
    </w:p>
    <w:p w14:paraId="0E1A76CD" w14:textId="77777777" w:rsidR="00262BD6" w:rsidRPr="00262BD6" w:rsidRDefault="00262BD6" w:rsidP="00262BD6">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hyperlink r:id="rId43" w:anchor="_c01349a2-44c0-43f7-b524-1f5bb4029583" w:history="1">
        <w:r w:rsidRPr="00262BD6">
          <w:rPr>
            <w:rFonts w:ascii="Times New Roman" w:eastAsia="Times New Roman" w:hAnsi="Times New Roman" w:cs="Times New Roman"/>
            <w:color w:val="0000FF"/>
            <w:kern w:val="0"/>
            <w:u w:val="single"/>
            <w14:ligatures w14:val="none"/>
          </w:rPr>
          <w:t>B.5.  Identification information</w:t>
        </w:r>
      </w:hyperlink>
    </w:p>
    <w:p w14:paraId="284C6201" w14:textId="77777777" w:rsidR="00262BD6" w:rsidRPr="00262BD6" w:rsidRDefault="00262BD6" w:rsidP="00262BD6">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hyperlink r:id="rId44" w:anchor="_1e73c2cb-eff2-40be-b4b9-516e7cf960ba" w:history="1">
        <w:r w:rsidRPr="00262BD6">
          <w:rPr>
            <w:rFonts w:ascii="Times New Roman" w:eastAsia="Times New Roman" w:hAnsi="Times New Roman" w:cs="Times New Roman"/>
            <w:color w:val="0000FF"/>
            <w:kern w:val="0"/>
            <w:u w:val="single"/>
            <w14:ligatures w14:val="none"/>
          </w:rPr>
          <w:t>B.6.  Name types</w:t>
        </w:r>
      </w:hyperlink>
    </w:p>
    <w:p w14:paraId="15587770" w14:textId="77777777" w:rsidR="00262BD6" w:rsidRPr="00262BD6" w:rsidRDefault="00262BD6" w:rsidP="00262BD6">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hyperlink r:id="rId45" w:anchor="_bfc99976-b007-48f0-b5fa-467530795970" w:history="1">
        <w:r w:rsidRPr="00262BD6">
          <w:rPr>
            <w:rFonts w:ascii="Times New Roman" w:eastAsia="Times New Roman" w:hAnsi="Times New Roman" w:cs="Times New Roman"/>
            <w:color w:val="0000FF"/>
            <w:kern w:val="0"/>
            <w:u w:val="single"/>
            <w14:ligatures w14:val="none"/>
          </w:rPr>
          <w:t>B.7.  Primitive types</w:t>
        </w:r>
      </w:hyperlink>
    </w:p>
    <w:p w14:paraId="7DEACA91" w14:textId="77777777" w:rsidR="00262BD6" w:rsidRPr="00262BD6" w:rsidRDefault="00262BD6" w:rsidP="00262BD6">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hyperlink r:id="rId46" w:anchor="_38bdb0c2-6739-4aa3-b6b4-3bac29a366fb" w:history="1">
        <w:r w:rsidRPr="00262BD6">
          <w:rPr>
            <w:rFonts w:ascii="Times New Roman" w:eastAsia="Times New Roman" w:hAnsi="Times New Roman" w:cs="Times New Roman"/>
            <w:color w:val="0000FF"/>
            <w:kern w:val="0"/>
            <w:u w:val="single"/>
            <w14:ligatures w14:val="none"/>
          </w:rPr>
          <w:t>Annex C (informative) Revision History</w:t>
        </w:r>
      </w:hyperlink>
    </w:p>
    <w:p w14:paraId="336A166F" w14:textId="77777777" w:rsidR="00262BD6" w:rsidRPr="00262BD6" w:rsidRDefault="00262BD6" w:rsidP="00262BD6">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hyperlink r:id="rId47" w:anchor="_39cb208e-5de2-4c07-afd3-c105d1687c50" w:history="1">
        <w:r w:rsidRPr="00262BD6">
          <w:rPr>
            <w:rFonts w:ascii="Times New Roman" w:eastAsia="Times New Roman" w:hAnsi="Times New Roman" w:cs="Times New Roman"/>
            <w:color w:val="0000FF"/>
            <w:kern w:val="0"/>
            <w:u w:val="single"/>
            <w14:ligatures w14:val="none"/>
          </w:rPr>
          <w:t>Bibliography</w:t>
        </w:r>
      </w:hyperlink>
    </w:p>
    <w:p w14:paraId="07EB809C" w14:textId="77777777" w:rsidR="00262BD6" w:rsidRPr="00262BD6" w:rsidRDefault="00262BD6" w:rsidP="00262BD6">
      <w:pPr>
        <w:spacing w:after="0" w:line="240" w:lineRule="auto"/>
        <w:rPr>
          <w:rFonts w:ascii="Times New Roman" w:eastAsia="Times New Roman" w:hAnsi="Times New Roman" w:cs="Times New Roman"/>
          <w:kern w:val="0"/>
          <w14:ligatures w14:val="none"/>
        </w:rPr>
      </w:pPr>
      <w:r w:rsidRPr="00262BD6">
        <w:rPr>
          <w:rFonts w:ascii="Times New Roman" w:eastAsia="Times New Roman" w:hAnsi="Times New Roman" w:cs="Times New Roman"/>
          <w:kern w:val="0"/>
          <w14:ligatures w14:val="none"/>
        </w:rPr>
        <w:br/>
      </w:r>
    </w:p>
    <w:p w14:paraId="70B1A3CE" w14:textId="77777777" w:rsidR="00262BD6" w:rsidRPr="00262BD6" w:rsidRDefault="00262BD6" w:rsidP="00262BD6">
      <w:pPr>
        <w:spacing w:after="240" w:line="240" w:lineRule="auto"/>
        <w:rPr>
          <w:rFonts w:ascii="Times New Roman" w:eastAsia="Times New Roman" w:hAnsi="Times New Roman" w:cs="Times New Roman"/>
          <w:kern w:val="0"/>
          <w14:ligatures w14:val="none"/>
        </w:rPr>
      </w:pPr>
    </w:p>
    <w:p w14:paraId="69E60C72" w14:textId="77777777" w:rsidR="00262BD6" w:rsidRPr="00262BD6" w:rsidRDefault="00262BD6" w:rsidP="00262BD6">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262BD6">
        <w:rPr>
          <w:rFonts w:ascii="Times New Roman" w:eastAsia="Times New Roman" w:hAnsi="Times New Roman" w:cs="Times New Roman"/>
          <w:b/>
          <w:bCs/>
          <w:kern w:val="36"/>
          <w:sz w:val="48"/>
          <w:szCs w:val="48"/>
          <w14:ligatures w14:val="none"/>
        </w:rPr>
        <w:t>I.  Abstract</w:t>
      </w:r>
    </w:p>
    <w:p w14:paraId="39785FEF" w14:textId="7CAF5AA9" w:rsidR="00262BD6" w:rsidRPr="00262BD6" w:rsidRDefault="00262BD6" w:rsidP="00262BD6">
      <w:pPr>
        <w:spacing w:before="100" w:beforeAutospacing="1" w:after="100" w:afterAutospacing="1" w:line="240" w:lineRule="auto"/>
        <w:rPr>
          <w:rFonts w:ascii="Times New Roman" w:eastAsia="Times New Roman" w:hAnsi="Times New Roman" w:cs="Times New Roman"/>
          <w:kern w:val="0"/>
          <w14:ligatures w14:val="none"/>
        </w:rPr>
      </w:pPr>
      <w:r w:rsidRPr="00262BD6">
        <w:rPr>
          <w:rFonts w:ascii="Times New Roman" w:eastAsia="Times New Roman" w:hAnsi="Times New Roman" w:cs="Times New Roman"/>
          <w:kern w:val="0"/>
          <w14:ligatures w14:val="none"/>
        </w:rPr>
        <w:t xml:space="preserve">The OGC Points of Interest (POI) </w:t>
      </w:r>
      <w:del w:id="14" w:author="Carl Reed" w:date="2024-02-23T10:33:00Z">
        <w:r w:rsidRPr="00262BD6" w:rsidDel="00135F55">
          <w:rPr>
            <w:rFonts w:ascii="Times New Roman" w:eastAsia="Times New Roman" w:hAnsi="Times New Roman" w:cs="Times New Roman"/>
            <w:kern w:val="0"/>
            <w14:ligatures w14:val="none"/>
          </w:rPr>
          <w:delText>c</w:delText>
        </w:r>
      </w:del>
      <w:ins w:id="15" w:author="Carl Reed" w:date="2024-02-23T10:33:00Z">
        <w:r w:rsidR="00135F55">
          <w:rPr>
            <w:rFonts w:ascii="Times New Roman" w:eastAsia="Times New Roman" w:hAnsi="Times New Roman" w:cs="Times New Roman"/>
            <w:kern w:val="0"/>
            <w14:ligatures w14:val="none"/>
          </w:rPr>
          <w:t>C</w:t>
        </w:r>
      </w:ins>
      <w:r w:rsidRPr="00262BD6">
        <w:rPr>
          <w:rFonts w:ascii="Times New Roman" w:eastAsia="Times New Roman" w:hAnsi="Times New Roman" w:cs="Times New Roman"/>
          <w:kern w:val="0"/>
          <w14:ligatures w14:val="none"/>
        </w:rPr>
        <w:t xml:space="preserve">onceptual </w:t>
      </w:r>
      <w:del w:id="16" w:author="Carl Reed" w:date="2024-02-23T10:33:00Z">
        <w:r w:rsidRPr="00262BD6" w:rsidDel="00135F55">
          <w:rPr>
            <w:rFonts w:ascii="Times New Roman" w:eastAsia="Times New Roman" w:hAnsi="Times New Roman" w:cs="Times New Roman"/>
            <w:kern w:val="0"/>
            <w14:ligatures w14:val="none"/>
          </w:rPr>
          <w:delText>m</w:delText>
        </w:r>
      </w:del>
      <w:ins w:id="17" w:author="Carl Reed" w:date="2024-02-23T10:33:00Z">
        <w:r w:rsidR="00135F55">
          <w:rPr>
            <w:rFonts w:ascii="Times New Roman" w:eastAsia="Times New Roman" w:hAnsi="Times New Roman" w:cs="Times New Roman"/>
            <w:kern w:val="0"/>
            <w14:ligatures w14:val="none"/>
          </w:rPr>
          <w:t>M</w:t>
        </w:r>
      </w:ins>
      <w:r w:rsidRPr="00262BD6">
        <w:rPr>
          <w:rFonts w:ascii="Times New Roman" w:eastAsia="Times New Roman" w:hAnsi="Times New Roman" w:cs="Times New Roman"/>
          <w:kern w:val="0"/>
          <w14:ligatures w14:val="none"/>
        </w:rPr>
        <w:t xml:space="preserve">odel is an open data model for representing information about POI. </w:t>
      </w:r>
      <w:del w:id="18" w:author="Carl Reed" w:date="2024-02-23T10:12:00Z">
        <w:r w:rsidRPr="00262BD6" w:rsidDel="00262BD6">
          <w:rPr>
            <w:rFonts w:ascii="Times New Roman" w:eastAsia="Times New Roman" w:hAnsi="Times New Roman" w:cs="Times New Roman"/>
            <w:kern w:val="0"/>
            <w14:ligatures w14:val="none"/>
          </w:rPr>
          <w:delText xml:space="preserve">It </w:delText>
        </w:r>
      </w:del>
      <w:ins w:id="19" w:author="Carl Reed" w:date="2024-02-23T10:12:00Z">
        <w:r>
          <w:rPr>
            <w:rFonts w:ascii="Times New Roman" w:eastAsia="Times New Roman" w:hAnsi="Times New Roman" w:cs="Times New Roman"/>
            <w:kern w:val="0"/>
            <w14:ligatures w14:val="none"/>
          </w:rPr>
          <w:t>The model</w:t>
        </w:r>
        <w:r w:rsidRPr="00262BD6">
          <w:rPr>
            <w:rFonts w:ascii="Times New Roman" w:eastAsia="Times New Roman" w:hAnsi="Times New Roman" w:cs="Times New Roman"/>
            <w:kern w:val="0"/>
            <w14:ligatures w14:val="none"/>
          </w:rPr>
          <w:t xml:space="preserve"> </w:t>
        </w:r>
      </w:ins>
      <w:r w:rsidRPr="00262BD6">
        <w:rPr>
          <w:rFonts w:ascii="Times New Roman" w:eastAsia="Times New Roman" w:hAnsi="Times New Roman" w:cs="Times New Roman"/>
          <w:kern w:val="0"/>
          <w14:ligatures w14:val="none"/>
        </w:rPr>
        <w:t xml:space="preserve">is defined </w:t>
      </w:r>
      <w:del w:id="20" w:author="Carl Reed" w:date="2024-02-23T10:32:00Z">
        <w:r w:rsidRPr="00262BD6" w:rsidDel="00135F55">
          <w:rPr>
            <w:rFonts w:ascii="Times New Roman" w:eastAsia="Times New Roman" w:hAnsi="Times New Roman" w:cs="Times New Roman"/>
            <w:kern w:val="0"/>
            <w14:ligatures w14:val="none"/>
          </w:rPr>
          <w:delText xml:space="preserve">through </w:delText>
        </w:r>
      </w:del>
      <w:ins w:id="21" w:author="Carl Reed" w:date="2024-02-23T10:32:00Z">
        <w:r w:rsidR="00135F55">
          <w:rPr>
            <w:rFonts w:ascii="Times New Roman" w:eastAsia="Times New Roman" w:hAnsi="Times New Roman" w:cs="Times New Roman"/>
            <w:kern w:val="0"/>
            <w14:ligatures w14:val="none"/>
          </w:rPr>
          <w:t>using</w:t>
        </w:r>
        <w:r w:rsidR="00135F55" w:rsidRPr="00262BD6">
          <w:rPr>
            <w:rFonts w:ascii="Times New Roman" w:eastAsia="Times New Roman" w:hAnsi="Times New Roman" w:cs="Times New Roman"/>
            <w:kern w:val="0"/>
            <w14:ligatures w14:val="none"/>
          </w:rPr>
          <w:t xml:space="preserve"> </w:t>
        </w:r>
      </w:ins>
      <w:r w:rsidRPr="00262BD6">
        <w:rPr>
          <w:rFonts w:ascii="Times New Roman" w:eastAsia="Times New Roman" w:hAnsi="Times New Roman" w:cs="Times New Roman"/>
          <w:kern w:val="0"/>
          <w14:ligatures w14:val="none"/>
        </w:rPr>
        <w:t>a Unified Modeling Language (UML) object model. This UML model extends the ISO Technical Committee 211 (TC211) conceptual model standards for spatial and temporal data. Building on the ISO foundation assures that the features described in the POI Model</w:t>
      </w:r>
      <w:del w:id="22" w:author="Carl Reed" w:date="2024-02-23T10:33:00Z">
        <w:r w:rsidRPr="00262BD6" w:rsidDel="00135F55">
          <w:rPr>
            <w:rFonts w:ascii="Times New Roman" w:eastAsia="Times New Roman" w:hAnsi="Times New Roman" w:cs="Times New Roman"/>
            <w:kern w:val="0"/>
            <w14:ligatures w14:val="none"/>
          </w:rPr>
          <w:delText>s</w:delText>
        </w:r>
      </w:del>
      <w:r w:rsidRPr="00262BD6">
        <w:rPr>
          <w:rFonts w:ascii="Times New Roman" w:eastAsia="Times New Roman" w:hAnsi="Times New Roman" w:cs="Times New Roman"/>
          <w:kern w:val="0"/>
          <w14:ligatures w14:val="none"/>
        </w:rPr>
        <w:t xml:space="preserve"> share the same </w:t>
      </w:r>
      <w:commentRangeStart w:id="23"/>
      <w:commentRangeStart w:id="24"/>
      <w:r w:rsidRPr="00262BD6">
        <w:rPr>
          <w:rFonts w:ascii="Times New Roman" w:eastAsia="Times New Roman" w:hAnsi="Times New Roman" w:cs="Times New Roman"/>
          <w:kern w:val="0"/>
          <w14:ligatures w14:val="none"/>
        </w:rPr>
        <w:t>spati</w:t>
      </w:r>
      <w:ins w:id="25" w:author="Carl Reed" w:date="2024-02-23T10:34:00Z">
        <w:r w:rsidR="00135F55">
          <w:rPr>
            <w:rFonts w:ascii="Times New Roman" w:eastAsia="Times New Roman" w:hAnsi="Times New Roman" w:cs="Times New Roman"/>
            <w:kern w:val="0"/>
            <w14:ligatures w14:val="none"/>
          </w:rPr>
          <w:t>o</w:t>
        </w:r>
      </w:ins>
      <w:del w:id="26" w:author="Carl Reed" w:date="2024-02-23T10:34:00Z">
        <w:r w:rsidRPr="00262BD6" w:rsidDel="00135F55">
          <w:rPr>
            <w:rFonts w:ascii="Times New Roman" w:eastAsia="Times New Roman" w:hAnsi="Times New Roman" w:cs="Times New Roman"/>
            <w:kern w:val="0"/>
            <w14:ligatures w14:val="none"/>
          </w:rPr>
          <w:delText>al</w:delText>
        </w:r>
      </w:del>
      <w:del w:id="27" w:author="Carl Reed" w:date="2024-02-23T10:33:00Z">
        <w:r w:rsidRPr="00262BD6" w:rsidDel="00135F55">
          <w:rPr>
            <w:rFonts w:ascii="Times New Roman" w:eastAsia="Times New Roman" w:hAnsi="Times New Roman" w:cs="Times New Roman"/>
            <w:kern w:val="0"/>
            <w14:ligatures w14:val="none"/>
          </w:rPr>
          <w:delText>-</w:delText>
        </w:r>
      </w:del>
      <w:r w:rsidRPr="00262BD6">
        <w:rPr>
          <w:rFonts w:ascii="Times New Roman" w:eastAsia="Times New Roman" w:hAnsi="Times New Roman" w:cs="Times New Roman"/>
          <w:kern w:val="0"/>
          <w14:ligatures w14:val="none"/>
        </w:rPr>
        <w:t xml:space="preserve">temporal </w:t>
      </w:r>
      <w:commentRangeEnd w:id="23"/>
      <w:r w:rsidR="00135F55">
        <w:rPr>
          <w:rStyle w:val="CommentReference"/>
        </w:rPr>
        <w:commentReference w:id="23"/>
      </w:r>
      <w:commentRangeEnd w:id="24"/>
      <w:r w:rsidR="008C081E">
        <w:rPr>
          <w:rStyle w:val="CommentReference"/>
        </w:rPr>
        <w:commentReference w:id="24"/>
      </w:r>
      <w:r w:rsidRPr="00262BD6">
        <w:rPr>
          <w:rFonts w:ascii="Times New Roman" w:eastAsia="Times New Roman" w:hAnsi="Times New Roman" w:cs="Times New Roman"/>
          <w:kern w:val="0"/>
          <w14:ligatures w14:val="none"/>
        </w:rPr>
        <w:t>universe as described by related standards (e.g., CityGML).</w:t>
      </w:r>
    </w:p>
    <w:p w14:paraId="5A052A97" w14:textId="1AD5211A" w:rsidR="00262BD6" w:rsidRPr="00262BD6" w:rsidRDefault="00262BD6" w:rsidP="00262BD6">
      <w:pPr>
        <w:spacing w:before="100" w:beforeAutospacing="1" w:after="100" w:afterAutospacing="1" w:line="240" w:lineRule="auto"/>
        <w:rPr>
          <w:rFonts w:ascii="Times New Roman" w:eastAsia="Times New Roman" w:hAnsi="Times New Roman" w:cs="Times New Roman"/>
          <w:kern w:val="0"/>
          <w14:ligatures w14:val="none"/>
        </w:rPr>
      </w:pPr>
      <w:r w:rsidRPr="00262BD6">
        <w:rPr>
          <w:rFonts w:ascii="Times New Roman" w:eastAsia="Times New Roman" w:hAnsi="Times New Roman" w:cs="Times New Roman"/>
          <w:kern w:val="0"/>
          <w14:ligatures w14:val="none"/>
        </w:rPr>
        <w:t xml:space="preserve">The </w:t>
      </w:r>
      <w:del w:id="28" w:author="Carl Reed" w:date="2024-02-23T10:34:00Z">
        <w:r w:rsidRPr="00262BD6" w:rsidDel="00135F55">
          <w:rPr>
            <w:rFonts w:ascii="Times New Roman" w:eastAsia="Times New Roman" w:hAnsi="Times New Roman" w:cs="Times New Roman"/>
            <w:kern w:val="0"/>
            <w14:ligatures w14:val="none"/>
          </w:rPr>
          <w:delText>aim of</w:delText>
        </w:r>
      </w:del>
      <w:ins w:id="29" w:author="Carl Reed" w:date="2024-02-23T10:34:00Z">
        <w:r w:rsidR="00135F55">
          <w:rPr>
            <w:rFonts w:ascii="Times New Roman" w:eastAsia="Times New Roman" w:hAnsi="Times New Roman" w:cs="Times New Roman"/>
            <w:kern w:val="0"/>
            <w14:ligatures w14:val="none"/>
          </w:rPr>
          <w:t>goal for</w:t>
        </w:r>
      </w:ins>
      <w:r w:rsidRPr="00262BD6">
        <w:rPr>
          <w:rFonts w:ascii="Times New Roman" w:eastAsia="Times New Roman" w:hAnsi="Times New Roman" w:cs="Times New Roman"/>
          <w:kern w:val="0"/>
          <w14:ligatures w14:val="none"/>
        </w:rPr>
        <w:t xml:space="preserve"> developing the OGC POI </w:t>
      </w:r>
      <w:del w:id="30" w:author="Carl Reed" w:date="2024-02-23T10:34:00Z">
        <w:r w:rsidRPr="00262BD6" w:rsidDel="00135F55">
          <w:rPr>
            <w:rFonts w:ascii="Times New Roman" w:eastAsia="Times New Roman" w:hAnsi="Times New Roman" w:cs="Times New Roman"/>
            <w:kern w:val="0"/>
            <w14:ligatures w14:val="none"/>
          </w:rPr>
          <w:delText>c</w:delText>
        </w:r>
      </w:del>
      <w:ins w:id="31" w:author="Carl Reed" w:date="2024-02-23T10:34:00Z">
        <w:r w:rsidR="00135F55">
          <w:rPr>
            <w:rFonts w:ascii="Times New Roman" w:eastAsia="Times New Roman" w:hAnsi="Times New Roman" w:cs="Times New Roman"/>
            <w:kern w:val="0"/>
            <w14:ligatures w14:val="none"/>
          </w:rPr>
          <w:t>C</w:t>
        </w:r>
      </w:ins>
      <w:r w:rsidRPr="00262BD6">
        <w:rPr>
          <w:rFonts w:ascii="Times New Roman" w:eastAsia="Times New Roman" w:hAnsi="Times New Roman" w:cs="Times New Roman"/>
          <w:kern w:val="0"/>
          <w14:ligatures w14:val="none"/>
        </w:rPr>
        <w:t xml:space="preserve">onceptual </w:t>
      </w:r>
      <w:del w:id="32" w:author="Carl Reed" w:date="2024-02-23T10:34:00Z">
        <w:r w:rsidRPr="00262BD6" w:rsidDel="00135F55">
          <w:rPr>
            <w:rFonts w:ascii="Times New Roman" w:eastAsia="Times New Roman" w:hAnsi="Times New Roman" w:cs="Times New Roman"/>
            <w:kern w:val="0"/>
            <w14:ligatures w14:val="none"/>
          </w:rPr>
          <w:delText>m</w:delText>
        </w:r>
      </w:del>
      <w:ins w:id="33" w:author="Carl Reed" w:date="2024-02-23T10:34:00Z">
        <w:r w:rsidR="00135F55">
          <w:rPr>
            <w:rFonts w:ascii="Times New Roman" w:eastAsia="Times New Roman" w:hAnsi="Times New Roman" w:cs="Times New Roman"/>
            <w:kern w:val="0"/>
            <w14:ligatures w14:val="none"/>
          </w:rPr>
          <w:t>M</w:t>
        </w:r>
      </w:ins>
      <w:r w:rsidRPr="00262BD6">
        <w:rPr>
          <w:rFonts w:ascii="Times New Roman" w:eastAsia="Times New Roman" w:hAnsi="Times New Roman" w:cs="Times New Roman"/>
          <w:kern w:val="0"/>
          <w14:ligatures w14:val="none"/>
        </w:rPr>
        <w:t xml:space="preserve">odel is to reach a common definition of the basic entities, attributes, and relations of “points of interest.” </w:t>
      </w:r>
      <w:commentRangeStart w:id="34"/>
      <w:r w:rsidRPr="00262BD6">
        <w:rPr>
          <w:rFonts w:ascii="Times New Roman" w:eastAsia="Times New Roman" w:hAnsi="Times New Roman" w:cs="Times New Roman"/>
          <w:kern w:val="0"/>
          <w14:ligatures w14:val="none"/>
        </w:rPr>
        <w:t xml:space="preserve">In the broadest terms, a </w:t>
      </w:r>
      <w:del w:id="35" w:author="Carl Reed" w:date="2024-02-23T10:34:00Z">
        <w:r w:rsidRPr="00262BD6" w:rsidDel="00135F55">
          <w:rPr>
            <w:rFonts w:ascii="Times New Roman" w:eastAsia="Times New Roman" w:hAnsi="Times New Roman" w:cs="Times New Roman"/>
            <w:kern w:val="0"/>
            <w14:ligatures w14:val="none"/>
          </w:rPr>
          <w:delText>point of interest</w:delText>
        </w:r>
      </w:del>
      <w:ins w:id="36" w:author="Carl Reed" w:date="2024-02-23T10:34:00Z">
        <w:r w:rsidR="00135F55">
          <w:rPr>
            <w:rFonts w:ascii="Times New Roman" w:eastAsia="Times New Roman" w:hAnsi="Times New Roman" w:cs="Times New Roman"/>
            <w:kern w:val="0"/>
            <w14:ligatures w14:val="none"/>
          </w:rPr>
          <w:t>POI</w:t>
        </w:r>
      </w:ins>
      <w:r w:rsidRPr="00262BD6">
        <w:rPr>
          <w:rFonts w:ascii="Times New Roman" w:eastAsia="Times New Roman" w:hAnsi="Times New Roman" w:cs="Times New Roman"/>
          <w:kern w:val="0"/>
          <w14:ligatures w14:val="none"/>
        </w:rPr>
        <w:t xml:space="preserve"> is a location about which information of general interest is available. A POI can be as simple as a set of coordinates and an identifier, or more complex such as a three-dimensional model of a building with names in various languages, information about open and closed hours, and a civic address.</w:t>
      </w:r>
      <w:commentRangeEnd w:id="34"/>
      <w:r w:rsidR="000355B3">
        <w:rPr>
          <w:rStyle w:val="CommentReference"/>
        </w:rPr>
        <w:commentReference w:id="34"/>
      </w:r>
    </w:p>
    <w:p w14:paraId="133FC9BC" w14:textId="77777777" w:rsidR="00262BD6" w:rsidRPr="00262BD6" w:rsidRDefault="00262BD6" w:rsidP="00262BD6">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262BD6">
        <w:rPr>
          <w:rFonts w:ascii="Times New Roman" w:eastAsia="Times New Roman" w:hAnsi="Times New Roman" w:cs="Times New Roman"/>
          <w:b/>
          <w:bCs/>
          <w:kern w:val="36"/>
          <w:sz w:val="48"/>
          <w:szCs w:val="48"/>
          <w14:ligatures w14:val="none"/>
        </w:rPr>
        <w:t>II.  Keywords</w:t>
      </w:r>
    </w:p>
    <w:p w14:paraId="112AF3D6" w14:textId="77777777" w:rsidR="00262BD6" w:rsidRPr="00262BD6" w:rsidRDefault="00262BD6" w:rsidP="00262BD6">
      <w:pPr>
        <w:spacing w:before="100" w:beforeAutospacing="1" w:after="100" w:afterAutospacing="1" w:line="240" w:lineRule="auto"/>
        <w:rPr>
          <w:rFonts w:ascii="Times New Roman" w:eastAsia="Times New Roman" w:hAnsi="Times New Roman" w:cs="Times New Roman"/>
          <w:kern w:val="0"/>
          <w14:ligatures w14:val="none"/>
        </w:rPr>
      </w:pPr>
      <w:r w:rsidRPr="00262BD6">
        <w:rPr>
          <w:rFonts w:ascii="Times New Roman" w:eastAsia="Times New Roman" w:hAnsi="Times New Roman" w:cs="Times New Roman"/>
          <w:kern w:val="0"/>
          <w14:ligatures w14:val="none"/>
        </w:rPr>
        <w:t>The following are keywords to be used by search engines and document catalogues.</w:t>
      </w:r>
    </w:p>
    <w:p w14:paraId="37D9179C" w14:textId="77777777" w:rsidR="00262BD6" w:rsidRPr="00262BD6" w:rsidRDefault="00262BD6" w:rsidP="00262BD6">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262BD6">
        <w:rPr>
          <w:rFonts w:ascii="Times New Roman" w:eastAsia="Times New Roman" w:hAnsi="Times New Roman" w:cs="Times New Roman"/>
          <w:kern w:val="0"/>
          <w14:ligatures w14:val="none"/>
        </w:rPr>
        <w:t>ogcdoc</w:t>
      </w:r>
      <w:proofErr w:type="spellEnd"/>
      <w:r w:rsidRPr="00262BD6">
        <w:rPr>
          <w:rFonts w:ascii="Times New Roman" w:eastAsia="Times New Roman" w:hAnsi="Times New Roman" w:cs="Times New Roman"/>
          <w:kern w:val="0"/>
          <w14:ligatures w14:val="none"/>
        </w:rPr>
        <w:t>, OGC document, Point of Interest, POI, Feature</w:t>
      </w:r>
    </w:p>
    <w:p w14:paraId="1E6B7E5C" w14:textId="77777777" w:rsidR="00262BD6" w:rsidRPr="00262BD6" w:rsidRDefault="00262BD6" w:rsidP="00262BD6">
      <w:pPr>
        <w:spacing w:after="0" w:line="240" w:lineRule="auto"/>
        <w:rPr>
          <w:rFonts w:ascii="Times New Roman" w:eastAsia="Times New Roman" w:hAnsi="Times New Roman" w:cs="Times New Roman"/>
          <w:kern w:val="0"/>
          <w14:ligatures w14:val="none"/>
        </w:rPr>
      </w:pPr>
    </w:p>
    <w:p w14:paraId="1CDB5C3A" w14:textId="77777777" w:rsidR="00262BD6" w:rsidRPr="00262BD6" w:rsidRDefault="00262BD6" w:rsidP="00262BD6">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262BD6">
        <w:rPr>
          <w:rFonts w:ascii="Times New Roman" w:eastAsia="Times New Roman" w:hAnsi="Times New Roman" w:cs="Times New Roman"/>
          <w:b/>
          <w:bCs/>
          <w:kern w:val="36"/>
          <w:sz w:val="48"/>
          <w:szCs w:val="48"/>
          <w14:ligatures w14:val="none"/>
        </w:rPr>
        <w:t>III.  Preface</w:t>
      </w:r>
    </w:p>
    <w:p w14:paraId="266DD784" w14:textId="77777777" w:rsidR="00262BD6" w:rsidRPr="00262BD6" w:rsidRDefault="00262BD6" w:rsidP="00262BD6">
      <w:pPr>
        <w:spacing w:before="100" w:beforeAutospacing="1" w:after="100" w:afterAutospacing="1" w:line="240" w:lineRule="auto"/>
        <w:rPr>
          <w:rFonts w:ascii="Times New Roman" w:eastAsia="Times New Roman" w:hAnsi="Times New Roman" w:cs="Times New Roman"/>
          <w:kern w:val="0"/>
          <w14:ligatures w14:val="none"/>
        </w:rPr>
      </w:pPr>
      <w:r w:rsidRPr="00262BD6">
        <w:rPr>
          <w:rFonts w:ascii="Times New Roman" w:eastAsia="Times New Roman" w:hAnsi="Times New Roman" w:cs="Times New Roman"/>
          <w:kern w:val="0"/>
          <w14:ligatures w14:val="none"/>
        </w:rPr>
        <w:t>Attention is drawn to the possibility that some of the elements of this document may be the subject of patent rights. The Open Geospatial Consortium shall not be held responsible for identifying any or all such patent rights.</w:t>
      </w:r>
    </w:p>
    <w:p w14:paraId="5EF1B081" w14:textId="77777777" w:rsidR="00262BD6" w:rsidRPr="00262BD6" w:rsidRDefault="00262BD6" w:rsidP="00262BD6">
      <w:pPr>
        <w:spacing w:before="100" w:beforeAutospacing="1" w:after="100" w:afterAutospacing="1" w:line="240" w:lineRule="auto"/>
        <w:rPr>
          <w:rFonts w:ascii="Times New Roman" w:eastAsia="Times New Roman" w:hAnsi="Times New Roman" w:cs="Times New Roman"/>
          <w:kern w:val="0"/>
          <w14:ligatures w14:val="none"/>
        </w:rPr>
      </w:pPr>
      <w:r w:rsidRPr="00262BD6">
        <w:rPr>
          <w:rFonts w:ascii="Times New Roman" w:eastAsia="Times New Roman" w:hAnsi="Times New Roman" w:cs="Times New Roman"/>
          <w:kern w:val="0"/>
          <w14:ligatures w14:val="none"/>
        </w:rPr>
        <w:t>Recipients of this document are requested to submit, with their comments, notification of any relevant patent claims or other intellectual property rights of which they may be aware that might be infringed by any implementation of the standard set forth in this document, and to provide supporting documentation.</w:t>
      </w:r>
    </w:p>
    <w:p w14:paraId="790D1EA0" w14:textId="77777777" w:rsidR="00262BD6" w:rsidRPr="00262BD6" w:rsidRDefault="00262BD6" w:rsidP="00262BD6">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262BD6">
        <w:rPr>
          <w:rFonts w:ascii="Times New Roman" w:eastAsia="Times New Roman" w:hAnsi="Times New Roman" w:cs="Times New Roman"/>
          <w:b/>
          <w:bCs/>
          <w:kern w:val="36"/>
          <w:sz w:val="48"/>
          <w:szCs w:val="48"/>
          <w14:ligatures w14:val="none"/>
        </w:rPr>
        <w:lastRenderedPageBreak/>
        <w:t>IV.  Security Considerations</w:t>
      </w:r>
    </w:p>
    <w:p w14:paraId="075CD132" w14:textId="2E2EA18D" w:rsidR="00262BD6" w:rsidRPr="00262BD6" w:rsidRDefault="00262BD6" w:rsidP="00262BD6">
      <w:pPr>
        <w:spacing w:before="100" w:beforeAutospacing="1" w:after="100" w:afterAutospacing="1" w:line="240" w:lineRule="auto"/>
        <w:rPr>
          <w:rFonts w:ascii="Times New Roman" w:eastAsia="Times New Roman" w:hAnsi="Times New Roman" w:cs="Times New Roman"/>
          <w:kern w:val="0"/>
          <w14:ligatures w14:val="none"/>
        </w:rPr>
      </w:pPr>
      <w:r w:rsidRPr="00262BD6">
        <w:rPr>
          <w:rFonts w:ascii="Times New Roman" w:eastAsia="Times New Roman" w:hAnsi="Times New Roman" w:cs="Times New Roman"/>
          <w:kern w:val="0"/>
          <w14:ligatures w14:val="none"/>
        </w:rPr>
        <w:t xml:space="preserve">The POI Conceptual </w:t>
      </w:r>
      <w:del w:id="37" w:author="Carl Reed" w:date="2024-02-23T10:31:00Z">
        <w:r w:rsidRPr="00262BD6" w:rsidDel="00135F55">
          <w:rPr>
            <w:rFonts w:ascii="Times New Roman" w:eastAsia="Times New Roman" w:hAnsi="Times New Roman" w:cs="Times New Roman"/>
            <w:kern w:val="0"/>
            <w14:ligatures w14:val="none"/>
          </w:rPr>
          <w:delText>m</w:delText>
        </w:r>
      </w:del>
      <w:ins w:id="38" w:author="Carl Reed" w:date="2024-02-23T10:31:00Z">
        <w:r w:rsidR="00135F55">
          <w:rPr>
            <w:rFonts w:ascii="Times New Roman" w:eastAsia="Times New Roman" w:hAnsi="Times New Roman" w:cs="Times New Roman"/>
            <w:kern w:val="0"/>
            <w14:ligatures w14:val="none"/>
          </w:rPr>
          <w:t>M</w:t>
        </w:r>
      </w:ins>
      <w:r w:rsidRPr="00262BD6">
        <w:rPr>
          <w:rFonts w:ascii="Times New Roman" w:eastAsia="Times New Roman" w:hAnsi="Times New Roman" w:cs="Times New Roman"/>
          <w:kern w:val="0"/>
          <w14:ligatures w14:val="none"/>
        </w:rPr>
        <w:t>odel defines a POI as a type of Feature. By building on the same Feature Model as other OGC Feature models, POI implementations inherit the security controls and vulnerabilities of their associated Feature Dataset. They are a Feature like any other.</w:t>
      </w:r>
    </w:p>
    <w:p w14:paraId="0ED22264" w14:textId="47BB2BAE" w:rsidR="00262BD6" w:rsidRPr="00262BD6" w:rsidRDefault="00262BD6" w:rsidP="00262BD6">
      <w:pPr>
        <w:spacing w:before="100" w:beforeAutospacing="1" w:after="100" w:afterAutospacing="1" w:line="240" w:lineRule="auto"/>
        <w:rPr>
          <w:rFonts w:ascii="Times New Roman" w:eastAsia="Times New Roman" w:hAnsi="Times New Roman" w:cs="Times New Roman"/>
          <w:kern w:val="0"/>
          <w14:ligatures w14:val="none"/>
        </w:rPr>
      </w:pPr>
      <w:r w:rsidRPr="00262BD6">
        <w:rPr>
          <w:rFonts w:ascii="Times New Roman" w:eastAsia="Times New Roman" w:hAnsi="Times New Roman" w:cs="Times New Roman"/>
          <w:kern w:val="0"/>
          <w14:ligatures w14:val="none"/>
        </w:rPr>
        <w:t xml:space="preserve">This document </w:t>
      </w:r>
      <w:del w:id="39" w:author="Carl Reed" w:date="2024-02-23T10:32:00Z">
        <w:r w:rsidRPr="00262BD6" w:rsidDel="00135F55">
          <w:rPr>
            <w:rFonts w:ascii="Times New Roman" w:eastAsia="Times New Roman" w:hAnsi="Times New Roman" w:cs="Times New Roman"/>
            <w:kern w:val="0"/>
            <w14:ligatures w14:val="none"/>
          </w:rPr>
          <w:delText xml:space="preserve">is </w:delText>
        </w:r>
      </w:del>
      <w:ins w:id="40" w:author="Carl Reed" w:date="2024-02-23T10:32:00Z">
        <w:r w:rsidR="00135F55">
          <w:rPr>
            <w:rFonts w:ascii="Times New Roman" w:eastAsia="Times New Roman" w:hAnsi="Times New Roman" w:cs="Times New Roman"/>
            <w:kern w:val="0"/>
            <w14:ligatures w14:val="none"/>
          </w:rPr>
          <w:t>defines</w:t>
        </w:r>
        <w:r w:rsidR="00135F55" w:rsidRPr="00262BD6">
          <w:rPr>
            <w:rFonts w:ascii="Times New Roman" w:eastAsia="Times New Roman" w:hAnsi="Times New Roman" w:cs="Times New Roman"/>
            <w:kern w:val="0"/>
            <w14:ligatures w14:val="none"/>
          </w:rPr>
          <w:t xml:space="preserve"> </w:t>
        </w:r>
      </w:ins>
      <w:r w:rsidRPr="00262BD6">
        <w:rPr>
          <w:rFonts w:ascii="Times New Roman" w:eastAsia="Times New Roman" w:hAnsi="Times New Roman" w:cs="Times New Roman"/>
          <w:kern w:val="0"/>
          <w14:ligatures w14:val="none"/>
        </w:rPr>
        <w:t xml:space="preserve">a </w:t>
      </w:r>
      <w:ins w:id="41" w:author="Carl Reed" w:date="2024-02-23T10:32:00Z">
        <w:r w:rsidR="00135F55" w:rsidRPr="00262BD6">
          <w:rPr>
            <w:rFonts w:ascii="Times New Roman" w:eastAsia="Times New Roman" w:hAnsi="Times New Roman" w:cs="Times New Roman"/>
            <w:kern w:val="0"/>
            <w14:ligatures w14:val="none"/>
          </w:rPr>
          <w:t xml:space="preserve">Conceptual Model </w:t>
        </w:r>
      </w:ins>
      <w:r w:rsidRPr="00262BD6">
        <w:rPr>
          <w:rFonts w:ascii="Times New Roman" w:eastAsia="Times New Roman" w:hAnsi="Times New Roman" w:cs="Times New Roman"/>
          <w:kern w:val="0"/>
          <w14:ligatures w14:val="none"/>
        </w:rPr>
        <w:t xml:space="preserve">Standard </w:t>
      </w:r>
      <w:del w:id="42" w:author="Carl Reed" w:date="2024-02-23T10:32:00Z">
        <w:r w:rsidRPr="00262BD6" w:rsidDel="00135F55">
          <w:rPr>
            <w:rFonts w:ascii="Times New Roman" w:eastAsia="Times New Roman" w:hAnsi="Times New Roman" w:cs="Times New Roman"/>
            <w:kern w:val="0"/>
            <w14:ligatures w14:val="none"/>
          </w:rPr>
          <w:delText>for a Conceptual Model</w:delText>
        </w:r>
      </w:del>
      <w:r w:rsidRPr="00262BD6">
        <w:rPr>
          <w:rFonts w:ascii="Times New Roman" w:eastAsia="Times New Roman" w:hAnsi="Times New Roman" w:cs="Times New Roman"/>
          <w:kern w:val="0"/>
          <w14:ligatures w14:val="none"/>
        </w:rPr>
        <w:t xml:space="preserve">. Implementations of this </w:t>
      </w:r>
      <w:del w:id="43" w:author="Carl Reed" w:date="2024-02-23T10:31:00Z">
        <w:r w:rsidRPr="00262BD6" w:rsidDel="00135F55">
          <w:rPr>
            <w:rFonts w:ascii="Times New Roman" w:eastAsia="Times New Roman" w:hAnsi="Times New Roman" w:cs="Times New Roman"/>
            <w:kern w:val="0"/>
            <w14:ligatures w14:val="none"/>
          </w:rPr>
          <w:delText>Standad</w:delText>
        </w:r>
      </w:del>
      <w:ins w:id="44" w:author="Carl Reed" w:date="2024-02-23T10:31:00Z">
        <w:r w:rsidR="00135F55" w:rsidRPr="00262BD6">
          <w:rPr>
            <w:rFonts w:ascii="Times New Roman" w:eastAsia="Times New Roman" w:hAnsi="Times New Roman" w:cs="Times New Roman"/>
            <w:kern w:val="0"/>
            <w14:ligatures w14:val="none"/>
          </w:rPr>
          <w:t>Standard</w:t>
        </w:r>
      </w:ins>
      <w:r w:rsidRPr="00262BD6">
        <w:rPr>
          <w:rFonts w:ascii="Times New Roman" w:eastAsia="Times New Roman" w:hAnsi="Times New Roman" w:cs="Times New Roman"/>
          <w:kern w:val="0"/>
          <w14:ligatures w14:val="none"/>
        </w:rPr>
        <w:t xml:space="preserve"> (Implementation </w:t>
      </w:r>
      <w:del w:id="45" w:author="Carl Reed" w:date="2024-02-23T10:32:00Z">
        <w:r w:rsidRPr="00262BD6" w:rsidDel="00135F55">
          <w:rPr>
            <w:rFonts w:ascii="Times New Roman" w:eastAsia="Times New Roman" w:hAnsi="Times New Roman" w:cs="Times New Roman"/>
            <w:kern w:val="0"/>
            <w14:ligatures w14:val="none"/>
          </w:rPr>
          <w:delText>Specifications</w:delText>
        </w:r>
      </w:del>
      <w:ins w:id="46" w:author="Carl Reed" w:date="2024-02-23T10:32:00Z">
        <w:r w:rsidR="00135F55">
          <w:rPr>
            <w:rFonts w:ascii="Times New Roman" w:eastAsia="Times New Roman" w:hAnsi="Times New Roman" w:cs="Times New Roman"/>
            <w:kern w:val="0"/>
            <w14:ligatures w14:val="none"/>
          </w:rPr>
          <w:t>Standard</w:t>
        </w:r>
      </w:ins>
      <w:r w:rsidRPr="00262BD6">
        <w:rPr>
          <w:rFonts w:ascii="Times New Roman" w:eastAsia="Times New Roman" w:hAnsi="Times New Roman" w:cs="Times New Roman"/>
          <w:kern w:val="0"/>
          <w14:ligatures w14:val="none"/>
        </w:rPr>
        <w:t xml:space="preserve">) are free to add additional details and content necessary to enable implementation-specific security controls. </w:t>
      </w:r>
      <w:proofErr w:type="gramStart"/>
      <w:r w:rsidRPr="00262BD6">
        <w:rPr>
          <w:rFonts w:ascii="Times New Roman" w:eastAsia="Times New Roman" w:hAnsi="Times New Roman" w:cs="Times New Roman"/>
          <w:kern w:val="0"/>
          <w14:ligatures w14:val="none"/>
        </w:rPr>
        <w:t>In the event that</w:t>
      </w:r>
      <w:proofErr w:type="gramEnd"/>
      <w:r w:rsidRPr="00262BD6">
        <w:rPr>
          <w:rFonts w:ascii="Times New Roman" w:eastAsia="Times New Roman" w:hAnsi="Times New Roman" w:cs="Times New Roman"/>
          <w:kern w:val="0"/>
          <w14:ligatures w14:val="none"/>
        </w:rPr>
        <w:t xml:space="preserve"> anything in this Standard prevents implementation of needed controls, implementors are requested to notify the POI Standards Working Group</w:t>
      </w:r>
      <w:ins w:id="47" w:author="Carl Reed" w:date="2024-02-23T10:32:00Z">
        <w:r w:rsidR="00135F55">
          <w:rPr>
            <w:rFonts w:ascii="Times New Roman" w:eastAsia="Times New Roman" w:hAnsi="Times New Roman" w:cs="Times New Roman"/>
            <w:kern w:val="0"/>
            <w14:ligatures w14:val="none"/>
          </w:rPr>
          <w:t xml:space="preserve"> (SWG)</w:t>
        </w:r>
      </w:ins>
      <w:r w:rsidRPr="00262BD6">
        <w:rPr>
          <w:rFonts w:ascii="Times New Roman" w:eastAsia="Times New Roman" w:hAnsi="Times New Roman" w:cs="Times New Roman"/>
          <w:kern w:val="0"/>
          <w14:ligatures w14:val="none"/>
        </w:rPr>
        <w:t xml:space="preserve"> and help devise a solution.</w:t>
      </w:r>
    </w:p>
    <w:p w14:paraId="2E7E04C9" w14:textId="77777777" w:rsidR="00262BD6" w:rsidRPr="00262BD6" w:rsidRDefault="00262BD6" w:rsidP="00262BD6">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262BD6">
        <w:rPr>
          <w:rFonts w:ascii="Times New Roman" w:eastAsia="Times New Roman" w:hAnsi="Times New Roman" w:cs="Times New Roman"/>
          <w:b/>
          <w:bCs/>
          <w:kern w:val="36"/>
          <w:sz w:val="48"/>
          <w:szCs w:val="48"/>
          <w14:ligatures w14:val="none"/>
        </w:rPr>
        <w:t>V.  Submitting Organizations</w:t>
      </w:r>
    </w:p>
    <w:p w14:paraId="338A5E2C" w14:textId="77777777" w:rsidR="00262BD6" w:rsidRPr="00262BD6" w:rsidRDefault="00262BD6" w:rsidP="00262BD6">
      <w:pPr>
        <w:spacing w:before="100" w:beforeAutospacing="1" w:after="100" w:afterAutospacing="1" w:line="240" w:lineRule="auto"/>
        <w:rPr>
          <w:rFonts w:ascii="Times New Roman" w:eastAsia="Times New Roman" w:hAnsi="Times New Roman" w:cs="Times New Roman"/>
          <w:kern w:val="0"/>
          <w14:ligatures w14:val="none"/>
        </w:rPr>
      </w:pPr>
      <w:r w:rsidRPr="00262BD6">
        <w:rPr>
          <w:rFonts w:ascii="Times New Roman" w:eastAsia="Times New Roman" w:hAnsi="Times New Roman" w:cs="Times New Roman"/>
          <w:kern w:val="0"/>
          <w14:ligatures w14:val="none"/>
        </w:rPr>
        <w:t>The following organizations submitted this Document to the Open Geospatial Consortium (OGC):</w:t>
      </w:r>
    </w:p>
    <w:p w14:paraId="5E4B9EF1" w14:textId="77777777" w:rsidR="00262BD6" w:rsidRPr="00262BD6" w:rsidRDefault="00262BD6" w:rsidP="00262BD6">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262BD6">
        <w:rPr>
          <w:rFonts w:ascii="Times New Roman" w:eastAsia="Times New Roman" w:hAnsi="Times New Roman" w:cs="Times New Roman"/>
          <w:kern w:val="0"/>
          <w14:ligatures w14:val="none"/>
        </w:rPr>
        <w:t>Digital Flanders</w:t>
      </w:r>
    </w:p>
    <w:p w14:paraId="161D5F0B" w14:textId="77777777" w:rsidR="00262BD6" w:rsidRPr="00262BD6" w:rsidRDefault="00262BD6" w:rsidP="00262BD6">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262BD6">
        <w:rPr>
          <w:rFonts w:ascii="Times New Roman" w:eastAsia="Times New Roman" w:hAnsi="Times New Roman" w:cs="Times New Roman"/>
          <w:kern w:val="0"/>
          <w14:ligatures w14:val="none"/>
        </w:rPr>
        <w:t>Google</w:t>
      </w:r>
    </w:p>
    <w:p w14:paraId="7FD3D427" w14:textId="77777777" w:rsidR="00262BD6" w:rsidRPr="00262BD6" w:rsidRDefault="00262BD6" w:rsidP="00262BD6">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262BD6">
        <w:rPr>
          <w:rFonts w:ascii="Times New Roman" w:eastAsia="Times New Roman" w:hAnsi="Times New Roman" w:cs="Times New Roman"/>
          <w:kern w:val="0"/>
          <w14:ligatures w14:val="none"/>
        </w:rPr>
        <w:t>HeazelTech</w:t>
      </w:r>
      <w:proofErr w:type="spellEnd"/>
    </w:p>
    <w:p w14:paraId="7C7ECDFB" w14:textId="77777777" w:rsidR="00262BD6" w:rsidRPr="00262BD6" w:rsidRDefault="00262BD6" w:rsidP="00262BD6">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262BD6">
        <w:rPr>
          <w:rFonts w:ascii="Times New Roman" w:eastAsia="Times New Roman" w:hAnsi="Times New Roman" w:cs="Times New Roman"/>
          <w:kern w:val="0"/>
          <w14:ligatures w14:val="none"/>
        </w:rPr>
        <w:t>Pangaea Innovations</w:t>
      </w:r>
    </w:p>
    <w:p w14:paraId="27B11317" w14:textId="77777777" w:rsidR="00262BD6" w:rsidRPr="00262BD6" w:rsidRDefault="00262BD6" w:rsidP="00262BD6">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262BD6">
        <w:rPr>
          <w:rFonts w:ascii="Times New Roman" w:eastAsia="Times New Roman" w:hAnsi="Times New Roman" w:cs="Times New Roman"/>
          <w:kern w:val="0"/>
          <w14:ligatures w14:val="none"/>
        </w:rPr>
        <w:t>PEREY Research Consulting</w:t>
      </w:r>
    </w:p>
    <w:p w14:paraId="4F362B67" w14:textId="77777777" w:rsidR="00262BD6" w:rsidRPr="00262BD6" w:rsidRDefault="00262BD6" w:rsidP="00262BD6">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262BD6">
        <w:rPr>
          <w:rFonts w:ascii="Times New Roman" w:eastAsia="Times New Roman" w:hAnsi="Times New Roman" w:cs="Times New Roman"/>
          <w:kern w:val="0"/>
          <w14:ligatures w14:val="none"/>
        </w:rPr>
        <w:t>US Army Geospatial Center</w:t>
      </w:r>
    </w:p>
    <w:p w14:paraId="6C2BE449" w14:textId="77777777" w:rsidR="00262BD6" w:rsidRPr="00262BD6" w:rsidRDefault="00262BD6" w:rsidP="00262BD6">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262BD6">
        <w:rPr>
          <w:rFonts w:ascii="Times New Roman" w:eastAsia="Times New Roman" w:hAnsi="Times New Roman" w:cs="Times New Roman"/>
          <w:b/>
          <w:bCs/>
          <w:kern w:val="36"/>
          <w:sz w:val="48"/>
          <w:szCs w:val="48"/>
          <w14:ligatures w14:val="none"/>
        </w:rPr>
        <w:t>1.  Scope</w:t>
      </w:r>
    </w:p>
    <w:p w14:paraId="6AE1A480" w14:textId="4261D05A" w:rsidR="00262BD6" w:rsidRPr="00262BD6" w:rsidRDefault="00262BD6" w:rsidP="00262BD6">
      <w:pPr>
        <w:spacing w:before="100" w:beforeAutospacing="1" w:after="100" w:afterAutospacing="1" w:line="240" w:lineRule="auto"/>
        <w:rPr>
          <w:rFonts w:ascii="Times New Roman" w:eastAsia="Times New Roman" w:hAnsi="Times New Roman" w:cs="Times New Roman"/>
          <w:kern w:val="0"/>
          <w14:ligatures w14:val="none"/>
        </w:rPr>
      </w:pPr>
      <w:r w:rsidRPr="00262BD6">
        <w:rPr>
          <w:rFonts w:ascii="Times New Roman" w:eastAsia="Times New Roman" w:hAnsi="Times New Roman" w:cs="Times New Roman"/>
          <w:kern w:val="0"/>
          <w14:ligatures w14:val="none"/>
        </w:rPr>
        <w:t>Th</w:t>
      </w:r>
      <w:ins w:id="48" w:author="Carl Reed" w:date="2024-02-23T10:35:00Z">
        <w:r w:rsidR="00135F55">
          <w:rPr>
            <w:rFonts w:ascii="Times New Roman" w:eastAsia="Times New Roman" w:hAnsi="Times New Roman" w:cs="Times New Roman"/>
            <w:kern w:val="0"/>
            <w14:ligatures w14:val="none"/>
          </w:rPr>
          <w:t xml:space="preserve">e OGC Points of Interest Conceptual Model </w:t>
        </w:r>
      </w:ins>
      <w:ins w:id="49" w:author="Carl Reed" w:date="2024-02-23T10:36:00Z">
        <w:r w:rsidR="00135F55">
          <w:rPr>
            <w:rFonts w:ascii="Times New Roman" w:eastAsia="Times New Roman" w:hAnsi="Times New Roman" w:cs="Times New Roman"/>
            <w:kern w:val="0"/>
            <w14:ligatures w14:val="none"/>
          </w:rPr>
          <w:t>Standard</w:t>
        </w:r>
      </w:ins>
      <w:del w:id="50" w:author="Carl Reed" w:date="2024-02-23T10:35:00Z">
        <w:r w:rsidRPr="00262BD6" w:rsidDel="00135F55">
          <w:rPr>
            <w:rFonts w:ascii="Times New Roman" w:eastAsia="Times New Roman" w:hAnsi="Times New Roman" w:cs="Times New Roman"/>
            <w:kern w:val="0"/>
            <w14:ligatures w14:val="none"/>
          </w:rPr>
          <w:delText>is</w:delText>
        </w:r>
      </w:del>
      <w:r w:rsidRPr="00262BD6">
        <w:rPr>
          <w:rFonts w:ascii="Times New Roman" w:eastAsia="Times New Roman" w:hAnsi="Times New Roman" w:cs="Times New Roman"/>
          <w:kern w:val="0"/>
          <w14:ligatures w14:val="none"/>
        </w:rPr>
        <w:t xml:space="preserve"> </w:t>
      </w:r>
      <w:ins w:id="51" w:author="Carl Reed" w:date="2024-02-23T10:36:00Z">
        <w:r w:rsidR="00135F55">
          <w:rPr>
            <w:rFonts w:ascii="Times New Roman" w:eastAsia="Times New Roman" w:hAnsi="Times New Roman" w:cs="Times New Roman"/>
            <w:kern w:val="0"/>
            <w14:ligatures w14:val="none"/>
          </w:rPr>
          <w:t xml:space="preserve">(this </w:t>
        </w:r>
      </w:ins>
      <w:r w:rsidRPr="00262BD6">
        <w:rPr>
          <w:rFonts w:ascii="Times New Roman" w:eastAsia="Times New Roman" w:hAnsi="Times New Roman" w:cs="Times New Roman"/>
          <w:kern w:val="0"/>
          <w14:ligatures w14:val="none"/>
        </w:rPr>
        <w:t>document</w:t>
      </w:r>
      <w:ins w:id="52" w:author="Carl Reed" w:date="2024-02-23T10:36:00Z">
        <w:r w:rsidR="00135F55">
          <w:rPr>
            <w:rFonts w:ascii="Times New Roman" w:eastAsia="Times New Roman" w:hAnsi="Times New Roman" w:cs="Times New Roman"/>
            <w:kern w:val="0"/>
            <w14:ligatures w14:val="none"/>
          </w:rPr>
          <w:t>)</w:t>
        </w:r>
      </w:ins>
      <w:r w:rsidRPr="00262BD6">
        <w:rPr>
          <w:rFonts w:ascii="Times New Roman" w:eastAsia="Times New Roman" w:hAnsi="Times New Roman" w:cs="Times New Roman"/>
          <w:kern w:val="0"/>
          <w14:ligatures w14:val="none"/>
        </w:rPr>
        <w:t xml:space="preserve"> describes a conceptual model for representing information about points of interest (POI).</w:t>
      </w:r>
    </w:p>
    <w:p w14:paraId="6D70B690" w14:textId="77777777" w:rsidR="00262BD6" w:rsidRPr="00262BD6" w:rsidRDefault="00262BD6" w:rsidP="00262BD6">
      <w:pPr>
        <w:spacing w:before="100" w:beforeAutospacing="1" w:after="100" w:afterAutospacing="1" w:line="240" w:lineRule="auto"/>
        <w:rPr>
          <w:rFonts w:ascii="Times New Roman" w:eastAsia="Times New Roman" w:hAnsi="Times New Roman" w:cs="Times New Roman"/>
          <w:kern w:val="0"/>
          <w14:ligatures w14:val="none"/>
        </w:rPr>
      </w:pPr>
      <w:commentRangeStart w:id="53"/>
      <w:commentRangeStart w:id="54"/>
      <w:r w:rsidRPr="00262BD6">
        <w:rPr>
          <w:rFonts w:ascii="Times New Roman" w:eastAsia="Times New Roman" w:hAnsi="Times New Roman" w:cs="Times New Roman"/>
          <w:kern w:val="0"/>
          <w14:ligatures w14:val="none"/>
        </w:rPr>
        <w:t>In the broadest terms, a “point of interest” is a location about which information of general interest is available. A POI can be as simple as a set of coordinates and an identifier, or more complex such as a three-dimensional model of a building with names in various languages, information about open and closed hours, and a civic address.</w:t>
      </w:r>
      <w:commentRangeEnd w:id="53"/>
      <w:r w:rsidR="00135F55">
        <w:rPr>
          <w:rStyle w:val="CommentReference"/>
        </w:rPr>
        <w:commentReference w:id="53"/>
      </w:r>
      <w:commentRangeEnd w:id="54"/>
      <w:r w:rsidR="004E097C">
        <w:rPr>
          <w:rStyle w:val="CommentReference"/>
        </w:rPr>
        <w:commentReference w:id="54"/>
      </w:r>
    </w:p>
    <w:p w14:paraId="18189A17" w14:textId="77777777" w:rsidR="00262BD6" w:rsidRPr="00262BD6" w:rsidRDefault="00262BD6" w:rsidP="00262BD6">
      <w:pPr>
        <w:spacing w:before="100" w:beforeAutospacing="1" w:after="100" w:afterAutospacing="1" w:line="240" w:lineRule="auto"/>
        <w:rPr>
          <w:rFonts w:ascii="Times New Roman" w:eastAsia="Times New Roman" w:hAnsi="Times New Roman" w:cs="Times New Roman"/>
          <w:kern w:val="0"/>
          <w14:ligatures w14:val="none"/>
        </w:rPr>
      </w:pPr>
      <w:r w:rsidRPr="00262BD6">
        <w:rPr>
          <w:rFonts w:ascii="Times New Roman" w:eastAsia="Times New Roman" w:hAnsi="Times New Roman" w:cs="Times New Roman"/>
          <w:kern w:val="0"/>
          <w14:ligatures w14:val="none"/>
        </w:rPr>
        <w:t>POI data has many uses including navigation systems, mapping, geocaching, location-based social networking games, and augmented reality browsers.</w:t>
      </w:r>
    </w:p>
    <w:p w14:paraId="02DC2DDD" w14:textId="0CCA7F68" w:rsidR="00262BD6" w:rsidRPr="00262BD6" w:rsidRDefault="00262BD6" w:rsidP="00262BD6">
      <w:pPr>
        <w:spacing w:before="100" w:beforeAutospacing="1" w:after="100" w:afterAutospacing="1" w:line="240" w:lineRule="auto"/>
        <w:rPr>
          <w:rFonts w:ascii="Times New Roman" w:eastAsia="Times New Roman" w:hAnsi="Times New Roman" w:cs="Times New Roman"/>
          <w:kern w:val="0"/>
          <w14:ligatures w14:val="none"/>
        </w:rPr>
      </w:pPr>
      <w:r w:rsidRPr="00262BD6">
        <w:rPr>
          <w:rFonts w:ascii="Times New Roman" w:eastAsia="Times New Roman" w:hAnsi="Times New Roman" w:cs="Times New Roman"/>
          <w:kern w:val="0"/>
          <w14:ligatures w14:val="none"/>
        </w:rPr>
        <w:t xml:space="preserve">POI data has traditionally been exchanged in proprietary formats by various transport mechanisms. This </w:t>
      </w:r>
      <w:del w:id="55" w:author="Carl Reed" w:date="2024-02-23T10:37:00Z">
        <w:r w:rsidRPr="00262BD6" w:rsidDel="00135F55">
          <w:rPr>
            <w:rFonts w:ascii="Times New Roman" w:eastAsia="Times New Roman" w:hAnsi="Times New Roman" w:cs="Times New Roman"/>
            <w:kern w:val="0"/>
            <w14:ligatures w14:val="none"/>
          </w:rPr>
          <w:delText xml:space="preserve">specification </w:delText>
        </w:r>
      </w:del>
      <w:ins w:id="56" w:author="Carl Reed" w:date="2024-02-23T10:37:00Z">
        <w:r w:rsidR="00135F55">
          <w:rPr>
            <w:rFonts w:ascii="Times New Roman" w:eastAsia="Times New Roman" w:hAnsi="Times New Roman" w:cs="Times New Roman"/>
            <w:kern w:val="0"/>
            <w14:ligatures w14:val="none"/>
          </w:rPr>
          <w:t>document</w:t>
        </w:r>
        <w:r w:rsidR="00135F55" w:rsidRPr="00262BD6">
          <w:rPr>
            <w:rFonts w:ascii="Times New Roman" w:eastAsia="Times New Roman" w:hAnsi="Times New Roman" w:cs="Times New Roman"/>
            <w:kern w:val="0"/>
            <w14:ligatures w14:val="none"/>
          </w:rPr>
          <w:t xml:space="preserve"> </w:t>
        </w:r>
      </w:ins>
      <w:r w:rsidRPr="00262BD6">
        <w:rPr>
          <w:rFonts w:ascii="Times New Roman" w:eastAsia="Times New Roman" w:hAnsi="Times New Roman" w:cs="Times New Roman"/>
          <w:kern w:val="0"/>
          <w14:ligatures w14:val="none"/>
        </w:rPr>
        <w:t>defines a flexible, lightweight, extensible POI data model. This will enable content publishers to effectively describe and efficiently serve and exchange POI data.</w:t>
      </w:r>
    </w:p>
    <w:p w14:paraId="53D83207" w14:textId="7972953B" w:rsidR="00262BD6" w:rsidRPr="00262BD6" w:rsidRDefault="00262BD6" w:rsidP="00262BD6">
      <w:pPr>
        <w:spacing w:before="100" w:beforeAutospacing="1" w:after="100" w:afterAutospacing="1" w:line="240" w:lineRule="auto"/>
        <w:rPr>
          <w:rFonts w:ascii="Times New Roman" w:eastAsia="Times New Roman" w:hAnsi="Times New Roman" w:cs="Times New Roman"/>
          <w:kern w:val="0"/>
          <w14:ligatures w14:val="none"/>
        </w:rPr>
      </w:pPr>
      <w:r w:rsidRPr="00262BD6">
        <w:rPr>
          <w:rFonts w:ascii="Times New Roman" w:eastAsia="Times New Roman" w:hAnsi="Times New Roman" w:cs="Times New Roman"/>
          <w:kern w:val="0"/>
          <w14:ligatures w14:val="none"/>
        </w:rPr>
        <w:lastRenderedPageBreak/>
        <w:t>To achieve these goals, this document describes a generic data model that may be instantiated in a variety of serializations, including XML, JSON</w:t>
      </w:r>
      <w:ins w:id="57" w:author="Carl Reed" w:date="2024-02-23T10:37:00Z">
        <w:r w:rsidR="00135F55">
          <w:rPr>
            <w:rFonts w:ascii="Times New Roman" w:eastAsia="Times New Roman" w:hAnsi="Times New Roman" w:cs="Times New Roman"/>
            <w:kern w:val="0"/>
            <w14:ligatures w14:val="none"/>
          </w:rPr>
          <w:t>,</w:t>
        </w:r>
      </w:ins>
      <w:r w:rsidRPr="00262BD6">
        <w:rPr>
          <w:rFonts w:ascii="Times New Roman" w:eastAsia="Times New Roman" w:hAnsi="Times New Roman" w:cs="Times New Roman"/>
          <w:kern w:val="0"/>
          <w14:ligatures w14:val="none"/>
        </w:rPr>
        <w:t xml:space="preserve"> and RDF. The data model is designed to be extended with POI information specific to the geospatial data it represents.</w:t>
      </w:r>
    </w:p>
    <w:p w14:paraId="28041FF9" w14:textId="77777777" w:rsidR="00262BD6" w:rsidRPr="00262BD6" w:rsidRDefault="00262BD6" w:rsidP="00262BD6">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262BD6">
        <w:rPr>
          <w:rFonts w:ascii="Times New Roman" w:eastAsia="Times New Roman" w:hAnsi="Times New Roman" w:cs="Times New Roman"/>
          <w:b/>
          <w:bCs/>
          <w:kern w:val="36"/>
          <w:sz w:val="48"/>
          <w:szCs w:val="48"/>
          <w14:ligatures w14:val="none"/>
        </w:rPr>
        <w:t>2.  Conformance</w:t>
      </w:r>
    </w:p>
    <w:p w14:paraId="414B4D60" w14:textId="6E1E36EC" w:rsidR="00262BD6" w:rsidRPr="00262BD6" w:rsidRDefault="00262BD6" w:rsidP="00262BD6">
      <w:pPr>
        <w:spacing w:before="100" w:beforeAutospacing="1" w:after="100" w:afterAutospacing="1" w:line="240" w:lineRule="auto"/>
        <w:rPr>
          <w:rFonts w:ascii="Times New Roman" w:eastAsia="Times New Roman" w:hAnsi="Times New Roman" w:cs="Times New Roman"/>
          <w:kern w:val="0"/>
          <w14:ligatures w14:val="none"/>
        </w:rPr>
      </w:pPr>
      <w:r w:rsidRPr="00262BD6">
        <w:rPr>
          <w:rFonts w:ascii="Times New Roman" w:eastAsia="Times New Roman" w:hAnsi="Times New Roman" w:cs="Times New Roman"/>
          <w:kern w:val="0"/>
          <w14:ligatures w14:val="none"/>
        </w:rPr>
        <w:t xml:space="preserve">This </w:t>
      </w:r>
      <w:del w:id="58" w:author="Carl Reed" w:date="2024-02-23T10:37:00Z">
        <w:r w:rsidRPr="00262BD6" w:rsidDel="00135F55">
          <w:rPr>
            <w:rFonts w:ascii="Times New Roman" w:eastAsia="Times New Roman" w:hAnsi="Times New Roman" w:cs="Times New Roman"/>
            <w:kern w:val="0"/>
            <w14:ligatures w14:val="none"/>
          </w:rPr>
          <w:delText>s</w:delText>
        </w:r>
      </w:del>
      <w:ins w:id="59" w:author="Carl Reed" w:date="2024-02-23T10:37:00Z">
        <w:r w:rsidR="00135F55">
          <w:rPr>
            <w:rFonts w:ascii="Times New Roman" w:eastAsia="Times New Roman" w:hAnsi="Times New Roman" w:cs="Times New Roman"/>
            <w:kern w:val="0"/>
            <w14:ligatures w14:val="none"/>
          </w:rPr>
          <w:t>S</w:t>
        </w:r>
      </w:ins>
      <w:r w:rsidRPr="00262BD6">
        <w:rPr>
          <w:rFonts w:ascii="Times New Roman" w:eastAsia="Times New Roman" w:hAnsi="Times New Roman" w:cs="Times New Roman"/>
          <w:kern w:val="0"/>
          <w14:ligatures w14:val="none"/>
        </w:rPr>
        <w:t xml:space="preserve">tandard defines a </w:t>
      </w:r>
      <w:hyperlink r:id="rId48" w:anchor="conceptual-model-definition" w:history="1">
        <w:r w:rsidRPr="00262BD6">
          <w:rPr>
            <w:rFonts w:ascii="Times New Roman" w:eastAsia="Times New Roman" w:hAnsi="Times New Roman" w:cs="Times New Roman"/>
            <w:color w:val="0000FF"/>
            <w:kern w:val="0"/>
            <w:u w:val="single"/>
            <w14:ligatures w14:val="none"/>
          </w:rPr>
          <w:t>Conceptual Model</w:t>
        </w:r>
      </w:hyperlink>
      <w:r w:rsidRPr="00262BD6">
        <w:rPr>
          <w:rFonts w:ascii="Times New Roman" w:eastAsia="Times New Roman" w:hAnsi="Times New Roman" w:cs="Times New Roman"/>
          <w:kern w:val="0"/>
          <w14:ligatures w14:val="none"/>
        </w:rPr>
        <w:t xml:space="preserve"> which is independent of any encoding or formatting techniques. The </w:t>
      </w:r>
      <w:hyperlink r:id="rId49" w:anchor="standardization-target-definition" w:history="1">
        <w:r w:rsidRPr="00262BD6">
          <w:rPr>
            <w:rFonts w:ascii="Times New Roman" w:eastAsia="Times New Roman" w:hAnsi="Times New Roman" w:cs="Times New Roman"/>
            <w:color w:val="0000FF"/>
            <w:kern w:val="0"/>
            <w:u w:val="single"/>
            <w14:ligatures w14:val="none"/>
          </w:rPr>
          <w:t>Standardization Target</w:t>
        </w:r>
      </w:hyperlink>
      <w:r w:rsidRPr="00262BD6">
        <w:rPr>
          <w:rFonts w:ascii="Times New Roman" w:eastAsia="Times New Roman" w:hAnsi="Times New Roman" w:cs="Times New Roman"/>
          <w:kern w:val="0"/>
          <w14:ligatures w14:val="none"/>
        </w:rPr>
        <w:t xml:space="preserve"> for this </w:t>
      </w:r>
      <w:del w:id="60" w:author="Carl Reed" w:date="2024-02-23T10:37:00Z">
        <w:r w:rsidRPr="00262BD6" w:rsidDel="00135F55">
          <w:rPr>
            <w:rFonts w:ascii="Times New Roman" w:eastAsia="Times New Roman" w:hAnsi="Times New Roman" w:cs="Times New Roman"/>
            <w:kern w:val="0"/>
            <w14:ligatures w14:val="none"/>
          </w:rPr>
          <w:delText>s</w:delText>
        </w:r>
      </w:del>
      <w:ins w:id="61" w:author="Carl Reed" w:date="2024-02-23T10:37:00Z">
        <w:r w:rsidR="00135F55">
          <w:rPr>
            <w:rFonts w:ascii="Times New Roman" w:eastAsia="Times New Roman" w:hAnsi="Times New Roman" w:cs="Times New Roman"/>
            <w:kern w:val="0"/>
            <w14:ligatures w14:val="none"/>
          </w:rPr>
          <w:t>S</w:t>
        </w:r>
      </w:ins>
      <w:r w:rsidRPr="00262BD6">
        <w:rPr>
          <w:rFonts w:ascii="Times New Roman" w:eastAsia="Times New Roman" w:hAnsi="Times New Roman" w:cs="Times New Roman"/>
          <w:kern w:val="0"/>
          <w14:ligatures w14:val="none"/>
        </w:rPr>
        <w:t xml:space="preserve">tandard is technology-specific POI </w:t>
      </w:r>
      <w:del w:id="62" w:author="Carl Reed" w:date="2024-02-23T10:38:00Z">
        <w:r w:rsidRPr="00262BD6" w:rsidDel="00135F55">
          <w:rPr>
            <w:rFonts w:ascii="Times New Roman" w:eastAsia="Times New Roman" w:hAnsi="Times New Roman" w:cs="Times New Roman"/>
            <w:kern w:val="0"/>
            <w14:ligatures w14:val="none"/>
          </w:rPr>
          <w:fldChar w:fldCharType="begin"/>
        </w:r>
        <w:r w:rsidRPr="00262BD6" w:rsidDel="00135F55">
          <w:rPr>
            <w:rFonts w:ascii="Times New Roman" w:eastAsia="Times New Roman" w:hAnsi="Times New Roman" w:cs="Times New Roman"/>
            <w:kern w:val="0"/>
            <w14:ligatures w14:val="none"/>
          </w:rPr>
          <w:delInstrText>HYPERLINK "file:///C:\\Users\\there\\Downloads\\21-049.html" \l "implementation-specification-definition"</w:delInstrText>
        </w:r>
        <w:r w:rsidRPr="00262BD6" w:rsidDel="00135F55">
          <w:rPr>
            <w:rFonts w:ascii="Times New Roman" w:eastAsia="Times New Roman" w:hAnsi="Times New Roman" w:cs="Times New Roman"/>
            <w:kern w:val="0"/>
            <w14:ligatures w14:val="none"/>
          </w:rPr>
        </w:r>
        <w:r w:rsidRPr="00262BD6" w:rsidDel="00135F55">
          <w:rPr>
            <w:rFonts w:ascii="Times New Roman" w:eastAsia="Times New Roman" w:hAnsi="Times New Roman" w:cs="Times New Roman"/>
            <w:kern w:val="0"/>
            <w14:ligatures w14:val="none"/>
          </w:rPr>
          <w:fldChar w:fldCharType="separate"/>
        </w:r>
        <w:r w:rsidRPr="00262BD6" w:rsidDel="00135F55">
          <w:rPr>
            <w:rFonts w:ascii="Times New Roman" w:eastAsia="Times New Roman" w:hAnsi="Times New Roman" w:cs="Times New Roman"/>
            <w:color w:val="0000FF"/>
            <w:kern w:val="0"/>
            <w:u w:val="single"/>
            <w14:ligatures w14:val="none"/>
          </w:rPr>
          <w:delText>Implementation Specifications</w:delText>
        </w:r>
        <w:r w:rsidRPr="00262BD6" w:rsidDel="00135F55">
          <w:rPr>
            <w:rFonts w:ascii="Times New Roman" w:eastAsia="Times New Roman" w:hAnsi="Times New Roman" w:cs="Times New Roman"/>
            <w:kern w:val="0"/>
            <w14:ligatures w14:val="none"/>
          </w:rPr>
          <w:fldChar w:fldCharType="end"/>
        </w:r>
      </w:del>
      <w:ins w:id="63" w:author="Carl Reed" w:date="2024-02-23T10:38:00Z">
        <w:r w:rsidR="00135F55" w:rsidRPr="00262BD6">
          <w:rPr>
            <w:rFonts w:ascii="Times New Roman" w:eastAsia="Times New Roman" w:hAnsi="Times New Roman" w:cs="Times New Roman"/>
            <w:kern w:val="0"/>
            <w14:ligatures w14:val="none"/>
          </w:rPr>
          <w:fldChar w:fldCharType="begin"/>
        </w:r>
        <w:r w:rsidR="00135F55" w:rsidRPr="00262BD6">
          <w:rPr>
            <w:rFonts w:ascii="Times New Roman" w:eastAsia="Times New Roman" w:hAnsi="Times New Roman" w:cs="Times New Roman"/>
            <w:kern w:val="0"/>
            <w14:ligatures w14:val="none"/>
          </w:rPr>
          <w:instrText>HYPERLINK "file:///C:\\Users\\there\\Downloads\\21-049.html" \l "implementation-specification-definition"</w:instrText>
        </w:r>
        <w:r w:rsidR="00135F55" w:rsidRPr="00262BD6">
          <w:rPr>
            <w:rFonts w:ascii="Times New Roman" w:eastAsia="Times New Roman" w:hAnsi="Times New Roman" w:cs="Times New Roman"/>
            <w:kern w:val="0"/>
            <w14:ligatures w14:val="none"/>
          </w:rPr>
        </w:r>
        <w:r w:rsidR="00135F55" w:rsidRPr="00262BD6">
          <w:rPr>
            <w:rFonts w:ascii="Times New Roman" w:eastAsia="Times New Roman" w:hAnsi="Times New Roman" w:cs="Times New Roman"/>
            <w:kern w:val="0"/>
            <w14:ligatures w14:val="none"/>
          </w:rPr>
          <w:fldChar w:fldCharType="separate"/>
        </w:r>
        <w:r w:rsidR="00135F55" w:rsidRPr="00262BD6">
          <w:rPr>
            <w:rFonts w:ascii="Times New Roman" w:eastAsia="Times New Roman" w:hAnsi="Times New Roman" w:cs="Times New Roman"/>
            <w:color w:val="0000FF"/>
            <w:kern w:val="0"/>
            <w:u w:val="single"/>
            <w14:ligatures w14:val="none"/>
          </w:rPr>
          <w:t xml:space="preserve">Implementation </w:t>
        </w:r>
        <w:r w:rsidR="00135F55">
          <w:rPr>
            <w:rFonts w:ascii="Times New Roman" w:eastAsia="Times New Roman" w:hAnsi="Times New Roman" w:cs="Times New Roman"/>
            <w:color w:val="0000FF"/>
            <w:kern w:val="0"/>
            <w:u w:val="single"/>
            <w14:ligatures w14:val="none"/>
          </w:rPr>
          <w:t>Standards</w:t>
        </w:r>
        <w:r w:rsidR="00135F55" w:rsidRPr="00262BD6">
          <w:rPr>
            <w:rFonts w:ascii="Times New Roman" w:eastAsia="Times New Roman" w:hAnsi="Times New Roman" w:cs="Times New Roman"/>
            <w:kern w:val="0"/>
            <w14:ligatures w14:val="none"/>
          </w:rPr>
          <w:fldChar w:fldCharType="end"/>
        </w:r>
      </w:ins>
      <w:r w:rsidRPr="00262BD6">
        <w:rPr>
          <w:rFonts w:ascii="Times New Roman" w:eastAsia="Times New Roman" w:hAnsi="Times New Roman" w:cs="Times New Roman"/>
          <w:kern w:val="0"/>
          <w14:ligatures w14:val="none"/>
        </w:rPr>
        <w:t>.</w:t>
      </w:r>
    </w:p>
    <w:p w14:paraId="00E44561" w14:textId="72E97479" w:rsidR="00262BD6" w:rsidRPr="00262BD6" w:rsidRDefault="00262BD6" w:rsidP="00262BD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62BD6">
        <w:rPr>
          <w:rFonts w:ascii="Times New Roman" w:eastAsia="Times New Roman" w:hAnsi="Times New Roman" w:cs="Times New Roman"/>
          <w:b/>
          <w:bCs/>
          <w:kern w:val="0"/>
          <w:sz w:val="36"/>
          <w:szCs w:val="36"/>
          <w14:ligatures w14:val="none"/>
        </w:rPr>
        <w:t xml:space="preserve">2.1.  </w:t>
      </w:r>
      <w:ins w:id="64" w:author="Carl Reed" w:date="2024-02-23T10:38:00Z">
        <w:r w:rsidR="00135F55">
          <w:rPr>
            <w:rFonts w:ascii="Times New Roman" w:eastAsia="Times New Roman" w:hAnsi="Times New Roman" w:cs="Times New Roman"/>
            <w:b/>
            <w:bCs/>
            <w:kern w:val="0"/>
            <w:sz w:val="36"/>
            <w:szCs w:val="36"/>
            <w14:ligatures w14:val="none"/>
          </w:rPr>
          <w:t xml:space="preserve">OGC </w:t>
        </w:r>
      </w:ins>
      <w:r w:rsidRPr="00262BD6">
        <w:rPr>
          <w:rFonts w:ascii="Times New Roman" w:eastAsia="Times New Roman" w:hAnsi="Times New Roman" w:cs="Times New Roman"/>
          <w:b/>
          <w:bCs/>
          <w:kern w:val="0"/>
          <w:sz w:val="36"/>
          <w:szCs w:val="36"/>
          <w14:ligatures w14:val="none"/>
        </w:rPr>
        <w:t xml:space="preserve">Implementation </w:t>
      </w:r>
      <w:del w:id="65" w:author="Carl Reed" w:date="2024-02-23T10:38:00Z">
        <w:r w:rsidRPr="00262BD6" w:rsidDel="00135F55">
          <w:rPr>
            <w:rFonts w:ascii="Times New Roman" w:eastAsia="Times New Roman" w:hAnsi="Times New Roman" w:cs="Times New Roman"/>
            <w:b/>
            <w:bCs/>
            <w:kern w:val="0"/>
            <w:sz w:val="36"/>
            <w:szCs w:val="36"/>
            <w14:ligatures w14:val="none"/>
          </w:rPr>
          <w:delText>Specifications</w:delText>
        </w:r>
      </w:del>
      <w:ins w:id="66" w:author="Carl Reed" w:date="2024-02-23T10:38:00Z">
        <w:r w:rsidR="00135F55">
          <w:rPr>
            <w:rFonts w:ascii="Times New Roman" w:eastAsia="Times New Roman" w:hAnsi="Times New Roman" w:cs="Times New Roman"/>
            <w:b/>
            <w:bCs/>
            <w:kern w:val="0"/>
            <w:sz w:val="36"/>
            <w:szCs w:val="36"/>
            <w14:ligatures w14:val="none"/>
          </w:rPr>
          <w:t>Standards</w:t>
        </w:r>
      </w:ins>
    </w:p>
    <w:p w14:paraId="5046441F" w14:textId="2A0F9EDC" w:rsidR="00262BD6" w:rsidRPr="00262BD6" w:rsidRDefault="00262BD6" w:rsidP="00262BD6">
      <w:pPr>
        <w:spacing w:before="100" w:beforeAutospacing="1" w:after="100" w:afterAutospacing="1" w:line="240" w:lineRule="auto"/>
        <w:rPr>
          <w:rFonts w:ascii="Times New Roman" w:eastAsia="Times New Roman" w:hAnsi="Times New Roman" w:cs="Times New Roman"/>
          <w:kern w:val="0"/>
          <w14:ligatures w14:val="none"/>
        </w:rPr>
      </w:pPr>
      <w:r w:rsidRPr="00262BD6">
        <w:rPr>
          <w:rFonts w:ascii="Times New Roman" w:eastAsia="Times New Roman" w:hAnsi="Times New Roman" w:cs="Times New Roman"/>
          <w:kern w:val="0"/>
          <w14:ligatures w14:val="none"/>
        </w:rPr>
        <w:t xml:space="preserve">Implementation </w:t>
      </w:r>
      <w:del w:id="67" w:author="Carl Reed" w:date="2024-02-23T10:38:00Z">
        <w:r w:rsidRPr="00262BD6" w:rsidDel="00135F55">
          <w:rPr>
            <w:rFonts w:ascii="Times New Roman" w:eastAsia="Times New Roman" w:hAnsi="Times New Roman" w:cs="Times New Roman"/>
            <w:kern w:val="0"/>
            <w14:ligatures w14:val="none"/>
          </w:rPr>
          <w:delText xml:space="preserve">Specifications </w:delText>
        </w:r>
      </w:del>
      <w:ins w:id="68" w:author="Carl Reed" w:date="2024-02-23T10:38:00Z">
        <w:r w:rsidR="00135F55">
          <w:rPr>
            <w:rFonts w:ascii="Times New Roman" w:eastAsia="Times New Roman" w:hAnsi="Times New Roman" w:cs="Times New Roman"/>
            <w:kern w:val="0"/>
            <w14:ligatures w14:val="none"/>
          </w:rPr>
          <w:t>Standards</w:t>
        </w:r>
        <w:r w:rsidR="00135F55" w:rsidRPr="00262BD6">
          <w:rPr>
            <w:rFonts w:ascii="Times New Roman" w:eastAsia="Times New Roman" w:hAnsi="Times New Roman" w:cs="Times New Roman"/>
            <w:kern w:val="0"/>
            <w14:ligatures w14:val="none"/>
          </w:rPr>
          <w:t xml:space="preserve"> </w:t>
        </w:r>
      </w:ins>
      <w:r w:rsidRPr="00262BD6">
        <w:rPr>
          <w:rFonts w:ascii="Times New Roman" w:eastAsia="Times New Roman" w:hAnsi="Times New Roman" w:cs="Times New Roman"/>
          <w:kern w:val="0"/>
          <w14:ligatures w14:val="none"/>
        </w:rPr>
        <w:t xml:space="preserve">define how a Conceptual Model should be implemented using a specific technology. Conformant Implementation </w:t>
      </w:r>
      <w:del w:id="69" w:author="Carl Reed" w:date="2024-02-23T10:38:00Z">
        <w:r w:rsidRPr="00262BD6" w:rsidDel="00135F55">
          <w:rPr>
            <w:rFonts w:ascii="Times New Roman" w:eastAsia="Times New Roman" w:hAnsi="Times New Roman" w:cs="Times New Roman"/>
            <w:kern w:val="0"/>
            <w14:ligatures w14:val="none"/>
          </w:rPr>
          <w:delText xml:space="preserve">Specifications </w:delText>
        </w:r>
      </w:del>
      <w:ins w:id="70" w:author="Carl Reed" w:date="2024-02-23T10:38:00Z">
        <w:r w:rsidR="00135F55">
          <w:rPr>
            <w:rFonts w:ascii="Times New Roman" w:eastAsia="Times New Roman" w:hAnsi="Times New Roman" w:cs="Times New Roman"/>
            <w:kern w:val="0"/>
            <w14:ligatures w14:val="none"/>
          </w:rPr>
          <w:t>Standards</w:t>
        </w:r>
        <w:r w:rsidR="00135F55" w:rsidRPr="00262BD6">
          <w:rPr>
            <w:rFonts w:ascii="Times New Roman" w:eastAsia="Times New Roman" w:hAnsi="Times New Roman" w:cs="Times New Roman"/>
            <w:kern w:val="0"/>
            <w14:ligatures w14:val="none"/>
          </w:rPr>
          <w:t xml:space="preserve"> </w:t>
        </w:r>
      </w:ins>
      <w:r w:rsidRPr="00262BD6">
        <w:rPr>
          <w:rFonts w:ascii="Times New Roman" w:eastAsia="Times New Roman" w:hAnsi="Times New Roman" w:cs="Times New Roman"/>
          <w:kern w:val="0"/>
          <w14:ligatures w14:val="none"/>
        </w:rPr>
        <w:t xml:space="preserve">provide evidence that they are an accurate representation of the Conceptual Model. This evidence should include implementations of the abstract tests specified in </w:t>
      </w:r>
      <w:hyperlink r:id="rId50" w:anchor="abstract-test-suite-section" w:history="1">
        <w:r w:rsidRPr="00262BD6">
          <w:rPr>
            <w:rFonts w:ascii="Times New Roman" w:eastAsia="Times New Roman" w:hAnsi="Times New Roman" w:cs="Times New Roman"/>
            <w:color w:val="0000FF"/>
            <w:kern w:val="0"/>
            <w:u w:val="single"/>
            <w14:ligatures w14:val="none"/>
          </w:rPr>
          <w:t>Annex A</w:t>
        </w:r>
      </w:hyperlink>
      <w:r w:rsidRPr="00262BD6">
        <w:rPr>
          <w:rFonts w:ascii="Times New Roman" w:eastAsia="Times New Roman" w:hAnsi="Times New Roman" w:cs="Times New Roman"/>
          <w:kern w:val="0"/>
          <w14:ligatures w14:val="none"/>
        </w:rPr>
        <w:t xml:space="preserve"> (normative) of this document.</w:t>
      </w:r>
    </w:p>
    <w:p w14:paraId="32B047B5" w14:textId="6E1996C2" w:rsidR="00262BD6" w:rsidRPr="00262BD6" w:rsidRDefault="00262BD6" w:rsidP="00262BD6">
      <w:pPr>
        <w:spacing w:before="100" w:beforeAutospacing="1" w:after="100" w:afterAutospacing="1" w:line="240" w:lineRule="auto"/>
        <w:rPr>
          <w:rFonts w:ascii="Times New Roman" w:eastAsia="Times New Roman" w:hAnsi="Times New Roman" w:cs="Times New Roman"/>
          <w:kern w:val="0"/>
          <w14:ligatures w14:val="none"/>
        </w:rPr>
      </w:pPr>
      <w:r w:rsidRPr="00262BD6">
        <w:rPr>
          <w:rFonts w:ascii="Times New Roman" w:eastAsia="Times New Roman" w:hAnsi="Times New Roman" w:cs="Times New Roman"/>
          <w:kern w:val="0"/>
          <w14:ligatures w14:val="none"/>
        </w:rPr>
        <w:t xml:space="preserve">Since this </w:t>
      </w:r>
      <w:del w:id="71" w:author="Carl Reed" w:date="2024-02-23T10:38:00Z">
        <w:r w:rsidRPr="00262BD6" w:rsidDel="00135F55">
          <w:rPr>
            <w:rFonts w:ascii="Times New Roman" w:eastAsia="Times New Roman" w:hAnsi="Times New Roman" w:cs="Times New Roman"/>
            <w:kern w:val="0"/>
            <w14:ligatures w14:val="none"/>
          </w:rPr>
          <w:delText>s</w:delText>
        </w:r>
      </w:del>
      <w:ins w:id="72" w:author="Carl Reed" w:date="2024-02-23T10:38:00Z">
        <w:r w:rsidR="00135F55">
          <w:rPr>
            <w:rFonts w:ascii="Times New Roman" w:eastAsia="Times New Roman" w:hAnsi="Times New Roman" w:cs="Times New Roman"/>
            <w:kern w:val="0"/>
            <w14:ligatures w14:val="none"/>
          </w:rPr>
          <w:t>S</w:t>
        </w:r>
      </w:ins>
      <w:r w:rsidRPr="00262BD6">
        <w:rPr>
          <w:rFonts w:ascii="Times New Roman" w:eastAsia="Times New Roman" w:hAnsi="Times New Roman" w:cs="Times New Roman"/>
          <w:kern w:val="0"/>
          <w14:ligatures w14:val="none"/>
        </w:rPr>
        <w:t xml:space="preserve">tandard is </w:t>
      </w:r>
      <w:ins w:id="73" w:author="Carl Reed" w:date="2024-02-23T10:38:00Z">
        <w:r w:rsidR="00135F55" w:rsidRPr="00262BD6">
          <w:rPr>
            <w:rFonts w:ascii="Times New Roman" w:eastAsia="Times New Roman" w:hAnsi="Times New Roman" w:cs="Times New Roman"/>
            <w:kern w:val="0"/>
            <w14:ligatures w14:val="none"/>
          </w:rPr>
          <w:t>implementing technolog</w:t>
        </w:r>
        <w:r w:rsidR="00135F55">
          <w:rPr>
            <w:rFonts w:ascii="Times New Roman" w:eastAsia="Times New Roman" w:hAnsi="Times New Roman" w:cs="Times New Roman"/>
            <w:kern w:val="0"/>
            <w14:ligatures w14:val="none"/>
          </w:rPr>
          <w:t>y</w:t>
        </w:r>
        <w:r w:rsidR="00135F55" w:rsidRPr="00262BD6">
          <w:rPr>
            <w:rFonts w:ascii="Times New Roman" w:eastAsia="Times New Roman" w:hAnsi="Times New Roman" w:cs="Times New Roman"/>
            <w:kern w:val="0"/>
            <w14:ligatures w14:val="none"/>
          </w:rPr>
          <w:t xml:space="preserve"> </w:t>
        </w:r>
      </w:ins>
      <w:r w:rsidRPr="00262BD6">
        <w:rPr>
          <w:rFonts w:ascii="Times New Roman" w:eastAsia="Times New Roman" w:hAnsi="Times New Roman" w:cs="Times New Roman"/>
          <w:kern w:val="0"/>
          <w14:ligatures w14:val="none"/>
        </w:rPr>
        <w:t xml:space="preserve">agnostic </w:t>
      </w:r>
      <w:del w:id="74" w:author="Carl Reed" w:date="2024-02-23T10:38:00Z">
        <w:r w:rsidRPr="00262BD6" w:rsidDel="00135F55">
          <w:rPr>
            <w:rFonts w:ascii="Times New Roman" w:eastAsia="Times New Roman" w:hAnsi="Times New Roman" w:cs="Times New Roman"/>
            <w:kern w:val="0"/>
            <w14:ligatures w14:val="none"/>
          </w:rPr>
          <w:delText>to the implementing technologies</w:delText>
        </w:r>
      </w:del>
      <w:r w:rsidRPr="00262BD6">
        <w:rPr>
          <w:rFonts w:ascii="Times New Roman" w:eastAsia="Times New Roman" w:hAnsi="Times New Roman" w:cs="Times New Roman"/>
          <w:kern w:val="0"/>
          <w14:ligatures w14:val="none"/>
        </w:rPr>
        <w:t xml:space="preserve">, the specific techniques to be used for conformance testing cannot be specified. Implementation </w:t>
      </w:r>
      <w:del w:id="75" w:author="Carl Reed" w:date="2024-02-23T10:39:00Z">
        <w:r w:rsidRPr="00262BD6" w:rsidDel="00135F55">
          <w:rPr>
            <w:rFonts w:ascii="Times New Roman" w:eastAsia="Times New Roman" w:hAnsi="Times New Roman" w:cs="Times New Roman"/>
            <w:kern w:val="0"/>
            <w14:ligatures w14:val="none"/>
          </w:rPr>
          <w:delText xml:space="preserve">Specifications </w:delText>
        </w:r>
      </w:del>
      <w:ins w:id="76" w:author="Carl Reed" w:date="2024-02-23T10:39:00Z">
        <w:r w:rsidR="00135F55">
          <w:rPr>
            <w:rFonts w:ascii="Times New Roman" w:eastAsia="Times New Roman" w:hAnsi="Times New Roman" w:cs="Times New Roman"/>
            <w:kern w:val="0"/>
            <w14:ligatures w14:val="none"/>
          </w:rPr>
          <w:t>Standards</w:t>
        </w:r>
        <w:r w:rsidR="00135F55" w:rsidRPr="00262BD6">
          <w:rPr>
            <w:rFonts w:ascii="Times New Roman" w:eastAsia="Times New Roman" w:hAnsi="Times New Roman" w:cs="Times New Roman"/>
            <w:kern w:val="0"/>
            <w14:ligatures w14:val="none"/>
          </w:rPr>
          <w:t xml:space="preserve"> </w:t>
        </w:r>
      </w:ins>
      <w:r w:rsidRPr="00262BD6">
        <w:rPr>
          <w:rFonts w:ascii="Times New Roman" w:eastAsia="Times New Roman" w:hAnsi="Times New Roman" w:cs="Times New Roman"/>
          <w:kern w:val="0"/>
          <w14:ligatures w14:val="none"/>
        </w:rPr>
        <w:t xml:space="preserve">need to provide evidence of conformance which is appropriate for the implementing technologies. This evidence should be provided as </w:t>
      </w:r>
      <w:del w:id="77" w:author="Carl Reed" w:date="2024-02-23T10:39:00Z">
        <w:r w:rsidRPr="00262BD6" w:rsidDel="00135F55">
          <w:rPr>
            <w:rFonts w:ascii="Times New Roman" w:eastAsia="Times New Roman" w:hAnsi="Times New Roman" w:cs="Times New Roman"/>
            <w:kern w:val="0"/>
            <w14:ligatures w14:val="none"/>
          </w:rPr>
          <w:delText>an a</w:delText>
        </w:r>
      </w:del>
      <w:ins w:id="78" w:author="Carl Reed" w:date="2024-02-23T10:39:00Z">
        <w:r w:rsidR="00135F55">
          <w:rPr>
            <w:rFonts w:ascii="Times New Roman" w:eastAsia="Times New Roman" w:hAnsi="Times New Roman" w:cs="Times New Roman"/>
            <w:kern w:val="0"/>
            <w14:ligatures w14:val="none"/>
          </w:rPr>
          <w:t>A</w:t>
        </w:r>
      </w:ins>
      <w:r w:rsidRPr="00262BD6">
        <w:rPr>
          <w:rFonts w:ascii="Times New Roman" w:eastAsia="Times New Roman" w:hAnsi="Times New Roman" w:cs="Times New Roman"/>
          <w:kern w:val="0"/>
          <w14:ligatures w14:val="none"/>
        </w:rPr>
        <w:t xml:space="preserve">nnex </w:t>
      </w:r>
      <w:ins w:id="79" w:author="Carl Reed" w:date="2024-02-23T10:39:00Z">
        <w:r w:rsidR="00135F55">
          <w:rPr>
            <w:rFonts w:ascii="Times New Roman" w:eastAsia="Times New Roman" w:hAnsi="Times New Roman" w:cs="Times New Roman"/>
            <w:kern w:val="0"/>
            <w14:ligatures w14:val="none"/>
          </w:rPr>
          <w:t xml:space="preserve">A </w:t>
        </w:r>
      </w:ins>
      <w:r w:rsidRPr="00262BD6">
        <w:rPr>
          <w:rFonts w:ascii="Times New Roman" w:eastAsia="Times New Roman" w:hAnsi="Times New Roman" w:cs="Times New Roman"/>
          <w:kern w:val="0"/>
          <w14:ligatures w14:val="none"/>
        </w:rPr>
        <w:t xml:space="preserve">to the Implementation </w:t>
      </w:r>
      <w:del w:id="80" w:author="Carl Reed" w:date="2024-02-23T10:39:00Z">
        <w:r w:rsidRPr="00262BD6" w:rsidDel="00135F55">
          <w:rPr>
            <w:rFonts w:ascii="Times New Roman" w:eastAsia="Times New Roman" w:hAnsi="Times New Roman" w:cs="Times New Roman"/>
            <w:kern w:val="0"/>
            <w14:ligatures w14:val="none"/>
          </w:rPr>
          <w:delText xml:space="preserve">Specification </w:delText>
        </w:r>
      </w:del>
      <w:ins w:id="81" w:author="Carl Reed" w:date="2024-02-23T10:39:00Z">
        <w:r w:rsidR="00135F55">
          <w:rPr>
            <w:rFonts w:ascii="Times New Roman" w:eastAsia="Times New Roman" w:hAnsi="Times New Roman" w:cs="Times New Roman"/>
            <w:kern w:val="0"/>
            <w14:ligatures w14:val="none"/>
          </w:rPr>
          <w:t>Standard</w:t>
        </w:r>
        <w:r w:rsidR="00135F55" w:rsidRPr="00262BD6">
          <w:rPr>
            <w:rFonts w:ascii="Times New Roman" w:eastAsia="Times New Roman" w:hAnsi="Times New Roman" w:cs="Times New Roman"/>
            <w:kern w:val="0"/>
            <w14:ligatures w14:val="none"/>
          </w:rPr>
          <w:t xml:space="preserve"> </w:t>
        </w:r>
      </w:ins>
      <w:r w:rsidRPr="00262BD6">
        <w:rPr>
          <w:rFonts w:ascii="Times New Roman" w:eastAsia="Times New Roman" w:hAnsi="Times New Roman" w:cs="Times New Roman"/>
          <w:kern w:val="0"/>
          <w14:ligatures w14:val="none"/>
        </w:rPr>
        <w:t>document.</w:t>
      </w:r>
    </w:p>
    <w:p w14:paraId="2FBBC605" w14:textId="77777777" w:rsidR="00262BD6" w:rsidRPr="00262BD6" w:rsidRDefault="00262BD6" w:rsidP="00262BD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62BD6">
        <w:rPr>
          <w:rFonts w:ascii="Times New Roman" w:eastAsia="Times New Roman" w:hAnsi="Times New Roman" w:cs="Times New Roman"/>
          <w:b/>
          <w:bCs/>
          <w:kern w:val="0"/>
          <w:sz w:val="36"/>
          <w:szCs w:val="36"/>
          <w14:ligatures w14:val="none"/>
        </w:rPr>
        <w:t>2.2.  Implementations</w:t>
      </w:r>
    </w:p>
    <w:p w14:paraId="51A86A6F" w14:textId="77777777" w:rsidR="00262BD6" w:rsidRPr="00262BD6" w:rsidRDefault="00262BD6" w:rsidP="00262BD6">
      <w:pPr>
        <w:spacing w:before="100" w:beforeAutospacing="1" w:after="100" w:afterAutospacing="1" w:line="240" w:lineRule="auto"/>
        <w:rPr>
          <w:rFonts w:ascii="Times New Roman" w:eastAsia="Times New Roman" w:hAnsi="Times New Roman" w:cs="Times New Roman"/>
          <w:kern w:val="0"/>
          <w14:ligatures w14:val="none"/>
        </w:rPr>
      </w:pPr>
      <w:r w:rsidRPr="00262BD6">
        <w:rPr>
          <w:rFonts w:ascii="Times New Roman" w:eastAsia="Times New Roman" w:hAnsi="Times New Roman" w:cs="Times New Roman"/>
          <w:kern w:val="0"/>
          <w14:ligatures w14:val="none"/>
        </w:rPr>
        <w:t xml:space="preserve">POI implementations will typically be a simplified representation of a more complex dataset. Implementors may want to extend the POI model to include properties specific to that dataset. These extensions are accomplished using the POI Payload mechanism described in </w:t>
      </w:r>
      <w:hyperlink r:id="rId51" w:anchor="poi_payload-section" w:history="1">
        <w:r w:rsidRPr="00262BD6">
          <w:rPr>
            <w:rFonts w:ascii="Times New Roman" w:eastAsia="Times New Roman" w:hAnsi="Times New Roman" w:cs="Times New Roman"/>
            <w:color w:val="0000FF"/>
            <w:kern w:val="0"/>
            <w:u w:val="single"/>
            <w14:ligatures w14:val="none"/>
          </w:rPr>
          <w:t>POI Payload</w:t>
        </w:r>
      </w:hyperlink>
      <w:r w:rsidRPr="00262BD6">
        <w:rPr>
          <w:rFonts w:ascii="Times New Roman" w:eastAsia="Times New Roman" w:hAnsi="Times New Roman" w:cs="Times New Roman"/>
          <w:kern w:val="0"/>
          <w14:ligatures w14:val="none"/>
        </w:rPr>
        <w:t xml:space="preserve">. Since the POI Payload has its own definition of syntax and semantics, conformance with the </w:t>
      </w:r>
      <w:commentRangeStart w:id="82"/>
      <w:commentRangeStart w:id="83"/>
      <w:r w:rsidRPr="00262BD6">
        <w:rPr>
          <w:rFonts w:ascii="Times New Roman" w:eastAsia="Times New Roman" w:hAnsi="Times New Roman" w:cs="Times New Roman"/>
          <w:kern w:val="0"/>
          <w14:ligatures w14:val="none"/>
        </w:rPr>
        <w:t>POI Standard</w:t>
      </w:r>
      <w:commentRangeEnd w:id="82"/>
      <w:r w:rsidR="00135F55">
        <w:rPr>
          <w:rStyle w:val="CommentReference"/>
        </w:rPr>
        <w:commentReference w:id="82"/>
      </w:r>
      <w:commentRangeEnd w:id="83"/>
      <w:r w:rsidR="004E097C">
        <w:rPr>
          <w:rStyle w:val="CommentReference"/>
        </w:rPr>
        <w:commentReference w:id="83"/>
      </w:r>
      <w:r w:rsidRPr="00262BD6">
        <w:rPr>
          <w:rFonts w:ascii="Times New Roman" w:eastAsia="Times New Roman" w:hAnsi="Times New Roman" w:cs="Times New Roman"/>
          <w:kern w:val="0"/>
          <w14:ligatures w14:val="none"/>
        </w:rPr>
        <w:t xml:space="preserve"> cannot ensure payload conformance.</w:t>
      </w:r>
    </w:p>
    <w:p w14:paraId="4507FC24" w14:textId="77777777" w:rsidR="00262BD6" w:rsidRPr="00262BD6" w:rsidRDefault="00262BD6" w:rsidP="00262BD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62BD6">
        <w:rPr>
          <w:rFonts w:ascii="Times New Roman" w:eastAsia="Times New Roman" w:hAnsi="Times New Roman" w:cs="Times New Roman"/>
          <w:b/>
          <w:bCs/>
          <w:kern w:val="0"/>
          <w:sz w:val="36"/>
          <w:szCs w:val="36"/>
          <w14:ligatures w14:val="none"/>
        </w:rPr>
        <w:t>2.3.  Conformance Classes</w:t>
      </w:r>
    </w:p>
    <w:p w14:paraId="5E60C66B" w14:textId="004A3E3C" w:rsidR="00262BD6" w:rsidRPr="00262BD6" w:rsidRDefault="00262BD6" w:rsidP="00262BD6">
      <w:pPr>
        <w:spacing w:before="100" w:beforeAutospacing="1" w:after="100" w:afterAutospacing="1" w:line="240" w:lineRule="auto"/>
        <w:rPr>
          <w:rFonts w:ascii="Times New Roman" w:eastAsia="Times New Roman" w:hAnsi="Times New Roman" w:cs="Times New Roman"/>
          <w:kern w:val="0"/>
          <w14:ligatures w14:val="none"/>
        </w:rPr>
      </w:pPr>
      <w:r w:rsidRPr="00262BD6">
        <w:rPr>
          <w:rFonts w:ascii="Times New Roman" w:eastAsia="Times New Roman" w:hAnsi="Times New Roman" w:cs="Times New Roman"/>
          <w:kern w:val="0"/>
          <w14:ligatures w14:val="none"/>
        </w:rPr>
        <w:t xml:space="preserve">This </w:t>
      </w:r>
      <w:del w:id="84" w:author="Carl Reed" w:date="2024-02-23T10:40:00Z">
        <w:r w:rsidRPr="00262BD6" w:rsidDel="00135F55">
          <w:rPr>
            <w:rFonts w:ascii="Times New Roman" w:eastAsia="Times New Roman" w:hAnsi="Times New Roman" w:cs="Times New Roman"/>
            <w:kern w:val="0"/>
            <w14:ligatures w14:val="none"/>
          </w:rPr>
          <w:delText>s</w:delText>
        </w:r>
      </w:del>
      <w:ins w:id="85" w:author="Carl Reed" w:date="2024-02-23T10:40:00Z">
        <w:r w:rsidR="00135F55">
          <w:rPr>
            <w:rFonts w:ascii="Times New Roman" w:eastAsia="Times New Roman" w:hAnsi="Times New Roman" w:cs="Times New Roman"/>
            <w:kern w:val="0"/>
            <w14:ligatures w14:val="none"/>
          </w:rPr>
          <w:t>S</w:t>
        </w:r>
      </w:ins>
      <w:r w:rsidRPr="00262BD6">
        <w:rPr>
          <w:rFonts w:ascii="Times New Roman" w:eastAsia="Times New Roman" w:hAnsi="Times New Roman" w:cs="Times New Roman"/>
          <w:kern w:val="0"/>
          <w14:ligatures w14:val="none"/>
        </w:rPr>
        <w:t xml:space="preserve">tandard identifies one “Core” </w:t>
      </w:r>
      <w:hyperlink r:id="rId52" w:anchor="conformance-class-definition" w:history="1">
        <w:r w:rsidRPr="00262BD6">
          <w:rPr>
            <w:rFonts w:ascii="Times New Roman" w:eastAsia="Times New Roman" w:hAnsi="Times New Roman" w:cs="Times New Roman"/>
            <w:color w:val="0000FF"/>
            <w:kern w:val="0"/>
            <w:u w:val="single"/>
            <w14:ligatures w14:val="none"/>
          </w:rPr>
          <w:t>conformance class</w:t>
        </w:r>
      </w:hyperlink>
      <w:r w:rsidRPr="00262BD6">
        <w:rPr>
          <w:rFonts w:ascii="Times New Roman" w:eastAsia="Times New Roman" w:hAnsi="Times New Roman" w:cs="Times New Roman"/>
          <w:kern w:val="0"/>
          <w14:ligatures w14:val="none"/>
        </w:rPr>
        <w:t xml:space="preserve">. This conformance class defines the conformance criteria for the requirements defined in one “Core” </w:t>
      </w:r>
      <w:hyperlink r:id="rId53" w:anchor="requirements-class-definition" w:history="1">
        <w:r w:rsidRPr="00262BD6">
          <w:rPr>
            <w:rFonts w:ascii="Times New Roman" w:eastAsia="Times New Roman" w:hAnsi="Times New Roman" w:cs="Times New Roman"/>
            <w:color w:val="0000FF"/>
            <w:kern w:val="0"/>
            <w:u w:val="single"/>
            <w14:ligatures w14:val="none"/>
          </w:rPr>
          <w:t>requirements class</w:t>
        </w:r>
      </w:hyperlink>
      <w:r w:rsidRPr="00262BD6">
        <w:rPr>
          <w:rFonts w:ascii="Times New Roman" w:eastAsia="Times New Roman" w:hAnsi="Times New Roman" w:cs="Times New Roman"/>
          <w:kern w:val="0"/>
          <w14:ligatures w14:val="none"/>
        </w:rPr>
        <w:t xml:space="preserve">. The tests this conformance class are documented in </w:t>
      </w:r>
      <w:hyperlink r:id="rId54" w:anchor="abstract-test-suite-section" w:history="1">
        <w:r w:rsidRPr="00262BD6">
          <w:rPr>
            <w:rFonts w:ascii="Times New Roman" w:eastAsia="Times New Roman" w:hAnsi="Times New Roman" w:cs="Times New Roman"/>
            <w:color w:val="0000FF"/>
            <w:kern w:val="0"/>
            <w:u w:val="single"/>
            <w14:ligatures w14:val="none"/>
          </w:rPr>
          <w:t>Annex A</w:t>
        </w:r>
      </w:hyperlink>
      <w:r w:rsidRPr="00262BD6">
        <w:rPr>
          <w:rFonts w:ascii="Times New Roman" w:eastAsia="Times New Roman" w:hAnsi="Times New Roman" w:cs="Times New Roman"/>
          <w:kern w:val="0"/>
          <w14:ligatures w14:val="none"/>
        </w:rPr>
        <w:t xml:space="preserve">. These tests are organized by Requirements Class. So an implementation of the Core conformance class must pass all tests specified in </w:t>
      </w:r>
      <w:hyperlink r:id="rId55" w:anchor="abstract-test-suite-section" w:history="1">
        <w:r w:rsidRPr="00262BD6">
          <w:rPr>
            <w:rFonts w:ascii="Times New Roman" w:eastAsia="Times New Roman" w:hAnsi="Times New Roman" w:cs="Times New Roman"/>
            <w:color w:val="0000FF"/>
            <w:kern w:val="0"/>
            <w:u w:val="single"/>
            <w14:ligatures w14:val="none"/>
          </w:rPr>
          <w:t>Annex A</w:t>
        </w:r>
      </w:hyperlink>
      <w:r w:rsidRPr="00262BD6">
        <w:rPr>
          <w:rFonts w:ascii="Times New Roman" w:eastAsia="Times New Roman" w:hAnsi="Times New Roman" w:cs="Times New Roman"/>
          <w:kern w:val="0"/>
          <w14:ligatures w14:val="none"/>
        </w:rPr>
        <w:t xml:space="preserve"> for the Core Requirements Class.</w:t>
      </w:r>
    </w:p>
    <w:p w14:paraId="41A8F2CD" w14:textId="77777777" w:rsidR="00262BD6" w:rsidRPr="00262BD6" w:rsidRDefault="00262BD6" w:rsidP="00262BD6">
      <w:pPr>
        <w:spacing w:before="100" w:beforeAutospacing="1" w:after="100" w:afterAutospacing="1" w:line="240" w:lineRule="auto"/>
        <w:rPr>
          <w:rFonts w:ascii="Times New Roman" w:eastAsia="Times New Roman" w:hAnsi="Times New Roman" w:cs="Times New Roman"/>
          <w:kern w:val="0"/>
          <w14:ligatures w14:val="none"/>
        </w:rPr>
      </w:pPr>
      <w:r w:rsidRPr="00262BD6">
        <w:rPr>
          <w:rFonts w:ascii="Times New Roman" w:eastAsia="Times New Roman" w:hAnsi="Times New Roman" w:cs="Times New Roman"/>
          <w:kern w:val="0"/>
          <w14:ligatures w14:val="none"/>
        </w:rPr>
        <w:t>The POI Conceptual Model is defined by the POI UML model. This Standard is a representation of that UML model in document form. In the case of a discrepancy between the UML model and this document, the UML model takes precedence.</w:t>
      </w:r>
    </w:p>
    <w:p w14:paraId="09778CF3" w14:textId="77777777" w:rsidR="00262BD6" w:rsidRPr="00262BD6" w:rsidRDefault="00262BD6" w:rsidP="00262BD6">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262BD6">
        <w:rPr>
          <w:rFonts w:ascii="Times New Roman" w:eastAsia="Times New Roman" w:hAnsi="Times New Roman" w:cs="Times New Roman"/>
          <w:b/>
          <w:bCs/>
          <w:kern w:val="36"/>
          <w:sz w:val="48"/>
          <w:szCs w:val="48"/>
          <w14:ligatures w14:val="none"/>
        </w:rPr>
        <w:lastRenderedPageBreak/>
        <w:t>3.  Normative references</w:t>
      </w:r>
    </w:p>
    <w:p w14:paraId="4A66FE06" w14:textId="77777777" w:rsidR="00262BD6" w:rsidRPr="00262BD6" w:rsidRDefault="00262BD6" w:rsidP="00262BD6">
      <w:pPr>
        <w:spacing w:before="100" w:beforeAutospacing="1" w:after="100" w:afterAutospacing="1" w:line="240" w:lineRule="auto"/>
        <w:rPr>
          <w:rFonts w:ascii="Times New Roman" w:eastAsia="Times New Roman" w:hAnsi="Times New Roman" w:cs="Times New Roman"/>
          <w:kern w:val="0"/>
          <w14:ligatures w14:val="none"/>
        </w:rPr>
      </w:pPr>
      <w:r w:rsidRPr="00262BD6">
        <w:rPr>
          <w:rFonts w:ascii="Times New Roman" w:eastAsia="Times New Roman" w:hAnsi="Times New Roman" w:cs="Times New Roman"/>
          <w:kern w:val="0"/>
          <w14:ligatures w14:val="none"/>
        </w:rPr>
        <w:t xml:space="preserve">The following documents are referred to in the text in such a way that some or </w:t>
      </w:r>
      <w:proofErr w:type="gramStart"/>
      <w:r w:rsidRPr="00262BD6">
        <w:rPr>
          <w:rFonts w:ascii="Times New Roman" w:eastAsia="Times New Roman" w:hAnsi="Times New Roman" w:cs="Times New Roman"/>
          <w:kern w:val="0"/>
          <w14:ligatures w14:val="none"/>
        </w:rPr>
        <w:t>all of</w:t>
      </w:r>
      <w:proofErr w:type="gramEnd"/>
      <w:r w:rsidRPr="00262BD6">
        <w:rPr>
          <w:rFonts w:ascii="Times New Roman" w:eastAsia="Times New Roman" w:hAnsi="Times New Roman" w:cs="Times New Roman"/>
          <w:kern w:val="0"/>
          <w14:ligatures w14:val="none"/>
        </w:rPr>
        <w:t xml:space="preserve"> their content constitutes </w:t>
      </w:r>
      <w:proofErr w:type="gramStart"/>
      <w:r w:rsidRPr="00262BD6">
        <w:rPr>
          <w:rFonts w:ascii="Times New Roman" w:eastAsia="Times New Roman" w:hAnsi="Times New Roman" w:cs="Times New Roman"/>
          <w:kern w:val="0"/>
          <w14:ligatures w14:val="none"/>
        </w:rPr>
        <w:t>requirements</w:t>
      </w:r>
      <w:proofErr w:type="gramEnd"/>
      <w:r w:rsidRPr="00262BD6">
        <w:rPr>
          <w:rFonts w:ascii="Times New Roman" w:eastAsia="Times New Roman" w:hAnsi="Times New Roman" w:cs="Times New Roman"/>
          <w:kern w:val="0"/>
          <w14:ligatures w14:val="none"/>
        </w:rPr>
        <w:t xml:space="preserve"> of this document. For dated references, only the edition cited applies. For undated references, the latest edition of the referenced document (including any amendments) applies.</w:t>
      </w:r>
    </w:p>
    <w:p w14:paraId="6C2C0B69" w14:textId="77777777" w:rsidR="00262BD6" w:rsidRPr="00262BD6" w:rsidRDefault="00262BD6" w:rsidP="00262BD6">
      <w:pPr>
        <w:spacing w:before="100" w:beforeAutospacing="1" w:after="100" w:afterAutospacing="1" w:line="240" w:lineRule="auto"/>
        <w:rPr>
          <w:rFonts w:ascii="Times New Roman" w:eastAsia="Times New Roman" w:hAnsi="Times New Roman" w:cs="Times New Roman"/>
          <w:kern w:val="0"/>
          <w14:ligatures w14:val="none"/>
        </w:rPr>
      </w:pPr>
      <w:r w:rsidRPr="00262BD6">
        <w:rPr>
          <w:rFonts w:ascii="Times New Roman" w:eastAsia="Times New Roman" w:hAnsi="Times New Roman" w:cs="Times New Roman"/>
          <w:kern w:val="0"/>
          <w14:ligatures w14:val="none"/>
        </w:rPr>
        <w:t xml:space="preserve">ISO: ISO 19101-1:2014, </w:t>
      </w:r>
      <w:r w:rsidRPr="00262BD6">
        <w:rPr>
          <w:rFonts w:ascii="Times New Roman" w:eastAsia="Times New Roman" w:hAnsi="Times New Roman" w:cs="Times New Roman"/>
          <w:i/>
          <w:iCs/>
          <w:kern w:val="0"/>
          <w14:ligatures w14:val="none"/>
        </w:rPr>
        <w:t>Geographic information — Reference model — Part 1: Fundamentals</w:t>
      </w:r>
      <w:r w:rsidRPr="00262BD6">
        <w:rPr>
          <w:rFonts w:ascii="Times New Roman" w:eastAsia="Times New Roman" w:hAnsi="Times New Roman" w:cs="Times New Roman"/>
          <w:kern w:val="0"/>
          <w14:ligatures w14:val="none"/>
        </w:rPr>
        <w:t xml:space="preserve">. International Organization for Standardization, Geneva (2014). </w:t>
      </w:r>
      <w:hyperlink r:id="rId56" w:history="1">
        <w:r w:rsidRPr="00262BD6">
          <w:rPr>
            <w:rFonts w:ascii="Times New Roman" w:eastAsia="Times New Roman" w:hAnsi="Times New Roman" w:cs="Times New Roman"/>
            <w:color w:val="0000FF"/>
            <w:kern w:val="0"/>
            <w:u w:val="single"/>
            <w14:ligatures w14:val="none"/>
          </w:rPr>
          <w:t>https://www.iso.org/standard/59164.html</w:t>
        </w:r>
      </w:hyperlink>
      <w:r w:rsidRPr="00262BD6">
        <w:rPr>
          <w:rFonts w:ascii="Times New Roman" w:eastAsia="Times New Roman" w:hAnsi="Times New Roman" w:cs="Times New Roman"/>
          <w:kern w:val="0"/>
          <w14:ligatures w14:val="none"/>
        </w:rPr>
        <w:t>.</w:t>
      </w:r>
    </w:p>
    <w:p w14:paraId="70BEB62D" w14:textId="77777777" w:rsidR="00262BD6" w:rsidRPr="00262BD6" w:rsidRDefault="00262BD6" w:rsidP="00262BD6">
      <w:pPr>
        <w:spacing w:before="100" w:beforeAutospacing="1" w:after="100" w:afterAutospacing="1" w:line="240" w:lineRule="auto"/>
        <w:rPr>
          <w:rFonts w:ascii="Times New Roman" w:eastAsia="Times New Roman" w:hAnsi="Times New Roman" w:cs="Times New Roman"/>
          <w:kern w:val="0"/>
          <w14:ligatures w14:val="none"/>
        </w:rPr>
      </w:pPr>
      <w:r w:rsidRPr="00262BD6">
        <w:rPr>
          <w:rFonts w:ascii="Times New Roman" w:eastAsia="Times New Roman" w:hAnsi="Times New Roman" w:cs="Times New Roman"/>
          <w:kern w:val="0"/>
          <w14:ligatures w14:val="none"/>
        </w:rPr>
        <w:t xml:space="preserve">ISO: ISO 19103, </w:t>
      </w:r>
      <w:r w:rsidRPr="00262BD6">
        <w:rPr>
          <w:rFonts w:ascii="Times New Roman" w:eastAsia="Times New Roman" w:hAnsi="Times New Roman" w:cs="Times New Roman"/>
          <w:i/>
          <w:iCs/>
          <w:kern w:val="0"/>
          <w14:ligatures w14:val="none"/>
        </w:rPr>
        <w:t>Geographic information — Conceptual schema language</w:t>
      </w:r>
      <w:r w:rsidRPr="00262BD6">
        <w:rPr>
          <w:rFonts w:ascii="Times New Roman" w:eastAsia="Times New Roman" w:hAnsi="Times New Roman" w:cs="Times New Roman"/>
          <w:kern w:val="0"/>
          <w14:ligatures w14:val="none"/>
        </w:rPr>
        <w:t xml:space="preserve">. International Organization for Standardization, Geneva </w:t>
      </w:r>
      <w:hyperlink r:id="rId57" w:history="1">
        <w:r w:rsidRPr="00262BD6">
          <w:rPr>
            <w:rFonts w:ascii="Times New Roman" w:eastAsia="Times New Roman" w:hAnsi="Times New Roman" w:cs="Times New Roman"/>
            <w:color w:val="0000FF"/>
            <w:kern w:val="0"/>
            <w:u w:val="single"/>
            <w14:ligatures w14:val="none"/>
          </w:rPr>
          <w:t>https://www.iso.org/standard/56734.html</w:t>
        </w:r>
      </w:hyperlink>
      <w:r w:rsidRPr="00262BD6">
        <w:rPr>
          <w:rFonts w:ascii="Times New Roman" w:eastAsia="Times New Roman" w:hAnsi="Times New Roman" w:cs="Times New Roman"/>
          <w:kern w:val="0"/>
          <w14:ligatures w14:val="none"/>
        </w:rPr>
        <w:t>.</w:t>
      </w:r>
    </w:p>
    <w:p w14:paraId="5F5FC013" w14:textId="77777777" w:rsidR="00262BD6" w:rsidRPr="00262BD6" w:rsidRDefault="00262BD6" w:rsidP="00262BD6">
      <w:pPr>
        <w:spacing w:before="100" w:beforeAutospacing="1" w:after="100" w:afterAutospacing="1" w:line="240" w:lineRule="auto"/>
        <w:rPr>
          <w:rFonts w:ascii="Times New Roman" w:eastAsia="Times New Roman" w:hAnsi="Times New Roman" w:cs="Times New Roman"/>
          <w:kern w:val="0"/>
          <w14:ligatures w14:val="none"/>
        </w:rPr>
      </w:pPr>
      <w:r w:rsidRPr="00262BD6">
        <w:rPr>
          <w:rFonts w:ascii="Times New Roman" w:eastAsia="Times New Roman" w:hAnsi="Times New Roman" w:cs="Times New Roman"/>
          <w:kern w:val="0"/>
          <w14:ligatures w14:val="none"/>
        </w:rPr>
        <w:t xml:space="preserve">ISO: ISO 19107:2003, </w:t>
      </w:r>
      <w:r w:rsidRPr="00262BD6">
        <w:rPr>
          <w:rFonts w:ascii="Times New Roman" w:eastAsia="Times New Roman" w:hAnsi="Times New Roman" w:cs="Times New Roman"/>
          <w:i/>
          <w:iCs/>
          <w:kern w:val="0"/>
          <w14:ligatures w14:val="none"/>
        </w:rPr>
        <w:t>Geographic information — Spatial schema</w:t>
      </w:r>
      <w:r w:rsidRPr="00262BD6">
        <w:rPr>
          <w:rFonts w:ascii="Times New Roman" w:eastAsia="Times New Roman" w:hAnsi="Times New Roman" w:cs="Times New Roman"/>
          <w:kern w:val="0"/>
          <w14:ligatures w14:val="none"/>
        </w:rPr>
        <w:t xml:space="preserve">. International Organization for Standardization, Geneva (2003). </w:t>
      </w:r>
      <w:hyperlink r:id="rId58" w:history="1">
        <w:r w:rsidRPr="00262BD6">
          <w:rPr>
            <w:rFonts w:ascii="Times New Roman" w:eastAsia="Times New Roman" w:hAnsi="Times New Roman" w:cs="Times New Roman"/>
            <w:color w:val="0000FF"/>
            <w:kern w:val="0"/>
            <w:u w:val="single"/>
            <w14:ligatures w14:val="none"/>
          </w:rPr>
          <w:t>https://www.iso.org/standard/26012.html</w:t>
        </w:r>
      </w:hyperlink>
      <w:r w:rsidRPr="00262BD6">
        <w:rPr>
          <w:rFonts w:ascii="Times New Roman" w:eastAsia="Times New Roman" w:hAnsi="Times New Roman" w:cs="Times New Roman"/>
          <w:kern w:val="0"/>
          <w14:ligatures w14:val="none"/>
        </w:rPr>
        <w:t>.</w:t>
      </w:r>
    </w:p>
    <w:p w14:paraId="7758901C" w14:textId="77777777" w:rsidR="00262BD6" w:rsidRPr="00262BD6" w:rsidRDefault="00262BD6" w:rsidP="00262BD6">
      <w:pPr>
        <w:spacing w:before="100" w:beforeAutospacing="1" w:after="100" w:afterAutospacing="1" w:line="240" w:lineRule="auto"/>
        <w:rPr>
          <w:rFonts w:ascii="Times New Roman" w:eastAsia="Times New Roman" w:hAnsi="Times New Roman" w:cs="Times New Roman"/>
          <w:kern w:val="0"/>
          <w14:ligatures w14:val="none"/>
        </w:rPr>
      </w:pPr>
      <w:r w:rsidRPr="00262BD6">
        <w:rPr>
          <w:rFonts w:ascii="Times New Roman" w:eastAsia="Times New Roman" w:hAnsi="Times New Roman" w:cs="Times New Roman"/>
          <w:kern w:val="0"/>
          <w14:ligatures w14:val="none"/>
        </w:rPr>
        <w:t xml:space="preserve">ISO: ISO 19109:2015, </w:t>
      </w:r>
      <w:r w:rsidRPr="00262BD6">
        <w:rPr>
          <w:rFonts w:ascii="Times New Roman" w:eastAsia="Times New Roman" w:hAnsi="Times New Roman" w:cs="Times New Roman"/>
          <w:i/>
          <w:iCs/>
          <w:kern w:val="0"/>
          <w14:ligatures w14:val="none"/>
        </w:rPr>
        <w:t>Geographic information — Rules for application schema</w:t>
      </w:r>
      <w:r w:rsidRPr="00262BD6">
        <w:rPr>
          <w:rFonts w:ascii="Times New Roman" w:eastAsia="Times New Roman" w:hAnsi="Times New Roman" w:cs="Times New Roman"/>
          <w:kern w:val="0"/>
          <w14:ligatures w14:val="none"/>
        </w:rPr>
        <w:t xml:space="preserve">. International Organization for Standardization, Geneva (2015). </w:t>
      </w:r>
      <w:hyperlink r:id="rId59" w:history="1">
        <w:r w:rsidRPr="00262BD6">
          <w:rPr>
            <w:rFonts w:ascii="Times New Roman" w:eastAsia="Times New Roman" w:hAnsi="Times New Roman" w:cs="Times New Roman"/>
            <w:color w:val="0000FF"/>
            <w:kern w:val="0"/>
            <w:u w:val="single"/>
            <w14:ligatures w14:val="none"/>
          </w:rPr>
          <w:t>https://www.iso.org/standard/59193.html</w:t>
        </w:r>
      </w:hyperlink>
      <w:r w:rsidRPr="00262BD6">
        <w:rPr>
          <w:rFonts w:ascii="Times New Roman" w:eastAsia="Times New Roman" w:hAnsi="Times New Roman" w:cs="Times New Roman"/>
          <w:kern w:val="0"/>
          <w14:ligatures w14:val="none"/>
        </w:rPr>
        <w:t>.</w:t>
      </w:r>
    </w:p>
    <w:p w14:paraId="1B9D8201" w14:textId="77777777" w:rsidR="00262BD6" w:rsidRPr="00262BD6" w:rsidRDefault="00262BD6" w:rsidP="00262BD6">
      <w:pPr>
        <w:spacing w:before="100" w:beforeAutospacing="1" w:after="100" w:afterAutospacing="1" w:line="240" w:lineRule="auto"/>
        <w:rPr>
          <w:rFonts w:ascii="Times New Roman" w:eastAsia="Times New Roman" w:hAnsi="Times New Roman" w:cs="Times New Roman"/>
          <w:kern w:val="0"/>
          <w14:ligatures w14:val="none"/>
        </w:rPr>
      </w:pPr>
      <w:r w:rsidRPr="00262BD6">
        <w:rPr>
          <w:rFonts w:ascii="Times New Roman" w:eastAsia="Times New Roman" w:hAnsi="Times New Roman" w:cs="Times New Roman"/>
          <w:kern w:val="0"/>
          <w14:ligatures w14:val="none"/>
        </w:rPr>
        <w:t xml:space="preserve">ISO: ISO 19115-1:2014, </w:t>
      </w:r>
      <w:r w:rsidRPr="00262BD6">
        <w:rPr>
          <w:rFonts w:ascii="Times New Roman" w:eastAsia="Times New Roman" w:hAnsi="Times New Roman" w:cs="Times New Roman"/>
          <w:i/>
          <w:iCs/>
          <w:kern w:val="0"/>
          <w14:ligatures w14:val="none"/>
        </w:rPr>
        <w:t>Geographic information — Metadata — Part 1: Fundamentals</w:t>
      </w:r>
      <w:r w:rsidRPr="00262BD6">
        <w:rPr>
          <w:rFonts w:ascii="Times New Roman" w:eastAsia="Times New Roman" w:hAnsi="Times New Roman" w:cs="Times New Roman"/>
          <w:kern w:val="0"/>
          <w14:ligatures w14:val="none"/>
        </w:rPr>
        <w:t xml:space="preserve">. International Organization for Standardization, Geneva (2014). </w:t>
      </w:r>
      <w:hyperlink r:id="rId60" w:history="1">
        <w:r w:rsidRPr="00262BD6">
          <w:rPr>
            <w:rFonts w:ascii="Times New Roman" w:eastAsia="Times New Roman" w:hAnsi="Times New Roman" w:cs="Times New Roman"/>
            <w:color w:val="0000FF"/>
            <w:kern w:val="0"/>
            <w:u w:val="single"/>
            <w14:ligatures w14:val="none"/>
          </w:rPr>
          <w:t>https://www.iso.org/standard/53798.html</w:t>
        </w:r>
      </w:hyperlink>
      <w:r w:rsidRPr="00262BD6">
        <w:rPr>
          <w:rFonts w:ascii="Times New Roman" w:eastAsia="Times New Roman" w:hAnsi="Times New Roman" w:cs="Times New Roman"/>
          <w:kern w:val="0"/>
          <w14:ligatures w14:val="none"/>
        </w:rPr>
        <w:t>.</w:t>
      </w:r>
    </w:p>
    <w:p w14:paraId="04910F59" w14:textId="77777777" w:rsidR="00262BD6" w:rsidRPr="00262BD6" w:rsidRDefault="00262BD6" w:rsidP="00262BD6">
      <w:pPr>
        <w:spacing w:before="100" w:beforeAutospacing="1" w:after="100" w:afterAutospacing="1" w:line="240" w:lineRule="auto"/>
        <w:rPr>
          <w:rFonts w:ascii="Times New Roman" w:eastAsia="Times New Roman" w:hAnsi="Times New Roman" w:cs="Times New Roman"/>
          <w:kern w:val="0"/>
          <w14:ligatures w14:val="none"/>
        </w:rPr>
      </w:pPr>
      <w:r w:rsidRPr="00262BD6">
        <w:rPr>
          <w:rFonts w:ascii="Times New Roman" w:eastAsia="Times New Roman" w:hAnsi="Times New Roman" w:cs="Times New Roman"/>
          <w:kern w:val="0"/>
          <w14:ligatures w14:val="none"/>
        </w:rPr>
        <w:t>ISO: ISO 19507:2012, ISO (2012).</w:t>
      </w:r>
    </w:p>
    <w:p w14:paraId="4C067889" w14:textId="77777777" w:rsidR="00262BD6" w:rsidRPr="00262BD6" w:rsidRDefault="00262BD6" w:rsidP="00262BD6">
      <w:pPr>
        <w:spacing w:before="100" w:beforeAutospacing="1" w:after="100" w:afterAutospacing="1" w:line="240" w:lineRule="auto"/>
        <w:rPr>
          <w:rFonts w:ascii="Times New Roman" w:eastAsia="Times New Roman" w:hAnsi="Times New Roman" w:cs="Times New Roman"/>
          <w:kern w:val="0"/>
          <w14:ligatures w14:val="none"/>
        </w:rPr>
      </w:pPr>
      <w:r w:rsidRPr="00262BD6">
        <w:rPr>
          <w:rFonts w:ascii="Times New Roman" w:eastAsia="Times New Roman" w:hAnsi="Times New Roman" w:cs="Times New Roman"/>
          <w:kern w:val="0"/>
          <w14:ligatures w14:val="none"/>
        </w:rPr>
        <w:t xml:space="preserve">Arliss Whiteside Jim Greenwood: OGC 06-121r9, </w:t>
      </w:r>
      <w:r w:rsidRPr="00262BD6">
        <w:rPr>
          <w:rFonts w:ascii="Times New Roman" w:eastAsia="Times New Roman" w:hAnsi="Times New Roman" w:cs="Times New Roman"/>
          <w:i/>
          <w:iCs/>
          <w:kern w:val="0"/>
          <w14:ligatures w14:val="none"/>
        </w:rPr>
        <w:t>OGC Web Service Common Implementation Specification</w:t>
      </w:r>
      <w:r w:rsidRPr="00262BD6">
        <w:rPr>
          <w:rFonts w:ascii="Times New Roman" w:eastAsia="Times New Roman" w:hAnsi="Times New Roman" w:cs="Times New Roman"/>
          <w:kern w:val="0"/>
          <w14:ligatures w14:val="none"/>
        </w:rPr>
        <w:t>. Open Geospatial Consortium (2010).</w:t>
      </w:r>
    </w:p>
    <w:p w14:paraId="2F4B0A3E" w14:textId="77777777" w:rsidR="00262BD6" w:rsidRPr="00262BD6" w:rsidRDefault="00262BD6" w:rsidP="00262BD6">
      <w:pPr>
        <w:spacing w:before="100" w:beforeAutospacing="1" w:after="100" w:afterAutospacing="1" w:line="240" w:lineRule="auto"/>
        <w:rPr>
          <w:rFonts w:ascii="Times New Roman" w:eastAsia="Times New Roman" w:hAnsi="Times New Roman" w:cs="Times New Roman"/>
          <w:kern w:val="0"/>
          <w14:ligatures w14:val="none"/>
        </w:rPr>
      </w:pPr>
      <w:r w:rsidRPr="00262BD6">
        <w:rPr>
          <w:rFonts w:ascii="Times New Roman" w:eastAsia="Times New Roman" w:hAnsi="Times New Roman" w:cs="Times New Roman"/>
          <w:kern w:val="0"/>
          <w14:ligatures w14:val="none"/>
        </w:rPr>
        <w:t xml:space="preserve">Policy SWG: OGC 08-131r3, </w:t>
      </w:r>
      <w:r w:rsidRPr="00262BD6">
        <w:rPr>
          <w:rFonts w:ascii="Times New Roman" w:eastAsia="Times New Roman" w:hAnsi="Times New Roman" w:cs="Times New Roman"/>
          <w:i/>
          <w:iCs/>
          <w:kern w:val="0"/>
          <w14:ligatures w14:val="none"/>
        </w:rPr>
        <w:t>The Specification Model — Standard for Modular specifications</w:t>
      </w:r>
      <w:r w:rsidRPr="00262BD6">
        <w:rPr>
          <w:rFonts w:ascii="Times New Roman" w:eastAsia="Times New Roman" w:hAnsi="Times New Roman" w:cs="Times New Roman"/>
          <w:kern w:val="0"/>
          <w14:ligatures w14:val="none"/>
        </w:rPr>
        <w:t xml:space="preserve">. Open Geospatial Consortium (2009). </w:t>
      </w:r>
      <w:hyperlink r:id="rId61" w:history="1">
        <w:r w:rsidRPr="00262BD6">
          <w:rPr>
            <w:rFonts w:ascii="Times New Roman" w:eastAsia="Times New Roman" w:hAnsi="Times New Roman" w:cs="Times New Roman"/>
            <w:color w:val="0000FF"/>
            <w:kern w:val="0"/>
            <w:u w:val="single"/>
            <w14:ligatures w14:val="none"/>
          </w:rPr>
          <w:t>https://portal.ogc.org/files/?artifact_id=34762&amp;version=2</w:t>
        </w:r>
      </w:hyperlink>
      <w:r w:rsidRPr="00262BD6">
        <w:rPr>
          <w:rFonts w:ascii="Times New Roman" w:eastAsia="Times New Roman" w:hAnsi="Times New Roman" w:cs="Times New Roman"/>
          <w:kern w:val="0"/>
          <w14:ligatures w14:val="none"/>
        </w:rPr>
        <w:t>.</w:t>
      </w:r>
    </w:p>
    <w:p w14:paraId="6CD4CAA2" w14:textId="77777777" w:rsidR="00262BD6" w:rsidRPr="00262BD6" w:rsidRDefault="00262BD6" w:rsidP="00262BD6">
      <w:pPr>
        <w:spacing w:before="100" w:beforeAutospacing="1" w:after="100" w:afterAutospacing="1" w:line="240" w:lineRule="auto"/>
        <w:rPr>
          <w:rFonts w:ascii="Times New Roman" w:eastAsia="Times New Roman" w:hAnsi="Times New Roman" w:cs="Times New Roman"/>
          <w:kern w:val="0"/>
          <w14:ligatures w14:val="none"/>
        </w:rPr>
      </w:pPr>
      <w:r w:rsidRPr="00262BD6">
        <w:rPr>
          <w:rFonts w:ascii="Times New Roman" w:eastAsia="Times New Roman" w:hAnsi="Times New Roman" w:cs="Times New Roman"/>
          <w:kern w:val="0"/>
          <w14:ligatures w14:val="none"/>
        </w:rPr>
        <w:t xml:space="preserve">Open Geospatial Consortium. </w:t>
      </w:r>
      <w:r w:rsidRPr="00262BD6">
        <w:rPr>
          <w:rFonts w:ascii="Times New Roman" w:eastAsia="Times New Roman" w:hAnsi="Times New Roman" w:cs="Times New Roman"/>
          <w:i/>
          <w:iCs/>
          <w:kern w:val="0"/>
          <w14:ligatures w14:val="none"/>
        </w:rPr>
        <w:t>OGC Definitions Register</w:t>
      </w:r>
      <w:r w:rsidRPr="00262BD6">
        <w:rPr>
          <w:rFonts w:ascii="Times New Roman" w:eastAsia="Times New Roman" w:hAnsi="Times New Roman" w:cs="Times New Roman"/>
          <w:kern w:val="0"/>
          <w14:ligatures w14:val="none"/>
        </w:rPr>
        <w:t xml:space="preserve">. </w:t>
      </w:r>
      <w:hyperlink r:id="rId62" w:history="1">
        <w:r w:rsidRPr="00262BD6">
          <w:rPr>
            <w:rFonts w:ascii="Times New Roman" w:eastAsia="Times New Roman" w:hAnsi="Times New Roman" w:cs="Times New Roman"/>
            <w:color w:val="0000FF"/>
            <w:kern w:val="0"/>
            <w:u w:val="single"/>
            <w14:ligatures w14:val="none"/>
          </w:rPr>
          <w:t>https://www.opengis.net/def/glossary</w:t>
        </w:r>
      </w:hyperlink>
    </w:p>
    <w:p w14:paraId="3A6E8816" w14:textId="77777777" w:rsidR="00262BD6" w:rsidRPr="00262BD6" w:rsidRDefault="00262BD6" w:rsidP="00262BD6">
      <w:pPr>
        <w:spacing w:before="100" w:beforeAutospacing="1" w:after="100" w:afterAutospacing="1" w:line="240" w:lineRule="auto"/>
        <w:rPr>
          <w:rFonts w:ascii="Times New Roman" w:eastAsia="Times New Roman" w:hAnsi="Times New Roman" w:cs="Times New Roman"/>
          <w:kern w:val="0"/>
          <w14:ligatures w14:val="none"/>
        </w:rPr>
      </w:pPr>
      <w:r w:rsidRPr="00262BD6">
        <w:rPr>
          <w:rFonts w:ascii="Times New Roman" w:eastAsia="Times New Roman" w:hAnsi="Times New Roman" w:cs="Times New Roman"/>
          <w:kern w:val="0"/>
          <w14:ligatures w14:val="none"/>
        </w:rPr>
        <w:t xml:space="preserve">Object Management Group (OMG), </w:t>
      </w:r>
      <w:r w:rsidRPr="00262BD6">
        <w:rPr>
          <w:rFonts w:ascii="Times New Roman" w:eastAsia="Times New Roman" w:hAnsi="Times New Roman" w:cs="Times New Roman"/>
          <w:i/>
          <w:iCs/>
          <w:kern w:val="0"/>
          <w14:ligatures w14:val="none"/>
        </w:rPr>
        <w:t>Unified Modeling Language (UML)</w:t>
      </w:r>
      <w:r w:rsidRPr="00262BD6">
        <w:rPr>
          <w:rFonts w:ascii="Times New Roman" w:eastAsia="Times New Roman" w:hAnsi="Times New Roman" w:cs="Times New Roman"/>
          <w:kern w:val="0"/>
          <w14:ligatures w14:val="none"/>
        </w:rPr>
        <w:t xml:space="preserve">, Version 2.5.1, December 2017, </w:t>
      </w:r>
      <w:hyperlink r:id="rId63" w:history="1">
        <w:r w:rsidRPr="00262BD6">
          <w:rPr>
            <w:rFonts w:ascii="Times New Roman" w:eastAsia="Times New Roman" w:hAnsi="Times New Roman" w:cs="Times New Roman"/>
            <w:color w:val="0000FF"/>
            <w:kern w:val="0"/>
            <w:u w:val="single"/>
            <w14:ligatures w14:val="none"/>
          </w:rPr>
          <w:t>https://www.omg.org/spec/UML/2.5.1</w:t>
        </w:r>
      </w:hyperlink>
    </w:p>
    <w:p w14:paraId="3D6788BD" w14:textId="77777777" w:rsidR="00262BD6" w:rsidRPr="00262BD6" w:rsidRDefault="00262BD6" w:rsidP="00262BD6">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262BD6">
        <w:rPr>
          <w:rFonts w:ascii="Times New Roman" w:eastAsia="Times New Roman" w:hAnsi="Times New Roman" w:cs="Times New Roman"/>
          <w:b/>
          <w:bCs/>
          <w:kern w:val="36"/>
          <w:sz w:val="48"/>
          <w:szCs w:val="48"/>
          <w14:ligatures w14:val="none"/>
        </w:rPr>
        <w:t>4.  Terms and definitions</w:t>
      </w:r>
    </w:p>
    <w:p w14:paraId="47F57ED8" w14:textId="77777777" w:rsidR="00262BD6" w:rsidRPr="00262BD6" w:rsidRDefault="00262BD6" w:rsidP="00262BD6">
      <w:pPr>
        <w:spacing w:before="100" w:beforeAutospacing="1" w:after="100" w:afterAutospacing="1" w:line="240" w:lineRule="auto"/>
        <w:rPr>
          <w:rFonts w:ascii="Times New Roman" w:eastAsia="Times New Roman" w:hAnsi="Times New Roman" w:cs="Times New Roman"/>
          <w:kern w:val="0"/>
          <w14:ligatures w14:val="none"/>
        </w:rPr>
      </w:pPr>
      <w:r w:rsidRPr="00262BD6">
        <w:rPr>
          <w:rFonts w:ascii="Times New Roman" w:eastAsia="Times New Roman" w:hAnsi="Times New Roman" w:cs="Times New Roman"/>
          <w:kern w:val="0"/>
          <w14:ligatures w14:val="none"/>
        </w:rPr>
        <w:t xml:space="preserve">This document uses the terms defined in </w:t>
      </w:r>
      <w:hyperlink r:id="rId64" w:history="1">
        <w:r w:rsidRPr="00262BD6">
          <w:rPr>
            <w:rFonts w:ascii="Times New Roman" w:eastAsia="Times New Roman" w:hAnsi="Times New Roman" w:cs="Times New Roman"/>
            <w:color w:val="0000FF"/>
            <w:kern w:val="0"/>
            <w:u w:val="single"/>
            <w14:ligatures w14:val="none"/>
          </w:rPr>
          <w:t>OGC Policy Directive 49</w:t>
        </w:r>
      </w:hyperlink>
      <w:r w:rsidRPr="00262BD6">
        <w:rPr>
          <w:rFonts w:ascii="Times New Roman" w:eastAsia="Times New Roman" w:hAnsi="Times New Roman" w:cs="Times New Roman"/>
          <w:kern w:val="0"/>
          <w14:ligatures w14:val="none"/>
        </w:rPr>
        <w:t>, which is based on the ISO/IEC Directives, Part 2, Rules for the structure and drafting of International Standards. In particular, the word “shall” (not “must”) is the verb form used to indicate a requirement to be strictly followed to conform to this document and OGC documents do not use the equivalent phrases in the ISO/IEC Directives, Part 2.</w:t>
      </w:r>
    </w:p>
    <w:p w14:paraId="3010098C" w14:textId="77777777" w:rsidR="00262BD6" w:rsidRPr="00262BD6" w:rsidRDefault="00262BD6" w:rsidP="00262BD6">
      <w:pPr>
        <w:spacing w:before="100" w:beforeAutospacing="1" w:after="100" w:afterAutospacing="1" w:line="240" w:lineRule="auto"/>
        <w:rPr>
          <w:rFonts w:ascii="Times New Roman" w:eastAsia="Times New Roman" w:hAnsi="Times New Roman" w:cs="Times New Roman"/>
          <w:kern w:val="0"/>
          <w14:ligatures w14:val="none"/>
        </w:rPr>
      </w:pPr>
      <w:r w:rsidRPr="00262BD6">
        <w:rPr>
          <w:rFonts w:ascii="Times New Roman" w:eastAsia="Times New Roman" w:hAnsi="Times New Roman" w:cs="Times New Roman"/>
          <w:kern w:val="0"/>
          <w14:ligatures w14:val="none"/>
        </w:rPr>
        <w:lastRenderedPageBreak/>
        <w:t>This document also uses terms defined in the OGC Standard for Modular specifications (</w:t>
      </w:r>
      <w:hyperlink r:id="rId65" w:history="1">
        <w:r w:rsidRPr="00262BD6">
          <w:rPr>
            <w:rFonts w:ascii="Times New Roman" w:eastAsia="Times New Roman" w:hAnsi="Times New Roman" w:cs="Times New Roman"/>
            <w:color w:val="0000FF"/>
            <w:kern w:val="0"/>
            <w:u w:val="single"/>
            <w14:ligatures w14:val="none"/>
          </w:rPr>
          <w:t>OGC 08-131r3</w:t>
        </w:r>
      </w:hyperlink>
      <w:r w:rsidRPr="00262BD6">
        <w:rPr>
          <w:rFonts w:ascii="Times New Roman" w:eastAsia="Times New Roman" w:hAnsi="Times New Roman" w:cs="Times New Roman"/>
          <w:kern w:val="0"/>
          <w14:ligatures w14:val="none"/>
        </w:rPr>
        <w:t xml:space="preserve">), also known as the ‘ModSpec’. The definitions of terms such as standard, specification, requirement, and conformance test are provided in </w:t>
      </w:r>
      <w:proofErr w:type="gramStart"/>
      <w:r w:rsidRPr="00262BD6">
        <w:rPr>
          <w:rFonts w:ascii="Times New Roman" w:eastAsia="Times New Roman" w:hAnsi="Times New Roman" w:cs="Times New Roman"/>
          <w:kern w:val="0"/>
          <w14:ligatures w14:val="none"/>
        </w:rPr>
        <w:t>the ModSpec</w:t>
      </w:r>
      <w:proofErr w:type="gramEnd"/>
      <w:r w:rsidRPr="00262BD6">
        <w:rPr>
          <w:rFonts w:ascii="Times New Roman" w:eastAsia="Times New Roman" w:hAnsi="Times New Roman" w:cs="Times New Roman"/>
          <w:kern w:val="0"/>
          <w14:ligatures w14:val="none"/>
        </w:rPr>
        <w:t>.</w:t>
      </w:r>
    </w:p>
    <w:p w14:paraId="724B1AF8" w14:textId="77777777" w:rsidR="00262BD6" w:rsidRPr="00262BD6" w:rsidRDefault="00262BD6" w:rsidP="00262BD6">
      <w:pPr>
        <w:spacing w:before="100" w:beforeAutospacing="1" w:after="100" w:afterAutospacing="1" w:line="240" w:lineRule="auto"/>
        <w:rPr>
          <w:rFonts w:ascii="Times New Roman" w:eastAsia="Times New Roman" w:hAnsi="Times New Roman" w:cs="Times New Roman"/>
          <w:kern w:val="0"/>
          <w14:ligatures w14:val="none"/>
        </w:rPr>
      </w:pPr>
      <w:r w:rsidRPr="00262BD6">
        <w:rPr>
          <w:rFonts w:ascii="Times New Roman" w:eastAsia="Times New Roman" w:hAnsi="Times New Roman" w:cs="Times New Roman"/>
          <w:kern w:val="0"/>
          <w14:ligatures w14:val="none"/>
        </w:rPr>
        <w:t>For the purposes of this document, the following additional terms and definitions apply.</w:t>
      </w:r>
    </w:p>
    <w:p w14:paraId="46569780" w14:textId="77777777" w:rsidR="00262BD6" w:rsidRPr="00262BD6" w:rsidRDefault="00262BD6" w:rsidP="00262BD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62BD6">
        <w:rPr>
          <w:rFonts w:ascii="Times New Roman" w:eastAsia="Times New Roman" w:hAnsi="Times New Roman" w:cs="Times New Roman"/>
          <w:b/>
          <w:bCs/>
          <w:kern w:val="0"/>
          <w:sz w:val="36"/>
          <w:szCs w:val="36"/>
          <w14:ligatures w14:val="none"/>
        </w:rPr>
        <w:t>4.1. </w:t>
      </w:r>
      <w:proofErr w:type="gramStart"/>
      <w:r w:rsidRPr="00262BD6">
        <w:rPr>
          <w:rFonts w:ascii="Times New Roman" w:eastAsia="Times New Roman" w:hAnsi="Times New Roman" w:cs="Times New Roman"/>
          <w:b/>
          <w:bCs/>
          <w:kern w:val="0"/>
          <w:sz w:val="36"/>
          <w:szCs w:val="36"/>
          <w14:ligatures w14:val="none"/>
        </w:rPr>
        <w:t>class::</w:t>
      </w:r>
      <w:proofErr w:type="gramEnd"/>
    </w:p>
    <w:p w14:paraId="02FEE9A3" w14:textId="77777777" w:rsidR="00262BD6" w:rsidRPr="00262BD6" w:rsidRDefault="00262BD6" w:rsidP="00262BD6">
      <w:pPr>
        <w:spacing w:before="100" w:beforeAutospacing="1" w:after="100" w:afterAutospacing="1" w:line="240" w:lineRule="auto"/>
        <w:rPr>
          <w:rFonts w:ascii="Times New Roman" w:eastAsia="Times New Roman" w:hAnsi="Times New Roman" w:cs="Times New Roman"/>
          <w:kern w:val="0"/>
          <w14:ligatures w14:val="none"/>
        </w:rPr>
      </w:pPr>
      <w:r w:rsidRPr="00262BD6">
        <w:rPr>
          <w:rFonts w:ascii="Times New Roman" w:eastAsia="Times New Roman" w:hAnsi="Times New Roman" w:cs="Times New Roman"/>
          <w:kern w:val="0"/>
          <w14:ligatures w14:val="none"/>
        </w:rPr>
        <w:t xml:space="preserve">description of a set of </w:t>
      </w:r>
      <w:r w:rsidRPr="00262BD6">
        <w:rPr>
          <w:rFonts w:ascii="Times New Roman" w:eastAsia="Times New Roman" w:hAnsi="Times New Roman" w:cs="Times New Roman"/>
          <w:i/>
          <w:iCs/>
          <w:kern w:val="0"/>
          <w14:ligatures w14:val="none"/>
        </w:rPr>
        <w:t>objects</w:t>
      </w:r>
      <w:r w:rsidRPr="00262BD6">
        <w:rPr>
          <w:rFonts w:ascii="Times New Roman" w:eastAsia="Times New Roman" w:hAnsi="Times New Roman" w:cs="Times New Roman"/>
          <w:kern w:val="0"/>
          <w14:ligatures w14:val="none"/>
        </w:rPr>
        <w:t xml:space="preserve"> that share the same </w:t>
      </w:r>
      <w:r w:rsidRPr="00262BD6">
        <w:rPr>
          <w:rFonts w:ascii="Times New Roman" w:eastAsia="Times New Roman" w:hAnsi="Times New Roman" w:cs="Times New Roman"/>
          <w:i/>
          <w:iCs/>
          <w:kern w:val="0"/>
          <w14:ligatures w14:val="none"/>
        </w:rPr>
        <w:t>attributes</w:t>
      </w:r>
      <w:r w:rsidRPr="00262BD6">
        <w:rPr>
          <w:rFonts w:ascii="Times New Roman" w:eastAsia="Times New Roman" w:hAnsi="Times New Roman" w:cs="Times New Roman"/>
          <w:kern w:val="0"/>
          <w14:ligatures w14:val="none"/>
        </w:rPr>
        <w:t xml:space="preserve">, </w:t>
      </w:r>
      <w:r w:rsidRPr="00262BD6">
        <w:rPr>
          <w:rFonts w:ascii="Times New Roman" w:eastAsia="Times New Roman" w:hAnsi="Times New Roman" w:cs="Times New Roman"/>
          <w:i/>
          <w:iCs/>
          <w:kern w:val="0"/>
          <w14:ligatures w14:val="none"/>
        </w:rPr>
        <w:t>operations</w:t>
      </w:r>
      <w:r w:rsidRPr="00262BD6">
        <w:rPr>
          <w:rFonts w:ascii="Times New Roman" w:eastAsia="Times New Roman" w:hAnsi="Times New Roman" w:cs="Times New Roman"/>
          <w:kern w:val="0"/>
          <w14:ligatures w14:val="none"/>
        </w:rPr>
        <w:t>, methods, relationships, and semantics</w:t>
      </w:r>
    </w:p>
    <w:p w14:paraId="0855C76B" w14:textId="77777777" w:rsidR="00262BD6" w:rsidRPr="00262BD6" w:rsidRDefault="00262BD6" w:rsidP="00262BD6">
      <w:pPr>
        <w:spacing w:before="100" w:beforeAutospacing="1" w:after="100" w:afterAutospacing="1" w:line="240" w:lineRule="auto"/>
        <w:rPr>
          <w:rFonts w:ascii="Times New Roman" w:eastAsia="Times New Roman" w:hAnsi="Times New Roman" w:cs="Times New Roman"/>
          <w:kern w:val="0"/>
          <w14:ligatures w14:val="none"/>
        </w:rPr>
      </w:pPr>
      <w:r w:rsidRPr="00262BD6">
        <w:rPr>
          <w:rFonts w:ascii="Times New Roman" w:eastAsia="Times New Roman" w:hAnsi="Times New Roman" w:cs="Times New Roman"/>
          <w:kern w:val="0"/>
          <w14:ligatures w14:val="none"/>
        </w:rPr>
        <w:t xml:space="preserve">Note 1 to entry: A </w:t>
      </w:r>
      <w:r w:rsidRPr="00262BD6">
        <w:rPr>
          <w:rFonts w:ascii="Times New Roman" w:eastAsia="Times New Roman" w:hAnsi="Times New Roman" w:cs="Times New Roman"/>
          <w:i/>
          <w:iCs/>
          <w:kern w:val="0"/>
          <w14:ligatures w14:val="none"/>
        </w:rPr>
        <w:t>class</w:t>
      </w:r>
      <w:r w:rsidRPr="00262BD6">
        <w:rPr>
          <w:rFonts w:ascii="Times New Roman" w:eastAsia="Times New Roman" w:hAnsi="Times New Roman" w:cs="Times New Roman"/>
          <w:kern w:val="0"/>
          <w14:ligatures w14:val="none"/>
        </w:rPr>
        <w:t xml:space="preserve"> may use a set of interfaces to specify collections of </w:t>
      </w:r>
      <w:r w:rsidRPr="00262BD6">
        <w:rPr>
          <w:rFonts w:ascii="Times New Roman" w:eastAsia="Times New Roman" w:hAnsi="Times New Roman" w:cs="Times New Roman"/>
          <w:i/>
          <w:iCs/>
          <w:kern w:val="0"/>
          <w14:ligatures w14:val="none"/>
        </w:rPr>
        <w:t>operations</w:t>
      </w:r>
      <w:r w:rsidRPr="00262BD6">
        <w:rPr>
          <w:rFonts w:ascii="Times New Roman" w:eastAsia="Times New Roman" w:hAnsi="Times New Roman" w:cs="Times New Roman"/>
          <w:kern w:val="0"/>
          <w14:ligatures w14:val="none"/>
        </w:rPr>
        <w:t xml:space="preserve"> it provides to its environment. The term was first used in this way in the general theory of object-oriented programming, and later adopted for use in this same sense in UML.</w:t>
      </w:r>
    </w:p>
    <w:p w14:paraId="5DD00600" w14:textId="77777777" w:rsidR="00262BD6" w:rsidRPr="00262BD6" w:rsidRDefault="00262BD6" w:rsidP="00262BD6">
      <w:pPr>
        <w:spacing w:before="100" w:beforeAutospacing="1" w:after="100" w:afterAutospacing="1" w:line="240" w:lineRule="auto"/>
        <w:rPr>
          <w:rFonts w:ascii="Times New Roman" w:eastAsia="Times New Roman" w:hAnsi="Times New Roman" w:cs="Times New Roman"/>
          <w:kern w:val="0"/>
          <w14:ligatures w14:val="none"/>
        </w:rPr>
      </w:pPr>
      <w:r w:rsidRPr="00262BD6">
        <w:rPr>
          <w:rFonts w:ascii="Times New Roman" w:eastAsia="Times New Roman" w:hAnsi="Times New Roman" w:cs="Times New Roman"/>
          <w:kern w:val="0"/>
          <w14:ligatures w14:val="none"/>
        </w:rPr>
        <w:t>[</w:t>
      </w:r>
      <w:r w:rsidRPr="00262BD6">
        <w:rPr>
          <w:rFonts w:ascii="Times New Roman" w:eastAsia="Times New Roman" w:hAnsi="Times New Roman" w:cs="Times New Roman"/>
          <w:b/>
          <w:bCs/>
          <w:kern w:val="0"/>
          <w14:ligatures w14:val="none"/>
        </w:rPr>
        <w:t>SOURCE:</w:t>
      </w:r>
      <w:r w:rsidRPr="00262BD6">
        <w:rPr>
          <w:rFonts w:ascii="Times New Roman" w:eastAsia="Times New Roman" w:hAnsi="Times New Roman" w:cs="Times New Roman"/>
          <w:kern w:val="0"/>
          <w14:ligatures w14:val="none"/>
        </w:rPr>
        <w:t xml:space="preserve"> </w:t>
      </w:r>
      <w:hyperlink r:id="rId66" w:anchor="ISO19103" w:history="1">
        <w:r w:rsidRPr="00262BD6">
          <w:rPr>
            <w:rFonts w:ascii="Times New Roman" w:eastAsia="Times New Roman" w:hAnsi="Times New Roman" w:cs="Times New Roman"/>
            <w:color w:val="0000FF"/>
            <w:kern w:val="0"/>
            <w:u w:val="single"/>
            <w14:ligatures w14:val="none"/>
          </w:rPr>
          <w:t>ISO 19103, Clause 4.27</w:t>
        </w:r>
      </w:hyperlink>
      <w:r w:rsidRPr="00262BD6">
        <w:rPr>
          <w:rFonts w:ascii="Times New Roman" w:eastAsia="Times New Roman" w:hAnsi="Times New Roman" w:cs="Times New Roman"/>
          <w:kern w:val="0"/>
          <w14:ligatures w14:val="none"/>
        </w:rPr>
        <w:t>, modified – Note 1 to entry has been added from ISO 19117:2012, 4.2]</w:t>
      </w:r>
    </w:p>
    <w:p w14:paraId="10830C54" w14:textId="77777777" w:rsidR="00262BD6" w:rsidRPr="00262BD6" w:rsidRDefault="00262BD6" w:rsidP="00262BD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62BD6">
        <w:rPr>
          <w:rFonts w:ascii="Times New Roman" w:eastAsia="Times New Roman" w:hAnsi="Times New Roman" w:cs="Times New Roman"/>
          <w:b/>
          <w:bCs/>
          <w:kern w:val="0"/>
          <w:sz w:val="36"/>
          <w:szCs w:val="36"/>
          <w14:ligatures w14:val="none"/>
        </w:rPr>
        <w:t>4.2. </w:t>
      </w:r>
      <w:proofErr w:type="gramStart"/>
      <w:r w:rsidRPr="00262BD6">
        <w:rPr>
          <w:rFonts w:ascii="Times New Roman" w:eastAsia="Times New Roman" w:hAnsi="Times New Roman" w:cs="Times New Roman"/>
          <w:b/>
          <w:bCs/>
          <w:kern w:val="0"/>
          <w:sz w:val="36"/>
          <w:szCs w:val="36"/>
          <w14:ligatures w14:val="none"/>
        </w:rPr>
        <w:t>concept::</w:t>
      </w:r>
      <w:proofErr w:type="gramEnd"/>
    </w:p>
    <w:p w14:paraId="0E7CB102" w14:textId="77777777" w:rsidR="00262BD6" w:rsidRPr="00262BD6" w:rsidRDefault="00262BD6" w:rsidP="00262BD6">
      <w:pPr>
        <w:spacing w:before="100" w:beforeAutospacing="1" w:after="100" w:afterAutospacing="1" w:line="240" w:lineRule="auto"/>
        <w:rPr>
          <w:rFonts w:ascii="Times New Roman" w:eastAsia="Times New Roman" w:hAnsi="Times New Roman" w:cs="Times New Roman"/>
          <w:kern w:val="0"/>
          <w14:ligatures w14:val="none"/>
        </w:rPr>
      </w:pPr>
      <w:r w:rsidRPr="00262BD6">
        <w:rPr>
          <w:rFonts w:ascii="Times New Roman" w:eastAsia="Times New Roman" w:hAnsi="Times New Roman" w:cs="Times New Roman"/>
          <w:kern w:val="0"/>
          <w14:ligatures w14:val="none"/>
        </w:rPr>
        <w:t>unit of knowledge created by a unique combination of characteristics</w:t>
      </w:r>
    </w:p>
    <w:p w14:paraId="609F5FEF" w14:textId="77777777" w:rsidR="00262BD6" w:rsidRPr="00262BD6" w:rsidRDefault="00262BD6" w:rsidP="00262BD6">
      <w:pPr>
        <w:spacing w:before="100" w:beforeAutospacing="1" w:after="100" w:afterAutospacing="1" w:line="240" w:lineRule="auto"/>
        <w:rPr>
          <w:rFonts w:ascii="Times New Roman" w:eastAsia="Times New Roman" w:hAnsi="Times New Roman" w:cs="Times New Roman"/>
          <w:kern w:val="0"/>
          <w14:ligatures w14:val="none"/>
        </w:rPr>
      </w:pPr>
      <w:r w:rsidRPr="00262BD6">
        <w:rPr>
          <w:rFonts w:ascii="Times New Roman" w:eastAsia="Times New Roman" w:hAnsi="Times New Roman" w:cs="Times New Roman"/>
          <w:kern w:val="0"/>
          <w14:ligatures w14:val="none"/>
        </w:rPr>
        <w:t xml:space="preserve">Note 1 to entry: </w:t>
      </w:r>
      <w:r w:rsidRPr="00262BD6">
        <w:rPr>
          <w:rFonts w:ascii="Times New Roman" w:eastAsia="Times New Roman" w:hAnsi="Times New Roman" w:cs="Times New Roman"/>
          <w:i/>
          <w:iCs/>
          <w:kern w:val="0"/>
          <w14:ligatures w14:val="none"/>
        </w:rPr>
        <w:t>Concepts</w:t>
      </w:r>
      <w:r w:rsidRPr="00262BD6">
        <w:rPr>
          <w:rFonts w:ascii="Times New Roman" w:eastAsia="Times New Roman" w:hAnsi="Times New Roman" w:cs="Times New Roman"/>
          <w:kern w:val="0"/>
          <w14:ligatures w14:val="none"/>
        </w:rPr>
        <w:t xml:space="preserve"> (</w:t>
      </w:r>
      <w:hyperlink r:id="rId67" w:anchor="concept-definition" w:history="1">
        <w:r w:rsidRPr="00262BD6">
          <w:rPr>
            <w:rFonts w:ascii="Times New Roman" w:eastAsia="Times New Roman" w:hAnsi="Times New Roman" w:cs="Times New Roman"/>
            <w:color w:val="0000FF"/>
            <w:kern w:val="0"/>
            <w:u w:val="single"/>
            <w14:ligatures w14:val="none"/>
          </w:rPr>
          <w:t>Clause 4.2</w:t>
        </w:r>
      </w:hyperlink>
      <w:r w:rsidRPr="00262BD6">
        <w:rPr>
          <w:rFonts w:ascii="Times New Roman" w:eastAsia="Times New Roman" w:hAnsi="Times New Roman" w:cs="Times New Roman"/>
          <w:kern w:val="0"/>
          <w14:ligatures w14:val="none"/>
        </w:rPr>
        <w:t xml:space="preserve">) are not necessarily bound to particular languages. They are, however, influenced by </w:t>
      </w:r>
      <w:proofErr w:type="gramStart"/>
      <w:r w:rsidRPr="00262BD6">
        <w:rPr>
          <w:rFonts w:ascii="Times New Roman" w:eastAsia="Times New Roman" w:hAnsi="Times New Roman" w:cs="Times New Roman"/>
          <w:kern w:val="0"/>
          <w14:ligatures w14:val="none"/>
        </w:rPr>
        <w:t>the</w:t>
      </w:r>
      <w:proofErr w:type="gramEnd"/>
      <w:r w:rsidRPr="00262BD6">
        <w:rPr>
          <w:rFonts w:ascii="Times New Roman" w:eastAsia="Times New Roman" w:hAnsi="Times New Roman" w:cs="Times New Roman"/>
          <w:kern w:val="0"/>
          <w14:ligatures w14:val="none"/>
        </w:rPr>
        <w:t xml:space="preserve"> social or cultural background which often leads to different categorizations.</w:t>
      </w:r>
    </w:p>
    <w:p w14:paraId="5D30353B" w14:textId="77777777" w:rsidR="00262BD6" w:rsidRPr="00262BD6" w:rsidRDefault="00262BD6" w:rsidP="00262BD6">
      <w:pPr>
        <w:spacing w:before="100" w:beforeAutospacing="1" w:after="100" w:afterAutospacing="1" w:line="240" w:lineRule="auto"/>
        <w:rPr>
          <w:rFonts w:ascii="Times New Roman" w:eastAsia="Times New Roman" w:hAnsi="Times New Roman" w:cs="Times New Roman"/>
          <w:kern w:val="0"/>
          <w14:ligatures w14:val="none"/>
        </w:rPr>
      </w:pPr>
      <w:r w:rsidRPr="00262BD6">
        <w:rPr>
          <w:rFonts w:ascii="Times New Roman" w:eastAsia="Times New Roman" w:hAnsi="Times New Roman" w:cs="Times New Roman"/>
          <w:kern w:val="0"/>
          <w14:ligatures w14:val="none"/>
        </w:rPr>
        <w:t>[</w:t>
      </w:r>
      <w:r w:rsidRPr="00262BD6">
        <w:rPr>
          <w:rFonts w:ascii="Times New Roman" w:eastAsia="Times New Roman" w:hAnsi="Times New Roman" w:cs="Times New Roman"/>
          <w:b/>
          <w:bCs/>
          <w:kern w:val="0"/>
          <w14:ligatures w14:val="none"/>
        </w:rPr>
        <w:t>SOURCE:</w:t>
      </w:r>
      <w:r w:rsidRPr="00262BD6">
        <w:rPr>
          <w:rFonts w:ascii="Times New Roman" w:eastAsia="Times New Roman" w:hAnsi="Times New Roman" w:cs="Times New Roman"/>
          <w:kern w:val="0"/>
          <w14:ligatures w14:val="none"/>
        </w:rPr>
        <w:t xml:space="preserve"> </w:t>
      </w:r>
      <w:hyperlink r:id="rId68" w:anchor="ISO1087-1" w:history="1">
        <w:r w:rsidRPr="00262BD6">
          <w:rPr>
            <w:rFonts w:ascii="Times New Roman" w:eastAsia="Times New Roman" w:hAnsi="Times New Roman" w:cs="Times New Roman"/>
            <w:color w:val="0000FF"/>
            <w:kern w:val="0"/>
            <w:u w:val="single"/>
            <w14:ligatures w14:val="none"/>
          </w:rPr>
          <w:t>ISO 1087-1, Clause 3.2.1</w:t>
        </w:r>
      </w:hyperlink>
      <w:r w:rsidRPr="00262BD6">
        <w:rPr>
          <w:rFonts w:ascii="Times New Roman" w:eastAsia="Times New Roman" w:hAnsi="Times New Roman" w:cs="Times New Roman"/>
          <w:kern w:val="0"/>
          <w14:ligatures w14:val="none"/>
        </w:rPr>
        <w:t>]</w:t>
      </w:r>
    </w:p>
    <w:p w14:paraId="1D76F75F" w14:textId="77777777" w:rsidR="00262BD6" w:rsidRPr="00262BD6" w:rsidRDefault="00262BD6" w:rsidP="00262BD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62BD6">
        <w:rPr>
          <w:rFonts w:ascii="Times New Roman" w:eastAsia="Times New Roman" w:hAnsi="Times New Roman" w:cs="Times New Roman"/>
          <w:b/>
          <w:bCs/>
          <w:kern w:val="0"/>
          <w:sz w:val="36"/>
          <w:szCs w:val="36"/>
          <w14:ligatures w14:val="none"/>
        </w:rPr>
        <w:t xml:space="preserve">4.3. conceptual </w:t>
      </w:r>
      <w:proofErr w:type="gramStart"/>
      <w:r w:rsidRPr="00262BD6">
        <w:rPr>
          <w:rFonts w:ascii="Times New Roman" w:eastAsia="Times New Roman" w:hAnsi="Times New Roman" w:cs="Times New Roman"/>
          <w:b/>
          <w:bCs/>
          <w:kern w:val="0"/>
          <w:sz w:val="36"/>
          <w:szCs w:val="36"/>
          <w14:ligatures w14:val="none"/>
        </w:rPr>
        <w:t>model::</w:t>
      </w:r>
      <w:proofErr w:type="gramEnd"/>
    </w:p>
    <w:p w14:paraId="77FCB04E" w14:textId="77777777" w:rsidR="00262BD6" w:rsidRPr="00262BD6" w:rsidRDefault="00262BD6" w:rsidP="00262BD6">
      <w:pPr>
        <w:spacing w:before="100" w:beforeAutospacing="1" w:after="100" w:afterAutospacing="1" w:line="240" w:lineRule="auto"/>
        <w:rPr>
          <w:rFonts w:ascii="Times New Roman" w:eastAsia="Times New Roman" w:hAnsi="Times New Roman" w:cs="Times New Roman"/>
          <w:kern w:val="0"/>
          <w14:ligatures w14:val="none"/>
        </w:rPr>
      </w:pPr>
      <w:r w:rsidRPr="00262BD6">
        <w:rPr>
          <w:rFonts w:ascii="Times New Roman" w:eastAsia="Times New Roman" w:hAnsi="Times New Roman" w:cs="Times New Roman"/>
          <w:kern w:val="0"/>
          <w14:ligatures w14:val="none"/>
        </w:rPr>
        <w:t xml:space="preserve">model that defines </w:t>
      </w:r>
      <w:r w:rsidRPr="00262BD6">
        <w:rPr>
          <w:rFonts w:ascii="Times New Roman" w:eastAsia="Times New Roman" w:hAnsi="Times New Roman" w:cs="Times New Roman"/>
          <w:i/>
          <w:iCs/>
          <w:kern w:val="0"/>
          <w14:ligatures w14:val="none"/>
        </w:rPr>
        <w:t>concepts</w:t>
      </w:r>
      <w:r w:rsidRPr="00262BD6">
        <w:rPr>
          <w:rFonts w:ascii="Times New Roman" w:eastAsia="Times New Roman" w:hAnsi="Times New Roman" w:cs="Times New Roman"/>
          <w:kern w:val="0"/>
          <w14:ligatures w14:val="none"/>
        </w:rPr>
        <w:t xml:space="preserve"> (</w:t>
      </w:r>
      <w:hyperlink r:id="rId69" w:anchor="concept-definition" w:history="1">
        <w:r w:rsidRPr="00262BD6">
          <w:rPr>
            <w:rFonts w:ascii="Times New Roman" w:eastAsia="Times New Roman" w:hAnsi="Times New Roman" w:cs="Times New Roman"/>
            <w:color w:val="0000FF"/>
            <w:kern w:val="0"/>
            <w:u w:val="single"/>
            <w14:ligatures w14:val="none"/>
          </w:rPr>
          <w:t>Clause 4.2</w:t>
        </w:r>
      </w:hyperlink>
      <w:r w:rsidRPr="00262BD6">
        <w:rPr>
          <w:rFonts w:ascii="Times New Roman" w:eastAsia="Times New Roman" w:hAnsi="Times New Roman" w:cs="Times New Roman"/>
          <w:kern w:val="0"/>
          <w14:ligatures w14:val="none"/>
        </w:rPr>
        <w:t>) of a universe of discourse</w:t>
      </w:r>
    </w:p>
    <w:p w14:paraId="34049467" w14:textId="77777777" w:rsidR="00262BD6" w:rsidRPr="00262BD6" w:rsidRDefault="00262BD6" w:rsidP="00262BD6">
      <w:pPr>
        <w:spacing w:before="100" w:beforeAutospacing="1" w:after="100" w:afterAutospacing="1" w:line="240" w:lineRule="auto"/>
        <w:rPr>
          <w:rFonts w:ascii="Times New Roman" w:eastAsia="Times New Roman" w:hAnsi="Times New Roman" w:cs="Times New Roman"/>
          <w:kern w:val="0"/>
          <w14:ligatures w14:val="none"/>
        </w:rPr>
      </w:pPr>
      <w:r w:rsidRPr="00262BD6">
        <w:rPr>
          <w:rFonts w:ascii="Times New Roman" w:eastAsia="Times New Roman" w:hAnsi="Times New Roman" w:cs="Times New Roman"/>
          <w:kern w:val="0"/>
          <w14:ligatures w14:val="none"/>
        </w:rPr>
        <w:t>[</w:t>
      </w:r>
      <w:r w:rsidRPr="00262BD6">
        <w:rPr>
          <w:rFonts w:ascii="Times New Roman" w:eastAsia="Times New Roman" w:hAnsi="Times New Roman" w:cs="Times New Roman"/>
          <w:b/>
          <w:bCs/>
          <w:kern w:val="0"/>
          <w14:ligatures w14:val="none"/>
        </w:rPr>
        <w:t>SOURCE:</w:t>
      </w:r>
      <w:r w:rsidRPr="00262BD6">
        <w:rPr>
          <w:rFonts w:ascii="Times New Roman" w:eastAsia="Times New Roman" w:hAnsi="Times New Roman" w:cs="Times New Roman"/>
          <w:kern w:val="0"/>
          <w14:ligatures w14:val="none"/>
        </w:rPr>
        <w:t xml:space="preserve"> </w:t>
      </w:r>
      <w:hyperlink r:id="rId70" w:anchor="ISO19101-1" w:history="1">
        <w:r w:rsidRPr="00262BD6">
          <w:rPr>
            <w:rFonts w:ascii="Times New Roman" w:eastAsia="Times New Roman" w:hAnsi="Times New Roman" w:cs="Times New Roman"/>
            <w:color w:val="0000FF"/>
            <w:kern w:val="0"/>
            <w:u w:val="single"/>
            <w14:ligatures w14:val="none"/>
          </w:rPr>
          <w:t>ISO 19101-1:2014, Clause 4.1.5</w:t>
        </w:r>
      </w:hyperlink>
      <w:r w:rsidRPr="00262BD6">
        <w:rPr>
          <w:rFonts w:ascii="Times New Roman" w:eastAsia="Times New Roman" w:hAnsi="Times New Roman" w:cs="Times New Roman"/>
          <w:kern w:val="0"/>
          <w14:ligatures w14:val="none"/>
        </w:rPr>
        <w:t>]</w:t>
      </w:r>
    </w:p>
    <w:p w14:paraId="2EBDF4D5" w14:textId="77777777" w:rsidR="00262BD6" w:rsidRPr="00262BD6" w:rsidRDefault="00262BD6" w:rsidP="00262BD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62BD6">
        <w:rPr>
          <w:rFonts w:ascii="Times New Roman" w:eastAsia="Times New Roman" w:hAnsi="Times New Roman" w:cs="Times New Roman"/>
          <w:b/>
          <w:bCs/>
          <w:kern w:val="0"/>
          <w:sz w:val="36"/>
          <w:szCs w:val="36"/>
          <w14:ligatures w14:val="none"/>
        </w:rPr>
        <w:t xml:space="preserve">4.4. conformance </w:t>
      </w:r>
      <w:proofErr w:type="gramStart"/>
      <w:r w:rsidRPr="00262BD6">
        <w:rPr>
          <w:rFonts w:ascii="Times New Roman" w:eastAsia="Times New Roman" w:hAnsi="Times New Roman" w:cs="Times New Roman"/>
          <w:b/>
          <w:bCs/>
          <w:kern w:val="0"/>
          <w:sz w:val="36"/>
          <w:szCs w:val="36"/>
          <w14:ligatures w14:val="none"/>
        </w:rPr>
        <w:t>class::</w:t>
      </w:r>
      <w:proofErr w:type="gramEnd"/>
    </w:p>
    <w:p w14:paraId="486658CF" w14:textId="77777777" w:rsidR="00262BD6" w:rsidRPr="00262BD6" w:rsidRDefault="00262BD6" w:rsidP="00262BD6">
      <w:pPr>
        <w:spacing w:before="100" w:beforeAutospacing="1" w:after="100" w:afterAutospacing="1" w:line="240" w:lineRule="auto"/>
        <w:rPr>
          <w:rFonts w:ascii="Times New Roman" w:eastAsia="Times New Roman" w:hAnsi="Times New Roman" w:cs="Times New Roman"/>
          <w:kern w:val="0"/>
          <w14:ligatures w14:val="none"/>
        </w:rPr>
      </w:pPr>
      <w:r w:rsidRPr="00262BD6">
        <w:rPr>
          <w:rFonts w:ascii="Times New Roman" w:eastAsia="Times New Roman" w:hAnsi="Times New Roman" w:cs="Times New Roman"/>
          <w:kern w:val="0"/>
          <w14:ligatures w14:val="none"/>
        </w:rPr>
        <w:t>a class of conformance tests. A conformant implementation must pass all the tests in the class.</w:t>
      </w:r>
    </w:p>
    <w:p w14:paraId="1969D757" w14:textId="77777777" w:rsidR="00262BD6" w:rsidRPr="00262BD6" w:rsidRDefault="00262BD6" w:rsidP="00262BD6">
      <w:pPr>
        <w:spacing w:before="100" w:beforeAutospacing="1" w:after="100" w:afterAutospacing="1" w:line="240" w:lineRule="auto"/>
        <w:rPr>
          <w:rFonts w:ascii="Times New Roman" w:eastAsia="Times New Roman" w:hAnsi="Times New Roman" w:cs="Times New Roman"/>
          <w:kern w:val="0"/>
          <w14:ligatures w14:val="none"/>
        </w:rPr>
      </w:pPr>
      <w:r w:rsidRPr="00262BD6">
        <w:rPr>
          <w:rFonts w:ascii="Times New Roman" w:eastAsia="Times New Roman" w:hAnsi="Times New Roman" w:cs="Times New Roman"/>
          <w:kern w:val="0"/>
          <w14:ligatures w14:val="none"/>
        </w:rPr>
        <w:t>[</w:t>
      </w:r>
      <w:r w:rsidRPr="00262BD6">
        <w:rPr>
          <w:rFonts w:ascii="Times New Roman" w:eastAsia="Times New Roman" w:hAnsi="Times New Roman" w:cs="Times New Roman"/>
          <w:b/>
          <w:bCs/>
          <w:kern w:val="0"/>
          <w14:ligatures w14:val="none"/>
        </w:rPr>
        <w:t>SOURCE:</w:t>
      </w:r>
      <w:r w:rsidRPr="00262BD6">
        <w:rPr>
          <w:rFonts w:ascii="Times New Roman" w:eastAsia="Times New Roman" w:hAnsi="Times New Roman" w:cs="Times New Roman"/>
          <w:kern w:val="0"/>
          <w14:ligatures w14:val="none"/>
        </w:rPr>
        <w:t xml:space="preserve"> </w:t>
      </w:r>
      <w:hyperlink r:id="rId71" w:anchor="ogcdr" w:history="1">
        <w:r w:rsidRPr="00262BD6">
          <w:rPr>
            <w:rFonts w:ascii="Times New Roman" w:eastAsia="Times New Roman" w:hAnsi="Times New Roman" w:cs="Times New Roman"/>
            <w:color w:val="0000FF"/>
            <w:kern w:val="0"/>
            <w:u w:val="single"/>
            <w14:ligatures w14:val="none"/>
          </w:rPr>
          <w:t>OGC Definitions Register</w:t>
        </w:r>
      </w:hyperlink>
      <w:r w:rsidRPr="00262BD6">
        <w:rPr>
          <w:rFonts w:ascii="Times New Roman" w:eastAsia="Times New Roman" w:hAnsi="Times New Roman" w:cs="Times New Roman"/>
          <w:kern w:val="0"/>
          <w14:ligatures w14:val="none"/>
        </w:rPr>
        <w:t>]</w:t>
      </w:r>
    </w:p>
    <w:p w14:paraId="0C76EBCA" w14:textId="77777777" w:rsidR="00262BD6" w:rsidRPr="00262BD6" w:rsidRDefault="00262BD6" w:rsidP="00262BD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62BD6">
        <w:rPr>
          <w:rFonts w:ascii="Times New Roman" w:eastAsia="Times New Roman" w:hAnsi="Times New Roman" w:cs="Times New Roman"/>
          <w:b/>
          <w:bCs/>
          <w:kern w:val="0"/>
          <w:sz w:val="36"/>
          <w:szCs w:val="36"/>
          <w14:ligatures w14:val="none"/>
        </w:rPr>
        <w:t>4.5. </w:t>
      </w:r>
      <w:proofErr w:type="gramStart"/>
      <w:r w:rsidRPr="00262BD6">
        <w:rPr>
          <w:rFonts w:ascii="Times New Roman" w:eastAsia="Times New Roman" w:hAnsi="Times New Roman" w:cs="Times New Roman"/>
          <w:b/>
          <w:bCs/>
          <w:kern w:val="0"/>
          <w:sz w:val="36"/>
          <w:szCs w:val="36"/>
          <w14:ligatures w14:val="none"/>
        </w:rPr>
        <w:t>feature::</w:t>
      </w:r>
      <w:proofErr w:type="gramEnd"/>
    </w:p>
    <w:p w14:paraId="49406D4A" w14:textId="77777777" w:rsidR="00262BD6" w:rsidRPr="00262BD6" w:rsidRDefault="00262BD6" w:rsidP="00262BD6">
      <w:pPr>
        <w:spacing w:before="100" w:beforeAutospacing="1" w:after="100" w:afterAutospacing="1" w:line="240" w:lineRule="auto"/>
        <w:rPr>
          <w:rFonts w:ascii="Times New Roman" w:eastAsia="Times New Roman" w:hAnsi="Times New Roman" w:cs="Times New Roman"/>
          <w:kern w:val="0"/>
          <w14:ligatures w14:val="none"/>
        </w:rPr>
      </w:pPr>
      <w:r w:rsidRPr="00262BD6">
        <w:rPr>
          <w:rFonts w:ascii="Times New Roman" w:eastAsia="Times New Roman" w:hAnsi="Times New Roman" w:cs="Times New Roman"/>
          <w:kern w:val="0"/>
          <w14:ligatures w14:val="none"/>
        </w:rPr>
        <w:t>abstraction of real-world phenomena</w:t>
      </w:r>
    </w:p>
    <w:p w14:paraId="47AD7F9B" w14:textId="77777777" w:rsidR="00262BD6" w:rsidRPr="00262BD6" w:rsidRDefault="00262BD6" w:rsidP="00262BD6">
      <w:pPr>
        <w:spacing w:before="100" w:beforeAutospacing="1" w:after="100" w:afterAutospacing="1" w:line="240" w:lineRule="auto"/>
        <w:rPr>
          <w:rFonts w:ascii="Times New Roman" w:eastAsia="Times New Roman" w:hAnsi="Times New Roman" w:cs="Times New Roman"/>
          <w:kern w:val="0"/>
          <w14:ligatures w14:val="none"/>
        </w:rPr>
      </w:pPr>
      <w:r w:rsidRPr="00262BD6">
        <w:rPr>
          <w:rFonts w:ascii="Times New Roman" w:eastAsia="Times New Roman" w:hAnsi="Times New Roman" w:cs="Times New Roman"/>
          <w:kern w:val="0"/>
          <w14:ligatures w14:val="none"/>
        </w:rPr>
        <w:lastRenderedPageBreak/>
        <w:t xml:space="preserve">Note 1 to entry: A </w:t>
      </w:r>
      <w:r w:rsidRPr="00262BD6">
        <w:rPr>
          <w:rFonts w:ascii="Times New Roman" w:eastAsia="Times New Roman" w:hAnsi="Times New Roman" w:cs="Times New Roman"/>
          <w:i/>
          <w:iCs/>
          <w:kern w:val="0"/>
          <w14:ligatures w14:val="none"/>
        </w:rPr>
        <w:t>feature</w:t>
      </w:r>
      <w:r w:rsidRPr="00262BD6">
        <w:rPr>
          <w:rFonts w:ascii="Times New Roman" w:eastAsia="Times New Roman" w:hAnsi="Times New Roman" w:cs="Times New Roman"/>
          <w:kern w:val="0"/>
          <w14:ligatures w14:val="none"/>
        </w:rPr>
        <w:t xml:space="preserve"> (</w:t>
      </w:r>
      <w:hyperlink r:id="rId72" w:anchor="feature-definition" w:history="1">
        <w:r w:rsidRPr="00262BD6">
          <w:rPr>
            <w:rFonts w:ascii="Times New Roman" w:eastAsia="Times New Roman" w:hAnsi="Times New Roman" w:cs="Times New Roman"/>
            <w:color w:val="0000FF"/>
            <w:kern w:val="0"/>
            <w:u w:val="single"/>
            <w14:ligatures w14:val="none"/>
          </w:rPr>
          <w:t>Clause 4.5</w:t>
        </w:r>
      </w:hyperlink>
      <w:r w:rsidRPr="00262BD6">
        <w:rPr>
          <w:rFonts w:ascii="Times New Roman" w:eastAsia="Times New Roman" w:hAnsi="Times New Roman" w:cs="Times New Roman"/>
          <w:kern w:val="0"/>
          <w14:ligatures w14:val="none"/>
        </w:rPr>
        <w:t xml:space="preserve">) may occur as a type or an instance. In this document, </w:t>
      </w:r>
      <w:r w:rsidRPr="00262BD6">
        <w:rPr>
          <w:rFonts w:ascii="Times New Roman" w:eastAsia="Times New Roman" w:hAnsi="Times New Roman" w:cs="Times New Roman"/>
          <w:i/>
          <w:iCs/>
          <w:kern w:val="0"/>
          <w14:ligatures w14:val="none"/>
        </w:rPr>
        <w:t>feature</w:t>
      </w:r>
      <w:r w:rsidRPr="00262BD6">
        <w:rPr>
          <w:rFonts w:ascii="Times New Roman" w:eastAsia="Times New Roman" w:hAnsi="Times New Roman" w:cs="Times New Roman"/>
          <w:kern w:val="0"/>
          <w14:ligatures w14:val="none"/>
        </w:rPr>
        <w:t xml:space="preserve"> (</w:t>
      </w:r>
      <w:hyperlink r:id="rId73" w:anchor="feature-definition" w:history="1">
        <w:r w:rsidRPr="00262BD6">
          <w:rPr>
            <w:rFonts w:ascii="Times New Roman" w:eastAsia="Times New Roman" w:hAnsi="Times New Roman" w:cs="Times New Roman"/>
            <w:color w:val="0000FF"/>
            <w:kern w:val="0"/>
            <w:u w:val="single"/>
            <w14:ligatures w14:val="none"/>
          </w:rPr>
          <w:t>Clause 4.5</w:t>
        </w:r>
      </w:hyperlink>
      <w:r w:rsidRPr="00262BD6">
        <w:rPr>
          <w:rFonts w:ascii="Times New Roman" w:eastAsia="Times New Roman" w:hAnsi="Times New Roman" w:cs="Times New Roman"/>
          <w:kern w:val="0"/>
          <w14:ligatures w14:val="none"/>
        </w:rPr>
        <w:t>) instance is meant unless otherwise specified.</w:t>
      </w:r>
    </w:p>
    <w:p w14:paraId="66054156" w14:textId="77777777" w:rsidR="00262BD6" w:rsidRPr="00262BD6" w:rsidRDefault="00262BD6" w:rsidP="00262BD6">
      <w:pPr>
        <w:spacing w:before="100" w:beforeAutospacing="1" w:after="100" w:afterAutospacing="1" w:line="240" w:lineRule="auto"/>
        <w:rPr>
          <w:rFonts w:ascii="Times New Roman" w:eastAsia="Times New Roman" w:hAnsi="Times New Roman" w:cs="Times New Roman"/>
          <w:kern w:val="0"/>
          <w14:ligatures w14:val="none"/>
        </w:rPr>
      </w:pPr>
      <w:r w:rsidRPr="00262BD6">
        <w:rPr>
          <w:rFonts w:ascii="Times New Roman" w:eastAsia="Times New Roman" w:hAnsi="Times New Roman" w:cs="Times New Roman"/>
          <w:kern w:val="0"/>
          <w14:ligatures w14:val="none"/>
        </w:rPr>
        <w:t>[</w:t>
      </w:r>
      <w:r w:rsidRPr="00262BD6">
        <w:rPr>
          <w:rFonts w:ascii="Times New Roman" w:eastAsia="Times New Roman" w:hAnsi="Times New Roman" w:cs="Times New Roman"/>
          <w:b/>
          <w:bCs/>
          <w:kern w:val="0"/>
          <w14:ligatures w14:val="none"/>
        </w:rPr>
        <w:t>SOURCE:</w:t>
      </w:r>
      <w:r w:rsidRPr="00262BD6">
        <w:rPr>
          <w:rFonts w:ascii="Times New Roman" w:eastAsia="Times New Roman" w:hAnsi="Times New Roman" w:cs="Times New Roman"/>
          <w:kern w:val="0"/>
          <w14:ligatures w14:val="none"/>
        </w:rPr>
        <w:t xml:space="preserve"> </w:t>
      </w:r>
      <w:hyperlink r:id="rId74" w:anchor="ISO19101-1" w:history="1">
        <w:r w:rsidRPr="00262BD6">
          <w:rPr>
            <w:rFonts w:ascii="Times New Roman" w:eastAsia="Times New Roman" w:hAnsi="Times New Roman" w:cs="Times New Roman"/>
            <w:color w:val="0000FF"/>
            <w:kern w:val="0"/>
            <w:u w:val="single"/>
            <w14:ligatures w14:val="none"/>
          </w:rPr>
          <w:t>ISO 19101-1:2014, Clause 4.1.11</w:t>
        </w:r>
      </w:hyperlink>
      <w:r w:rsidRPr="00262BD6">
        <w:rPr>
          <w:rFonts w:ascii="Times New Roman" w:eastAsia="Times New Roman" w:hAnsi="Times New Roman" w:cs="Times New Roman"/>
          <w:kern w:val="0"/>
          <w14:ligatures w14:val="none"/>
        </w:rPr>
        <w:t>, modified – Note 1 to entry has been added from ISO 19156, 4.6]</w:t>
      </w:r>
    </w:p>
    <w:p w14:paraId="72A86CE3" w14:textId="77777777" w:rsidR="00262BD6" w:rsidRPr="00262BD6" w:rsidRDefault="00262BD6" w:rsidP="00262BD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62BD6">
        <w:rPr>
          <w:rFonts w:ascii="Times New Roman" w:eastAsia="Times New Roman" w:hAnsi="Times New Roman" w:cs="Times New Roman"/>
          <w:b/>
          <w:bCs/>
          <w:kern w:val="0"/>
          <w:sz w:val="36"/>
          <w:szCs w:val="36"/>
          <w14:ligatures w14:val="none"/>
        </w:rPr>
        <w:t xml:space="preserve">4.6. feature </w:t>
      </w:r>
      <w:proofErr w:type="gramStart"/>
      <w:r w:rsidRPr="00262BD6">
        <w:rPr>
          <w:rFonts w:ascii="Times New Roman" w:eastAsia="Times New Roman" w:hAnsi="Times New Roman" w:cs="Times New Roman"/>
          <w:b/>
          <w:bCs/>
          <w:kern w:val="0"/>
          <w:sz w:val="36"/>
          <w:szCs w:val="36"/>
          <w14:ligatures w14:val="none"/>
        </w:rPr>
        <w:t>type::</w:t>
      </w:r>
      <w:proofErr w:type="gramEnd"/>
    </w:p>
    <w:p w14:paraId="426628D7" w14:textId="77777777" w:rsidR="00262BD6" w:rsidRPr="00262BD6" w:rsidRDefault="00262BD6" w:rsidP="00262BD6">
      <w:pPr>
        <w:spacing w:before="100" w:beforeAutospacing="1" w:after="100" w:afterAutospacing="1" w:line="240" w:lineRule="auto"/>
        <w:rPr>
          <w:rFonts w:ascii="Times New Roman" w:eastAsia="Times New Roman" w:hAnsi="Times New Roman" w:cs="Times New Roman"/>
          <w:kern w:val="0"/>
          <w14:ligatures w14:val="none"/>
        </w:rPr>
      </w:pPr>
      <w:r w:rsidRPr="00262BD6">
        <w:rPr>
          <w:rFonts w:ascii="Times New Roman" w:eastAsia="Times New Roman" w:hAnsi="Times New Roman" w:cs="Times New Roman"/>
          <w:i/>
          <w:iCs/>
          <w:kern w:val="0"/>
          <w14:ligatures w14:val="none"/>
        </w:rPr>
        <w:t>class</w:t>
      </w:r>
      <w:r w:rsidRPr="00262BD6">
        <w:rPr>
          <w:rFonts w:ascii="Times New Roman" w:eastAsia="Times New Roman" w:hAnsi="Times New Roman" w:cs="Times New Roman"/>
          <w:kern w:val="0"/>
          <w14:ligatures w14:val="none"/>
        </w:rPr>
        <w:t xml:space="preserve"> (</w:t>
      </w:r>
      <w:hyperlink r:id="rId75" w:anchor="class-definition" w:history="1">
        <w:r w:rsidRPr="00262BD6">
          <w:rPr>
            <w:rFonts w:ascii="Times New Roman" w:eastAsia="Times New Roman" w:hAnsi="Times New Roman" w:cs="Times New Roman"/>
            <w:color w:val="0000FF"/>
            <w:kern w:val="0"/>
            <w:u w:val="single"/>
            <w14:ligatures w14:val="none"/>
          </w:rPr>
          <w:t>Clause 4.1</w:t>
        </w:r>
      </w:hyperlink>
      <w:r w:rsidRPr="00262BD6">
        <w:rPr>
          <w:rFonts w:ascii="Times New Roman" w:eastAsia="Times New Roman" w:hAnsi="Times New Roman" w:cs="Times New Roman"/>
          <w:kern w:val="0"/>
          <w14:ligatures w14:val="none"/>
        </w:rPr>
        <w:t xml:space="preserve">) of </w:t>
      </w:r>
      <w:r w:rsidRPr="00262BD6">
        <w:rPr>
          <w:rFonts w:ascii="Times New Roman" w:eastAsia="Times New Roman" w:hAnsi="Times New Roman" w:cs="Times New Roman"/>
          <w:i/>
          <w:iCs/>
          <w:kern w:val="0"/>
          <w14:ligatures w14:val="none"/>
        </w:rPr>
        <w:t>features</w:t>
      </w:r>
      <w:r w:rsidRPr="00262BD6">
        <w:rPr>
          <w:rFonts w:ascii="Times New Roman" w:eastAsia="Times New Roman" w:hAnsi="Times New Roman" w:cs="Times New Roman"/>
          <w:kern w:val="0"/>
          <w14:ligatures w14:val="none"/>
        </w:rPr>
        <w:t xml:space="preserve"> (</w:t>
      </w:r>
      <w:hyperlink r:id="rId76" w:anchor="feature-definition" w:history="1">
        <w:r w:rsidRPr="00262BD6">
          <w:rPr>
            <w:rFonts w:ascii="Times New Roman" w:eastAsia="Times New Roman" w:hAnsi="Times New Roman" w:cs="Times New Roman"/>
            <w:color w:val="0000FF"/>
            <w:kern w:val="0"/>
            <w:u w:val="single"/>
            <w14:ligatures w14:val="none"/>
          </w:rPr>
          <w:t>Clause 4.5</w:t>
        </w:r>
      </w:hyperlink>
      <w:r w:rsidRPr="00262BD6">
        <w:rPr>
          <w:rFonts w:ascii="Times New Roman" w:eastAsia="Times New Roman" w:hAnsi="Times New Roman" w:cs="Times New Roman"/>
          <w:kern w:val="0"/>
          <w14:ligatures w14:val="none"/>
        </w:rPr>
        <w:t>) having common characteristics</w:t>
      </w:r>
    </w:p>
    <w:p w14:paraId="64399AFE" w14:textId="77777777" w:rsidR="00262BD6" w:rsidRPr="00262BD6" w:rsidRDefault="00262BD6" w:rsidP="00262BD6">
      <w:pPr>
        <w:spacing w:before="100" w:beforeAutospacing="1" w:after="100" w:afterAutospacing="1" w:line="240" w:lineRule="auto"/>
        <w:rPr>
          <w:rFonts w:ascii="Times New Roman" w:eastAsia="Times New Roman" w:hAnsi="Times New Roman" w:cs="Times New Roman"/>
          <w:kern w:val="0"/>
          <w14:ligatures w14:val="none"/>
        </w:rPr>
      </w:pPr>
      <w:r w:rsidRPr="00262BD6">
        <w:rPr>
          <w:rFonts w:ascii="Times New Roman" w:eastAsia="Times New Roman" w:hAnsi="Times New Roman" w:cs="Times New Roman"/>
          <w:kern w:val="0"/>
          <w14:ligatures w14:val="none"/>
        </w:rPr>
        <w:t>[</w:t>
      </w:r>
      <w:r w:rsidRPr="00262BD6">
        <w:rPr>
          <w:rFonts w:ascii="Times New Roman" w:eastAsia="Times New Roman" w:hAnsi="Times New Roman" w:cs="Times New Roman"/>
          <w:b/>
          <w:bCs/>
          <w:kern w:val="0"/>
          <w14:ligatures w14:val="none"/>
        </w:rPr>
        <w:t>SOURCE:</w:t>
      </w:r>
      <w:r w:rsidRPr="00262BD6">
        <w:rPr>
          <w:rFonts w:ascii="Times New Roman" w:eastAsia="Times New Roman" w:hAnsi="Times New Roman" w:cs="Times New Roman"/>
          <w:kern w:val="0"/>
          <w14:ligatures w14:val="none"/>
        </w:rPr>
        <w:t xml:space="preserve"> </w:t>
      </w:r>
      <w:hyperlink r:id="rId77" w:anchor="ISO19156" w:history="1">
        <w:r w:rsidRPr="00262BD6">
          <w:rPr>
            <w:rFonts w:ascii="Times New Roman" w:eastAsia="Times New Roman" w:hAnsi="Times New Roman" w:cs="Times New Roman"/>
            <w:color w:val="0000FF"/>
            <w:kern w:val="0"/>
            <w:u w:val="single"/>
            <w14:ligatures w14:val="none"/>
          </w:rPr>
          <w:t>ISO 19156:2011, Clause 4.7</w:t>
        </w:r>
      </w:hyperlink>
      <w:r w:rsidRPr="00262BD6">
        <w:rPr>
          <w:rFonts w:ascii="Times New Roman" w:eastAsia="Times New Roman" w:hAnsi="Times New Roman" w:cs="Times New Roman"/>
          <w:kern w:val="0"/>
          <w14:ligatures w14:val="none"/>
        </w:rPr>
        <w:t>]</w:t>
      </w:r>
    </w:p>
    <w:p w14:paraId="10FBE8C7" w14:textId="51DFBB2E" w:rsidR="00262BD6" w:rsidRPr="00262BD6" w:rsidRDefault="00262BD6" w:rsidP="00262BD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62BD6">
        <w:rPr>
          <w:rFonts w:ascii="Times New Roman" w:eastAsia="Times New Roman" w:hAnsi="Times New Roman" w:cs="Times New Roman"/>
          <w:b/>
          <w:bCs/>
          <w:kern w:val="0"/>
          <w:sz w:val="36"/>
          <w:szCs w:val="36"/>
          <w14:ligatures w14:val="none"/>
        </w:rPr>
        <w:t xml:space="preserve">4.7. implementation </w:t>
      </w:r>
      <w:del w:id="86" w:author="Carl Reed" w:date="2024-02-23T10:40:00Z">
        <w:r w:rsidRPr="00262BD6" w:rsidDel="007A1338">
          <w:rPr>
            <w:rFonts w:ascii="Times New Roman" w:eastAsia="Times New Roman" w:hAnsi="Times New Roman" w:cs="Times New Roman"/>
            <w:b/>
            <w:bCs/>
            <w:kern w:val="0"/>
            <w:sz w:val="36"/>
            <w:szCs w:val="36"/>
            <w14:ligatures w14:val="none"/>
          </w:rPr>
          <w:delText>specification</w:delText>
        </w:r>
      </w:del>
      <w:proofErr w:type="gramStart"/>
      <w:ins w:id="87" w:author="Carl Reed" w:date="2024-02-23T10:40:00Z">
        <w:r w:rsidR="007A1338">
          <w:rPr>
            <w:rFonts w:ascii="Times New Roman" w:eastAsia="Times New Roman" w:hAnsi="Times New Roman" w:cs="Times New Roman"/>
            <w:b/>
            <w:bCs/>
            <w:kern w:val="0"/>
            <w:sz w:val="36"/>
            <w:szCs w:val="36"/>
            <w14:ligatures w14:val="none"/>
          </w:rPr>
          <w:t>standard</w:t>
        </w:r>
      </w:ins>
      <w:r w:rsidRPr="00262BD6">
        <w:rPr>
          <w:rFonts w:ascii="Times New Roman" w:eastAsia="Times New Roman" w:hAnsi="Times New Roman" w:cs="Times New Roman"/>
          <w:b/>
          <w:bCs/>
          <w:kern w:val="0"/>
          <w:sz w:val="36"/>
          <w:szCs w:val="36"/>
          <w14:ligatures w14:val="none"/>
        </w:rPr>
        <w:t>::</w:t>
      </w:r>
      <w:proofErr w:type="gramEnd"/>
    </w:p>
    <w:p w14:paraId="2B1DE05A" w14:textId="00CA41C3" w:rsidR="00262BD6" w:rsidRPr="00262BD6" w:rsidRDefault="00262BD6" w:rsidP="00262BD6">
      <w:pPr>
        <w:spacing w:before="100" w:beforeAutospacing="1" w:after="100" w:afterAutospacing="1" w:line="240" w:lineRule="auto"/>
        <w:rPr>
          <w:rFonts w:ascii="Times New Roman" w:eastAsia="Times New Roman" w:hAnsi="Times New Roman" w:cs="Times New Roman"/>
          <w:kern w:val="0"/>
          <w14:ligatures w14:val="none"/>
        </w:rPr>
      </w:pPr>
      <w:r w:rsidRPr="00262BD6">
        <w:rPr>
          <w:rFonts w:ascii="Times New Roman" w:eastAsia="Times New Roman" w:hAnsi="Times New Roman" w:cs="Times New Roman"/>
          <w:kern w:val="0"/>
          <w14:ligatures w14:val="none"/>
        </w:rPr>
        <w:t xml:space="preserve">guidance for software engineers that is so specific that any two independent software implementations of the </w:t>
      </w:r>
      <w:del w:id="88" w:author="Carl Reed" w:date="2024-02-23T10:41:00Z">
        <w:r w:rsidRPr="00262BD6" w:rsidDel="007A1338">
          <w:rPr>
            <w:rFonts w:ascii="Times New Roman" w:eastAsia="Times New Roman" w:hAnsi="Times New Roman" w:cs="Times New Roman"/>
            <w:kern w:val="0"/>
            <w14:ligatures w14:val="none"/>
          </w:rPr>
          <w:delText xml:space="preserve">specification </w:delText>
        </w:r>
      </w:del>
      <w:ins w:id="89" w:author="Carl Reed" w:date="2024-02-23T10:41:00Z">
        <w:r w:rsidR="007A1338">
          <w:rPr>
            <w:rFonts w:ascii="Times New Roman" w:eastAsia="Times New Roman" w:hAnsi="Times New Roman" w:cs="Times New Roman"/>
            <w:kern w:val="0"/>
            <w14:ligatures w14:val="none"/>
          </w:rPr>
          <w:t>standard</w:t>
        </w:r>
        <w:r w:rsidR="007A1338" w:rsidRPr="00262BD6">
          <w:rPr>
            <w:rFonts w:ascii="Times New Roman" w:eastAsia="Times New Roman" w:hAnsi="Times New Roman" w:cs="Times New Roman"/>
            <w:kern w:val="0"/>
            <w14:ligatures w14:val="none"/>
          </w:rPr>
          <w:t xml:space="preserve"> </w:t>
        </w:r>
      </w:ins>
      <w:r w:rsidRPr="00262BD6">
        <w:rPr>
          <w:rFonts w:ascii="Times New Roman" w:eastAsia="Times New Roman" w:hAnsi="Times New Roman" w:cs="Times New Roman"/>
          <w:kern w:val="0"/>
          <w14:ligatures w14:val="none"/>
        </w:rPr>
        <w:t>can “plug and play” for each other.</w:t>
      </w:r>
    </w:p>
    <w:p w14:paraId="3434B02B" w14:textId="77777777" w:rsidR="00262BD6" w:rsidRPr="00262BD6" w:rsidRDefault="00262BD6" w:rsidP="00262BD6">
      <w:pPr>
        <w:spacing w:before="100" w:beforeAutospacing="1" w:after="100" w:afterAutospacing="1" w:line="240" w:lineRule="auto"/>
        <w:rPr>
          <w:rFonts w:ascii="Times New Roman" w:eastAsia="Times New Roman" w:hAnsi="Times New Roman" w:cs="Times New Roman"/>
          <w:kern w:val="0"/>
          <w14:ligatures w14:val="none"/>
        </w:rPr>
      </w:pPr>
      <w:r w:rsidRPr="00262BD6">
        <w:rPr>
          <w:rFonts w:ascii="Times New Roman" w:eastAsia="Times New Roman" w:hAnsi="Times New Roman" w:cs="Times New Roman"/>
          <w:kern w:val="0"/>
          <w14:ligatures w14:val="none"/>
        </w:rPr>
        <w:t>[</w:t>
      </w:r>
      <w:r w:rsidRPr="00262BD6">
        <w:rPr>
          <w:rFonts w:ascii="Times New Roman" w:eastAsia="Times New Roman" w:hAnsi="Times New Roman" w:cs="Times New Roman"/>
          <w:b/>
          <w:bCs/>
          <w:kern w:val="0"/>
          <w14:ligatures w14:val="none"/>
        </w:rPr>
        <w:t>SOURCE:</w:t>
      </w:r>
      <w:r w:rsidRPr="00262BD6">
        <w:rPr>
          <w:rFonts w:ascii="Times New Roman" w:eastAsia="Times New Roman" w:hAnsi="Times New Roman" w:cs="Times New Roman"/>
          <w:kern w:val="0"/>
          <w14:ligatures w14:val="none"/>
        </w:rPr>
        <w:t xml:space="preserve"> </w:t>
      </w:r>
      <w:hyperlink r:id="rId78" w:anchor="ogcdr" w:history="1">
        <w:r w:rsidRPr="00262BD6">
          <w:rPr>
            <w:rFonts w:ascii="Times New Roman" w:eastAsia="Times New Roman" w:hAnsi="Times New Roman" w:cs="Times New Roman"/>
            <w:color w:val="0000FF"/>
            <w:kern w:val="0"/>
            <w:u w:val="single"/>
            <w14:ligatures w14:val="none"/>
          </w:rPr>
          <w:t>OGC Definitions Register</w:t>
        </w:r>
      </w:hyperlink>
      <w:r w:rsidRPr="00262BD6">
        <w:rPr>
          <w:rFonts w:ascii="Times New Roman" w:eastAsia="Times New Roman" w:hAnsi="Times New Roman" w:cs="Times New Roman"/>
          <w:kern w:val="0"/>
          <w14:ligatures w14:val="none"/>
        </w:rPr>
        <w:t>]</w:t>
      </w:r>
    </w:p>
    <w:p w14:paraId="6457226F" w14:textId="77777777" w:rsidR="00262BD6" w:rsidRPr="00262BD6" w:rsidRDefault="00262BD6" w:rsidP="00262BD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62BD6">
        <w:rPr>
          <w:rFonts w:ascii="Times New Roman" w:eastAsia="Times New Roman" w:hAnsi="Times New Roman" w:cs="Times New Roman"/>
          <w:b/>
          <w:bCs/>
          <w:kern w:val="0"/>
          <w:sz w:val="36"/>
          <w:szCs w:val="36"/>
          <w14:ligatures w14:val="none"/>
        </w:rPr>
        <w:t xml:space="preserve">4.8. requirements </w:t>
      </w:r>
      <w:proofErr w:type="gramStart"/>
      <w:r w:rsidRPr="00262BD6">
        <w:rPr>
          <w:rFonts w:ascii="Times New Roman" w:eastAsia="Times New Roman" w:hAnsi="Times New Roman" w:cs="Times New Roman"/>
          <w:b/>
          <w:bCs/>
          <w:kern w:val="0"/>
          <w:sz w:val="36"/>
          <w:szCs w:val="36"/>
          <w14:ligatures w14:val="none"/>
        </w:rPr>
        <w:t>class::</w:t>
      </w:r>
      <w:proofErr w:type="gramEnd"/>
    </w:p>
    <w:p w14:paraId="7DD0DABB" w14:textId="77777777" w:rsidR="00262BD6" w:rsidRPr="00262BD6" w:rsidRDefault="00262BD6" w:rsidP="00262BD6">
      <w:pPr>
        <w:spacing w:before="100" w:beforeAutospacing="1" w:after="100" w:afterAutospacing="1" w:line="240" w:lineRule="auto"/>
        <w:rPr>
          <w:rFonts w:ascii="Times New Roman" w:eastAsia="Times New Roman" w:hAnsi="Times New Roman" w:cs="Times New Roman"/>
          <w:kern w:val="0"/>
          <w14:ligatures w14:val="none"/>
        </w:rPr>
      </w:pPr>
      <w:r w:rsidRPr="00262BD6">
        <w:rPr>
          <w:rFonts w:ascii="Times New Roman" w:eastAsia="Times New Roman" w:hAnsi="Times New Roman" w:cs="Times New Roman"/>
          <w:kern w:val="0"/>
          <w14:ligatures w14:val="none"/>
        </w:rPr>
        <w:t xml:space="preserve">a class of requirements, comprising a logical grouping of normative statements that shall be satisfied as a group in conformant implementations. May have dependencies on other </w:t>
      </w:r>
      <w:r w:rsidRPr="00262BD6">
        <w:rPr>
          <w:rFonts w:ascii="Times New Roman" w:eastAsia="Times New Roman" w:hAnsi="Times New Roman" w:cs="Times New Roman"/>
          <w:i/>
          <w:iCs/>
          <w:kern w:val="0"/>
          <w14:ligatures w14:val="none"/>
        </w:rPr>
        <w:t>requirements classes</w:t>
      </w:r>
      <w:r w:rsidRPr="00262BD6">
        <w:rPr>
          <w:rFonts w:ascii="Times New Roman" w:eastAsia="Times New Roman" w:hAnsi="Times New Roman" w:cs="Times New Roman"/>
          <w:kern w:val="0"/>
          <w14:ligatures w14:val="none"/>
        </w:rPr>
        <w:t xml:space="preserve"> (</w:t>
      </w:r>
      <w:hyperlink r:id="rId79" w:anchor="requirements-class-definition" w:history="1">
        <w:r w:rsidRPr="00262BD6">
          <w:rPr>
            <w:rFonts w:ascii="Times New Roman" w:eastAsia="Times New Roman" w:hAnsi="Times New Roman" w:cs="Times New Roman"/>
            <w:color w:val="0000FF"/>
            <w:kern w:val="0"/>
            <w:u w:val="single"/>
            <w14:ligatures w14:val="none"/>
          </w:rPr>
          <w:t>Clause 4.8</w:t>
        </w:r>
      </w:hyperlink>
      <w:r w:rsidRPr="00262BD6">
        <w:rPr>
          <w:rFonts w:ascii="Times New Roman" w:eastAsia="Times New Roman" w:hAnsi="Times New Roman" w:cs="Times New Roman"/>
          <w:kern w:val="0"/>
          <w14:ligatures w14:val="none"/>
        </w:rPr>
        <w:t>) , but there should be no circular dependencies else the classes must always be satisfied together so are functionally one class.</w:t>
      </w:r>
    </w:p>
    <w:p w14:paraId="5064330A" w14:textId="77777777" w:rsidR="00262BD6" w:rsidRPr="00262BD6" w:rsidRDefault="00262BD6" w:rsidP="00262BD6">
      <w:pPr>
        <w:spacing w:before="100" w:beforeAutospacing="1" w:after="100" w:afterAutospacing="1" w:line="240" w:lineRule="auto"/>
        <w:rPr>
          <w:rFonts w:ascii="Times New Roman" w:eastAsia="Times New Roman" w:hAnsi="Times New Roman" w:cs="Times New Roman"/>
          <w:kern w:val="0"/>
          <w14:ligatures w14:val="none"/>
        </w:rPr>
      </w:pPr>
      <w:commentRangeStart w:id="90"/>
      <w:commentRangeStart w:id="91"/>
      <w:r w:rsidRPr="00262BD6">
        <w:rPr>
          <w:rFonts w:ascii="Times New Roman" w:eastAsia="Times New Roman" w:hAnsi="Times New Roman" w:cs="Times New Roman"/>
          <w:kern w:val="0"/>
          <w14:ligatures w14:val="none"/>
        </w:rPr>
        <w:t>[</w:t>
      </w:r>
      <w:r w:rsidRPr="00262BD6">
        <w:rPr>
          <w:rFonts w:ascii="Times New Roman" w:eastAsia="Times New Roman" w:hAnsi="Times New Roman" w:cs="Times New Roman"/>
          <w:b/>
          <w:bCs/>
          <w:kern w:val="0"/>
          <w14:ligatures w14:val="none"/>
        </w:rPr>
        <w:t>SOURCE:</w:t>
      </w:r>
      <w:r w:rsidRPr="00262BD6">
        <w:rPr>
          <w:rFonts w:ascii="Times New Roman" w:eastAsia="Times New Roman" w:hAnsi="Times New Roman" w:cs="Times New Roman"/>
          <w:kern w:val="0"/>
          <w14:ligatures w14:val="none"/>
        </w:rPr>
        <w:t xml:space="preserve"> </w:t>
      </w:r>
      <w:hyperlink r:id="rId80" w:anchor="ogcdr" w:history="1">
        <w:r w:rsidRPr="00262BD6">
          <w:rPr>
            <w:rFonts w:ascii="Times New Roman" w:eastAsia="Times New Roman" w:hAnsi="Times New Roman" w:cs="Times New Roman"/>
            <w:color w:val="0000FF"/>
            <w:kern w:val="0"/>
            <w:u w:val="single"/>
            <w14:ligatures w14:val="none"/>
          </w:rPr>
          <w:t>OGC Definitions Register</w:t>
        </w:r>
      </w:hyperlink>
      <w:r w:rsidRPr="00262BD6">
        <w:rPr>
          <w:rFonts w:ascii="Times New Roman" w:eastAsia="Times New Roman" w:hAnsi="Times New Roman" w:cs="Times New Roman"/>
          <w:kern w:val="0"/>
          <w14:ligatures w14:val="none"/>
        </w:rPr>
        <w:t>]</w:t>
      </w:r>
      <w:commentRangeEnd w:id="90"/>
      <w:r w:rsidR="00CC310B">
        <w:rPr>
          <w:rStyle w:val="CommentReference"/>
        </w:rPr>
        <w:commentReference w:id="90"/>
      </w:r>
      <w:commentRangeEnd w:id="91"/>
      <w:r w:rsidR="00E76895">
        <w:rPr>
          <w:rStyle w:val="CommentReference"/>
        </w:rPr>
        <w:commentReference w:id="91"/>
      </w:r>
    </w:p>
    <w:p w14:paraId="2F06F142" w14:textId="77777777" w:rsidR="00262BD6" w:rsidRPr="00262BD6" w:rsidRDefault="00262BD6" w:rsidP="00262BD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62BD6">
        <w:rPr>
          <w:rFonts w:ascii="Times New Roman" w:eastAsia="Times New Roman" w:hAnsi="Times New Roman" w:cs="Times New Roman"/>
          <w:b/>
          <w:bCs/>
          <w:kern w:val="0"/>
          <w:sz w:val="36"/>
          <w:szCs w:val="36"/>
          <w14:ligatures w14:val="none"/>
        </w:rPr>
        <w:t xml:space="preserve">4.9. standardization </w:t>
      </w:r>
      <w:proofErr w:type="gramStart"/>
      <w:r w:rsidRPr="00262BD6">
        <w:rPr>
          <w:rFonts w:ascii="Times New Roman" w:eastAsia="Times New Roman" w:hAnsi="Times New Roman" w:cs="Times New Roman"/>
          <w:b/>
          <w:bCs/>
          <w:kern w:val="0"/>
          <w:sz w:val="36"/>
          <w:szCs w:val="36"/>
          <w14:ligatures w14:val="none"/>
        </w:rPr>
        <w:t>target::</w:t>
      </w:r>
      <w:proofErr w:type="gramEnd"/>
    </w:p>
    <w:p w14:paraId="386236A9" w14:textId="77777777" w:rsidR="00262BD6" w:rsidRPr="00262BD6" w:rsidRDefault="00262BD6" w:rsidP="00262BD6">
      <w:pPr>
        <w:spacing w:before="100" w:beforeAutospacing="1" w:after="100" w:afterAutospacing="1" w:line="240" w:lineRule="auto"/>
        <w:rPr>
          <w:rFonts w:ascii="Times New Roman" w:eastAsia="Times New Roman" w:hAnsi="Times New Roman" w:cs="Times New Roman"/>
          <w:kern w:val="0"/>
          <w14:ligatures w14:val="none"/>
        </w:rPr>
      </w:pPr>
      <w:r w:rsidRPr="00262BD6">
        <w:rPr>
          <w:rFonts w:ascii="Times New Roman" w:eastAsia="Times New Roman" w:hAnsi="Times New Roman" w:cs="Times New Roman"/>
          <w:i/>
          <w:iCs/>
          <w:kern w:val="0"/>
          <w14:ligatures w14:val="none"/>
        </w:rPr>
        <w:t>standardization target</w:t>
      </w:r>
      <w:r w:rsidRPr="00262BD6">
        <w:rPr>
          <w:rFonts w:ascii="Times New Roman" w:eastAsia="Times New Roman" w:hAnsi="Times New Roman" w:cs="Times New Roman"/>
          <w:kern w:val="0"/>
          <w14:ligatures w14:val="none"/>
        </w:rPr>
        <w:t xml:space="preserve"> (</w:t>
      </w:r>
      <w:hyperlink r:id="rId81" w:anchor="standardization-target-definition" w:history="1">
        <w:r w:rsidRPr="00262BD6">
          <w:rPr>
            <w:rFonts w:ascii="Times New Roman" w:eastAsia="Times New Roman" w:hAnsi="Times New Roman" w:cs="Times New Roman"/>
            <w:color w:val="0000FF"/>
            <w:kern w:val="0"/>
            <w:u w:val="single"/>
            <w14:ligatures w14:val="none"/>
          </w:rPr>
          <w:t>Clause 4.9</w:t>
        </w:r>
      </w:hyperlink>
      <w:r w:rsidRPr="00262BD6">
        <w:rPr>
          <w:rFonts w:ascii="Times New Roman" w:eastAsia="Times New Roman" w:hAnsi="Times New Roman" w:cs="Times New Roman"/>
          <w:kern w:val="0"/>
          <w14:ligatures w14:val="none"/>
        </w:rPr>
        <w:t>)</w:t>
      </w:r>
    </w:p>
    <w:p w14:paraId="2AD7C863" w14:textId="77777777" w:rsidR="00262BD6" w:rsidRPr="00262BD6" w:rsidRDefault="00262BD6" w:rsidP="00262BD6">
      <w:pPr>
        <w:spacing w:before="100" w:beforeAutospacing="1" w:after="100" w:afterAutospacing="1" w:line="240" w:lineRule="auto"/>
        <w:rPr>
          <w:rFonts w:ascii="Times New Roman" w:eastAsia="Times New Roman" w:hAnsi="Times New Roman" w:cs="Times New Roman"/>
          <w:kern w:val="0"/>
          <w14:ligatures w14:val="none"/>
        </w:rPr>
      </w:pPr>
      <w:commentRangeStart w:id="92"/>
      <w:commentRangeStart w:id="93"/>
      <w:r w:rsidRPr="00262BD6">
        <w:rPr>
          <w:rFonts w:ascii="Times New Roman" w:eastAsia="Times New Roman" w:hAnsi="Times New Roman" w:cs="Times New Roman"/>
          <w:kern w:val="0"/>
          <w14:ligatures w14:val="none"/>
        </w:rPr>
        <w:t>[</w:t>
      </w:r>
      <w:r w:rsidRPr="00262BD6">
        <w:rPr>
          <w:rFonts w:ascii="Times New Roman" w:eastAsia="Times New Roman" w:hAnsi="Times New Roman" w:cs="Times New Roman"/>
          <w:b/>
          <w:bCs/>
          <w:kern w:val="0"/>
          <w14:ligatures w14:val="none"/>
        </w:rPr>
        <w:t>SOURCE:</w:t>
      </w:r>
      <w:r w:rsidRPr="00262BD6">
        <w:rPr>
          <w:rFonts w:ascii="Times New Roman" w:eastAsia="Times New Roman" w:hAnsi="Times New Roman" w:cs="Times New Roman"/>
          <w:kern w:val="0"/>
          <w14:ligatures w14:val="none"/>
        </w:rPr>
        <w:t xml:space="preserve"> </w:t>
      </w:r>
      <w:hyperlink r:id="rId82" w:anchor="ogcdr" w:history="1">
        <w:r w:rsidRPr="00262BD6">
          <w:rPr>
            <w:rFonts w:ascii="Times New Roman" w:eastAsia="Times New Roman" w:hAnsi="Times New Roman" w:cs="Times New Roman"/>
            <w:color w:val="0000FF"/>
            <w:kern w:val="0"/>
            <w:u w:val="single"/>
            <w14:ligatures w14:val="none"/>
          </w:rPr>
          <w:t>OGC Definitions Register</w:t>
        </w:r>
      </w:hyperlink>
      <w:r w:rsidRPr="00262BD6">
        <w:rPr>
          <w:rFonts w:ascii="Times New Roman" w:eastAsia="Times New Roman" w:hAnsi="Times New Roman" w:cs="Times New Roman"/>
          <w:kern w:val="0"/>
          <w14:ligatures w14:val="none"/>
        </w:rPr>
        <w:t>]</w:t>
      </w:r>
      <w:commentRangeEnd w:id="92"/>
      <w:r w:rsidR="00CC310B">
        <w:rPr>
          <w:rStyle w:val="CommentReference"/>
        </w:rPr>
        <w:commentReference w:id="92"/>
      </w:r>
      <w:commentRangeEnd w:id="93"/>
      <w:r w:rsidR="00E76895">
        <w:rPr>
          <w:rStyle w:val="CommentReference"/>
        </w:rPr>
        <w:commentReference w:id="93"/>
      </w:r>
    </w:p>
    <w:p w14:paraId="332F5362" w14:textId="77777777" w:rsidR="00262BD6" w:rsidRPr="00262BD6" w:rsidRDefault="00262BD6" w:rsidP="00262BD6">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262BD6">
        <w:rPr>
          <w:rFonts w:ascii="Times New Roman" w:eastAsia="Times New Roman" w:hAnsi="Times New Roman" w:cs="Times New Roman"/>
          <w:b/>
          <w:bCs/>
          <w:kern w:val="36"/>
          <w:sz w:val="48"/>
          <w:szCs w:val="48"/>
          <w14:ligatures w14:val="none"/>
        </w:rPr>
        <w:t>5.  Conventions</w:t>
      </w:r>
    </w:p>
    <w:p w14:paraId="399EB324" w14:textId="77777777" w:rsidR="00262BD6" w:rsidRPr="00262BD6" w:rsidRDefault="00262BD6" w:rsidP="00262BD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62BD6">
        <w:rPr>
          <w:rFonts w:ascii="Times New Roman" w:eastAsia="Times New Roman" w:hAnsi="Times New Roman" w:cs="Times New Roman"/>
          <w:b/>
          <w:bCs/>
          <w:kern w:val="0"/>
          <w:sz w:val="36"/>
          <w:szCs w:val="36"/>
          <w14:ligatures w14:val="none"/>
        </w:rPr>
        <w:t>5.1.  Identifiers</w:t>
      </w:r>
    </w:p>
    <w:p w14:paraId="184B2C12" w14:textId="2A7D3094" w:rsidR="00262BD6" w:rsidRPr="00262BD6" w:rsidRDefault="00262BD6" w:rsidP="00262BD6">
      <w:pPr>
        <w:spacing w:before="100" w:beforeAutospacing="1" w:after="100" w:afterAutospacing="1" w:line="240" w:lineRule="auto"/>
        <w:rPr>
          <w:rFonts w:ascii="Times New Roman" w:eastAsia="Times New Roman" w:hAnsi="Times New Roman" w:cs="Times New Roman"/>
          <w:kern w:val="0"/>
          <w14:ligatures w14:val="none"/>
        </w:rPr>
      </w:pPr>
      <w:r w:rsidRPr="00262BD6">
        <w:rPr>
          <w:rFonts w:ascii="Times New Roman" w:eastAsia="Times New Roman" w:hAnsi="Times New Roman" w:cs="Times New Roman"/>
          <w:kern w:val="0"/>
          <w14:ligatures w14:val="none"/>
        </w:rPr>
        <w:t>The normative provisions in this document are denoted by the URI</w:t>
      </w:r>
      <w:ins w:id="94" w:author="Carl Reed" w:date="2024-02-23T10:41:00Z">
        <w:r w:rsidR="007A1338">
          <w:rPr>
            <w:rFonts w:ascii="Times New Roman" w:eastAsia="Times New Roman" w:hAnsi="Times New Roman" w:cs="Times New Roman"/>
            <w:kern w:val="0"/>
            <w14:ligatures w14:val="none"/>
          </w:rPr>
          <w:t>:</w:t>
        </w:r>
      </w:ins>
    </w:p>
    <w:p w14:paraId="16E666AA" w14:textId="77777777" w:rsidR="00262BD6" w:rsidRPr="00262BD6" w:rsidRDefault="00262BD6" w:rsidP="00262BD6">
      <w:pPr>
        <w:spacing w:before="100" w:beforeAutospacing="1" w:after="100" w:afterAutospacing="1" w:line="240" w:lineRule="auto"/>
        <w:rPr>
          <w:rFonts w:ascii="Times New Roman" w:eastAsia="Times New Roman" w:hAnsi="Times New Roman" w:cs="Times New Roman"/>
          <w:kern w:val="0"/>
          <w14:ligatures w14:val="none"/>
        </w:rPr>
      </w:pPr>
      <w:hyperlink r:id="rId83" w:history="1">
        <w:r w:rsidRPr="00262BD6">
          <w:rPr>
            <w:rFonts w:ascii="Courier New" w:eastAsia="Times New Roman" w:hAnsi="Courier New" w:cs="Courier New"/>
            <w:color w:val="0000FF"/>
            <w:kern w:val="0"/>
            <w:sz w:val="20"/>
            <w:szCs w:val="20"/>
            <w:u w:val="single"/>
            <w14:ligatures w14:val="none"/>
          </w:rPr>
          <w:t>http://www.opengis.net/spec/POI/1.0</w:t>
        </w:r>
      </w:hyperlink>
    </w:p>
    <w:p w14:paraId="1FFD3D1C" w14:textId="77777777" w:rsidR="00262BD6" w:rsidRPr="00262BD6" w:rsidRDefault="00262BD6" w:rsidP="00262BD6">
      <w:pPr>
        <w:spacing w:before="100" w:beforeAutospacing="1" w:after="100" w:afterAutospacing="1" w:line="240" w:lineRule="auto"/>
        <w:rPr>
          <w:rFonts w:ascii="Times New Roman" w:eastAsia="Times New Roman" w:hAnsi="Times New Roman" w:cs="Times New Roman"/>
          <w:kern w:val="0"/>
          <w14:ligatures w14:val="none"/>
        </w:rPr>
      </w:pPr>
      <w:r w:rsidRPr="00262BD6">
        <w:rPr>
          <w:rFonts w:ascii="Times New Roman" w:eastAsia="Times New Roman" w:hAnsi="Times New Roman" w:cs="Times New Roman"/>
          <w:kern w:val="0"/>
          <w14:ligatures w14:val="none"/>
        </w:rPr>
        <w:lastRenderedPageBreak/>
        <w:t>All requirements and conformance tests that appear in this document are denoted by partial URIs relative to this base.</w:t>
      </w:r>
    </w:p>
    <w:p w14:paraId="511E1B3C" w14:textId="77777777" w:rsidR="00262BD6" w:rsidRPr="00262BD6" w:rsidRDefault="00262BD6" w:rsidP="00262BD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62BD6">
        <w:rPr>
          <w:rFonts w:ascii="Times New Roman" w:eastAsia="Times New Roman" w:hAnsi="Times New Roman" w:cs="Times New Roman"/>
          <w:b/>
          <w:bCs/>
          <w:kern w:val="0"/>
          <w:sz w:val="36"/>
          <w:szCs w:val="36"/>
          <w14:ligatures w14:val="none"/>
        </w:rPr>
        <w:t>5.2.  UML Notation</w:t>
      </w:r>
    </w:p>
    <w:p w14:paraId="0B07B241" w14:textId="0C04053B" w:rsidR="00262BD6" w:rsidRPr="00262BD6" w:rsidRDefault="00262BD6" w:rsidP="00262BD6">
      <w:pPr>
        <w:spacing w:before="100" w:beforeAutospacing="1" w:after="100" w:afterAutospacing="1" w:line="240" w:lineRule="auto"/>
        <w:rPr>
          <w:rFonts w:ascii="Times New Roman" w:eastAsia="Times New Roman" w:hAnsi="Times New Roman" w:cs="Times New Roman"/>
          <w:kern w:val="0"/>
          <w14:ligatures w14:val="none"/>
        </w:rPr>
      </w:pPr>
      <w:r w:rsidRPr="00262BD6">
        <w:rPr>
          <w:rFonts w:ascii="Times New Roman" w:eastAsia="Times New Roman" w:hAnsi="Times New Roman" w:cs="Times New Roman"/>
          <w:kern w:val="0"/>
          <w14:ligatures w14:val="none"/>
        </w:rPr>
        <w:t xml:space="preserve">The POI Conceptual Model (CM) Standard is </w:t>
      </w:r>
      <w:del w:id="95" w:author="Carl Reed" w:date="2024-02-23T10:51:00Z">
        <w:r w:rsidRPr="00262BD6" w:rsidDel="00C37CAB">
          <w:rPr>
            <w:rFonts w:ascii="Times New Roman" w:eastAsia="Times New Roman" w:hAnsi="Times New Roman" w:cs="Times New Roman"/>
            <w:kern w:val="0"/>
            <w14:ligatures w14:val="none"/>
          </w:rPr>
          <w:delText>defined in</w:delText>
        </w:r>
      </w:del>
      <w:ins w:id="96" w:author="Carl Reed" w:date="2024-02-23T10:51:00Z">
        <w:r w:rsidR="00C37CAB">
          <w:rPr>
            <w:rFonts w:ascii="Times New Roman" w:eastAsia="Times New Roman" w:hAnsi="Times New Roman" w:cs="Times New Roman"/>
            <w:kern w:val="0"/>
            <w14:ligatures w14:val="none"/>
          </w:rPr>
          <w:t>documented as</w:t>
        </w:r>
      </w:ins>
      <w:r w:rsidRPr="00262BD6">
        <w:rPr>
          <w:rFonts w:ascii="Times New Roman" w:eastAsia="Times New Roman" w:hAnsi="Times New Roman" w:cs="Times New Roman"/>
          <w:kern w:val="0"/>
          <w14:ligatures w14:val="none"/>
        </w:rPr>
        <w:t xml:space="preserve"> a </w:t>
      </w:r>
      <w:hyperlink r:id="rId84" w:anchor="omguml" w:history="1">
        <w:r w:rsidRPr="00262BD6">
          <w:rPr>
            <w:rFonts w:ascii="Times New Roman" w:eastAsia="Times New Roman" w:hAnsi="Times New Roman" w:cs="Times New Roman"/>
            <w:color w:val="0000FF"/>
            <w:kern w:val="0"/>
            <w:u w:val="single"/>
            <w14:ligatures w14:val="none"/>
          </w:rPr>
          <w:t>Unified Modeling Language</w:t>
        </w:r>
      </w:hyperlink>
      <w:r w:rsidRPr="00262BD6">
        <w:rPr>
          <w:rFonts w:ascii="Times New Roman" w:eastAsia="Times New Roman" w:hAnsi="Times New Roman" w:cs="Times New Roman"/>
          <w:kern w:val="0"/>
          <w14:ligatures w14:val="none"/>
        </w:rPr>
        <w:t xml:space="preserve"> (UML) model. </w:t>
      </w:r>
      <w:ins w:id="97" w:author="Carl Reed" w:date="2024-02-23T10:51:00Z">
        <w:r w:rsidR="00C37CAB">
          <w:rPr>
            <w:rFonts w:ascii="Times New Roman" w:eastAsia="Times New Roman" w:hAnsi="Times New Roman" w:cs="Times New Roman"/>
            <w:kern w:val="0"/>
            <w14:ligatures w14:val="none"/>
          </w:rPr>
          <w:t>The model</w:t>
        </w:r>
      </w:ins>
      <w:del w:id="98" w:author="Carl Reed" w:date="2024-02-23T10:51:00Z">
        <w:r w:rsidRPr="00262BD6" w:rsidDel="00C37CAB">
          <w:rPr>
            <w:rFonts w:ascii="Times New Roman" w:eastAsia="Times New Roman" w:hAnsi="Times New Roman" w:cs="Times New Roman"/>
            <w:kern w:val="0"/>
            <w14:ligatures w14:val="none"/>
          </w:rPr>
          <w:delText>It</w:delText>
        </w:r>
      </w:del>
      <w:r w:rsidRPr="00262BD6">
        <w:rPr>
          <w:rFonts w:ascii="Times New Roman" w:eastAsia="Times New Roman" w:hAnsi="Times New Roman" w:cs="Times New Roman"/>
          <w:kern w:val="0"/>
          <w14:ligatures w14:val="none"/>
        </w:rPr>
        <w:t xml:space="preserve"> is presented in this document through diagrams using the UML static structure diagram. The UML notations used in this standard are described in the diagram in </w:t>
      </w:r>
      <w:hyperlink r:id="rId85" w:anchor="figure-1" w:history="1">
        <w:r w:rsidRPr="00262BD6">
          <w:rPr>
            <w:rFonts w:ascii="Times New Roman" w:eastAsia="Times New Roman" w:hAnsi="Times New Roman" w:cs="Times New Roman"/>
            <w:color w:val="0000FF"/>
            <w:kern w:val="0"/>
            <w:u w:val="single"/>
            <w14:ligatures w14:val="none"/>
          </w:rPr>
          <w:t>Figure 1</w:t>
        </w:r>
      </w:hyperlink>
      <w:r w:rsidRPr="00262BD6">
        <w:rPr>
          <w:rFonts w:ascii="Times New Roman" w:eastAsia="Times New Roman" w:hAnsi="Times New Roman" w:cs="Times New Roman"/>
          <w:kern w:val="0"/>
          <w14:ligatures w14:val="none"/>
        </w:rPr>
        <w:t>.</w:t>
      </w:r>
    </w:p>
    <w:p w14:paraId="414E18D7" w14:textId="77777777" w:rsidR="00262BD6" w:rsidRPr="00262BD6" w:rsidRDefault="00262BD6" w:rsidP="00262BD6">
      <w:pPr>
        <w:spacing w:after="0" w:line="240" w:lineRule="auto"/>
        <w:rPr>
          <w:rFonts w:ascii="Times New Roman" w:eastAsia="Times New Roman" w:hAnsi="Times New Roman" w:cs="Times New Roman"/>
          <w:kern w:val="0"/>
          <w14:ligatures w14:val="none"/>
        </w:rPr>
      </w:pPr>
      <w:r w:rsidRPr="00262BD6">
        <w:rPr>
          <w:rFonts w:ascii="Times New Roman" w:eastAsia="Times New Roman" w:hAnsi="Times New Roman" w:cs="Times New Roman"/>
          <w:noProof/>
          <w:kern w:val="0"/>
          <w14:ligatures w14:val="none"/>
        </w:rPr>
        <w:drawing>
          <wp:inline distT="0" distB="0" distL="0" distR="0" wp14:anchorId="3E6D1FF9" wp14:editId="2538825B">
            <wp:extent cx="5629466" cy="4419600"/>
            <wp:effectExtent l="0" t="0" r="9525" b="0"/>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6" cstate="print">
                      <a:extLst>
                        <a:ext uri="{28A0092B-C50C-407E-A947-70E740481C1C}">
                          <a14:useLocalDpi xmlns:a14="http://schemas.microsoft.com/office/drawing/2010/main" val="0"/>
                        </a:ext>
                      </a:extLst>
                    </a:blip>
                    <a:srcRect/>
                    <a:stretch>
                      <a:fillRect/>
                    </a:stretch>
                  </pic:blipFill>
                  <pic:spPr bwMode="auto">
                    <a:xfrm>
                      <a:off x="0" y="0"/>
                      <a:ext cx="5634051" cy="4423200"/>
                    </a:xfrm>
                    <a:prstGeom prst="rect">
                      <a:avLst/>
                    </a:prstGeom>
                    <a:noFill/>
                    <a:ln>
                      <a:noFill/>
                    </a:ln>
                  </pic:spPr>
                </pic:pic>
              </a:graphicData>
            </a:graphic>
          </wp:inline>
        </w:drawing>
      </w:r>
    </w:p>
    <w:p w14:paraId="6C1BD6E8" w14:textId="77777777" w:rsidR="00262BD6" w:rsidRPr="00262BD6" w:rsidRDefault="00262BD6" w:rsidP="00262BD6">
      <w:pPr>
        <w:spacing w:before="100" w:beforeAutospacing="1" w:after="100" w:afterAutospacing="1" w:line="240" w:lineRule="auto"/>
        <w:jc w:val="center"/>
        <w:rPr>
          <w:rFonts w:ascii="Times New Roman" w:eastAsia="Times New Roman" w:hAnsi="Times New Roman" w:cs="Times New Roman"/>
          <w:kern w:val="0"/>
          <w14:ligatures w14:val="none"/>
        </w:rPr>
      </w:pPr>
      <w:r w:rsidRPr="00262BD6">
        <w:rPr>
          <w:rFonts w:ascii="Times New Roman" w:eastAsia="Times New Roman" w:hAnsi="Times New Roman" w:cs="Times New Roman"/>
          <w:kern w:val="0"/>
          <w14:ligatures w14:val="none"/>
        </w:rPr>
        <w:t>Figure 1 — UML notation (see ISO TS 19103, Geographic information - Conceptual schema language).</w:t>
      </w:r>
    </w:p>
    <w:p w14:paraId="03106437" w14:textId="3D588ABD" w:rsidR="00262BD6" w:rsidRPr="00262BD6" w:rsidRDefault="00262BD6" w:rsidP="00262BD6">
      <w:pPr>
        <w:spacing w:before="100" w:beforeAutospacing="1" w:after="100" w:afterAutospacing="1" w:line="240" w:lineRule="auto"/>
        <w:rPr>
          <w:rFonts w:ascii="Times New Roman" w:eastAsia="Times New Roman" w:hAnsi="Times New Roman" w:cs="Times New Roman"/>
          <w:kern w:val="0"/>
          <w14:ligatures w14:val="none"/>
        </w:rPr>
      </w:pPr>
      <w:r w:rsidRPr="00262BD6">
        <w:rPr>
          <w:rFonts w:ascii="Times New Roman" w:eastAsia="Times New Roman" w:hAnsi="Times New Roman" w:cs="Times New Roman"/>
          <w:kern w:val="0"/>
          <w14:ligatures w14:val="none"/>
        </w:rPr>
        <w:t>All associations between model elements in the POI Conceptual Model are uni</w:t>
      </w:r>
      <w:del w:id="99" w:author="Carl Reed" w:date="2024-02-23T10:52:00Z">
        <w:r w:rsidRPr="00262BD6" w:rsidDel="00C37CAB">
          <w:rPr>
            <w:rFonts w:ascii="Times New Roman" w:eastAsia="Times New Roman" w:hAnsi="Times New Roman" w:cs="Times New Roman"/>
            <w:kern w:val="0"/>
            <w14:ligatures w14:val="none"/>
          </w:rPr>
          <w:delText>-</w:delText>
        </w:r>
      </w:del>
      <w:r w:rsidRPr="00262BD6">
        <w:rPr>
          <w:rFonts w:ascii="Times New Roman" w:eastAsia="Times New Roman" w:hAnsi="Times New Roman" w:cs="Times New Roman"/>
          <w:kern w:val="0"/>
          <w14:ligatures w14:val="none"/>
        </w:rPr>
        <w:t xml:space="preserve">directional. Thus, associations in the model are navigable in only one direction. The direction of navigation is depicted by an arrowhead. In general, the context an element takes within the association is indicated by its role. The role is displayed near the target of the association. If the graphical representation is ambiguous though, the position of the role </w:t>
      </w:r>
      <w:del w:id="100" w:author="Carl Reed" w:date="2024-02-23T10:52:00Z">
        <w:r w:rsidRPr="00262BD6" w:rsidDel="00C37CAB">
          <w:rPr>
            <w:rFonts w:ascii="Times New Roman" w:eastAsia="Times New Roman" w:hAnsi="Times New Roman" w:cs="Times New Roman"/>
            <w:kern w:val="0"/>
            <w14:ligatures w14:val="none"/>
          </w:rPr>
          <w:delText>has to</w:delText>
        </w:r>
      </w:del>
      <w:ins w:id="101" w:author="Carl Reed" w:date="2024-02-23T10:52:00Z">
        <w:r w:rsidR="00C37CAB" w:rsidRPr="00262BD6">
          <w:rPr>
            <w:rFonts w:ascii="Times New Roman" w:eastAsia="Times New Roman" w:hAnsi="Times New Roman" w:cs="Times New Roman"/>
            <w:kern w:val="0"/>
            <w14:ligatures w14:val="none"/>
          </w:rPr>
          <w:t>must</w:t>
        </w:r>
      </w:ins>
      <w:r w:rsidRPr="00262BD6">
        <w:rPr>
          <w:rFonts w:ascii="Times New Roman" w:eastAsia="Times New Roman" w:hAnsi="Times New Roman" w:cs="Times New Roman"/>
          <w:kern w:val="0"/>
          <w14:ligatures w14:val="none"/>
        </w:rPr>
        <w:t xml:space="preserve"> be drawn to the element the association points to.</w:t>
      </w:r>
    </w:p>
    <w:p w14:paraId="26E1550B" w14:textId="77777777" w:rsidR="00262BD6" w:rsidRPr="00262BD6" w:rsidRDefault="00262BD6" w:rsidP="00262BD6">
      <w:pPr>
        <w:spacing w:before="100" w:beforeAutospacing="1" w:after="100" w:afterAutospacing="1" w:line="240" w:lineRule="auto"/>
        <w:rPr>
          <w:rFonts w:ascii="Times New Roman" w:eastAsia="Times New Roman" w:hAnsi="Times New Roman" w:cs="Times New Roman"/>
          <w:kern w:val="0"/>
          <w14:ligatures w14:val="none"/>
        </w:rPr>
      </w:pPr>
      <w:r w:rsidRPr="00262BD6">
        <w:rPr>
          <w:rFonts w:ascii="Times New Roman" w:eastAsia="Times New Roman" w:hAnsi="Times New Roman" w:cs="Times New Roman"/>
          <w:kern w:val="0"/>
          <w14:ligatures w14:val="none"/>
        </w:rPr>
        <w:lastRenderedPageBreak/>
        <w:t>Aggregations are a form of association where the Component Class is treated as an attribute of the Aggregate Class. However, the Component Class is not an integral part of the Aggregate Class. A Component Class can be aggregated by more than one Aggregate Class.</w:t>
      </w:r>
    </w:p>
    <w:p w14:paraId="2D885048" w14:textId="0A16194E" w:rsidR="00262BD6" w:rsidRPr="00262BD6" w:rsidRDefault="00262BD6" w:rsidP="00262BD6">
      <w:pPr>
        <w:spacing w:before="100" w:beforeAutospacing="1" w:after="100" w:afterAutospacing="1" w:line="240" w:lineRule="auto"/>
        <w:rPr>
          <w:rFonts w:ascii="Times New Roman" w:eastAsia="Times New Roman" w:hAnsi="Times New Roman" w:cs="Times New Roman"/>
          <w:kern w:val="0"/>
          <w14:ligatures w14:val="none"/>
        </w:rPr>
      </w:pPr>
      <w:r w:rsidRPr="00262BD6">
        <w:rPr>
          <w:rFonts w:ascii="Times New Roman" w:eastAsia="Times New Roman" w:hAnsi="Times New Roman" w:cs="Times New Roman"/>
          <w:kern w:val="0"/>
          <w14:ligatures w14:val="none"/>
        </w:rPr>
        <w:t>Compositions are a form of association where the Component Class is treated as an attribute of the Composit</w:t>
      </w:r>
      <w:ins w:id="102" w:author="Carl Reed" w:date="2024-02-23T10:52:00Z">
        <w:r w:rsidR="00C37CAB">
          <w:rPr>
            <w:rFonts w:ascii="Times New Roman" w:eastAsia="Times New Roman" w:hAnsi="Times New Roman" w:cs="Times New Roman"/>
            <w:kern w:val="0"/>
            <w14:ligatures w14:val="none"/>
          </w:rPr>
          <w:t>e</w:t>
        </w:r>
      </w:ins>
      <w:r w:rsidRPr="00262BD6">
        <w:rPr>
          <w:rFonts w:ascii="Times New Roman" w:eastAsia="Times New Roman" w:hAnsi="Times New Roman" w:cs="Times New Roman"/>
          <w:kern w:val="0"/>
          <w14:ligatures w14:val="none"/>
        </w:rPr>
        <w:t xml:space="preserve"> Class. Component Classes are an integral part of the Composit</w:t>
      </w:r>
      <w:ins w:id="103" w:author="Carl Reed" w:date="2024-02-23T10:52:00Z">
        <w:r w:rsidR="00C37CAB">
          <w:rPr>
            <w:rFonts w:ascii="Times New Roman" w:eastAsia="Times New Roman" w:hAnsi="Times New Roman" w:cs="Times New Roman"/>
            <w:kern w:val="0"/>
            <w14:ligatures w14:val="none"/>
          </w:rPr>
          <w:t>e</w:t>
        </w:r>
      </w:ins>
      <w:r w:rsidRPr="00262BD6">
        <w:rPr>
          <w:rFonts w:ascii="Times New Roman" w:eastAsia="Times New Roman" w:hAnsi="Times New Roman" w:cs="Times New Roman"/>
          <w:kern w:val="0"/>
          <w14:ligatures w14:val="none"/>
        </w:rPr>
        <w:t xml:space="preserve"> Class and cannot be </w:t>
      </w:r>
      <w:del w:id="104" w:author="Carl Reed" w:date="2024-02-23T10:52:00Z">
        <w:r w:rsidRPr="00262BD6" w:rsidDel="00C37CAB">
          <w:rPr>
            <w:rFonts w:ascii="Times New Roman" w:eastAsia="Times New Roman" w:hAnsi="Times New Roman" w:cs="Times New Roman"/>
            <w:kern w:val="0"/>
            <w14:ligatures w14:val="none"/>
          </w:rPr>
          <w:delText>sharred</w:delText>
        </w:r>
      </w:del>
      <w:ins w:id="105" w:author="Carl Reed" w:date="2024-02-23T10:52:00Z">
        <w:r w:rsidR="00C37CAB" w:rsidRPr="00262BD6">
          <w:rPr>
            <w:rFonts w:ascii="Times New Roman" w:eastAsia="Times New Roman" w:hAnsi="Times New Roman" w:cs="Times New Roman"/>
            <w:kern w:val="0"/>
            <w14:ligatures w14:val="none"/>
          </w:rPr>
          <w:t>shared</w:t>
        </w:r>
      </w:ins>
      <w:r w:rsidRPr="00262BD6">
        <w:rPr>
          <w:rFonts w:ascii="Times New Roman" w:eastAsia="Times New Roman" w:hAnsi="Times New Roman" w:cs="Times New Roman"/>
          <w:kern w:val="0"/>
          <w14:ligatures w14:val="none"/>
        </w:rPr>
        <w:t xml:space="preserve"> by multiple Composit</w:t>
      </w:r>
      <w:ins w:id="106" w:author="Carl Reed" w:date="2024-02-23T10:52:00Z">
        <w:r w:rsidR="00C37CAB">
          <w:rPr>
            <w:rFonts w:ascii="Times New Roman" w:eastAsia="Times New Roman" w:hAnsi="Times New Roman" w:cs="Times New Roman"/>
            <w:kern w:val="0"/>
            <w14:ligatures w14:val="none"/>
          </w:rPr>
          <w:t>e</w:t>
        </w:r>
      </w:ins>
      <w:r w:rsidRPr="00262BD6">
        <w:rPr>
          <w:rFonts w:ascii="Times New Roman" w:eastAsia="Times New Roman" w:hAnsi="Times New Roman" w:cs="Times New Roman"/>
          <w:kern w:val="0"/>
          <w14:ligatures w14:val="none"/>
        </w:rPr>
        <w:t xml:space="preserve"> Classes. No Compositions are used in this Standard.</w:t>
      </w:r>
    </w:p>
    <w:p w14:paraId="617C96FF" w14:textId="77777777" w:rsidR="00262BD6" w:rsidRPr="00262BD6" w:rsidRDefault="00262BD6" w:rsidP="00262BD6">
      <w:pPr>
        <w:spacing w:before="100" w:beforeAutospacing="1" w:after="100" w:afterAutospacing="1" w:line="240" w:lineRule="auto"/>
        <w:rPr>
          <w:rFonts w:ascii="Times New Roman" w:eastAsia="Times New Roman" w:hAnsi="Times New Roman" w:cs="Times New Roman"/>
          <w:kern w:val="0"/>
          <w14:ligatures w14:val="none"/>
        </w:rPr>
      </w:pPr>
      <w:r w:rsidRPr="00262BD6">
        <w:rPr>
          <w:rFonts w:ascii="Times New Roman" w:eastAsia="Times New Roman" w:hAnsi="Times New Roman" w:cs="Times New Roman"/>
          <w:kern w:val="0"/>
          <w14:ligatures w14:val="none"/>
        </w:rPr>
        <w:t>The following stereotypes are used in this model:</w:t>
      </w:r>
    </w:p>
    <w:p w14:paraId="03B9A15D" w14:textId="77777777" w:rsidR="00262BD6" w:rsidRPr="00262BD6" w:rsidRDefault="00262BD6" w:rsidP="00262BD6">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262BD6">
        <w:rPr>
          <w:rFonts w:ascii="Times New Roman" w:eastAsia="Times New Roman" w:hAnsi="Times New Roman" w:cs="Times New Roman"/>
          <w:kern w:val="0"/>
          <w14:ligatures w14:val="none"/>
        </w:rPr>
        <w:t>«</w:t>
      </w:r>
      <w:r w:rsidRPr="00262BD6">
        <w:rPr>
          <w:rFonts w:ascii="Times New Roman" w:eastAsia="Times New Roman" w:hAnsi="Times New Roman" w:cs="Times New Roman"/>
          <w:i/>
          <w:iCs/>
          <w:kern w:val="0"/>
          <w14:ligatures w14:val="none"/>
        </w:rPr>
        <w:t>Abstract</w:t>
      </w:r>
      <w:r w:rsidRPr="00262BD6">
        <w:rPr>
          <w:rFonts w:ascii="Times New Roman" w:eastAsia="Times New Roman" w:hAnsi="Times New Roman" w:cs="Times New Roman"/>
          <w:kern w:val="0"/>
          <w14:ligatures w14:val="none"/>
        </w:rPr>
        <w:t xml:space="preserve">» a </w:t>
      </w:r>
      <w:proofErr w:type="gramStart"/>
      <w:r w:rsidRPr="00262BD6">
        <w:rPr>
          <w:rFonts w:ascii="Times New Roman" w:eastAsia="Times New Roman" w:hAnsi="Times New Roman" w:cs="Times New Roman"/>
          <w:kern w:val="0"/>
          <w14:ligatures w14:val="none"/>
        </w:rPr>
        <w:t>classes</w:t>
      </w:r>
      <w:proofErr w:type="gramEnd"/>
      <w:r w:rsidRPr="00262BD6">
        <w:rPr>
          <w:rFonts w:ascii="Times New Roman" w:eastAsia="Times New Roman" w:hAnsi="Times New Roman" w:cs="Times New Roman"/>
          <w:kern w:val="0"/>
          <w14:ligatures w14:val="none"/>
        </w:rPr>
        <w:t xml:space="preserve"> that doesn’t include a complete implementation. Therefore, abstract classes can’t be directly instantiated; they </w:t>
      </w:r>
      <w:proofErr w:type="gramStart"/>
      <w:r w:rsidRPr="00262BD6">
        <w:rPr>
          <w:rFonts w:ascii="Times New Roman" w:eastAsia="Times New Roman" w:hAnsi="Times New Roman" w:cs="Times New Roman"/>
          <w:kern w:val="0"/>
          <w14:ligatures w14:val="none"/>
        </w:rPr>
        <w:t>have to</w:t>
      </w:r>
      <w:proofErr w:type="gramEnd"/>
      <w:r w:rsidRPr="00262BD6">
        <w:rPr>
          <w:rFonts w:ascii="Times New Roman" w:eastAsia="Times New Roman" w:hAnsi="Times New Roman" w:cs="Times New Roman"/>
          <w:kern w:val="0"/>
          <w14:ligatures w14:val="none"/>
        </w:rPr>
        <w:t xml:space="preserve"> be specialized (inherited).</w:t>
      </w:r>
    </w:p>
    <w:p w14:paraId="03700F68" w14:textId="77777777" w:rsidR="00262BD6" w:rsidRPr="00262BD6" w:rsidRDefault="00262BD6" w:rsidP="00262BD6">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262BD6">
        <w:rPr>
          <w:rFonts w:ascii="Times New Roman" w:eastAsia="Times New Roman" w:hAnsi="Times New Roman" w:cs="Times New Roman"/>
          <w:kern w:val="0"/>
          <w14:ligatures w14:val="none"/>
        </w:rPr>
        <w:t>«</w:t>
      </w:r>
      <w:proofErr w:type="spellStart"/>
      <w:r w:rsidRPr="00262BD6">
        <w:rPr>
          <w:rFonts w:ascii="Times New Roman" w:eastAsia="Times New Roman" w:hAnsi="Times New Roman" w:cs="Times New Roman"/>
          <w:i/>
          <w:iCs/>
          <w:kern w:val="0"/>
          <w14:ligatures w14:val="none"/>
        </w:rPr>
        <w:t>DataType</w:t>
      </w:r>
      <w:proofErr w:type="spellEnd"/>
      <w:r w:rsidRPr="00262BD6">
        <w:rPr>
          <w:rFonts w:ascii="Times New Roman" w:eastAsia="Times New Roman" w:hAnsi="Times New Roman" w:cs="Times New Roman"/>
          <w:kern w:val="0"/>
          <w14:ligatures w14:val="none"/>
        </w:rPr>
        <w:t>» defines a set of properties that lack identity. A data type is a classifier with no operations, whose primary purpose is to hold information.</w:t>
      </w:r>
    </w:p>
    <w:p w14:paraId="7D0BB91B" w14:textId="77777777" w:rsidR="00262BD6" w:rsidRPr="00262BD6" w:rsidRDefault="00262BD6" w:rsidP="00262BD6">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262BD6">
        <w:rPr>
          <w:rFonts w:ascii="Times New Roman" w:eastAsia="Times New Roman" w:hAnsi="Times New Roman" w:cs="Times New Roman"/>
          <w:kern w:val="0"/>
          <w14:ligatures w14:val="none"/>
        </w:rPr>
        <w:t>«</w:t>
      </w:r>
      <w:proofErr w:type="spellStart"/>
      <w:r w:rsidRPr="00262BD6">
        <w:rPr>
          <w:rFonts w:ascii="Times New Roman" w:eastAsia="Times New Roman" w:hAnsi="Times New Roman" w:cs="Times New Roman"/>
          <w:i/>
          <w:iCs/>
          <w:kern w:val="0"/>
          <w14:ligatures w14:val="none"/>
        </w:rPr>
        <w:t>FeatureType</w:t>
      </w:r>
      <w:proofErr w:type="spellEnd"/>
      <w:r w:rsidRPr="00262BD6">
        <w:rPr>
          <w:rFonts w:ascii="Times New Roman" w:eastAsia="Times New Roman" w:hAnsi="Times New Roman" w:cs="Times New Roman"/>
          <w:kern w:val="0"/>
          <w14:ligatures w14:val="none"/>
        </w:rPr>
        <w:t>» represents features that are similar and exhibit common characteristics. Features are abstractions of real-world phenomena and have an identity.</w:t>
      </w:r>
    </w:p>
    <w:p w14:paraId="45C94714" w14:textId="77777777" w:rsidR="00262BD6" w:rsidRPr="00262BD6" w:rsidRDefault="00262BD6" w:rsidP="00262BD6">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262BD6">
        <w:rPr>
          <w:rFonts w:ascii="Times New Roman" w:eastAsia="Times New Roman" w:hAnsi="Times New Roman" w:cs="Times New Roman"/>
          <w:kern w:val="0"/>
          <w14:ligatures w14:val="none"/>
        </w:rPr>
        <w:t>«</w:t>
      </w:r>
      <w:r w:rsidRPr="00262BD6">
        <w:rPr>
          <w:rFonts w:ascii="Times New Roman" w:eastAsia="Times New Roman" w:hAnsi="Times New Roman" w:cs="Times New Roman"/>
          <w:i/>
          <w:iCs/>
          <w:kern w:val="0"/>
          <w14:ligatures w14:val="none"/>
        </w:rPr>
        <w:t>Metaclass</w:t>
      </w:r>
      <w:r w:rsidRPr="00262BD6">
        <w:rPr>
          <w:rFonts w:ascii="Times New Roman" w:eastAsia="Times New Roman" w:hAnsi="Times New Roman" w:cs="Times New Roman"/>
          <w:kern w:val="0"/>
          <w14:ligatures w14:val="none"/>
        </w:rPr>
        <w:t>» (Optional) a profile class and packageable element which may be extended through one or more stereotypes, which defines how an existing metaclass may be extended as part of a profile.</w:t>
      </w:r>
    </w:p>
    <w:p w14:paraId="55B8B749" w14:textId="77777777" w:rsidR="00262BD6" w:rsidRPr="00262BD6" w:rsidRDefault="00262BD6" w:rsidP="00262BD6">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262BD6">
        <w:rPr>
          <w:rFonts w:ascii="Times New Roman" w:eastAsia="Times New Roman" w:hAnsi="Times New Roman" w:cs="Times New Roman"/>
          <w:kern w:val="0"/>
          <w14:ligatures w14:val="none"/>
        </w:rPr>
        <w:t>«</w:t>
      </w:r>
      <w:r w:rsidRPr="00262BD6">
        <w:rPr>
          <w:rFonts w:ascii="Times New Roman" w:eastAsia="Times New Roman" w:hAnsi="Times New Roman" w:cs="Times New Roman"/>
          <w:i/>
          <w:iCs/>
          <w:kern w:val="0"/>
          <w14:ligatures w14:val="none"/>
        </w:rPr>
        <w:t>Property</w:t>
      </w:r>
      <w:r w:rsidRPr="00262BD6">
        <w:rPr>
          <w:rFonts w:ascii="Times New Roman" w:eastAsia="Times New Roman" w:hAnsi="Times New Roman" w:cs="Times New Roman"/>
          <w:kern w:val="0"/>
          <w14:ligatures w14:val="none"/>
        </w:rPr>
        <w:t>» denotes attributes and association roles. This stereotype does not add further semantics to the conceptual model but is required to be able to add tagged values to the attributes and association roles that are relevant for the encoding.</w:t>
      </w:r>
    </w:p>
    <w:p w14:paraId="2A5C5060" w14:textId="35E2862D" w:rsidR="00262BD6" w:rsidRPr="00262BD6" w:rsidRDefault="00262BD6" w:rsidP="00262BD6">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262BD6">
        <w:rPr>
          <w:rFonts w:ascii="Times New Roman" w:eastAsia="Times New Roman" w:hAnsi="Times New Roman" w:cs="Times New Roman"/>
          <w:kern w:val="0"/>
          <w14:ligatures w14:val="none"/>
        </w:rPr>
        <w:t>«</w:t>
      </w:r>
      <w:r w:rsidRPr="00262BD6">
        <w:rPr>
          <w:rFonts w:ascii="Times New Roman" w:eastAsia="Times New Roman" w:hAnsi="Times New Roman" w:cs="Times New Roman"/>
          <w:i/>
          <w:iCs/>
          <w:kern w:val="0"/>
          <w14:ligatures w14:val="none"/>
        </w:rPr>
        <w:t>Type</w:t>
      </w:r>
      <w:r w:rsidRPr="00262BD6">
        <w:rPr>
          <w:rFonts w:ascii="Times New Roman" w:eastAsia="Times New Roman" w:hAnsi="Times New Roman" w:cs="Times New Roman"/>
          <w:kern w:val="0"/>
          <w14:ligatures w14:val="none"/>
        </w:rPr>
        <w:t>» denotes classes that are not directly instantiable, but are used as an abstract collection of operation, attribute</w:t>
      </w:r>
      <w:ins w:id="107" w:author="Carl Reed" w:date="2024-02-23T10:53:00Z">
        <w:r w:rsidR="00C37CAB">
          <w:rPr>
            <w:rFonts w:ascii="Times New Roman" w:eastAsia="Times New Roman" w:hAnsi="Times New Roman" w:cs="Times New Roman"/>
            <w:kern w:val="0"/>
            <w14:ligatures w14:val="none"/>
          </w:rPr>
          <w:t>,</w:t>
        </w:r>
      </w:ins>
      <w:r w:rsidRPr="00262BD6">
        <w:rPr>
          <w:rFonts w:ascii="Times New Roman" w:eastAsia="Times New Roman" w:hAnsi="Times New Roman" w:cs="Times New Roman"/>
          <w:kern w:val="0"/>
          <w14:ligatures w14:val="none"/>
        </w:rPr>
        <w:t xml:space="preserve"> and relation signatures. The stereotype is used in the POI Conceptual Model only for classes that are imported from the ISO standards 19103, 19107, 19109, and 19115.</w:t>
      </w:r>
    </w:p>
    <w:p w14:paraId="32843915" w14:textId="77777777" w:rsidR="00262BD6" w:rsidRPr="00262BD6" w:rsidRDefault="00262BD6" w:rsidP="00262BD6">
      <w:pPr>
        <w:spacing w:before="100" w:beforeAutospacing="1" w:after="100" w:afterAutospacing="1" w:line="240" w:lineRule="auto"/>
        <w:rPr>
          <w:rFonts w:ascii="Times New Roman" w:eastAsia="Times New Roman" w:hAnsi="Times New Roman" w:cs="Times New Roman"/>
          <w:kern w:val="0"/>
          <w14:ligatures w14:val="none"/>
        </w:rPr>
      </w:pPr>
      <w:r w:rsidRPr="00262BD6">
        <w:rPr>
          <w:rFonts w:ascii="Times New Roman" w:eastAsia="Times New Roman" w:hAnsi="Times New Roman" w:cs="Times New Roman"/>
          <w:kern w:val="0"/>
          <w14:ligatures w14:val="none"/>
        </w:rPr>
        <w:t>To enhance the readability of the POI UML diagrams, classes are depicted in different colors. The following coloring scheme is applied:</w:t>
      </w:r>
    </w:p>
    <w:p w14:paraId="158EBC0A" w14:textId="77777777" w:rsidR="00262BD6" w:rsidRPr="00262BD6" w:rsidRDefault="00262BD6" w:rsidP="00262BD6">
      <w:pPr>
        <w:spacing w:before="100" w:beforeAutospacing="1" w:after="100" w:afterAutospacing="1" w:line="240" w:lineRule="auto"/>
        <w:rPr>
          <w:rFonts w:ascii="Times New Roman" w:eastAsia="Times New Roman" w:hAnsi="Times New Roman" w:cs="Times New Roman"/>
          <w:kern w:val="0"/>
          <w14:ligatures w14:val="none"/>
        </w:rPr>
      </w:pPr>
      <w:r w:rsidRPr="00262BD6">
        <w:rPr>
          <w:rFonts w:ascii="Times New Roman" w:eastAsia="Times New Roman" w:hAnsi="Times New Roman" w:cs="Times New Roman"/>
          <w:noProof/>
          <w:kern w:val="0"/>
          <w14:ligatures w14:val="none"/>
        </w:rPr>
        <w:drawing>
          <wp:inline distT="0" distB="0" distL="0" distR="0" wp14:anchorId="21DBDCC5" wp14:editId="0AB125F2">
            <wp:extent cx="2619375" cy="800100"/>
            <wp:effectExtent l="0" t="0" r="9525" b="0"/>
            <wp:docPr id="3" name="Picture 4" descr="A green sig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A green sign with black text&#10;&#10;Description automatically generated"/>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2619375" cy="800100"/>
                    </a:xfrm>
                    <a:prstGeom prst="rect">
                      <a:avLst/>
                    </a:prstGeom>
                    <a:noFill/>
                    <a:ln>
                      <a:noFill/>
                    </a:ln>
                  </pic:spPr>
                </pic:pic>
              </a:graphicData>
            </a:graphic>
          </wp:inline>
        </w:drawing>
      </w:r>
    </w:p>
    <w:p w14:paraId="1FD08435" w14:textId="77777777" w:rsidR="00262BD6" w:rsidRPr="00262BD6" w:rsidRDefault="00262BD6" w:rsidP="00262BD6">
      <w:pPr>
        <w:spacing w:before="100" w:beforeAutospacing="1" w:after="100" w:afterAutospacing="1" w:line="240" w:lineRule="auto"/>
        <w:rPr>
          <w:rFonts w:ascii="Times New Roman" w:eastAsia="Times New Roman" w:hAnsi="Times New Roman" w:cs="Times New Roman"/>
          <w:kern w:val="0"/>
          <w14:ligatures w14:val="none"/>
        </w:rPr>
      </w:pPr>
      <w:r w:rsidRPr="00262BD6">
        <w:rPr>
          <w:rFonts w:ascii="Times New Roman" w:eastAsia="Times New Roman" w:hAnsi="Times New Roman" w:cs="Times New Roman"/>
          <w:kern w:val="0"/>
          <w14:ligatures w14:val="none"/>
        </w:rPr>
        <w:t>Classes painted in green belong to the POI Requirements Class.</w:t>
      </w:r>
    </w:p>
    <w:p w14:paraId="1D6C9E0D" w14:textId="77777777" w:rsidR="00262BD6" w:rsidRPr="00262BD6" w:rsidRDefault="00262BD6" w:rsidP="00262BD6">
      <w:pPr>
        <w:spacing w:before="100" w:beforeAutospacing="1" w:after="100" w:afterAutospacing="1" w:line="240" w:lineRule="auto"/>
        <w:rPr>
          <w:rFonts w:ascii="Times New Roman" w:eastAsia="Times New Roman" w:hAnsi="Times New Roman" w:cs="Times New Roman"/>
          <w:kern w:val="0"/>
          <w14:ligatures w14:val="none"/>
        </w:rPr>
      </w:pPr>
      <w:r w:rsidRPr="00262BD6">
        <w:rPr>
          <w:rFonts w:ascii="Times New Roman" w:eastAsia="Times New Roman" w:hAnsi="Times New Roman" w:cs="Times New Roman"/>
          <w:noProof/>
          <w:kern w:val="0"/>
          <w14:ligatures w14:val="none"/>
        </w:rPr>
        <w:drawing>
          <wp:inline distT="0" distB="0" distL="0" distR="0" wp14:anchorId="4909671E" wp14:editId="08C5B834">
            <wp:extent cx="2619375" cy="800100"/>
            <wp:effectExtent l="0" t="0" r="9525" b="0"/>
            <wp:docPr id="4" name="Picture 3" descr="A yellow rectangular sig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A yellow rectangular sign with black text&#10;&#10;Description automatically generated"/>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2619375" cy="800100"/>
                    </a:xfrm>
                    <a:prstGeom prst="rect">
                      <a:avLst/>
                    </a:prstGeom>
                    <a:noFill/>
                    <a:ln>
                      <a:noFill/>
                    </a:ln>
                  </pic:spPr>
                </pic:pic>
              </a:graphicData>
            </a:graphic>
          </wp:inline>
        </w:drawing>
      </w:r>
    </w:p>
    <w:p w14:paraId="6AF8266C" w14:textId="77777777" w:rsidR="00262BD6" w:rsidRPr="00262BD6" w:rsidRDefault="00262BD6" w:rsidP="00262BD6">
      <w:pPr>
        <w:spacing w:before="100" w:beforeAutospacing="1" w:after="100" w:afterAutospacing="1" w:line="240" w:lineRule="auto"/>
        <w:rPr>
          <w:rFonts w:ascii="Times New Roman" w:eastAsia="Times New Roman" w:hAnsi="Times New Roman" w:cs="Times New Roman"/>
          <w:kern w:val="0"/>
          <w14:ligatures w14:val="none"/>
        </w:rPr>
      </w:pPr>
      <w:r w:rsidRPr="00262BD6">
        <w:rPr>
          <w:rFonts w:ascii="Times New Roman" w:eastAsia="Times New Roman" w:hAnsi="Times New Roman" w:cs="Times New Roman"/>
          <w:kern w:val="0"/>
          <w14:ligatures w14:val="none"/>
        </w:rPr>
        <w:t>Classes painted in tan are defined in the ISO standards 19107, 19109, or 19115. Class names are preceded by the UML package name in which the class is defined.</w:t>
      </w:r>
    </w:p>
    <w:p w14:paraId="4CE6E4EF" w14:textId="77777777" w:rsidR="00262BD6" w:rsidRPr="00262BD6" w:rsidRDefault="00262BD6" w:rsidP="00262BD6">
      <w:pPr>
        <w:spacing w:before="100" w:beforeAutospacing="1" w:after="100" w:afterAutospacing="1" w:line="240" w:lineRule="auto"/>
        <w:rPr>
          <w:rFonts w:ascii="Times New Roman" w:eastAsia="Times New Roman" w:hAnsi="Times New Roman" w:cs="Times New Roman"/>
          <w:kern w:val="0"/>
          <w14:ligatures w14:val="none"/>
        </w:rPr>
      </w:pPr>
      <w:r w:rsidRPr="00262BD6">
        <w:rPr>
          <w:rFonts w:ascii="Times New Roman" w:eastAsia="Times New Roman" w:hAnsi="Times New Roman" w:cs="Times New Roman"/>
          <w:noProof/>
          <w:kern w:val="0"/>
          <w14:ligatures w14:val="none"/>
        </w:rPr>
        <w:lastRenderedPageBreak/>
        <w:drawing>
          <wp:inline distT="0" distB="0" distL="0" distR="0" wp14:anchorId="24384F40" wp14:editId="1F45121C">
            <wp:extent cx="2619375" cy="800100"/>
            <wp:effectExtent l="0" t="0" r="9525" b="0"/>
            <wp:docPr id="5" name="Picture 2" descr="A white sig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A white sign with black text&#10;&#10;Description automatically generated"/>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2619375" cy="800100"/>
                    </a:xfrm>
                    <a:prstGeom prst="rect">
                      <a:avLst/>
                    </a:prstGeom>
                    <a:noFill/>
                    <a:ln>
                      <a:noFill/>
                    </a:ln>
                  </pic:spPr>
                </pic:pic>
              </a:graphicData>
            </a:graphic>
          </wp:inline>
        </w:drawing>
      </w:r>
    </w:p>
    <w:p w14:paraId="50E98DA6" w14:textId="77777777" w:rsidR="00262BD6" w:rsidRPr="00262BD6" w:rsidRDefault="00262BD6" w:rsidP="00262BD6">
      <w:pPr>
        <w:spacing w:before="100" w:beforeAutospacing="1" w:after="100" w:afterAutospacing="1" w:line="240" w:lineRule="auto"/>
        <w:rPr>
          <w:rFonts w:ascii="Times New Roman" w:eastAsia="Times New Roman" w:hAnsi="Times New Roman" w:cs="Times New Roman"/>
          <w:kern w:val="0"/>
          <w14:ligatures w14:val="none"/>
        </w:rPr>
      </w:pPr>
      <w:r w:rsidRPr="00262BD6">
        <w:rPr>
          <w:rFonts w:ascii="Times New Roman" w:eastAsia="Times New Roman" w:hAnsi="Times New Roman" w:cs="Times New Roman"/>
          <w:kern w:val="0"/>
          <w14:ligatures w14:val="none"/>
        </w:rPr>
        <w:t xml:space="preserve">The color white is used for notes and </w:t>
      </w:r>
      <w:hyperlink r:id="rId90" w:anchor="ISO19507" w:history="1">
        <w:r w:rsidRPr="00262BD6">
          <w:rPr>
            <w:rFonts w:ascii="Times New Roman" w:eastAsia="Times New Roman" w:hAnsi="Times New Roman" w:cs="Times New Roman"/>
            <w:color w:val="0000FF"/>
            <w:kern w:val="0"/>
            <w:u w:val="single"/>
            <w14:ligatures w14:val="none"/>
          </w:rPr>
          <w:t>Object Constraint Language</w:t>
        </w:r>
      </w:hyperlink>
      <w:r w:rsidRPr="00262BD6">
        <w:rPr>
          <w:rFonts w:ascii="Times New Roman" w:eastAsia="Times New Roman" w:hAnsi="Times New Roman" w:cs="Times New Roman"/>
          <w:kern w:val="0"/>
          <w14:ligatures w14:val="none"/>
        </w:rPr>
        <w:t xml:space="preserve"> (OCL) constraints that are provided in the UML diagrams.</w:t>
      </w:r>
    </w:p>
    <w:p w14:paraId="2AEBF791" w14:textId="77777777" w:rsidR="00262BD6" w:rsidRPr="00262BD6" w:rsidRDefault="00262BD6" w:rsidP="00262BD6">
      <w:pPr>
        <w:spacing w:before="100" w:beforeAutospacing="1" w:after="100" w:afterAutospacing="1" w:line="240" w:lineRule="auto"/>
        <w:rPr>
          <w:rFonts w:ascii="Times New Roman" w:eastAsia="Times New Roman" w:hAnsi="Times New Roman" w:cs="Times New Roman"/>
          <w:kern w:val="0"/>
          <w14:ligatures w14:val="none"/>
        </w:rPr>
      </w:pPr>
      <w:r w:rsidRPr="00262BD6">
        <w:rPr>
          <w:rFonts w:ascii="Times New Roman" w:eastAsia="Times New Roman" w:hAnsi="Times New Roman" w:cs="Times New Roman"/>
          <w:kern w:val="0"/>
          <w14:ligatures w14:val="none"/>
        </w:rPr>
        <w:t xml:space="preserve">The example UML diagram in </w:t>
      </w:r>
      <w:hyperlink r:id="rId91" w:anchor="figure-2" w:history="1">
        <w:r w:rsidRPr="00262BD6">
          <w:rPr>
            <w:rFonts w:ascii="Times New Roman" w:eastAsia="Times New Roman" w:hAnsi="Times New Roman" w:cs="Times New Roman"/>
            <w:color w:val="0000FF"/>
            <w:kern w:val="0"/>
            <w:u w:val="single"/>
            <w14:ligatures w14:val="none"/>
          </w:rPr>
          <w:t>Figure 2</w:t>
        </w:r>
      </w:hyperlink>
      <w:r w:rsidRPr="00262BD6">
        <w:rPr>
          <w:rFonts w:ascii="Times New Roman" w:eastAsia="Times New Roman" w:hAnsi="Times New Roman" w:cs="Times New Roman"/>
          <w:kern w:val="0"/>
          <w14:ligatures w14:val="none"/>
        </w:rPr>
        <w:t xml:space="preserve"> demonstrates the UML notation and coloring scheme used throughout this standard. The generalization, link, and instance associations are also illustrated.</w:t>
      </w:r>
    </w:p>
    <w:p w14:paraId="39853C7C" w14:textId="77777777" w:rsidR="00262BD6" w:rsidRPr="00262BD6" w:rsidRDefault="00262BD6" w:rsidP="00262BD6">
      <w:pPr>
        <w:spacing w:after="0" w:line="240" w:lineRule="auto"/>
        <w:rPr>
          <w:rFonts w:ascii="Times New Roman" w:eastAsia="Times New Roman" w:hAnsi="Times New Roman" w:cs="Times New Roman"/>
          <w:kern w:val="0"/>
          <w14:ligatures w14:val="none"/>
        </w:rPr>
      </w:pPr>
      <w:r w:rsidRPr="00262BD6">
        <w:rPr>
          <w:rFonts w:ascii="Times New Roman" w:eastAsia="Times New Roman" w:hAnsi="Times New Roman" w:cs="Times New Roman"/>
          <w:noProof/>
          <w:kern w:val="0"/>
          <w14:ligatures w14:val="none"/>
        </w:rPr>
        <w:drawing>
          <wp:inline distT="0" distB="0" distL="0" distR="0" wp14:anchorId="37D47711" wp14:editId="6CE8982C">
            <wp:extent cx="6505575" cy="5381625"/>
            <wp:effectExtent l="0" t="0" r="9525" b="9525"/>
            <wp:docPr id="6" name="Picture 1" descr="A diagram of a data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A diagram of a data flow&#10;&#10;Description automatically generated"/>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6505575" cy="5381625"/>
                    </a:xfrm>
                    <a:prstGeom prst="rect">
                      <a:avLst/>
                    </a:prstGeom>
                    <a:noFill/>
                    <a:ln>
                      <a:noFill/>
                    </a:ln>
                  </pic:spPr>
                </pic:pic>
              </a:graphicData>
            </a:graphic>
          </wp:inline>
        </w:drawing>
      </w:r>
    </w:p>
    <w:p w14:paraId="68D35F49" w14:textId="0968FC16" w:rsidR="00262BD6" w:rsidRPr="00262BD6" w:rsidRDefault="00262BD6" w:rsidP="00C37CAB">
      <w:pPr>
        <w:spacing w:before="100" w:beforeAutospacing="1" w:after="100" w:afterAutospacing="1" w:line="240" w:lineRule="auto"/>
        <w:jc w:val="center"/>
        <w:rPr>
          <w:rFonts w:ascii="Times New Roman" w:eastAsia="Times New Roman" w:hAnsi="Times New Roman" w:cs="Times New Roman"/>
          <w:kern w:val="0"/>
          <w14:ligatures w14:val="none"/>
        </w:rPr>
      </w:pPr>
      <w:r w:rsidRPr="00262BD6">
        <w:rPr>
          <w:rFonts w:ascii="Times New Roman" w:eastAsia="Times New Roman" w:hAnsi="Times New Roman" w:cs="Times New Roman"/>
          <w:kern w:val="0"/>
          <w14:ligatures w14:val="none"/>
        </w:rPr>
        <w:t>Figure 2 — Example UML diagram demonstrating the UML notation and coloring scheme used throughout the POI Standard.</w:t>
      </w:r>
    </w:p>
    <w:p w14:paraId="0DCE9DFC" w14:textId="29EF427F" w:rsidR="00C37CAB" w:rsidRPr="00C37CAB" w:rsidRDefault="00C37CAB" w:rsidP="00C37CAB">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C37CAB">
        <w:rPr>
          <w:rFonts w:ascii="Times New Roman" w:eastAsia="Times New Roman" w:hAnsi="Times New Roman" w:cs="Times New Roman"/>
          <w:b/>
          <w:bCs/>
          <w:kern w:val="36"/>
          <w:sz w:val="48"/>
          <w:szCs w:val="48"/>
          <w14:ligatures w14:val="none"/>
        </w:rPr>
        <w:lastRenderedPageBreak/>
        <w:t xml:space="preserve">6.  POI </w:t>
      </w:r>
      <w:ins w:id="108" w:author="Carl Reed" w:date="2024-02-23T10:54:00Z">
        <w:r>
          <w:rPr>
            <w:rFonts w:ascii="Times New Roman" w:eastAsia="Times New Roman" w:hAnsi="Times New Roman" w:cs="Times New Roman"/>
            <w:b/>
            <w:bCs/>
            <w:kern w:val="36"/>
            <w:sz w:val="48"/>
            <w:szCs w:val="48"/>
            <w14:ligatures w14:val="none"/>
          </w:rPr>
          <w:t xml:space="preserve">Model </w:t>
        </w:r>
      </w:ins>
      <w:r w:rsidRPr="00C37CAB">
        <w:rPr>
          <w:rFonts w:ascii="Times New Roman" w:eastAsia="Times New Roman" w:hAnsi="Times New Roman" w:cs="Times New Roman"/>
          <w:b/>
          <w:bCs/>
          <w:kern w:val="36"/>
          <w:sz w:val="48"/>
          <w:szCs w:val="48"/>
          <w14:ligatures w14:val="none"/>
        </w:rPr>
        <w:t>Core Requirements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62"/>
        <w:gridCol w:w="8098"/>
      </w:tblGrid>
      <w:tr w:rsidR="00C37CAB" w:rsidRPr="00C37CAB" w14:paraId="7C354E9C" w14:textId="77777777" w:rsidTr="00C37CAB">
        <w:trPr>
          <w:tblHeader/>
          <w:tblCellSpacing w:w="15" w:type="dxa"/>
        </w:trPr>
        <w:tc>
          <w:tcPr>
            <w:tcW w:w="0" w:type="auto"/>
            <w:gridSpan w:val="2"/>
            <w:tcBorders>
              <w:top w:val="single" w:sz="12" w:space="0" w:color="auto"/>
              <w:bottom w:val="single" w:sz="12" w:space="0" w:color="auto"/>
            </w:tcBorders>
            <w:vAlign w:val="center"/>
            <w:hideMark/>
          </w:tcPr>
          <w:p w14:paraId="4A8F72D6" w14:textId="77777777" w:rsidR="00C37CAB" w:rsidRPr="00C37CAB" w:rsidRDefault="00C37CAB" w:rsidP="00C37CAB">
            <w:pPr>
              <w:spacing w:before="100" w:beforeAutospacing="1" w:after="100" w:afterAutospacing="1" w:line="240" w:lineRule="auto"/>
              <w:jc w:val="center"/>
              <w:rPr>
                <w:rFonts w:ascii="Times New Roman" w:eastAsia="Times New Roman" w:hAnsi="Times New Roman" w:cs="Times New Roman"/>
                <w:b/>
                <w:bCs/>
                <w:kern w:val="0"/>
                <w14:ligatures w14:val="none"/>
              </w:rPr>
            </w:pPr>
            <w:r w:rsidRPr="00C37CAB">
              <w:rPr>
                <w:rFonts w:ascii="Times New Roman" w:eastAsia="Times New Roman" w:hAnsi="Times New Roman" w:cs="Times New Roman"/>
                <w:b/>
                <w:bCs/>
                <w:kern w:val="0"/>
                <w14:ligatures w14:val="none"/>
              </w:rPr>
              <w:t>Requirements class 1: Core Requirements Class</w:t>
            </w:r>
          </w:p>
        </w:tc>
      </w:tr>
      <w:tr w:rsidR="00C37CAB" w:rsidRPr="00C37CAB" w14:paraId="412D0C86" w14:textId="77777777" w:rsidTr="00C37CAB">
        <w:trPr>
          <w:tblCellSpacing w:w="15" w:type="dxa"/>
        </w:trPr>
        <w:tc>
          <w:tcPr>
            <w:tcW w:w="0" w:type="auto"/>
            <w:tcBorders>
              <w:top w:val="single" w:sz="12" w:space="0" w:color="auto"/>
              <w:bottom w:val="single" w:sz="8" w:space="0" w:color="auto"/>
            </w:tcBorders>
            <w:vAlign w:val="center"/>
            <w:hideMark/>
          </w:tcPr>
          <w:p w14:paraId="2415B2D5" w14:textId="77777777" w:rsidR="00C37CAB" w:rsidRPr="00C37CAB" w:rsidRDefault="00C37CAB" w:rsidP="00C37CAB">
            <w:pPr>
              <w:spacing w:after="0" w:line="240" w:lineRule="auto"/>
              <w:jc w:val="center"/>
              <w:rPr>
                <w:rFonts w:ascii="Times New Roman" w:eastAsia="Times New Roman" w:hAnsi="Times New Roman" w:cs="Times New Roman"/>
                <w:b/>
                <w:bCs/>
                <w:kern w:val="0"/>
                <w14:ligatures w14:val="none"/>
              </w:rPr>
            </w:pPr>
            <w:r w:rsidRPr="00C37CAB">
              <w:rPr>
                <w:rFonts w:ascii="Times New Roman" w:eastAsia="Times New Roman" w:hAnsi="Times New Roman" w:cs="Times New Roman"/>
                <w:b/>
                <w:bCs/>
                <w:kern w:val="0"/>
                <w14:ligatures w14:val="none"/>
              </w:rPr>
              <w:t>Obligation</w:t>
            </w:r>
          </w:p>
        </w:tc>
        <w:tc>
          <w:tcPr>
            <w:tcW w:w="0" w:type="auto"/>
            <w:tcBorders>
              <w:top w:val="single" w:sz="12" w:space="0" w:color="auto"/>
              <w:bottom w:val="single" w:sz="8" w:space="0" w:color="auto"/>
            </w:tcBorders>
            <w:vAlign w:val="center"/>
            <w:hideMark/>
          </w:tcPr>
          <w:p w14:paraId="6F7A481A" w14:textId="77777777" w:rsidR="00C37CAB" w:rsidRPr="00C37CAB" w:rsidRDefault="00C37CAB" w:rsidP="00C37CAB">
            <w:pPr>
              <w:spacing w:after="0" w:line="240" w:lineRule="auto"/>
              <w:rPr>
                <w:rFonts w:ascii="Times New Roman" w:eastAsia="Times New Roman" w:hAnsi="Times New Roman" w:cs="Times New Roman"/>
                <w:kern w:val="0"/>
                <w14:ligatures w14:val="none"/>
              </w:rPr>
            </w:pPr>
            <w:r w:rsidRPr="00C37CAB">
              <w:rPr>
                <w:rFonts w:ascii="Times New Roman" w:eastAsia="Times New Roman" w:hAnsi="Times New Roman" w:cs="Times New Roman"/>
                <w:kern w:val="0"/>
                <w14:ligatures w14:val="none"/>
              </w:rPr>
              <w:t>requirement</w:t>
            </w:r>
          </w:p>
        </w:tc>
      </w:tr>
      <w:tr w:rsidR="00C37CAB" w:rsidRPr="00C37CAB" w14:paraId="18922255" w14:textId="77777777" w:rsidTr="00C37CAB">
        <w:trPr>
          <w:tblCellSpacing w:w="15" w:type="dxa"/>
        </w:trPr>
        <w:tc>
          <w:tcPr>
            <w:tcW w:w="0" w:type="auto"/>
            <w:tcBorders>
              <w:top w:val="nil"/>
              <w:bottom w:val="single" w:sz="12" w:space="0" w:color="auto"/>
            </w:tcBorders>
            <w:vAlign w:val="center"/>
            <w:hideMark/>
          </w:tcPr>
          <w:p w14:paraId="78464CEA" w14:textId="77777777" w:rsidR="00C37CAB" w:rsidRPr="00C37CAB" w:rsidRDefault="00C37CAB" w:rsidP="00C37CAB">
            <w:pPr>
              <w:spacing w:after="0" w:line="240" w:lineRule="auto"/>
              <w:jc w:val="center"/>
              <w:rPr>
                <w:rFonts w:ascii="Times New Roman" w:eastAsia="Times New Roman" w:hAnsi="Times New Roman" w:cs="Times New Roman"/>
                <w:b/>
                <w:bCs/>
                <w:kern w:val="0"/>
                <w14:ligatures w14:val="none"/>
              </w:rPr>
            </w:pPr>
            <w:r w:rsidRPr="00C37CAB">
              <w:rPr>
                <w:rFonts w:ascii="Times New Roman" w:eastAsia="Times New Roman" w:hAnsi="Times New Roman" w:cs="Times New Roman"/>
                <w:b/>
                <w:bCs/>
                <w:kern w:val="0"/>
                <w14:ligatures w14:val="none"/>
              </w:rPr>
              <w:t>Description</w:t>
            </w:r>
          </w:p>
        </w:tc>
        <w:tc>
          <w:tcPr>
            <w:tcW w:w="0" w:type="auto"/>
            <w:tcBorders>
              <w:top w:val="nil"/>
              <w:bottom w:val="single" w:sz="12" w:space="0" w:color="auto"/>
            </w:tcBorders>
            <w:vAlign w:val="center"/>
            <w:hideMark/>
          </w:tcPr>
          <w:p w14:paraId="3C019DDA" w14:textId="59D5408D" w:rsidR="00C37CAB" w:rsidRPr="00C37CAB" w:rsidRDefault="00C37CAB" w:rsidP="00C37CAB">
            <w:pPr>
              <w:spacing w:before="100" w:beforeAutospacing="1" w:after="100" w:afterAutospacing="1" w:line="240" w:lineRule="auto"/>
              <w:rPr>
                <w:rFonts w:ascii="Times New Roman" w:eastAsia="Times New Roman" w:hAnsi="Times New Roman" w:cs="Times New Roman"/>
                <w:kern w:val="0"/>
                <w14:ligatures w14:val="none"/>
              </w:rPr>
            </w:pPr>
            <w:r w:rsidRPr="00C37CAB">
              <w:rPr>
                <w:rFonts w:ascii="Times New Roman" w:eastAsia="Times New Roman" w:hAnsi="Times New Roman" w:cs="Times New Roman"/>
                <w:kern w:val="0"/>
                <w14:ligatures w14:val="none"/>
              </w:rPr>
              <w:t xml:space="preserve">Requirements Class POI Core. A POI Implementation </w:t>
            </w:r>
            <w:del w:id="109" w:author="Carl Reed" w:date="2024-02-23T10:54:00Z">
              <w:r w:rsidRPr="00C37CAB" w:rsidDel="00C37CAB">
                <w:rPr>
                  <w:rFonts w:ascii="Times New Roman" w:eastAsia="Times New Roman" w:hAnsi="Times New Roman" w:cs="Times New Roman"/>
                  <w:kern w:val="0"/>
                  <w14:ligatures w14:val="none"/>
                </w:rPr>
                <w:delText xml:space="preserve">Specification </w:delText>
              </w:r>
            </w:del>
            <w:ins w:id="110" w:author="Carl Reed" w:date="2024-02-23T10:54:00Z">
              <w:r>
                <w:rPr>
                  <w:rFonts w:ascii="Times New Roman" w:eastAsia="Times New Roman" w:hAnsi="Times New Roman" w:cs="Times New Roman"/>
                  <w:kern w:val="0"/>
                  <w14:ligatures w14:val="none"/>
                </w:rPr>
                <w:t>Standard</w:t>
              </w:r>
              <w:r w:rsidRPr="00C37CAB">
                <w:rPr>
                  <w:rFonts w:ascii="Times New Roman" w:eastAsia="Times New Roman" w:hAnsi="Times New Roman" w:cs="Times New Roman"/>
                  <w:kern w:val="0"/>
                  <w14:ligatures w14:val="none"/>
                </w:rPr>
                <w:t xml:space="preserve"> </w:t>
              </w:r>
            </w:ins>
            <w:r w:rsidRPr="00C37CAB">
              <w:rPr>
                <w:rFonts w:ascii="Times New Roman" w:eastAsia="Times New Roman" w:hAnsi="Times New Roman" w:cs="Times New Roman"/>
                <w:kern w:val="0"/>
                <w14:ligatures w14:val="none"/>
              </w:rPr>
              <w:t>SHALL be a valid representation of the POI UML model. This includes conformance with:</w:t>
            </w:r>
          </w:p>
          <w:p w14:paraId="25117CF4" w14:textId="77777777" w:rsidR="00C37CAB" w:rsidRPr="00C37CAB" w:rsidRDefault="00C37CAB" w:rsidP="00C37CAB">
            <w:pPr>
              <w:spacing w:before="100" w:beforeAutospacing="1" w:after="100" w:afterAutospacing="1" w:line="240" w:lineRule="auto"/>
              <w:rPr>
                <w:rFonts w:ascii="Times New Roman" w:eastAsia="Times New Roman" w:hAnsi="Times New Roman" w:cs="Times New Roman"/>
                <w:kern w:val="0"/>
                <w14:ligatures w14:val="none"/>
              </w:rPr>
            </w:pPr>
            <w:r w:rsidRPr="00C37CAB">
              <w:rPr>
                <w:rFonts w:ascii="Times New Roman" w:eastAsia="Times New Roman" w:hAnsi="Times New Roman" w:cs="Times New Roman"/>
                <w:kern w:val="0"/>
                <w14:ligatures w14:val="none"/>
              </w:rPr>
              <w:t>ISO Core Requirements:</w:t>
            </w:r>
          </w:p>
          <w:p w14:paraId="2AF35E6E" w14:textId="77777777" w:rsidR="00C37CAB" w:rsidRPr="00C37CAB" w:rsidRDefault="00C37CAB" w:rsidP="00C37CAB">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hyperlink r:id="rId93" w:anchor="req_core_general_feature_model" w:history="1">
              <w:r w:rsidRPr="00C37CAB">
                <w:rPr>
                  <w:rFonts w:ascii="Times New Roman" w:eastAsia="Times New Roman" w:hAnsi="Times New Roman" w:cs="Times New Roman"/>
                  <w:color w:val="0000FF"/>
                  <w:kern w:val="0"/>
                  <w:u w:val="single"/>
                  <w14:ligatures w14:val="none"/>
                </w:rPr>
                <w:t>/req/core/</w:t>
              </w:r>
              <w:proofErr w:type="spellStart"/>
              <w:r w:rsidRPr="00C37CAB">
                <w:rPr>
                  <w:rFonts w:ascii="Times New Roman" w:eastAsia="Times New Roman" w:hAnsi="Times New Roman" w:cs="Times New Roman"/>
                  <w:color w:val="0000FF"/>
                  <w:kern w:val="0"/>
                  <w:u w:val="single"/>
                  <w14:ligatures w14:val="none"/>
                </w:rPr>
                <w:t>generalfeaturemodel</w:t>
              </w:r>
              <w:proofErr w:type="spellEnd"/>
            </w:hyperlink>
          </w:p>
          <w:commentRangeStart w:id="111"/>
          <w:p w14:paraId="557A67DE" w14:textId="77777777" w:rsidR="00C37CAB" w:rsidRPr="00C37CAB" w:rsidRDefault="00C37CAB" w:rsidP="00C37CAB">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C37CAB">
              <w:rPr>
                <w:rFonts w:ascii="Times New Roman" w:eastAsia="Times New Roman" w:hAnsi="Times New Roman" w:cs="Times New Roman"/>
                <w:kern w:val="0"/>
                <w14:ligatures w14:val="none"/>
              </w:rPr>
              <w:fldChar w:fldCharType="begin"/>
            </w:r>
            <w:r w:rsidRPr="00C37CAB">
              <w:rPr>
                <w:rFonts w:ascii="Times New Roman" w:eastAsia="Times New Roman" w:hAnsi="Times New Roman" w:cs="Times New Roman"/>
                <w:kern w:val="0"/>
                <w14:ligatures w14:val="none"/>
              </w:rPr>
              <w:instrText>HYPERLINK "file:///C:\\Users\\there\\Downloads\\21-049.html" \l "req_core_geometry"</w:instrText>
            </w:r>
            <w:r w:rsidRPr="00C37CAB">
              <w:rPr>
                <w:rFonts w:ascii="Times New Roman" w:eastAsia="Times New Roman" w:hAnsi="Times New Roman" w:cs="Times New Roman"/>
                <w:kern w:val="0"/>
                <w14:ligatures w14:val="none"/>
              </w:rPr>
            </w:r>
            <w:r w:rsidRPr="00C37CAB">
              <w:rPr>
                <w:rFonts w:ascii="Times New Roman" w:eastAsia="Times New Roman" w:hAnsi="Times New Roman" w:cs="Times New Roman"/>
                <w:kern w:val="0"/>
                <w14:ligatures w14:val="none"/>
              </w:rPr>
              <w:fldChar w:fldCharType="separate"/>
            </w:r>
            <w:r w:rsidRPr="00C37CAB">
              <w:rPr>
                <w:rFonts w:ascii="Times New Roman" w:eastAsia="Times New Roman" w:hAnsi="Times New Roman" w:cs="Times New Roman"/>
                <w:color w:val="0000FF"/>
                <w:kern w:val="0"/>
                <w:u w:val="single"/>
                <w14:ligatures w14:val="none"/>
              </w:rPr>
              <w:t>/req/core/geometry</w:t>
            </w:r>
            <w:r w:rsidRPr="00C37CAB">
              <w:rPr>
                <w:rFonts w:ascii="Times New Roman" w:eastAsia="Times New Roman" w:hAnsi="Times New Roman" w:cs="Times New Roman"/>
                <w:kern w:val="0"/>
                <w14:ligatures w14:val="none"/>
              </w:rPr>
              <w:fldChar w:fldCharType="end"/>
            </w:r>
            <w:commentRangeEnd w:id="111"/>
            <w:r>
              <w:rPr>
                <w:rStyle w:val="CommentReference"/>
              </w:rPr>
              <w:commentReference w:id="111"/>
            </w:r>
          </w:p>
          <w:p w14:paraId="53EF9B8B" w14:textId="77777777" w:rsidR="00C37CAB" w:rsidRPr="00C37CAB" w:rsidRDefault="00C37CAB" w:rsidP="00C37CAB">
            <w:pPr>
              <w:spacing w:before="100" w:beforeAutospacing="1" w:after="100" w:afterAutospacing="1" w:line="240" w:lineRule="auto"/>
              <w:rPr>
                <w:rFonts w:ascii="Times New Roman" w:eastAsia="Times New Roman" w:hAnsi="Times New Roman" w:cs="Times New Roman"/>
                <w:kern w:val="0"/>
                <w14:ligatures w14:val="none"/>
              </w:rPr>
            </w:pPr>
            <w:r w:rsidRPr="00C37CAB">
              <w:rPr>
                <w:rFonts w:ascii="Times New Roman" w:eastAsia="Times New Roman" w:hAnsi="Times New Roman" w:cs="Times New Roman"/>
                <w:kern w:val="0"/>
                <w14:ligatures w14:val="none"/>
              </w:rPr>
              <w:t>POI Extensions to ISO:</w:t>
            </w:r>
          </w:p>
          <w:p w14:paraId="2A2F12EB" w14:textId="77777777" w:rsidR="00C37CAB" w:rsidRPr="00C37CAB" w:rsidRDefault="00C37CAB" w:rsidP="00C37CAB">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hyperlink r:id="rId94" w:anchor="req_core_abstractfeature" w:history="1">
              <w:r w:rsidRPr="00C37CAB">
                <w:rPr>
                  <w:rFonts w:ascii="Times New Roman" w:eastAsia="Times New Roman" w:hAnsi="Times New Roman" w:cs="Times New Roman"/>
                  <w:color w:val="0000FF"/>
                  <w:kern w:val="0"/>
                  <w:u w:val="single"/>
                  <w14:ligatures w14:val="none"/>
                </w:rPr>
                <w:t>/req/core/</w:t>
              </w:r>
              <w:proofErr w:type="spellStart"/>
              <w:r w:rsidRPr="00C37CAB">
                <w:rPr>
                  <w:rFonts w:ascii="Times New Roman" w:eastAsia="Times New Roman" w:hAnsi="Times New Roman" w:cs="Times New Roman"/>
                  <w:color w:val="0000FF"/>
                  <w:kern w:val="0"/>
                  <w:u w:val="single"/>
                  <w14:ligatures w14:val="none"/>
                </w:rPr>
                <w:t>abstractfeature</w:t>
              </w:r>
              <w:proofErr w:type="spellEnd"/>
            </w:hyperlink>
          </w:p>
          <w:p w14:paraId="6AF578AA" w14:textId="77777777" w:rsidR="00C37CAB" w:rsidRPr="00C37CAB" w:rsidRDefault="00C37CAB" w:rsidP="00C37CAB">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hyperlink r:id="rId95" w:anchor="req_core_feature_with_lifespan" w:history="1">
              <w:r w:rsidRPr="00C37CAB">
                <w:rPr>
                  <w:rFonts w:ascii="Times New Roman" w:eastAsia="Times New Roman" w:hAnsi="Times New Roman" w:cs="Times New Roman"/>
                  <w:color w:val="0000FF"/>
                  <w:kern w:val="0"/>
                  <w:u w:val="single"/>
                  <w14:ligatures w14:val="none"/>
                </w:rPr>
                <w:t>/req/core/</w:t>
              </w:r>
              <w:proofErr w:type="spellStart"/>
              <w:r w:rsidRPr="00C37CAB">
                <w:rPr>
                  <w:rFonts w:ascii="Times New Roman" w:eastAsia="Times New Roman" w:hAnsi="Times New Roman" w:cs="Times New Roman"/>
                  <w:color w:val="0000FF"/>
                  <w:kern w:val="0"/>
                  <w:u w:val="single"/>
                  <w14:ligatures w14:val="none"/>
                </w:rPr>
                <w:t>featurewithlifespan</w:t>
              </w:r>
              <w:proofErr w:type="spellEnd"/>
            </w:hyperlink>
          </w:p>
          <w:p w14:paraId="662313E8" w14:textId="77777777" w:rsidR="00C37CAB" w:rsidRPr="00C37CAB" w:rsidRDefault="00C37CAB" w:rsidP="00C37CAB">
            <w:pPr>
              <w:spacing w:before="100" w:beforeAutospacing="1" w:after="100" w:afterAutospacing="1" w:line="240" w:lineRule="auto"/>
              <w:rPr>
                <w:rFonts w:ascii="Times New Roman" w:eastAsia="Times New Roman" w:hAnsi="Times New Roman" w:cs="Times New Roman"/>
                <w:kern w:val="0"/>
                <w14:ligatures w14:val="none"/>
              </w:rPr>
            </w:pPr>
            <w:r w:rsidRPr="00C37CAB">
              <w:rPr>
                <w:rFonts w:ascii="Times New Roman" w:eastAsia="Times New Roman" w:hAnsi="Times New Roman" w:cs="Times New Roman"/>
                <w:kern w:val="0"/>
                <w14:ligatures w14:val="none"/>
              </w:rPr>
              <w:t>POI Class Model:</w:t>
            </w:r>
          </w:p>
          <w:p w14:paraId="6ABF98C0" w14:textId="77777777" w:rsidR="00C37CAB" w:rsidRPr="00C37CAB" w:rsidRDefault="00C37CAB" w:rsidP="00C37CAB">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hyperlink r:id="rId96" w:anchor="req_core_abstract-poi" w:history="1">
              <w:r w:rsidRPr="00C37CAB">
                <w:rPr>
                  <w:rFonts w:ascii="Times New Roman" w:eastAsia="Times New Roman" w:hAnsi="Times New Roman" w:cs="Times New Roman"/>
                  <w:color w:val="0000FF"/>
                  <w:kern w:val="0"/>
                  <w:u w:val="single"/>
                  <w14:ligatures w14:val="none"/>
                </w:rPr>
                <w:t>/req/core/abstract-poi</w:t>
              </w:r>
            </w:hyperlink>
          </w:p>
          <w:p w14:paraId="5353E60D" w14:textId="77777777" w:rsidR="00C37CAB" w:rsidRPr="00C37CAB" w:rsidRDefault="00C37CAB" w:rsidP="00C37CAB">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hyperlink r:id="rId97" w:anchor="req_core_POI-Payload" w:history="1">
              <w:r w:rsidRPr="00C37CAB">
                <w:rPr>
                  <w:rFonts w:ascii="Times New Roman" w:eastAsia="Times New Roman" w:hAnsi="Times New Roman" w:cs="Times New Roman"/>
                  <w:color w:val="0000FF"/>
                  <w:kern w:val="0"/>
                  <w:u w:val="single"/>
                  <w14:ligatures w14:val="none"/>
                </w:rPr>
                <w:t>/req/core/poi-payload</w:t>
              </w:r>
            </w:hyperlink>
          </w:p>
          <w:p w14:paraId="54AD5491" w14:textId="77777777" w:rsidR="00C37CAB" w:rsidRPr="00C37CAB" w:rsidRDefault="00C37CAB" w:rsidP="00C37CAB">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hyperlink r:id="rId98" w:anchor="req_core_poi" w:history="1">
              <w:r w:rsidRPr="00C37CAB">
                <w:rPr>
                  <w:rFonts w:ascii="Times New Roman" w:eastAsia="Times New Roman" w:hAnsi="Times New Roman" w:cs="Times New Roman"/>
                  <w:color w:val="0000FF"/>
                  <w:kern w:val="0"/>
                  <w:u w:val="single"/>
                  <w14:ligatures w14:val="none"/>
                </w:rPr>
                <w:t>/req/core/poi</w:t>
              </w:r>
            </w:hyperlink>
          </w:p>
        </w:tc>
      </w:tr>
    </w:tbl>
    <w:p w14:paraId="393BE0AF" w14:textId="77777777" w:rsidR="00C37CAB" w:rsidRPr="00C37CAB" w:rsidRDefault="00C37CAB" w:rsidP="00C37CA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37CAB">
        <w:rPr>
          <w:rFonts w:ascii="Times New Roman" w:eastAsia="Times New Roman" w:hAnsi="Times New Roman" w:cs="Times New Roman"/>
          <w:b/>
          <w:bCs/>
          <w:kern w:val="0"/>
          <w:sz w:val="36"/>
          <w:szCs w:val="36"/>
          <w14:ligatures w14:val="none"/>
        </w:rPr>
        <w:t>6.1.  ISO Foundation</w:t>
      </w:r>
    </w:p>
    <w:p w14:paraId="49277031" w14:textId="77777777" w:rsidR="00C37CAB" w:rsidRPr="00C37CAB" w:rsidRDefault="00C37CAB" w:rsidP="00C37CAB">
      <w:pPr>
        <w:spacing w:before="100" w:beforeAutospacing="1" w:after="100" w:afterAutospacing="1" w:line="240" w:lineRule="auto"/>
        <w:rPr>
          <w:rFonts w:ascii="Times New Roman" w:eastAsia="Times New Roman" w:hAnsi="Times New Roman" w:cs="Times New Roman"/>
          <w:kern w:val="0"/>
          <w14:ligatures w14:val="none"/>
        </w:rPr>
      </w:pPr>
      <w:commentRangeStart w:id="112"/>
      <w:commentRangeStart w:id="113"/>
      <w:r w:rsidRPr="00C37CAB">
        <w:rPr>
          <w:rFonts w:ascii="Times New Roman" w:eastAsia="Times New Roman" w:hAnsi="Times New Roman" w:cs="Times New Roman"/>
          <w:kern w:val="0"/>
          <w14:ligatures w14:val="none"/>
        </w:rPr>
        <w:t>The POI Standard builds on a base of ISO Standards maintained by ISO Technical Committee 211 (TC211).</w:t>
      </w:r>
      <w:commentRangeEnd w:id="112"/>
      <w:r>
        <w:rPr>
          <w:rStyle w:val="CommentReference"/>
        </w:rPr>
        <w:commentReference w:id="112"/>
      </w:r>
      <w:commentRangeEnd w:id="113"/>
      <w:r w:rsidR="00E211FC">
        <w:rPr>
          <w:rStyle w:val="CommentReference"/>
        </w:rPr>
        <w:commentReference w:id="113"/>
      </w:r>
    </w:p>
    <w:p w14:paraId="0907E0BF" w14:textId="77777777" w:rsidR="00C37CAB" w:rsidRPr="00C37CAB" w:rsidRDefault="00C37CAB" w:rsidP="00C37CA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37CAB">
        <w:rPr>
          <w:rFonts w:ascii="Times New Roman" w:eastAsia="Times New Roman" w:hAnsi="Times New Roman" w:cs="Times New Roman"/>
          <w:b/>
          <w:bCs/>
          <w:kern w:val="0"/>
          <w:sz w:val="27"/>
          <w:szCs w:val="27"/>
          <w14:ligatures w14:val="none"/>
        </w:rPr>
        <w:t>6.1.1.  ISO Feature Model</w:t>
      </w:r>
    </w:p>
    <w:p w14:paraId="0E45A3CE" w14:textId="77777777" w:rsidR="00C37CAB" w:rsidRPr="00C37CAB" w:rsidRDefault="00C37CAB" w:rsidP="00C37CAB">
      <w:pPr>
        <w:spacing w:before="100" w:beforeAutospacing="1" w:after="100" w:afterAutospacing="1" w:line="240" w:lineRule="auto"/>
        <w:rPr>
          <w:rFonts w:ascii="Times New Roman" w:eastAsia="Times New Roman" w:hAnsi="Times New Roman" w:cs="Times New Roman"/>
          <w:kern w:val="0"/>
          <w14:ligatures w14:val="none"/>
        </w:rPr>
      </w:pPr>
      <w:r w:rsidRPr="00C37CAB">
        <w:rPr>
          <w:rFonts w:ascii="Times New Roman" w:eastAsia="Times New Roman" w:hAnsi="Times New Roman" w:cs="Times New Roman"/>
          <w:kern w:val="0"/>
          <w14:ligatures w14:val="none"/>
        </w:rPr>
        <w:t>A Point of Interest (POI) is a Feature. Therefore, it is important to understand what a POI inherits from the ISO Feature model.</w:t>
      </w:r>
    </w:p>
    <w:p w14:paraId="20A9D3F4" w14:textId="77777777" w:rsidR="00C37CAB" w:rsidRPr="00C37CAB" w:rsidRDefault="00C37CAB" w:rsidP="00C37CAB">
      <w:pPr>
        <w:spacing w:before="100" w:beforeAutospacing="1" w:after="100" w:afterAutospacing="1" w:line="240" w:lineRule="auto"/>
        <w:rPr>
          <w:rFonts w:ascii="Times New Roman" w:eastAsia="Times New Roman" w:hAnsi="Times New Roman" w:cs="Times New Roman"/>
          <w:kern w:val="0"/>
          <w14:ligatures w14:val="none"/>
        </w:rPr>
      </w:pPr>
      <w:r w:rsidRPr="00C37CAB">
        <w:rPr>
          <w:rFonts w:ascii="Times New Roman" w:eastAsia="Times New Roman" w:hAnsi="Times New Roman" w:cs="Times New Roman"/>
          <w:kern w:val="0"/>
          <w14:ligatures w14:val="none"/>
        </w:rPr>
        <w:t xml:space="preserve">The ISO TC211 Feature Model is defined in </w:t>
      </w:r>
      <w:hyperlink r:id="rId99" w:anchor="ISO19109" w:history="1">
        <w:r w:rsidRPr="00C37CAB">
          <w:rPr>
            <w:rFonts w:ascii="Times New Roman" w:eastAsia="Times New Roman" w:hAnsi="Times New Roman" w:cs="Times New Roman"/>
            <w:color w:val="0000FF"/>
            <w:kern w:val="0"/>
            <w:u w:val="single"/>
            <w14:ligatures w14:val="none"/>
          </w:rPr>
          <w:t>ISO 19109:2015</w:t>
        </w:r>
      </w:hyperlink>
      <w:r w:rsidRPr="00C37CAB">
        <w:rPr>
          <w:rFonts w:ascii="Times New Roman" w:eastAsia="Times New Roman" w:hAnsi="Times New Roman" w:cs="Times New Roman"/>
          <w:kern w:val="0"/>
          <w14:ligatures w14:val="none"/>
        </w:rPr>
        <w:t xml:space="preserve">. A UML model showing applicable portions of the ISO Feature Model is provided in </w:t>
      </w:r>
      <w:hyperlink r:id="rId100" w:anchor="feature_model" w:history="1">
        <w:r w:rsidRPr="00C37CAB">
          <w:rPr>
            <w:rFonts w:ascii="Times New Roman" w:eastAsia="Times New Roman" w:hAnsi="Times New Roman" w:cs="Times New Roman"/>
            <w:color w:val="0000FF"/>
            <w:kern w:val="0"/>
            <w:u w:val="single"/>
            <w14:ligatures w14:val="none"/>
          </w:rPr>
          <w:t>Figure 3</w:t>
        </w:r>
      </w:hyperlink>
      <w:r w:rsidRPr="00C37CAB">
        <w:rPr>
          <w:rFonts w:ascii="Times New Roman" w:eastAsia="Times New Roman" w:hAnsi="Times New Roman" w:cs="Times New Roman"/>
          <w:kern w:val="0"/>
          <w14:ligatures w14:val="none"/>
        </w:rPr>
        <w:t>.</w:t>
      </w:r>
    </w:p>
    <w:p w14:paraId="2E35015F" w14:textId="77777777" w:rsidR="00C37CAB" w:rsidRPr="00C37CAB" w:rsidRDefault="00C37CAB" w:rsidP="00C37CAB">
      <w:pPr>
        <w:spacing w:after="0" w:line="240" w:lineRule="auto"/>
        <w:rPr>
          <w:rFonts w:ascii="Times New Roman" w:eastAsia="Times New Roman" w:hAnsi="Times New Roman" w:cs="Times New Roman"/>
          <w:kern w:val="0"/>
          <w14:ligatures w14:val="none"/>
        </w:rPr>
      </w:pPr>
      <w:r w:rsidRPr="00C37CAB">
        <w:rPr>
          <w:rFonts w:ascii="Times New Roman" w:eastAsia="Times New Roman" w:hAnsi="Times New Roman" w:cs="Times New Roman"/>
          <w:noProof/>
          <w:kern w:val="0"/>
          <w14:ligatures w14:val="none"/>
        </w:rPr>
        <w:lastRenderedPageBreak/>
        <w:drawing>
          <wp:inline distT="0" distB="0" distL="0" distR="0" wp14:anchorId="3498D94F" wp14:editId="6C1EA449">
            <wp:extent cx="6262783" cy="6734175"/>
            <wp:effectExtent l="0" t="0" r="5080" b="0"/>
            <wp:docPr id="1" name="Picture 4"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A diagram of a computer&#10;&#10;Description automatically generated"/>
                    <pic:cNvPicPr>
                      <a:picLocks noChangeAspect="1" noChangeArrowheads="1"/>
                    </pic:cNvPicPr>
                  </pic:nvPicPr>
                  <pic:blipFill>
                    <a:blip r:embed="rId101" cstate="print">
                      <a:extLst>
                        <a:ext uri="{28A0092B-C50C-407E-A947-70E740481C1C}">
                          <a14:useLocalDpi xmlns:a14="http://schemas.microsoft.com/office/drawing/2010/main" val="0"/>
                        </a:ext>
                      </a:extLst>
                    </a:blip>
                    <a:srcRect/>
                    <a:stretch>
                      <a:fillRect/>
                    </a:stretch>
                  </pic:blipFill>
                  <pic:spPr bwMode="auto">
                    <a:xfrm>
                      <a:off x="0" y="0"/>
                      <a:ext cx="6266216" cy="6737867"/>
                    </a:xfrm>
                    <a:prstGeom prst="rect">
                      <a:avLst/>
                    </a:prstGeom>
                    <a:noFill/>
                    <a:ln>
                      <a:noFill/>
                    </a:ln>
                  </pic:spPr>
                </pic:pic>
              </a:graphicData>
            </a:graphic>
          </wp:inline>
        </w:drawing>
      </w:r>
    </w:p>
    <w:p w14:paraId="42826929" w14:textId="77777777" w:rsidR="00C37CAB" w:rsidRPr="00C37CAB" w:rsidRDefault="00C37CAB" w:rsidP="00C37CAB">
      <w:pPr>
        <w:spacing w:before="100" w:beforeAutospacing="1" w:after="100" w:afterAutospacing="1" w:line="240" w:lineRule="auto"/>
        <w:jc w:val="center"/>
        <w:rPr>
          <w:rFonts w:ascii="Times New Roman" w:eastAsia="Times New Roman" w:hAnsi="Times New Roman" w:cs="Times New Roman"/>
          <w:kern w:val="0"/>
          <w14:ligatures w14:val="none"/>
        </w:rPr>
      </w:pPr>
      <w:r w:rsidRPr="00C37CAB">
        <w:rPr>
          <w:rFonts w:ascii="Times New Roman" w:eastAsia="Times New Roman" w:hAnsi="Times New Roman" w:cs="Times New Roman"/>
          <w:kern w:val="0"/>
          <w14:ligatures w14:val="none"/>
        </w:rPr>
        <w:t>Figure 3 — Feature Model</w:t>
      </w:r>
    </w:p>
    <w:p w14:paraId="200926F5" w14:textId="77777777" w:rsidR="00C37CAB" w:rsidRPr="00C37CAB" w:rsidRDefault="00C37CAB" w:rsidP="00C37CAB">
      <w:pPr>
        <w:spacing w:before="100" w:beforeAutospacing="1" w:after="100" w:afterAutospacing="1" w:line="240" w:lineRule="auto"/>
        <w:rPr>
          <w:rFonts w:ascii="Times New Roman" w:eastAsia="Times New Roman" w:hAnsi="Times New Roman" w:cs="Times New Roman"/>
          <w:kern w:val="0"/>
          <w14:ligatures w14:val="none"/>
        </w:rPr>
      </w:pPr>
      <w:r w:rsidRPr="00C37CAB">
        <w:rPr>
          <w:rFonts w:ascii="Times New Roman" w:eastAsia="Times New Roman" w:hAnsi="Times New Roman" w:cs="Times New Roman"/>
          <w:kern w:val="0"/>
          <w14:ligatures w14:val="none"/>
        </w:rPr>
        <w:t>The most relevant classes defined by this model are described below:</w:t>
      </w:r>
    </w:p>
    <w:p w14:paraId="1A284F69" w14:textId="77777777" w:rsidR="00C37CAB" w:rsidRPr="00C37CAB" w:rsidRDefault="00C37CAB" w:rsidP="00C37CAB">
      <w:pPr>
        <w:spacing w:before="100" w:beforeAutospacing="1" w:after="100" w:afterAutospacing="1" w:line="240" w:lineRule="auto"/>
        <w:rPr>
          <w:rFonts w:ascii="Times New Roman" w:eastAsia="Times New Roman" w:hAnsi="Times New Roman" w:cs="Times New Roman"/>
          <w:kern w:val="0"/>
          <w14:ligatures w14:val="none"/>
        </w:rPr>
      </w:pPr>
      <w:hyperlink r:id="rId102" w:anchor="FeatureType-section" w:history="1">
        <w:proofErr w:type="spellStart"/>
        <w:r w:rsidRPr="00C37CAB">
          <w:rPr>
            <w:rFonts w:ascii="Times New Roman" w:eastAsia="Times New Roman" w:hAnsi="Times New Roman" w:cs="Times New Roman"/>
            <w:b/>
            <w:bCs/>
            <w:color w:val="0000FF"/>
            <w:kern w:val="0"/>
            <w:u w:val="single"/>
            <w14:ligatures w14:val="none"/>
          </w:rPr>
          <w:t>FeatureType</w:t>
        </w:r>
        <w:proofErr w:type="spellEnd"/>
        <w:r w:rsidRPr="00C37CAB">
          <w:rPr>
            <w:rFonts w:ascii="Times New Roman" w:eastAsia="Times New Roman" w:hAnsi="Times New Roman" w:cs="Times New Roman"/>
            <w:b/>
            <w:bCs/>
            <w:color w:val="0000FF"/>
            <w:kern w:val="0"/>
            <w:u w:val="single"/>
            <w14:ligatures w14:val="none"/>
          </w:rPr>
          <w:t>:</w:t>
        </w:r>
      </w:hyperlink>
      <w:r w:rsidRPr="00C37CAB">
        <w:rPr>
          <w:rFonts w:ascii="Times New Roman" w:eastAsia="Times New Roman" w:hAnsi="Times New Roman" w:cs="Times New Roman"/>
          <w:kern w:val="0"/>
          <w14:ligatures w14:val="none"/>
        </w:rPr>
        <w:t xml:space="preserve"> This class describes how a feature class shall be constructed in an </w:t>
      </w:r>
      <w:commentRangeStart w:id="114"/>
      <w:commentRangeStart w:id="115"/>
      <w:r w:rsidRPr="00C37CAB">
        <w:rPr>
          <w:rFonts w:ascii="Times New Roman" w:eastAsia="Times New Roman" w:hAnsi="Times New Roman" w:cs="Times New Roman"/>
          <w:kern w:val="0"/>
          <w14:ligatures w14:val="none"/>
        </w:rPr>
        <w:t xml:space="preserve">Application Schema. </w:t>
      </w:r>
      <w:commentRangeEnd w:id="114"/>
      <w:r w:rsidR="00C11A96">
        <w:rPr>
          <w:rStyle w:val="CommentReference"/>
        </w:rPr>
        <w:commentReference w:id="114"/>
      </w:r>
      <w:commentRangeEnd w:id="115"/>
      <w:r w:rsidR="00E211FC">
        <w:rPr>
          <w:rStyle w:val="CommentReference"/>
        </w:rPr>
        <w:commentReference w:id="115"/>
      </w:r>
      <w:r w:rsidRPr="00C37CAB">
        <w:rPr>
          <w:rFonts w:ascii="Times New Roman" w:eastAsia="Times New Roman" w:hAnsi="Times New Roman" w:cs="Times New Roman"/>
          <w:kern w:val="0"/>
          <w14:ligatures w14:val="none"/>
        </w:rPr>
        <w:t>In accordance with the conformance clause of the standard, instances of this class are instantiated as feature classes in an Application Schema</w:t>
      </w:r>
    </w:p>
    <w:p w14:paraId="177B30C9" w14:textId="77777777" w:rsidR="00C37CAB" w:rsidRPr="00C37CAB" w:rsidRDefault="00C37CAB" w:rsidP="00C37CAB">
      <w:pPr>
        <w:spacing w:before="100" w:beforeAutospacing="1" w:after="100" w:afterAutospacing="1" w:line="240" w:lineRule="auto"/>
        <w:rPr>
          <w:rFonts w:ascii="Times New Roman" w:eastAsia="Times New Roman" w:hAnsi="Times New Roman" w:cs="Times New Roman"/>
          <w:kern w:val="0"/>
          <w14:ligatures w14:val="none"/>
        </w:rPr>
      </w:pPr>
      <w:hyperlink r:id="rId103" w:anchor="AnyFeature-section" w:history="1">
        <w:proofErr w:type="spellStart"/>
        <w:r w:rsidRPr="00C37CAB">
          <w:rPr>
            <w:rFonts w:ascii="Times New Roman" w:eastAsia="Times New Roman" w:hAnsi="Times New Roman" w:cs="Times New Roman"/>
            <w:b/>
            <w:bCs/>
            <w:color w:val="0000FF"/>
            <w:kern w:val="0"/>
            <w:u w:val="single"/>
            <w14:ligatures w14:val="none"/>
          </w:rPr>
          <w:t>AnyFeature</w:t>
        </w:r>
        <w:proofErr w:type="spellEnd"/>
        <w:r w:rsidRPr="00C37CAB">
          <w:rPr>
            <w:rFonts w:ascii="Times New Roman" w:eastAsia="Times New Roman" w:hAnsi="Times New Roman" w:cs="Times New Roman"/>
            <w:b/>
            <w:bCs/>
            <w:color w:val="0000FF"/>
            <w:kern w:val="0"/>
            <w:u w:val="single"/>
            <w14:ligatures w14:val="none"/>
          </w:rPr>
          <w:t>:</w:t>
        </w:r>
      </w:hyperlink>
      <w:r w:rsidRPr="00C37CAB">
        <w:rPr>
          <w:rFonts w:ascii="Times New Roman" w:eastAsia="Times New Roman" w:hAnsi="Times New Roman" w:cs="Times New Roman"/>
          <w:kern w:val="0"/>
          <w14:ligatures w14:val="none"/>
        </w:rPr>
        <w:t xml:space="preserve"> The class </w:t>
      </w:r>
      <w:proofErr w:type="spellStart"/>
      <w:r w:rsidRPr="00C37CAB">
        <w:rPr>
          <w:rFonts w:ascii="Times New Roman" w:eastAsia="Times New Roman" w:hAnsi="Times New Roman" w:cs="Times New Roman"/>
          <w:kern w:val="0"/>
          <w14:ligatures w14:val="none"/>
        </w:rPr>
        <w:t>AnyFeature</w:t>
      </w:r>
      <w:proofErr w:type="spellEnd"/>
      <w:r w:rsidRPr="00C37CAB">
        <w:rPr>
          <w:rFonts w:ascii="Times New Roman" w:eastAsia="Times New Roman" w:hAnsi="Times New Roman" w:cs="Times New Roman"/>
          <w:kern w:val="0"/>
          <w14:ligatures w14:val="none"/>
        </w:rPr>
        <w:t xml:space="preserve"> is an instance of the «</w:t>
      </w:r>
      <w:proofErr w:type="spellStart"/>
      <w:r w:rsidRPr="00C37CAB">
        <w:rPr>
          <w:rFonts w:ascii="Times New Roman" w:eastAsia="Times New Roman" w:hAnsi="Times New Roman" w:cs="Times New Roman"/>
          <w:kern w:val="0"/>
          <w14:ligatures w14:val="none"/>
        </w:rPr>
        <w:t>metaclass</w:t>
      </w:r>
      <w:proofErr w:type="spellEnd"/>
      <w:r w:rsidRPr="00C37CAB">
        <w:rPr>
          <w:rFonts w:ascii="Times New Roman" w:eastAsia="Times New Roman" w:hAnsi="Times New Roman" w:cs="Times New Roman"/>
          <w:kern w:val="0"/>
          <w14:ligatures w14:val="none"/>
        </w:rPr>
        <w:t xml:space="preserve">» </w:t>
      </w:r>
      <w:proofErr w:type="spellStart"/>
      <w:r w:rsidRPr="00C37CAB">
        <w:rPr>
          <w:rFonts w:ascii="Times New Roman" w:eastAsia="Times New Roman" w:hAnsi="Times New Roman" w:cs="Times New Roman"/>
          <w:kern w:val="0"/>
          <w14:ligatures w14:val="none"/>
        </w:rPr>
        <w:t>FeatureType</w:t>
      </w:r>
      <w:proofErr w:type="spellEnd"/>
      <w:r w:rsidRPr="00C37CAB">
        <w:rPr>
          <w:rFonts w:ascii="Times New Roman" w:eastAsia="Times New Roman" w:hAnsi="Times New Roman" w:cs="Times New Roman"/>
          <w:kern w:val="0"/>
          <w14:ligatures w14:val="none"/>
        </w:rPr>
        <w:t>. It represents the set of all classes which are feature types.</w:t>
      </w:r>
    </w:p>
    <w:p w14:paraId="6C0B46FD" w14:textId="77777777" w:rsidR="00C37CAB" w:rsidRPr="00C37CAB" w:rsidRDefault="00C37CAB" w:rsidP="00C37CAB">
      <w:pPr>
        <w:spacing w:before="100" w:beforeAutospacing="1" w:after="100" w:afterAutospacing="1" w:line="240" w:lineRule="auto"/>
        <w:rPr>
          <w:rFonts w:ascii="Times New Roman" w:eastAsia="Times New Roman" w:hAnsi="Times New Roman" w:cs="Times New Roman"/>
          <w:kern w:val="0"/>
          <w14:ligatures w14:val="none"/>
        </w:rPr>
      </w:pPr>
      <w:r w:rsidRPr="00C37CAB">
        <w:rPr>
          <w:rFonts w:ascii="Times New Roman" w:eastAsia="Times New Roman" w:hAnsi="Times New Roman" w:cs="Times New Roman"/>
          <w:kern w:val="0"/>
          <w14:ligatures w14:val="none"/>
        </w:rPr>
        <w:t>In an implementation, this abstract class shall be substituted by a concrete class representing a feature type from an application schema associated with a domain of discourse.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5"/>
        <w:gridCol w:w="8245"/>
      </w:tblGrid>
      <w:tr w:rsidR="00C37CAB" w:rsidRPr="00C37CAB" w14:paraId="6B05572D" w14:textId="77777777" w:rsidTr="00C37CAB">
        <w:trPr>
          <w:tblHeader/>
          <w:tblCellSpacing w:w="15" w:type="dxa"/>
        </w:trPr>
        <w:tc>
          <w:tcPr>
            <w:tcW w:w="0" w:type="auto"/>
            <w:gridSpan w:val="2"/>
            <w:tcBorders>
              <w:top w:val="single" w:sz="12" w:space="0" w:color="auto"/>
              <w:bottom w:val="single" w:sz="12" w:space="0" w:color="auto"/>
            </w:tcBorders>
            <w:vAlign w:val="center"/>
            <w:hideMark/>
          </w:tcPr>
          <w:p w14:paraId="07AF4C0E" w14:textId="77777777" w:rsidR="00C37CAB" w:rsidRPr="00C37CAB" w:rsidRDefault="00C37CAB" w:rsidP="00C37CAB">
            <w:pPr>
              <w:spacing w:before="100" w:beforeAutospacing="1" w:after="100" w:afterAutospacing="1" w:line="240" w:lineRule="auto"/>
              <w:jc w:val="center"/>
              <w:rPr>
                <w:rFonts w:ascii="Times New Roman" w:eastAsia="Times New Roman" w:hAnsi="Times New Roman" w:cs="Times New Roman"/>
                <w:b/>
                <w:bCs/>
                <w:kern w:val="0"/>
                <w14:ligatures w14:val="none"/>
              </w:rPr>
            </w:pPr>
            <w:r w:rsidRPr="00C37CAB">
              <w:rPr>
                <w:rFonts w:ascii="Times New Roman" w:eastAsia="Times New Roman" w:hAnsi="Times New Roman" w:cs="Times New Roman"/>
                <w:b/>
                <w:bCs/>
                <w:kern w:val="0"/>
                <w14:ligatures w14:val="none"/>
              </w:rPr>
              <w:t>Requirement 1: Requirement — General Feature Model</w:t>
            </w:r>
          </w:p>
        </w:tc>
      </w:tr>
      <w:tr w:rsidR="00C37CAB" w:rsidRPr="00C37CAB" w14:paraId="1885D71D" w14:textId="77777777" w:rsidTr="00C37CAB">
        <w:trPr>
          <w:tblCellSpacing w:w="15" w:type="dxa"/>
        </w:trPr>
        <w:tc>
          <w:tcPr>
            <w:tcW w:w="0" w:type="auto"/>
            <w:tcBorders>
              <w:top w:val="single" w:sz="12" w:space="0" w:color="auto"/>
              <w:bottom w:val="single" w:sz="8" w:space="0" w:color="auto"/>
            </w:tcBorders>
            <w:vAlign w:val="center"/>
            <w:hideMark/>
          </w:tcPr>
          <w:p w14:paraId="46EE4BFD" w14:textId="77777777" w:rsidR="00C37CAB" w:rsidRPr="00C37CAB" w:rsidRDefault="00C37CAB" w:rsidP="00C37CAB">
            <w:pPr>
              <w:spacing w:after="0" w:line="240" w:lineRule="auto"/>
              <w:jc w:val="center"/>
              <w:rPr>
                <w:rFonts w:ascii="Times New Roman" w:eastAsia="Times New Roman" w:hAnsi="Times New Roman" w:cs="Times New Roman"/>
                <w:b/>
                <w:bCs/>
                <w:kern w:val="0"/>
                <w14:ligatures w14:val="none"/>
              </w:rPr>
            </w:pPr>
            <w:r w:rsidRPr="00C37CAB">
              <w:rPr>
                <w:rFonts w:ascii="Times New Roman" w:eastAsia="Times New Roman" w:hAnsi="Times New Roman" w:cs="Times New Roman"/>
                <w:b/>
                <w:bCs/>
                <w:kern w:val="0"/>
                <w14:ligatures w14:val="none"/>
              </w:rPr>
              <w:t>Label</w:t>
            </w:r>
          </w:p>
        </w:tc>
        <w:tc>
          <w:tcPr>
            <w:tcW w:w="0" w:type="auto"/>
            <w:tcBorders>
              <w:top w:val="single" w:sz="12" w:space="0" w:color="auto"/>
              <w:bottom w:val="single" w:sz="8" w:space="0" w:color="auto"/>
            </w:tcBorders>
            <w:vAlign w:val="center"/>
            <w:hideMark/>
          </w:tcPr>
          <w:p w14:paraId="3EE5FF74" w14:textId="77777777" w:rsidR="00C37CAB" w:rsidRPr="00C37CAB" w:rsidRDefault="00C37CAB" w:rsidP="00C37CAB">
            <w:pPr>
              <w:spacing w:after="0" w:line="240" w:lineRule="auto"/>
              <w:rPr>
                <w:rFonts w:ascii="Times New Roman" w:eastAsia="Times New Roman" w:hAnsi="Times New Roman" w:cs="Times New Roman"/>
                <w:kern w:val="0"/>
                <w14:ligatures w14:val="none"/>
              </w:rPr>
            </w:pPr>
            <w:r w:rsidRPr="00C37CAB">
              <w:rPr>
                <w:rFonts w:ascii="Times New Roman" w:eastAsia="Times New Roman" w:hAnsi="Times New Roman" w:cs="Times New Roman"/>
                <w:kern w:val="0"/>
                <w14:ligatures w14:val="none"/>
              </w:rPr>
              <w:t>/req/core/</w:t>
            </w:r>
            <w:proofErr w:type="spellStart"/>
            <w:r w:rsidRPr="00C37CAB">
              <w:rPr>
                <w:rFonts w:ascii="Times New Roman" w:eastAsia="Times New Roman" w:hAnsi="Times New Roman" w:cs="Times New Roman"/>
                <w:kern w:val="0"/>
                <w14:ligatures w14:val="none"/>
              </w:rPr>
              <w:t>generalfeaturemodel</w:t>
            </w:r>
            <w:proofErr w:type="spellEnd"/>
          </w:p>
        </w:tc>
      </w:tr>
      <w:tr w:rsidR="00C37CAB" w:rsidRPr="00C37CAB" w14:paraId="1992C937" w14:textId="77777777" w:rsidTr="00C37CAB">
        <w:trPr>
          <w:tblCellSpacing w:w="15" w:type="dxa"/>
        </w:trPr>
        <w:tc>
          <w:tcPr>
            <w:tcW w:w="0" w:type="auto"/>
            <w:tcBorders>
              <w:top w:val="nil"/>
              <w:bottom w:val="single" w:sz="12" w:space="0" w:color="auto"/>
            </w:tcBorders>
            <w:vAlign w:val="center"/>
            <w:hideMark/>
          </w:tcPr>
          <w:p w14:paraId="619A426F" w14:textId="77777777" w:rsidR="00C37CAB" w:rsidRPr="00C37CAB" w:rsidRDefault="00C37CAB" w:rsidP="00C37CAB">
            <w:pPr>
              <w:spacing w:after="0" w:line="240" w:lineRule="auto"/>
              <w:jc w:val="center"/>
              <w:rPr>
                <w:rFonts w:ascii="Times New Roman" w:eastAsia="Times New Roman" w:hAnsi="Times New Roman" w:cs="Times New Roman"/>
                <w:b/>
                <w:bCs/>
                <w:kern w:val="0"/>
                <w14:ligatures w14:val="none"/>
              </w:rPr>
            </w:pPr>
            <w:r w:rsidRPr="00C37CAB">
              <w:rPr>
                <w:rFonts w:ascii="Times New Roman" w:eastAsia="Times New Roman" w:hAnsi="Times New Roman" w:cs="Times New Roman"/>
                <w:b/>
                <w:bCs/>
                <w:kern w:val="0"/>
                <w14:ligatures w14:val="none"/>
              </w:rPr>
              <w:t>Statement</w:t>
            </w:r>
          </w:p>
        </w:tc>
        <w:tc>
          <w:tcPr>
            <w:tcW w:w="0" w:type="auto"/>
            <w:tcBorders>
              <w:top w:val="nil"/>
              <w:bottom w:val="single" w:sz="12" w:space="0" w:color="auto"/>
            </w:tcBorders>
            <w:vAlign w:val="center"/>
            <w:hideMark/>
          </w:tcPr>
          <w:p w14:paraId="75F3806D" w14:textId="77777777" w:rsidR="00C37CAB" w:rsidRPr="00C37CAB" w:rsidRDefault="00C37CAB" w:rsidP="00C37CAB">
            <w:pPr>
              <w:spacing w:before="100" w:beforeAutospacing="1" w:after="100" w:afterAutospacing="1" w:line="240" w:lineRule="auto"/>
              <w:rPr>
                <w:rFonts w:ascii="Times New Roman" w:eastAsia="Times New Roman" w:hAnsi="Times New Roman" w:cs="Times New Roman"/>
                <w:kern w:val="0"/>
                <w14:ligatures w14:val="none"/>
              </w:rPr>
            </w:pPr>
            <w:r w:rsidRPr="00C37CAB">
              <w:rPr>
                <w:rFonts w:ascii="Times New Roman" w:eastAsia="Times New Roman" w:hAnsi="Times New Roman" w:cs="Times New Roman"/>
                <w:kern w:val="0"/>
                <w14:ligatures w14:val="none"/>
              </w:rPr>
              <w:t xml:space="preserve">An encoding of the POI Conceptual Model SHALL be compliant with the General Feature Model defined in </w:t>
            </w:r>
            <w:hyperlink r:id="rId104" w:anchor="ISO19109" w:history="1">
              <w:r w:rsidRPr="00C37CAB">
                <w:rPr>
                  <w:rFonts w:ascii="Times New Roman" w:eastAsia="Times New Roman" w:hAnsi="Times New Roman" w:cs="Times New Roman"/>
                  <w:color w:val="0000FF"/>
                  <w:kern w:val="0"/>
                  <w:u w:val="single"/>
                  <w14:ligatures w14:val="none"/>
                </w:rPr>
                <w:t>ISO 19109</w:t>
              </w:r>
            </w:hyperlink>
            <w:r w:rsidRPr="00C37CAB">
              <w:rPr>
                <w:rFonts w:ascii="Times New Roman" w:eastAsia="Times New Roman" w:hAnsi="Times New Roman" w:cs="Times New Roman"/>
                <w:kern w:val="0"/>
                <w14:ligatures w14:val="none"/>
              </w:rPr>
              <w:t>.</w:t>
            </w:r>
          </w:p>
        </w:tc>
      </w:tr>
    </w:tbl>
    <w:p w14:paraId="2F3E00F3" w14:textId="77777777" w:rsidR="00C37CAB" w:rsidRPr="00C37CAB" w:rsidRDefault="00C37CAB" w:rsidP="00C37CA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37CAB">
        <w:rPr>
          <w:rFonts w:ascii="Times New Roman" w:eastAsia="Times New Roman" w:hAnsi="Times New Roman" w:cs="Times New Roman"/>
          <w:b/>
          <w:bCs/>
          <w:kern w:val="0"/>
          <w:sz w:val="27"/>
          <w:szCs w:val="27"/>
          <w14:ligatures w14:val="none"/>
        </w:rPr>
        <w:t>6.1.2.  ISO Geometry Model</w:t>
      </w:r>
    </w:p>
    <w:p w14:paraId="78B72611" w14:textId="77777777" w:rsidR="00C37CAB" w:rsidRPr="00C37CAB" w:rsidRDefault="00C37CAB" w:rsidP="00C37CAB">
      <w:pPr>
        <w:spacing w:before="100" w:beforeAutospacing="1" w:after="100" w:afterAutospacing="1" w:line="240" w:lineRule="auto"/>
        <w:rPr>
          <w:rFonts w:ascii="Times New Roman" w:eastAsia="Times New Roman" w:hAnsi="Times New Roman" w:cs="Times New Roman"/>
          <w:kern w:val="0"/>
          <w14:ligatures w14:val="none"/>
        </w:rPr>
      </w:pPr>
      <w:commentRangeStart w:id="116"/>
      <w:commentRangeStart w:id="117"/>
      <w:r w:rsidRPr="00C37CAB">
        <w:rPr>
          <w:rFonts w:ascii="Times New Roman" w:eastAsia="Times New Roman" w:hAnsi="Times New Roman" w:cs="Times New Roman"/>
          <w:kern w:val="0"/>
          <w14:ligatures w14:val="none"/>
        </w:rPr>
        <w:t xml:space="preserve">The ISO TC211 Geometry model is defined in </w:t>
      </w:r>
      <w:hyperlink r:id="rId105" w:anchor="ISO19107" w:history="1">
        <w:r w:rsidRPr="00C37CAB">
          <w:rPr>
            <w:rFonts w:ascii="Times New Roman" w:eastAsia="Times New Roman" w:hAnsi="Times New Roman" w:cs="Times New Roman"/>
            <w:color w:val="0000FF"/>
            <w:kern w:val="0"/>
            <w:u w:val="single"/>
            <w14:ligatures w14:val="none"/>
          </w:rPr>
          <w:t>ISO 19107:2003</w:t>
        </w:r>
      </w:hyperlink>
      <w:commentRangeEnd w:id="116"/>
      <w:r w:rsidR="00C11A96">
        <w:rPr>
          <w:rStyle w:val="CommentReference"/>
        </w:rPr>
        <w:commentReference w:id="116"/>
      </w:r>
      <w:commentRangeEnd w:id="117"/>
      <w:r w:rsidR="0009267C">
        <w:rPr>
          <w:rStyle w:val="CommentReference"/>
        </w:rPr>
        <w:commentReference w:id="117"/>
      </w:r>
      <w:r w:rsidRPr="00C37CAB">
        <w:rPr>
          <w:rFonts w:ascii="Times New Roman" w:eastAsia="Times New Roman" w:hAnsi="Times New Roman" w:cs="Times New Roman"/>
          <w:kern w:val="0"/>
          <w14:ligatures w14:val="none"/>
        </w:rPr>
        <w:t>. While there is a new version of this standard, it has not been widely implemented. Therefore, the 2003 version has been used in this Standard.</w:t>
      </w:r>
    </w:p>
    <w:p w14:paraId="253C586F" w14:textId="6F76B20E" w:rsidR="00C37CAB" w:rsidRPr="00C37CAB" w:rsidRDefault="00C37CAB" w:rsidP="00C37CAB">
      <w:pPr>
        <w:spacing w:before="100" w:beforeAutospacing="1" w:after="100" w:afterAutospacing="1" w:line="240" w:lineRule="auto"/>
        <w:rPr>
          <w:rFonts w:ascii="Times New Roman" w:eastAsia="Times New Roman" w:hAnsi="Times New Roman" w:cs="Times New Roman"/>
          <w:kern w:val="0"/>
          <w14:ligatures w14:val="none"/>
        </w:rPr>
      </w:pPr>
      <w:r w:rsidRPr="00C37CAB">
        <w:rPr>
          <w:rFonts w:ascii="Times New Roman" w:eastAsia="Times New Roman" w:hAnsi="Times New Roman" w:cs="Times New Roman"/>
          <w:kern w:val="0"/>
          <w14:ligatures w14:val="none"/>
        </w:rPr>
        <w:t xml:space="preserve">The ISO Geometry Model can represent very complex </w:t>
      </w:r>
      <w:commentRangeStart w:id="118"/>
      <w:commentRangeStart w:id="119"/>
      <w:r w:rsidRPr="00C37CAB">
        <w:rPr>
          <w:rFonts w:ascii="Times New Roman" w:eastAsia="Times New Roman" w:hAnsi="Times New Roman" w:cs="Times New Roman"/>
          <w:kern w:val="0"/>
          <w14:ligatures w14:val="none"/>
        </w:rPr>
        <w:t>geometries.</w:t>
      </w:r>
      <w:commentRangeEnd w:id="118"/>
      <w:r w:rsidR="00C11A96">
        <w:rPr>
          <w:rStyle w:val="CommentReference"/>
        </w:rPr>
        <w:commentReference w:id="118"/>
      </w:r>
      <w:commentRangeEnd w:id="119"/>
      <w:r w:rsidR="00E211FC">
        <w:rPr>
          <w:rStyle w:val="CommentReference"/>
        </w:rPr>
        <w:commentReference w:id="119"/>
      </w:r>
      <w:r w:rsidRPr="00C37CAB">
        <w:rPr>
          <w:rFonts w:ascii="Times New Roman" w:eastAsia="Times New Roman" w:hAnsi="Times New Roman" w:cs="Times New Roman"/>
          <w:kern w:val="0"/>
          <w14:ligatures w14:val="none"/>
        </w:rPr>
        <w:t xml:space="preserve"> Much more complex than </w:t>
      </w:r>
      <w:del w:id="120" w:author="Carl Reed" w:date="2024-02-23T11:20:00Z">
        <w:r w:rsidRPr="00C37CAB" w:rsidDel="00C11A96">
          <w:rPr>
            <w:rFonts w:ascii="Times New Roman" w:eastAsia="Times New Roman" w:hAnsi="Times New Roman" w:cs="Times New Roman"/>
            <w:kern w:val="0"/>
            <w14:ligatures w14:val="none"/>
          </w:rPr>
          <w:delText xml:space="preserve">are </w:delText>
        </w:r>
      </w:del>
      <w:r w:rsidRPr="00C37CAB">
        <w:rPr>
          <w:rFonts w:ascii="Times New Roman" w:eastAsia="Times New Roman" w:hAnsi="Times New Roman" w:cs="Times New Roman"/>
          <w:kern w:val="0"/>
          <w14:ligatures w14:val="none"/>
        </w:rPr>
        <w:t xml:space="preserve">needed for </w:t>
      </w:r>
      <w:ins w:id="121" w:author="Carl Reed" w:date="2024-02-23T11:27:00Z">
        <w:r w:rsidR="00C11A96">
          <w:rPr>
            <w:rFonts w:ascii="Times New Roman" w:eastAsia="Times New Roman" w:hAnsi="Times New Roman" w:cs="Times New Roman"/>
            <w:kern w:val="0"/>
            <w14:ligatures w14:val="none"/>
          </w:rPr>
          <w:t xml:space="preserve">expressing </w:t>
        </w:r>
      </w:ins>
      <w:r w:rsidRPr="00C37CAB">
        <w:rPr>
          <w:rFonts w:ascii="Times New Roman" w:eastAsia="Times New Roman" w:hAnsi="Times New Roman" w:cs="Times New Roman"/>
          <w:kern w:val="0"/>
          <w14:ligatures w14:val="none"/>
        </w:rPr>
        <w:t>a POI. Therefore, POI geometr</w:t>
      </w:r>
      <w:ins w:id="122" w:author="Carl Reed" w:date="2024-02-23T11:27:00Z">
        <w:r w:rsidR="00C11A96">
          <w:rPr>
            <w:rFonts w:ascii="Times New Roman" w:eastAsia="Times New Roman" w:hAnsi="Times New Roman" w:cs="Times New Roman"/>
            <w:kern w:val="0"/>
            <w14:ligatures w14:val="none"/>
          </w:rPr>
          <w:t>y types</w:t>
        </w:r>
      </w:ins>
      <w:del w:id="123" w:author="Carl Reed" w:date="2024-02-23T11:27:00Z">
        <w:r w:rsidRPr="00C37CAB" w:rsidDel="00C11A96">
          <w:rPr>
            <w:rFonts w:ascii="Times New Roman" w:eastAsia="Times New Roman" w:hAnsi="Times New Roman" w:cs="Times New Roman"/>
            <w:kern w:val="0"/>
            <w14:ligatures w14:val="none"/>
          </w:rPr>
          <w:delText>ies</w:delText>
        </w:r>
      </w:del>
      <w:r w:rsidRPr="00C37CAB">
        <w:rPr>
          <w:rFonts w:ascii="Times New Roman" w:eastAsia="Times New Roman" w:hAnsi="Times New Roman" w:cs="Times New Roman"/>
          <w:kern w:val="0"/>
          <w14:ligatures w14:val="none"/>
        </w:rPr>
        <w:t xml:space="preserve"> are restricted to Points, lines, and Polygons. </w:t>
      </w:r>
      <w:hyperlink r:id="rId106" w:anchor="geometry_model" w:history="1">
        <w:r w:rsidRPr="00C37CAB">
          <w:rPr>
            <w:rFonts w:ascii="Times New Roman" w:eastAsia="Times New Roman" w:hAnsi="Times New Roman" w:cs="Times New Roman"/>
            <w:color w:val="0000FF"/>
            <w:kern w:val="0"/>
            <w:u w:val="single"/>
            <w14:ligatures w14:val="none"/>
          </w:rPr>
          <w:t>Figure 4</w:t>
        </w:r>
      </w:hyperlink>
      <w:r w:rsidRPr="00C37CAB">
        <w:rPr>
          <w:rFonts w:ascii="Times New Roman" w:eastAsia="Times New Roman" w:hAnsi="Times New Roman" w:cs="Times New Roman"/>
          <w:kern w:val="0"/>
          <w14:ligatures w14:val="none"/>
        </w:rPr>
        <w:t xml:space="preserve"> provides a UML model of the classes from ISO 19107 which are applicable to POIs.</w:t>
      </w:r>
    </w:p>
    <w:p w14:paraId="1719505A" w14:textId="77777777" w:rsidR="00C37CAB" w:rsidRPr="00C37CAB" w:rsidRDefault="00C37CAB" w:rsidP="00C37CAB">
      <w:pPr>
        <w:spacing w:after="0" w:line="240" w:lineRule="auto"/>
        <w:rPr>
          <w:rFonts w:ascii="Times New Roman" w:eastAsia="Times New Roman" w:hAnsi="Times New Roman" w:cs="Times New Roman"/>
          <w:kern w:val="0"/>
          <w14:ligatures w14:val="none"/>
        </w:rPr>
      </w:pPr>
      <w:commentRangeStart w:id="124"/>
      <w:r w:rsidRPr="00C37CAB">
        <w:rPr>
          <w:rFonts w:ascii="Times New Roman" w:eastAsia="Times New Roman" w:hAnsi="Times New Roman" w:cs="Times New Roman"/>
          <w:noProof/>
          <w:kern w:val="0"/>
          <w14:ligatures w14:val="none"/>
        </w:rPr>
        <w:lastRenderedPageBreak/>
        <w:drawing>
          <wp:inline distT="0" distB="0" distL="0" distR="0" wp14:anchorId="24B0BC00" wp14:editId="06CC712E">
            <wp:extent cx="4429125" cy="7620000"/>
            <wp:effectExtent l="0" t="0" r="9525" b="0"/>
            <wp:docPr id="1474243680" name="Picture 3" descr="A diagram of a computer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243680" name="Picture 3" descr="A diagram of a computer flowchart&#10;&#10;Description automatically generated"/>
                    <pic:cNvPicPr>
                      <a:picLocks noChangeAspect="1" noChangeArrowheads="1"/>
                    </pic:cNvPicPr>
                  </pic:nvPicPr>
                  <pic:blipFill>
                    <a:blip r:embed="rId107" cstate="print">
                      <a:extLst>
                        <a:ext uri="{28A0092B-C50C-407E-A947-70E740481C1C}">
                          <a14:useLocalDpi xmlns:a14="http://schemas.microsoft.com/office/drawing/2010/main" val="0"/>
                        </a:ext>
                      </a:extLst>
                    </a:blip>
                    <a:srcRect/>
                    <a:stretch>
                      <a:fillRect/>
                    </a:stretch>
                  </pic:blipFill>
                  <pic:spPr bwMode="auto">
                    <a:xfrm>
                      <a:off x="0" y="0"/>
                      <a:ext cx="4429125" cy="7620000"/>
                    </a:xfrm>
                    <a:prstGeom prst="rect">
                      <a:avLst/>
                    </a:prstGeom>
                    <a:noFill/>
                    <a:ln>
                      <a:noFill/>
                    </a:ln>
                  </pic:spPr>
                </pic:pic>
              </a:graphicData>
            </a:graphic>
          </wp:inline>
        </w:drawing>
      </w:r>
      <w:commentRangeEnd w:id="124"/>
      <w:r w:rsidR="00C11A96">
        <w:rPr>
          <w:rStyle w:val="CommentReference"/>
        </w:rPr>
        <w:commentReference w:id="124"/>
      </w:r>
    </w:p>
    <w:p w14:paraId="412C3EBF" w14:textId="77777777" w:rsidR="00C37CAB" w:rsidRPr="00C37CAB" w:rsidRDefault="00C37CAB" w:rsidP="00C37CAB">
      <w:pPr>
        <w:spacing w:before="100" w:beforeAutospacing="1" w:after="100" w:afterAutospacing="1" w:line="240" w:lineRule="auto"/>
        <w:jc w:val="center"/>
        <w:rPr>
          <w:rFonts w:ascii="Times New Roman" w:eastAsia="Times New Roman" w:hAnsi="Times New Roman" w:cs="Times New Roman"/>
          <w:kern w:val="0"/>
          <w14:ligatures w14:val="none"/>
        </w:rPr>
      </w:pPr>
      <w:r w:rsidRPr="00C37CAB">
        <w:rPr>
          <w:rFonts w:ascii="Times New Roman" w:eastAsia="Times New Roman" w:hAnsi="Times New Roman" w:cs="Times New Roman"/>
          <w:kern w:val="0"/>
          <w14:ligatures w14:val="none"/>
        </w:rPr>
        <w:t>Figure 4 — Geometry Model</w:t>
      </w:r>
    </w:p>
    <w:p w14:paraId="59700C1D" w14:textId="77777777" w:rsidR="00C37CAB" w:rsidRPr="00C37CAB" w:rsidRDefault="00C37CAB" w:rsidP="00C37CAB">
      <w:pPr>
        <w:spacing w:before="100" w:beforeAutospacing="1" w:after="100" w:afterAutospacing="1" w:line="240" w:lineRule="auto"/>
        <w:rPr>
          <w:rFonts w:ascii="Times New Roman" w:eastAsia="Times New Roman" w:hAnsi="Times New Roman" w:cs="Times New Roman"/>
          <w:kern w:val="0"/>
          <w14:ligatures w14:val="none"/>
        </w:rPr>
      </w:pPr>
      <w:r w:rsidRPr="00C37CAB">
        <w:rPr>
          <w:rFonts w:ascii="Times New Roman" w:eastAsia="Times New Roman" w:hAnsi="Times New Roman" w:cs="Times New Roman"/>
          <w:kern w:val="0"/>
          <w14:ligatures w14:val="none"/>
        </w:rPr>
        <w:lastRenderedPageBreak/>
        <w:t>The key classes described in this figure are:</w:t>
      </w:r>
    </w:p>
    <w:p w14:paraId="3A8D8F80" w14:textId="7B8F2558" w:rsidR="00C37CAB" w:rsidRPr="00C37CAB" w:rsidRDefault="00C37CAB" w:rsidP="00C37CAB">
      <w:pPr>
        <w:spacing w:before="100" w:beforeAutospacing="1" w:after="100" w:afterAutospacing="1" w:line="240" w:lineRule="auto"/>
        <w:rPr>
          <w:rFonts w:ascii="Times New Roman" w:eastAsia="Times New Roman" w:hAnsi="Times New Roman" w:cs="Times New Roman"/>
          <w:kern w:val="0"/>
          <w14:ligatures w14:val="none"/>
        </w:rPr>
      </w:pPr>
      <w:hyperlink r:id="rId108" w:anchor="GM_Object-section" w:history="1">
        <w:proofErr w:type="spellStart"/>
        <w:r w:rsidRPr="00C37CAB">
          <w:rPr>
            <w:rFonts w:ascii="Times New Roman" w:eastAsia="Times New Roman" w:hAnsi="Times New Roman" w:cs="Times New Roman"/>
            <w:b/>
            <w:bCs/>
            <w:color w:val="0000FF"/>
            <w:kern w:val="0"/>
            <w:u w:val="single"/>
            <w14:ligatures w14:val="none"/>
          </w:rPr>
          <w:t>GM_Object</w:t>
        </w:r>
        <w:proofErr w:type="spellEnd"/>
        <w:r w:rsidRPr="00C37CAB">
          <w:rPr>
            <w:rFonts w:ascii="Times New Roman" w:eastAsia="Times New Roman" w:hAnsi="Times New Roman" w:cs="Times New Roman"/>
            <w:b/>
            <w:bCs/>
            <w:color w:val="0000FF"/>
            <w:kern w:val="0"/>
            <w:u w:val="single"/>
            <w14:ligatures w14:val="none"/>
          </w:rPr>
          <w:t>:</w:t>
        </w:r>
      </w:hyperlink>
      <w:r w:rsidRPr="00C37CAB">
        <w:rPr>
          <w:rFonts w:ascii="Times New Roman" w:eastAsia="Times New Roman" w:hAnsi="Times New Roman" w:cs="Times New Roman"/>
          <w:kern w:val="0"/>
          <w14:ligatures w14:val="none"/>
        </w:rPr>
        <w:t xml:space="preserve"> Root class for all OGC geometr</w:t>
      </w:r>
      <w:ins w:id="125" w:author="Carl Reed" w:date="2024-02-23T11:27:00Z">
        <w:r w:rsidR="00C11A96">
          <w:rPr>
            <w:rFonts w:ascii="Times New Roman" w:eastAsia="Times New Roman" w:hAnsi="Times New Roman" w:cs="Times New Roman"/>
            <w:kern w:val="0"/>
            <w14:ligatures w14:val="none"/>
          </w:rPr>
          <w:t>y types</w:t>
        </w:r>
      </w:ins>
      <w:del w:id="126" w:author="Carl Reed" w:date="2024-02-23T11:27:00Z">
        <w:r w:rsidRPr="00C37CAB" w:rsidDel="00C11A96">
          <w:rPr>
            <w:rFonts w:ascii="Times New Roman" w:eastAsia="Times New Roman" w:hAnsi="Times New Roman" w:cs="Times New Roman"/>
            <w:kern w:val="0"/>
            <w14:ligatures w14:val="none"/>
          </w:rPr>
          <w:delText>ies</w:delText>
        </w:r>
      </w:del>
      <w:r w:rsidRPr="00C37CAB">
        <w:rPr>
          <w:rFonts w:ascii="Times New Roman" w:eastAsia="Times New Roman" w:hAnsi="Times New Roman" w:cs="Times New Roman"/>
          <w:kern w:val="0"/>
          <w14:ligatures w14:val="none"/>
        </w:rPr>
        <w:t>.</w:t>
      </w:r>
    </w:p>
    <w:p w14:paraId="63C6E89B" w14:textId="77777777" w:rsidR="00C37CAB" w:rsidRPr="00C37CAB" w:rsidRDefault="00C37CAB" w:rsidP="00C37CAB">
      <w:pPr>
        <w:spacing w:before="100" w:beforeAutospacing="1" w:after="100" w:afterAutospacing="1" w:line="240" w:lineRule="auto"/>
        <w:rPr>
          <w:rFonts w:ascii="Times New Roman" w:eastAsia="Times New Roman" w:hAnsi="Times New Roman" w:cs="Times New Roman"/>
          <w:kern w:val="0"/>
          <w14:ligatures w14:val="none"/>
        </w:rPr>
      </w:pPr>
      <w:hyperlink r:id="rId109" w:anchor="GM_Point-section" w:history="1">
        <w:proofErr w:type="spellStart"/>
        <w:r w:rsidRPr="00C37CAB">
          <w:rPr>
            <w:rFonts w:ascii="Times New Roman" w:eastAsia="Times New Roman" w:hAnsi="Times New Roman" w:cs="Times New Roman"/>
            <w:b/>
            <w:bCs/>
            <w:color w:val="0000FF"/>
            <w:kern w:val="0"/>
            <w:u w:val="single"/>
            <w14:ligatures w14:val="none"/>
          </w:rPr>
          <w:t>GM_Point</w:t>
        </w:r>
        <w:proofErr w:type="spellEnd"/>
        <w:r w:rsidRPr="00C37CAB">
          <w:rPr>
            <w:rFonts w:ascii="Times New Roman" w:eastAsia="Times New Roman" w:hAnsi="Times New Roman" w:cs="Times New Roman"/>
            <w:b/>
            <w:bCs/>
            <w:color w:val="0000FF"/>
            <w:kern w:val="0"/>
            <w:u w:val="single"/>
            <w14:ligatures w14:val="none"/>
          </w:rPr>
          <w:t>:</w:t>
        </w:r>
      </w:hyperlink>
      <w:r w:rsidRPr="00C37CAB">
        <w:rPr>
          <w:rFonts w:ascii="Times New Roman" w:eastAsia="Times New Roman" w:hAnsi="Times New Roman" w:cs="Times New Roman"/>
          <w:kern w:val="0"/>
          <w14:ligatures w14:val="none"/>
        </w:rPr>
        <w:t xml:space="preserve"> The geometric primitive for Points</w:t>
      </w:r>
    </w:p>
    <w:p w14:paraId="60D66A9B" w14:textId="77777777" w:rsidR="00C37CAB" w:rsidRPr="00C37CAB" w:rsidRDefault="00C37CAB" w:rsidP="00C37CAB">
      <w:pPr>
        <w:spacing w:before="100" w:beforeAutospacing="1" w:after="100" w:afterAutospacing="1" w:line="240" w:lineRule="auto"/>
        <w:rPr>
          <w:rFonts w:ascii="Times New Roman" w:eastAsia="Times New Roman" w:hAnsi="Times New Roman" w:cs="Times New Roman"/>
          <w:kern w:val="0"/>
          <w14:ligatures w14:val="none"/>
        </w:rPr>
      </w:pPr>
      <w:hyperlink r:id="rId110" w:anchor="GM_LineString-section" w:history="1">
        <w:proofErr w:type="spellStart"/>
        <w:r w:rsidRPr="00C37CAB">
          <w:rPr>
            <w:rFonts w:ascii="Times New Roman" w:eastAsia="Times New Roman" w:hAnsi="Times New Roman" w:cs="Times New Roman"/>
            <w:b/>
            <w:bCs/>
            <w:color w:val="0000FF"/>
            <w:kern w:val="0"/>
            <w:u w:val="single"/>
            <w14:ligatures w14:val="none"/>
          </w:rPr>
          <w:t>GM_LineString</w:t>
        </w:r>
        <w:proofErr w:type="spellEnd"/>
        <w:r w:rsidRPr="00C37CAB">
          <w:rPr>
            <w:rFonts w:ascii="Times New Roman" w:eastAsia="Times New Roman" w:hAnsi="Times New Roman" w:cs="Times New Roman"/>
            <w:b/>
            <w:bCs/>
            <w:color w:val="0000FF"/>
            <w:kern w:val="0"/>
            <w:u w:val="single"/>
            <w14:ligatures w14:val="none"/>
          </w:rPr>
          <w:t>:</w:t>
        </w:r>
      </w:hyperlink>
      <w:r w:rsidRPr="00C37CAB">
        <w:rPr>
          <w:rFonts w:ascii="Times New Roman" w:eastAsia="Times New Roman" w:hAnsi="Times New Roman" w:cs="Times New Roman"/>
          <w:kern w:val="0"/>
          <w14:ligatures w14:val="none"/>
        </w:rPr>
        <w:t xml:space="preserve"> The geometric primitive for line strings.</w:t>
      </w:r>
    </w:p>
    <w:p w14:paraId="1CC4B685" w14:textId="77777777" w:rsidR="00C37CAB" w:rsidRPr="00C37CAB" w:rsidRDefault="00C37CAB" w:rsidP="00C37CAB">
      <w:pPr>
        <w:spacing w:before="100" w:beforeAutospacing="1" w:after="100" w:afterAutospacing="1" w:line="240" w:lineRule="auto"/>
        <w:rPr>
          <w:rFonts w:ascii="Times New Roman" w:eastAsia="Times New Roman" w:hAnsi="Times New Roman" w:cs="Times New Roman"/>
          <w:kern w:val="0"/>
          <w14:ligatures w14:val="none"/>
        </w:rPr>
      </w:pPr>
      <w:hyperlink r:id="rId111" w:anchor="GM_Polygon-section" w:history="1">
        <w:proofErr w:type="spellStart"/>
        <w:r w:rsidRPr="00C37CAB">
          <w:rPr>
            <w:rFonts w:ascii="Times New Roman" w:eastAsia="Times New Roman" w:hAnsi="Times New Roman" w:cs="Times New Roman"/>
            <w:b/>
            <w:bCs/>
            <w:color w:val="0000FF"/>
            <w:kern w:val="0"/>
            <w:u w:val="single"/>
            <w14:ligatures w14:val="none"/>
          </w:rPr>
          <w:t>GM_Polygon</w:t>
        </w:r>
        <w:proofErr w:type="spellEnd"/>
        <w:r w:rsidRPr="00C37CAB">
          <w:rPr>
            <w:rFonts w:ascii="Times New Roman" w:eastAsia="Times New Roman" w:hAnsi="Times New Roman" w:cs="Times New Roman"/>
            <w:b/>
            <w:bCs/>
            <w:color w:val="0000FF"/>
            <w:kern w:val="0"/>
            <w:u w:val="single"/>
            <w14:ligatures w14:val="none"/>
          </w:rPr>
          <w:t>:</w:t>
        </w:r>
      </w:hyperlink>
      <w:r w:rsidRPr="00C37CAB">
        <w:rPr>
          <w:rFonts w:ascii="Times New Roman" w:eastAsia="Times New Roman" w:hAnsi="Times New Roman" w:cs="Times New Roman"/>
          <w:kern w:val="0"/>
          <w14:ligatures w14:val="none"/>
        </w:rPr>
        <w:t xml:space="preserve"> The geometric primitive for areas.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5"/>
        <w:gridCol w:w="8245"/>
      </w:tblGrid>
      <w:tr w:rsidR="00C37CAB" w:rsidRPr="00C37CAB" w14:paraId="6A352F79" w14:textId="77777777" w:rsidTr="00C37CAB">
        <w:trPr>
          <w:tblHeader/>
          <w:tblCellSpacing w:w="15" w:type="dxa"/>
        </w:trPr>
        <w:tc>
          <w:tcPr>
            <w:tcW w:w="0" w:type="auto"/>
            <w:gridSpan w:val="2"/>
            <w:tcBorders>
              <w:top w:val="single" w:sz="12" w:space="0" w:color="auto"/>
              <w:bottom w:val="single" w:sz="12" w:space="0" w:color="auto"/>
            </w:tcBorders>
            <w:vAlign w:val="center"/>
            <w:hideMark/>
          </w:tcPr>
          <w:p w14:paraId="419AC99C" w14:textId="77777777" w:rsidR="00C37CAB" w:rsidRPr="00C37CAB" w:rsidRDefault="00C37CAB" w:rsidP="00C37CAB">
            <w:pPr>
              <w:spacing w:before="100" w:beforeAutospacing="1" w:after="100" w:afterAutospacing="1" w:line="240" w:lineRule="auto"/>
              <w:jc w:val="center"/>
              <w:rPr>
                <w:rFonts w:ascii="Times New Roman" w:eastAsia="Times New Roman" w:hAnsi="Times New Roman" w:cs="Times New Roman"/>
                <w:b/>
                <w:bCs/>
                <w:kern w:val="0"/>
                <w14:ligatures w14:val="none"/>
              </w:rPr>
            </w:pPr>
            <w:r w:rsidRPr="00C37CAB">
              <w:rPr>
                <w:rFonts w:ascii="Times New Roman" w:eastAsia="Times New Roman" w:hAnsi="Times New Roman" w:cs="Times New Roman"/>
                <w:b/>
                <w:bCs/>
                <w:kern w:val="0"/>
                <w14:ligatures w14:val="none"/>
              </w:rPr>
              <w:t>Requirement 2: Requirement — Geometry</w:t>
            </w:r>
          </w:p>
        </w:tc>
      </w:tr>
      <w:tr w:rsidR="00C37CAB" w:rsidRPr="00C37CAB" w14:paraId="3E03C5C4" w14:textId="77777777" w:rsidTr="00C37CAB">
        <w:trPr>
          <w:tblCellSpacing w:w="15" w:type="dxa"/>
        </w:trPr>
        <w:tc>
          <w:tcPr>
            <w:tcW w:w="0" w:type="auto"/>
            <w:tcBorders>
              <w:top w:val="single" w:sz="12" w:space="0" w:color="auto"/>
              <w:bottom w:val="single" w:sz="8" w:space="0" w:color="auto"/>
            </w:tcBorders>
            <w:vAlign w:val="center"/>
            <w:hideMark/>
          </w:tcPr>
          <w:p w14:paraId="156B31F1" w14:textId="77777777" w:rsidR="00C37CAB" w:rsidRPr="00C37CAB" w:rsidRDefault="00C37CAB" w:rsidP="00C37CAB">
            <w:pPr>
              <w:spacing w:after="0" w:line="240" w:lineRule="auto"/>
              <w:jc w:val="center"/>
              <w:rPr>
                <w:rFonts w:ascii="Times New Roman" w:eastAsia="Times New Roman" w:hAnsi="Times New Roman" w:cs="Times New Roman"/>
                <w:b/>
                <w:bCs/>
                <w:kern w:val="0"/>
                <w14:ligatures w14:val="none"/>
              </w:rPr>
            </w:pPr>
            <w:r w:rsidRPr="00C37CAB">
              <w:rPr>
                <w:rFonts w:ascii="Times New Roman" w:eastAsia="Times New Roman" w:hAnsi="Times New Roman" w:cs="Times New Roman"/>
                <w:b/>
                <w:bCs/>
                <w:kern w:val="0"/>
                <w14:ligatures w14:val="none"/>
              </w:rPr>
              <w:t>Label</w:t>
            </w:r>
          </w:p>
        </w:tc>
        <w:tc>
          <w:tcPr>
            <w:tcW w:w="0" w:type="auto"/>
            <w:tcBorders>
              <w:top w:val="single" w:sz="12" w:space="0" w:color="auto"/>
              <w:bottom w:val="single" w:sz="8" w:space="0" w:color="auto"/>
            </w:tcBorders>
            <w:vAlign w:val="center"/>
            <w:hideMark/>
          </w:tcPr>
          <w:p w14:paraId="4C679D20" w14:textId="77777777" w:rsidR="00C37CAB" w:rsidRPr="00C37CAB" w:rsidRDefault="00C37CAB" w:rsidP="00C37CAB">
            <w:pPr>
              <w:spacing w:after="0" w:line="240" w:lineRule="auto"/>
              <w:rPr>
                <w:rFonts w:ascii="Times New Roman" w:eastAsia="Times New Roman" w:hAnsi="Times New Roman" w:cs="Times New Roman"/>
                <w:kern w:val="0"/>
                <w14:ligatures w14:val="none"/>
              </w:rPr>
            </w:pPr>
            <w:r w:rsidRPr="00C37CAB">
              <w:rPr>
                <w:rFonts w:ascii="Times New Roman" w:eastAsia="Times New Roman" w:hAnsi="Times New Roman" w:cs="Times New Roman"/>
                <w:kern w:val="0"/>
                <w14:ligatures w14:val="none"/>
              </w:rPr>
              <w:t>/req/core/geometry</w:t>
            </w:r>
          </w:p>
        </w:tc>
      </w:tr>
      <w:tr w:rsidR="00C37CAB" w:rsidRPr="00C37CAB" w14:paraId="4E570AFC" w14:textId="77777777" w:rsidTr="00C37CAB">
        <w:trPr>
          <w:tblCellSpacing w:w="15" w:type="dxa"/>
        </w:trPr>
        <w:tc>
          <w:tcPr>
            <w:tcW w:w="0" w:type="auto"/>
            <w:tcBorders>
              <w:top w:val="nil"/>
              <w:bottom w:val="single" w:sz="8" w:space="0" w:color="auto"/>
            </w:tcBorders>
            <w:vAlign w:val="center"/>
            <w:hideMark/>
          </w:tcPr>
          <w:p w14:paraId="31C6D4AF" w14:textId="77777777" w:rsidR="00C37CAB" w:rsidRPr="00C37CAB" w:rsidRDefault="00C37CAB" w:rsidP="00C37CAB">
            <w:pPr>
              <w:spacing w:after="0" w:line="240" w:lineRule="auto"/>
              <w:jc w:val="center"/>
              <w:rPr>
                <w:rFonts w:ascii="Times New Roman" w:eastAsia="Times New Roman" w:hAnsi="Times New Roman" w:cs="Times New Roman"/>
                <w:b/>
                <w:bCs/>
                <w:kern w:val="0"/>
                <w14:ligatures w14:val="none"/>
              </w:rPr>
            </w:pPr>
            <w:r w:rsidRPr="00C37CAB">
              <w:rPr>
                <w:rFonts w:ascii="Times New Roman" w:eastAsia="Times New Roman" w:hAnsi="Times New Roman" w:cs="Times New Roman"/>
                <w:b/>
                <w:bCs/>
                <w:kern w:val="0"/>
                <w14:ligatures w14:val="none"/>
              </w:rPr>
              <w:t>Statement</w:t>
            </w:r>
          </w:p>
        </w:tc>
        <w:tc>
          <w:tcPr>
            <w:tcW w:w="0" w:type="auto"/>
            <w:tcBorders>
              <w:top w:val="nil"/>
              <w:bottom w:val="single" w:sz="8" w:space="0" w:color="auto"/>
            </w:tcBorders>
            <w:vAlign w:val="center"/>
            <w:hideMark/>
          </w:tcPr>
          <w:p w14:paraId="33DA074E" w14:textId="77777777" w:rsidR="00C37CAB" w:rsidRPr="00C37CAB" w:rsidRDefault="00C37CAB" w:rsidP="00C37CAB">
            <w:pPr>
              <w:spacing w:before="100" w:beforeAutospacing="1" w:after="100" w:afterAutospacing="1" w:line="240" w:lineRule="auto"/>
              <w:rPr>
                <w:rFonts w:ascii="Times New Roman" w:eastAsia="Times New Roman" w:hAnsi="Times New Roman" w:cs="Times New Roman"/>
                <w:kern w:val="0"/>
                <w14:ligatures w14:val="none"/>
              </w:rPr>
            </w:pPr>
            <w:r w:rsidRPr="00C37CAB">
              <w:rPr>
                <w:rFonts w:ascii="Times New Roman" w:eastAsia="Times New Roman" w:hAnsi="Times New Roman" w:cs="Times New Roman"/>
                <w:kern w:val="0"/>
                <w14:ligatures w14:val="none"/>
              </w:rPr>
              <w:t xml:space="preserve">The POI Conceptual Model spatial geometry properties SHALL be compliant with the Geometry Model defined in </w:t>
            </w:r>
            <w:hyperlink r:id="rId112" w:anchor="ISO19107" w:history="1">
              <w:r w:rsidRPr="00C37CAB">
                <w:rPr>
                  <w:rFonts w:ascii="Times New Roman" w:eastAsia="Times New Roman" w:hAnsi="Times New Roman" w:cs="Times New Roman"/>
                  <w:color w:val="0000FF"/>
                  <w:kern w:val="0"/>
                  <w:u w:val="single"/>
                  <w14:ligatures w14:val="none"/>
                </w:rPr>
                <w:t>ISO 19107</w:t>
              </w:r>
            </w:hyperlink>
            <w:r w:rsidRPr="00C37CAB">
              <w:rPr>
                <w:rFonts w:ascii="Times New Roman" w:eastAsia="Times New Roman" w:hAnsi="Times New Roman" w:cs="Times New Roman"/>
                <w:kern w:val="0"/>
                <w14:ligatures w14:val="none"/>
              </w:rPr>
              <w:t xml:space="preserve"> with the following restrictions:</w:t>
            </w:r>
          </w:p>
        </w:tc>
      </w:tr>
      <w:tr w:rsidR="00C37CAB" w:rsidRPr="00C37CAB" w14:paraId="35F831FB" w14:textId="77777777" w:rsidTr="00C37CAB">
        <w:trPr>
          <w:tblCellSpacing w:w="15" w:type="dxa"/>
        </w:trPr>
        <w:tc>
          <w:tcPr>
            <w:tcW w:w="0" w:type="auto"/>
            <w:tcBorders>
              <w:top w:val="nil"/>
              <w:bottom w:val="single" w:sz="8" w:space="0" w:color="auto"/>
            </w:tcBorders>
            <w:vAlign w:val="center"/>
            <w:hideMark/>
          </w:tcPr>
          <w:p w14:paraId="7C4D429B" w14:textId="77777777" w:rsidR="00C37CAB" w:rsidRPr="00C37CAB" w:rsidRDefault="00C37CAB" w:rsidP="00C37CAB">
            <w:pPr>
              <w:spacing w:after="0" w:line="240" w:lineRule="auto"/>
              <w:jc w:val="center"/>
              <w:rPr>
                <w:rFonts w:ascii="Times New Roman" w:eastAsia="Times New Roman" w:hAnsi="Times New Roman" w:cs="Times New Roman"/>
                <w:b/>
                <w:bCs/>
                <w:kern w:val="0"/>
                <w14:ligatures w14:val="none"/>
              </w:rPr>
            </w:pPr>
            <w:r w:rsidRPr="00C37CAB">
              <w:rPr>
                <w:rFonts w:ascii="Times New Roman" w:eastAsia="Times New Roman" w:hAnsi="Times New Roman" w:cs="Times New Roman"/>
                <w:b/>
                <w:bCs/>
                <w:kern w:val="0"/>
                <w14:ligatures w14:val="none"/>
              </w:rPr>
              <w:t>A</w:t>
            </w:r>
          </w:p>
        </w:tc>
        <w:tc>
          <w:tcPr>
            <w:tcW w:w="0" w:type="auto"/>
            <w:tcBorders>
              <w:top w:val="nil"/>
              <w:bottom w:val="single" w:sz="8" w:space="0" w:color="auto"/>
            </w:tcBorders>
            <w:vAlign w:val="center"/>
            <w:hideMark/>
          </w:tcPr>
          <w:p w14:paraId="3B012514" w14:textId="77777777" w:rsidR="00C37CAB" w:rsidRPr="00C37CAB" w:rsidRDefault="00C37CAB" w:rsidP="00C37CAB">
            <w:pPr>
              <w:spacing w:before="100" w:beforeAutospacing="1" w:after="100" w:afterAutospacing="1" w:line="240" w:lineRule="auto"/>
              <w:rPr>
                <w:rFonts w:ascii="Times New Roman" w:eastAsia="Times New Roman" w:hAnsi="Times New Roman" w:cs="Times New Roman"/>
                <w:kern w:val="0"/>
                <w14:ligatures w14:val="none"/>
              </w:rPr>
            </w:pPr>
            <w:r w:rsidRPr="00C37CAB">
              <w:rPr>
                <w:rFonts w:ascii="Times New Roman" w:eastAsia="Times New Roman" w:hAnsi="Times New Roman" w:cs="Times New Roman"/>
                <w:kern w:val="0"/>
                <w14:ligatures w14:val="none"/>
              </w:rPr>
              <w:t xml:space="preserve">A POI instance SHALL include a spatial geometry property using the </w:t>
            </w:r>
            <w:proofErr w:type="spellStart"/>
            <w:r w:rsidRPr="00C37CAB">
              <w:rPr>
                <w:rFonts w:ascii="Times New Roman" w:eastAsia="Times New Roman" w:hAnsi="Times New Roman" w:cs="Times New Roman"/>
                <w:kern w:val="0"/>
                <w14:ligatures w14:val="none"/>
              </w:rPr>
              <w:t>SpatialAttributeType</w:t>
            </w:r>
            <w:proofErr w:type="spellEnd"/>
            <w:r w:rsidRPr="00C37CAB">
              <w:rPr>
                <w:rFonts w:ascii="Times New Roman" w:eastAsia="Times New Roman" w:hAnsi="Times New Roman" w:cs="Times New Roman"/>
                <w:kern w:val="0"/>
                <w14:ligatures w14:val="none"/>
              </w:rPr>
              <w:t xml:space="preserve"> attribute type.</w:t>
            </w:r>
          </w:p>
        </w:tc>
      </w:tr>
      <w:tr w:rsidR="00C37CAB" w:rsidRPr="00C37CAB" w14:paraId="61358325" w14:textId="77777777" w:rsidTr="00C37CAB">
        <w:trPr>
          <w:tblCellSpacing w:w="15" w:type="dxa"/>
        </w:trPr>
        <w:tc>
          <w:tcPr>
            <w:tcW w:w="0" w:type="auto"/>
            <w:tcBorders>
              <w:top w:val="nil"/>
              <w:bottom w:val="single" w:sz="12" w:space="0" w:color="auto"/>
            </w:tcBorders>
            <w:vAlign w:val="center"/>
            <w:hideMark/>
          </w:tcPr>
          <w:p w14:paraId="0DA22920" w14:textId="77777777" w:rsidR="00C37CAB" w:rsidRPr="00C37CAB" w:rsidRDefault="00C37CAB" w:rsidP="00C37CAB">
            <w:pPr>
              <w:spacing w:after="0" w:line="240" w:lineRule="auto"/>
              <w:jc w:val="center"/>
              <w:rPr>
                <w:rFonts w:ascii="Times New Roman" w:eastAsia="Times New Roman" w:hAnsi="Times New Roman" w:cs="Times New Roman"/>
                <w:b/>
                <w:bCs/>
                <w:kern w:val="0"/>
                <w14:ligatures w14:val="none"/>
              </w:rPr>
            </w:pPr>
            <w:r w:rsidRPr="00C37CAB">
              <w:rPr>
                <w:rFonts w:ascii="Times New Roman" w:eastAsia="Times New Roman" w:hAnsi="Times New Roman" w:cs="Times New Roman"/>
                <w:b/>
                <w:bCs/>
                <w:kern w:val="0"/>
                <w14:ligatures w14:val="none"/>
              </w:rPr>
              <w:t>B</w:t>
            </w:r>
          </w:p>
        </w:tc>
        <w:tc>
          <w:tcPr>
            <w:tcW w:w="0" w:type="auto"/>
            <w:tcBorders>
              <w:top w:val="nil"/>
              <w:bottom w:val="single" w:sz="12" w:space="0" w:color="auto"/>
            </w:tcBorders>
            <w:vAlign w:val="center"/>
            <w:hideMark/>
          </w:tcPr>
          <w:p w14:paraId="21107A48" w14:textId="77777777" w:rsidR="00C37CAB" w:rsidRPr="00C37CAB" w:rsidRDefault="00C37CAB" w:rsidP="00C37CAB">
            <w:pPr>
              <w:spacing w:before="100" w:beforeAutospacing="1" w:after="100" w:afterAutospacing="1" w:line="240" w:lineRule="auto"/>
              <w:rPr>
                <w:rFonts w:ascii="Times New Roman" w:eastAsia="Times New Roman" w:hAnsi="Times New Roman" w:cs="Times New Roman"/>
                <w:kern w:val="0"/>
                <w14:ligatures w14:val="none"/>
              </w:rPr>
            </w:pPr>
            <w:r w:rsidRPr="00C37CAB">
              <w:rPr>
                <w:rFonts w:ascii="Times New Roman" w:eastAsia="Times New Roman" w:hAnsi="Times New Roman" w:cs="Times New Roman"/>
                <w:kern w:val="0"/>
                <w14:ligatures w14:val="none"/>
              </w:rPr>
              <w:t>The spatial geometry properties of all POI instances SHALL be defined using one or more of the following classes:</w:t>
            </w:r>
          </w:p>
          <w:p w14:paraId="102FE4D7" w14:textId="77777777" w:rsidR="00C37CAB" w:rsidRPr="00C37CAB" w:rsidRDefault="00C37CAB" w:rsidP="00C37CAB">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hyperlink r:id="rId113" w:anchor="GM_Point-section" w:history="1">
              <w:proofErr w:type="spellStart"/>
              <w:r w:rsidRPr="00C37CAB">
                <w:rPr>
                  <w:rFonts w:ascii="Times New Roman" w:eastAsia="Times New Roman" w:hAnsi="Times New Roman" w:cs="Times New Roman"/>
                  <w:color w:val="0000FF"/>
                  <w:kern w:val="0"/>
                  <w:u w:val="single"/>
                  <w14:ligatures w14:val="none"/>
                </w:rPr>
                <w:t>GM_Point</w:t>
              </w:r>
              <w:proofErr w:type="spellEnd"/>
            </w:hyperlink>
          </w:p>
          <w:p w14:paraId="186AC6ED" w14:textId="77777777" w:rsidR="00C37CAB" w:rsidRPr="00C37CAB" w:rsidRDefault="00C37CAB" w:rsidP="00C37CAB">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hyperlink r:id="rId114" w:anchor="GM_LineString-section" w:history="1">
              <w:proofErr w:type="spellStart"/>
              <w:r w:rsidRPr="00C37CAB">
                <w:rPr>
                  <w:rFonts w:ascii="Times New Roman" w:eastAsia="Times New Roman" w:hAnsi="Times New Roman" w:cs="Times New Roman"/>
                  <w:color w:val="0000FF"/>
                  <w:kern w:val="0"/>
                  <w:u w:val="single"/>
                  <w14:ligatures w14:val="none"/>
                </w:rPr>
                <w:t>GM_LineString</w:t>
              </w:r>
              <w:proofErr w:type="spellEnd"/>
            </w:hyperlink>
          </w:p>
          <w:p w14:paraId="535E3C20" w14:textId="77777777" w:rsidR="00C37CAB" w:rsidRPr="00C37CAB" w:rsidRDefault="00C37CAB" w:rsidP="00C37CAB">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hyperlink r:id="rId115" w:anchor="GM_Polygon-section" w:history="1">
              <w:proofErr w:type="spellStart"/>
              <w:r w:rsidRPr="00C37CAB">
                <w:rPr>
                  <w:rFonts w:ascii="Times New Roman" w:eastAsia="Times New Roman" w:hAnsi="Times New Roman" w:cs="Times New Roman"/>
                  <w:color w:val="0000FF"/>
                  <w:kern w:val="0"/>
                  <w:u w:val="single"/>
                  <w14:ligatures w14:val="none"/>
                </w:rPr>
                <w:t>GM_Polygon</w:t>
              </w:r>
              <w:proofErr w:type="spellEnd"/>
            </w:hyperlink>
          </w:p>
        </w:tc>
      </w:tr>
    </w:tbl>
    <w:p w14:paraId="5CF51561" w14:textId="77777777" w:rsidR="00C37CAB" w:rsidRPr="00C37CAB" w:rsidRDefault="00C37CAB" w:rsidP="00C37CA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37CAB">
        <w:rPr>
          <w:rFonts w:ascii="Times New Roman" w:eastAsia="Times New Roman" w:hAnsi="Times New Roman" w:cs="Times New Roman"/>
          <w:b/>
          <w:bCs/>
          <w:kern w:val="0"/>
          <w:sz w:val="36"/>
          <w:szCs w:val="36"/>
          <w14:ligatures w14:val="none"/>
        </w:rPr>
        <w:t>6.2.  POI ISO Extensions</w:t>
      </w:r>
    </w:p>
    <w:p w14:paraId="41421C81" w14:textId="77777777" w:rsidR="00C37CAB" w:rsidRPr="00C37CAB" w:rsidRDefault="00C37CAB" w:rsidP="00C37CAB">
      <w:pPr>
        <w:spacing w:before="100" w:beforeAutospacing="1" w:after="100" w:afterAutospacing="1" w:line="240" w:lineRule="auto"/>
        <w:rPr>
          <w:rFonts w:ascii="Times New Roman" w:eastAsia="Times New Roman" w:hAnsi="Times New Roman" w:cs="Times New Roman"/>
          <w:kern w:val="0"/>
          <w14:ligatures w14:val="none"/>
        </w:rPr>
      </w:pPr>
      <w:r w:rsidRPr="00C37CAB">
        <w:rPr>
          <w:rFonts w:ascii="Times New Roman" w:eastAsia="Times New Roman" w:hAnsi="Times New Roman" w:cs="Times New Roman"/>
          <w:kern w:val="0"/>
          <w14:ligatures w14:val="none"/>
        </w:rPr>
        <w:t xml:space="preserve">This Standard extends the OGC Feature Model to support the concept of a Point of Interest. These extensions are illustrated in </w:t>
      </w:r>
      <w:hyperlink r:id="rId116" w:anchor="poi_uml_model_iso_extensions" w:history="1">
        <w:r w:rsidRPr="00C37CAB">
          <w:rPr>
            <w:rFonts w:ascii="Times New Roman" w:eastAsia="Times New Roman" w:hAnsi="Times New Roman" w:cs="Times New Roman"/>
            <w:color w:val="0000FF"/>
            <w:kern w:val="0"/>
            <w:u w:val="single"/>
            <w14:ligatures w14:val="none"/>
          </w:rPr>
          <w:t>Figure 5</w:t>
        </w:r>
      </w:hyperlink>
      <w:r w:rsidRPr="00C37CAB">
        <w:rPr>
          <w:rFonts w:ascii="Times New Roman" w:eastAsia="Times New Roman" w:hAnsi="Times New Roman" w:cs="Times New Roman"/>
          <w:kern w:val="0"/>
          <w14:ligatures w14:val="none"/>
        </w:rPr>
        <w:t>.</w:t>
      </w:r>
    </w:p>
    <w:p w14:paraId="204C5AC8" w14:textId="77777777" w:rsidR="00C37CAB" w:rsidRPr="00C37CAB" w:rsidRDefault="00C37CAB" w:rsidP="00C37CAB">
      <w:pPr>
        <w:spacing w:after="0" w:line="240" w:lineRule="auto"/>
        <w:rPr>
          <w:rFonts w:ascii="Times New Roman" w:eastAsia="Times New Roman" w:hAnsi="Times New Roman" w:cs="Times New Roman"/>
          <w:kern w:val="0"/>
          <w14:ligatures w14:val="none"/>
        </w:rPr>
      </w:pPr>
      <w:r w:rsidRPr="00C37CAB">
        <w:rPr>
          <w:rFonts w:ascii="Times New Roman" w:eastAsia="Times New Roman" w:hAnsi="Times New Roman" w:cs="Times New Roman"/>
          <w:noProof/>
          <w:kern w:val="0"/>
          <w14:ligatures w14:val="none"/>
        </w:rPr>
        <w:lastRenderedPageBreak/>
        <w:drawing>
          <wp:inline distT="0" distB="0" distL="0" distR="0" wp14:anchorId="63DA0392" wp14:editId="3DC7DD1E">
            <wp:extent cx="6400800" cy="7124700"/>
            <wp:effectExtent l="0" t="0" r="0" b="0"/>
            <wp:docPr id="1544473516"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473516" name="Picture 2" descr="A screenshot of a computer&#10;&#10;Description automatically generated"/>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6400800" cy="7124700"/>
                    </a:xfrm>
                    <a:prstGeom prst="rect">
                      <a:avLst/>
                    </a:prstGeom>
                    <a:noFill/>
                    <a:ln>
                      <a:noFill/>
                    </a:ln>
                  </pic:spPr>
                </pic:pic>
              </a:graphicData>
            </a:graphic>
          </wp:inline>
        </w:drawing>
      </w:r>
    </w:p>
    <w:p w14:paraId="2C435CEF" w14:textId="77777777" w:rsidR="00C37CAB" w:rsidRPr="00C37CAB" w:rsidRDefault="00C37CAB" w:rsidP="00C37CAB">
      <w:pPr>
        <w:spacing w:before="100" w:beforeAutospacing="1" w:after="100" w:afterAutospacing="1" w:line="240" w:lineRule="auto"/>
        <w:jc w:val="center"/>
        <w:rPr>
          <w:rFonts w:ascii="Times New Roman" w:eastAsia="Times New Roman" w:hAnsi="Times New Roman" w:cs="Times New Roman"/>
          <w:kern w:val="0"/>
          <w14:ligatures w14:val="none"/>
        </w:rPr>
      </w:pPr>
      <w:r w:rsidRPr="00C37CAB">
        <w:rPr>
          <w:rFonts w:ascii="Times New Roman" w:eastAsia="Times New Roman" w:hAnsi="Times New Roman" w:cs="Times New Roman"/>
          <w:kern w:val="0"/>
          <w14:ligatures w14:val="none"/>
        </w:rPr>
        <w:t>Figure 5 — POI UML Model - ISO Extensions</w:t>
      </w:r>
    </w:p>
    <w:p w14:paraId="2F511218" w14:textId="77777777" w:rsidR="00C37CAB" w:rsidRPr="00C37CAB" w:rsidRDefault="00C37CAB" w:rsidP="00C37CAB">
      <w:pPr>
        <w:spacing w:before="100" w:beforeAutospacing="1" w:after="100" w:afterAutospacing="1" w:line="240" w:lineRule="auto"/>
        <w:rPr>
          <w:rFonts w:ascii="Times New Roman" w:eastAsia="Times New Roman" w:hAnsi="Times New Roman" w:cs="Times New Roman"/>
          <w:kern w:val="0"/>
          <w14:ligatures w14:val="none"/>
        </w:rPr>
      </w:pPr>
      <w:r w:rsidRPr="00C37CAB">
        <w:rPr>
          <w:rFonts w:ascii="Times New Roman" w:eastAsia="Times New Roman" w:hAnsi="Times New Roman" w:cs="Times New Roman"/>
          <w:kern w:val="0"/>
          <w14:ligatures w14:val="none"/>
        </w:rPr>
        <w:t xml:space="preserve">These extensions include further refinement of the </w:t>
      </w:r>
      <w:proofErr w:type="spellStart"/>
      <w:r w:rsidRPr="00C37CAB">
        <w:rPr>
          <w:rFonts w:ascii="Times New Roman" w:eastAsia="Times New Roman" w:hAnsi="Times New Roman" w:cs="Times New Roman"/>
          <w:i/>
          <w:iCs/>
          <w:kern w:val="0"/>
          <w14:ligatures w14:val="none"/>
        </w:rPr>
        <w:t>AnyFeature</w:t>
      </w:r>
      <w:proofErr w:type="spellEnd"/>
      <w:r w:rsidRPr="00C37CAB">
        <w:rPr>
          <w:rFonts w:ascii="Times New Roman" w:eastAsia="Times New Roman" w:hAnsi="Times New Roman" w:cs="Times New Roman"/>
          <w:kern w:val="0"/>
          <w14:ligatures w14:val="none"/>
        </w:rPr>
        <w:t xml:space="preserve"> class through the addition of identification and temporal validity attributes.</w:t>
      </w:r>
    </w:p>
    <w:p w14:paraId="542FF151" w14:textId="2C392921" w:rsidR="00C37CAB" w:rsidRPr="00C37CAB" w:rsidRDefault="00C37CAB" w:rsidP="00C37CAB">
      <w:pPr>
        <w:spacing w:before="100" w:beforeAutospacing="1" w:after="100" w:afterAutospacing="1" w:line="240" w:lineRule="auto"/>
        <w:rPr>
          <w:rFonts w:ascii="Times New Roman" w:eastAsia="Times New Roman" w:hAnsi="Times New Roman" w:cs="Times New Roman"/>
          <w:kern w:val="0"/>
          <w14:ligatures w14:val="none"/>
        </w:rPr>
      </w:pPr>
      <w:hyperlink r:id="rId118" w:anchor="AbstractFeature-section" w:history="1">
        <w:proofErr w:type="spellStart"/>
        <w:r w:rsidRPr="00C37CAB">
          <w:rPr>
            <w:rFonts w:ascii="Times New Roman" w:eastAsia="Times New Roman" w:hAnsi="Times New Roman" w:cs="Times New Roman"/>
            <w:b/>
            <w:bCs/>
            <w:color w:val="0000FF"/>
            <w:kern w:val="0"/>
            <w:u w:val="single"/>
            <w14:ligatures w14:val="none"/>
          </w:rPr>
          <w:t>AbstractFeature</w:t>
        </w:r>
        <w:proofErr w:type="spellEnd"/>
        <w:r w:rsidRPr="00C37CAB">
          <w:rPr>
            <w:rFonts w:ascii="Times New Roman" w:eastAsia="Times New Roman" w:hAnsi="Times New Roman" w:cs="Times New Roman"/>
            <w:b/>
            <w:bCs/>
            <w:color w:val="0000FF"/>
            <w:kern w:val="0"/>
            <w:u w:val="single"/>
            <w14:ligatures w14:val="none"/>
          </w:rPr>
          <w:t>:</w:t>
        </w:r>
      </w:hyperlink>
      <w:r w:rsidRPr="00C37CAB">
        <w:rPr>
          <w:rFonts w:ascii="Times New Roman" w:eastAsia="Times New Roman" w:hAnsi="Times New Roman" w:cs="Times New Roman"/>
          <w:kern w:val="0"/>
          <w14:ligatures w14:val="none"/>
        </w:rPr>
        <w:t xml:space="preserve"> The root Feature class for this </w:t>
      </w:r>
      <w:del w:id="127" w:author="Carl Reed" w:date="2024-02-23T11:31:00Z">
        <w:r w:rsidRPr="00C37CAB" w:rsidDel="001F1625">
          <w:rPr>
            <w:rFonts w:ascii="Times New Roman" w:eastAsia="Times New Roman" w:hAnsi="Times New Roman" w:cs="Times New Roman"/>
            <w:kern w:val="0"/>
            <w14:ligatures w14:val="none"/>
          </w:rPr>
          <w:delText>s</w:delText>
        </w:r>
      </w:del>
      <w:ins w:id="128" w:author="Carl Reed" w:date="2024-02-23T11:31:00Z">
        <w:r w:rsidR="001F1625">
          <w:rPr>
            <w:rFonts w:ascii="Times New Roman" w:eastAsia="Times New Roman" w:hAnsi="Times New Roman" w:cs="Times New Roman"/>
            <w:kern w:val="0"/>
            <w14:ligatures w14:val="none"/>
          </w:rPr>
          <w:t>S</w:t>
        </w:r>
      </w:ins>
      <w:r w:rsidRPr="00C37CAB">
        <w:rPr>
          <w:rFonts w:ascii="Times New Roman" w:eastAsia="Times New Roman" w:hAnsi="Times New Roman" w:cs="Times New Roman"/>
          <w:kern w:val="0"/>
          <w14:ligatures w14:val="none"/>
        </w:rPr>
        <w:t xml:space="preserve">tandard. This class has been borrowed from the </w:t>
      </w:r>
      <w:commentRangeStart w:id="129"/>
      <w:commentRangeStart w:id="130"/>
      <w:proofErr w:type="spellStart"/>
      <w:r w:rsidRPr="00C37CAB">
        <w:rPr>
          <w:rFonts w:ascii="Times New Roman" w:eastAsia="Times New Roman" w:hAnsi="Times New Roman" w:cs="Times New Roman"/>
          <w:kern w:val="0"/>
          <w14:ligatures w14:val="none"/>
        </w:rPr>
        <w:t>CityGML</w:t>
      </w:r>
      <w:proofErr w:type="spellEnd"/>
      <w:r w:rsidRPr="00C37CAB">
        <w:rPr>
          <w:rFonts w:ascii="Times New Roman" w:eastAsia="Times New Roman" w:hAnsi="Times New Roman" w:cs="Times New Roman"/>
          <w:kern w:val="0"/>
          <w14:ligatures w14:val="none"/>
        </w:rPr>
        <w:t xml:space="preserve"> 3.0 Conceptual Model</w:t>
      </w:r>
      <w:commentRangeEnd w:id="129"/>
      <w:r w:rsidR="001F1625">
        <w:rPr>
          <w:rStyle w:val="CommentReference"/>
        </w:rPr>
        <w:commentReference w:id="129"/>
      </w:r>
      <w:commentRangeEnd w:id="130"/>
      <w:r w:rsidR="00D6538A">
        <w:rPr>
          <w:rStyle w:val="CommentReference"/>
        </w:rPr>
        <w:commentReference w:id="130"/>
      </w:r>
      <w:r w:rsidRPr="00C37CAB">
        <w:rPr>
          <w:rFonts w:ascii="Times New Roman" w:eastAsia="Times New Roman" w:hAnsi="Times New Roman" w:cs="Times New Roman"/>
          <w:kern w:val="0"/>
          <w14:ligatures w14:val="none"/>
        </w:rPr>
        <w:t xml:space="preserve">. </w:t>
      </w:r>
      <w:proofErr w:type="spellStart"/>
      <w:r w:rsidRPr="00C37CAB">
        <w:rPr>
          <w:rFonts w:ascii="Times New Roman" w:eastAsia="Times New Roman" w:hAnsi="Times New Roman" w:cs="Times New Roman"/>
          <w:i/>
          <w:iCs/>
          <w:kern w:val="0"/>
          <w14:ligatures w14:val="none"/>
        </w:rPr>
        <w:t>AbstractFeature</w:t>
      </w:r>
      <w:proofErr w:type="spellEnd"/>
      <w:r w:rsidRPr="00C37CAB">
        <w:rPr>
          <w:rFonts w:ascii="Times New Roman" w:eastAsia="Times New Roman" w:hAnsi="Times New Roman" w:cs="Times New Roman"/>
          <w:kern w:val="0"/>
          <w14:ligatures w14:val="none"/>
        </w:rPr>
        <w:t xml:space="preserve"> adds descriptive and identifying properties to </w:t>
      </w:r>
      <w:proofErr w:type="spellStart"/>
      <w:r w:rsidRPr="00C37CAB">
        <w:rPr>
          <w:rFonts w:ascii="Times New Roman" w:eastAsia="Times New Roman" w:hAnsi="Times New Roman" w:cs="Times New Roman"/>
          <w:i/>
          <w:iCs/>
          <w:kern w:val="0"/>
          <w14:ligatures w14:val="none"/>
        </w:rPr>
        <w:t>AnyFeature</w:t>
      </w:r>
      <w:proofErr w:type="spellEnd"/>
      <w:r w:rsidRPr="00C37CAB">
        <w:rPr>
          <w:rFonts w:ascii="Times New Roman" w:eastAsia="Times New Roman" w:hAnsi="Times New Roman" w:cs="Times New Roman"/>
          <w:kern w:val="0"/>
          <w14:ligatures w14:val="none"/>
        </w:rPr>
        <w:t xml:space="preserve">. </w:t>
      </w:r>
      <w:hyperlink r:id="rId119" w:anchor="AbstractFeatureWithLifespan-section" w:history="1">
        <w:proofErr w:type="spellStart"/>
        <w:r w:rsidRPr="00C37CAB">
          <w:rPr>
            <w:rFonts w:ascii="Times New Roman" w:eastAsia="Times New Roman" w:hAnsi="Times New Roman" w:cs="Times New Roman"/>
            <w:b/>
            <w:bCs/>
            <w:color w:val="0000FF"/>
            <w:kern w:val="0"/>
            <w:u w:val="single"/>
            <w14:ligatures w14:val="none"/>
          </w:rPr>
          <w:t>AbstractFeatureWithLifespan</w:t>
        </w:r>
        <w:proofErr w:type="spellEnd"/>
        <w:r w:rsidRPr="00C37CAB">
          <w:rPr>
            <w:rFonts w:ascii="Times New Roman" w:eastAsia="Times New Roman" w:hAnsi="Times New Roman" w:cs="Times New Roman"/>
            <w:b/>
            <w:bCs/>
            <w:color w:val="0000FF"/>
            <w:kern w:val="0"/>
            <w:u w:val="single"/>
            <w14:ligatures w14:val="none"/>
          </w:rPr>
          <w:t>:</w:t>
        </w:r>
      </w:hyperlink>
      <w:r w:rsidRPr="00C37CAB">
        <w:rPr>
          <w:rFonts w:ascii="Times New Roman" w:eastAsia="Times New Roman" w:hAnsi="Times New Roman" w:cs="Times New Roman"/>
          <w:kern w:val="0"/>
          <w14:ligatures w14:val="none"/>
        </w:rPr>
        <w:t xml:space="preserve"> Adds temporality to </w:t>
      </w:r>
      <w:proofErr w:type="spellStart"/>
      <w:r w:rsidRPr="00C37CAB">
        <w:rPr>
          <w:rFonts w:ascii="Times New Roman" w:eastAsia="Times New Roman" w:hAnsi="Times New Roman" w:cs="Times New Roman"/>
          <w:i/>
          <w:iCs/>
          <w:kern w:val="0"/>
          <w14:ligatures w14:val="none"/>
        </w:rPr>
        <w:t>AbstractFeature</w:t>
      </w:r>
      <w:proofErr w:type="spellEnd"/>
      <w:r w:rsidRPr="00C37CAB">
        <w:rPr>
          <w:rFonts w:ascii="Times New Roman" w:eastAsia="Times New Roman" w:hAnsi="Times New Roman" w:cs="Times New Roman"/>
          <w:kern w:val="0"/>
          <w14:ligatures w14:val="none"/>
        </w:rPr>
        <w:t xml:space="preserve">. This class was </w:t>
      </w:r>
      <w:ins w:id="131" w:author="Carl Reed" w:date="2024-02-23T11:34:00Z">
        <w:r w:rsidR="001F1625">
          <w:rPr>
            <w:rFonts w:ascii="Times New Roman" w:eastAsia="Times New Roman" w:hAnsi="Times New Roman" w:cs="Times New Roman"/>
            <w:kern w:val="0"/>
            <w14:ligatures w14:val="none"/>
          </w:rPr>
          <w:t xml:space="preserve">also </w:t>
        </w:r>
      </w:ins>
      <w:r w:rsidRPr="00C37CAB">
        <w:rPr>
          <w:rFonts w:ascii="Times New Roman" w:eastAsia="Times New Roman" w:hAnsi="Times New Roman" w:cs="Times New Roman"/>
          <w:kern w:val="0"/>
          <w14:ligatures w14:val="none"/>
        </w:rPr>
        <w:t>borrowed from the CityGML 3.0 Conceptual Model.</w:t>
      </w:r>
    </w:p>
    <w:p w14:paraId="4E499F05" w14:textId="77777777" w:rsidR="00C37CAB" w:rsidRPr="00C37CAB" w:rsidRDefault="00C37CAB" w:rsidP="00C37CA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37CAB">
        <w:rPr>
          <w:rFonts w:ascii="Times New Roman" w:eastAsia="Times New Roman" w:hAnsi="Times New Roman" w:cs="Times New Roman"/>
          <w:b/>
          <w:bCs/>
          <w:kern w:val="0"/>
          <w:sz w:val="27"/>
          <w:szCs w:val="27"/>
          <w14:ligatures w14:val="none"/>
        </w:rPr>
        <w:t>6.2.1.  Abstract Feature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5"/>
        <w:gridCol w:w="8245"/>
      </w:tblGrid>
      <w:tr w:rsidR="00C37CAB" w:rsidRPr="00C37CAB" w14:paraId="6792E3FA" w14:textId="77777777" w:rsidTr="00C37CAB">
        <w:trPr>
          <w:tblHeader/>
          <w:tblCellSpacing w:w="15" w:type="dxa"/>
        </w:trPr>
        <w:tc>
          <w:tcPr>
            <w:tcW w:w="0" w:type="auto"/>
            <w:gridSpan w:val="2"/>
            <w:tcBorders>
              <w:top w:val="single" w:sz="12" w:space="0" w:color="auto"/>
              <w:bottom w:val="single" w:sz="12" w:space="0" w:color="auto"/>
            </w:tcBorders>
            <w:vAlign w:val="center"/>
            <w:hideMark/>
          </w:tcPr>
          <w:p w14:paraId="7966608C" w14:textId="77777777" w:rsidR="00C37CAB" w:rsidRPr="00C37CAB" w:rsidRDefault="00C37CAB" w:rsidP="00C37CAB">
            <w:pPr>
              <w:spacing w:before="100" w:beforeAutospacing="1" w:after="100" w:afterAutospacing="1" w:line="240" w:lineRule="auto"/>
              <w:jc w:val="center"/>
              <w:rPr>
                <w:rFonts w:ascii="Times New Roman" w:eastAsia="Times New Roman" w:hAnsi="Times New Roman" w:cs="Times New Roman"/>
                <w:b/>
                <w:bCs/>
                <w:kern w:val="0"/>
                <w14:ligatures w14:val="none"/>
              </w:rPr>
            </w:pPr>
            <w:commentRangeStart w:id="132"/>
            <w:commentRangeStart w:id="133"/>
            <w:r w:rsidRPr="00C37CAB">
              <w:rPr>
                <w:rFonts w:ascii="Times New Roman" w:eastAsia="Times New Roman" w:hAnsi="Times New Roman" w:cs="Times New Roman"/>
                <w:b/>
                <w:bCs/>
                <w:kern w:val="0"/>
                <w14:ligatures w14:val="none"/>
              </w:rPr>
              <w:t>Requirement 3: Requirement — Abstract Feature</w:t>
            </w:r>
            <w:commentRangeEnd w:id="132"/>
            <w:r w:rsidR="001F1625">
              <w:rPr>
                <w:rStyle w:val="CommentReference"/>
              </w:rPr>
              <w:commentReference w:id="132"/>
            </w:r>
            <w:commentRangeEnd w:id="133"/>
            <w:r w:rsidR="0009267C">
              <w:rPr>
                <w:rStyle w:val="CommentReference"/>
              </w:rPr>
              <w:commentReference w:id="133"/>
            </w:r>
          </w:p>
        </w:tc>
      </w:tr>
      <w:tr w:rsidR="00C37CAB" w:rsidRPr="00C37CAB" w14:paraId="4A661ED3" w14:textId="77777777" w:rsidTr="00C37CAB">
        <w:trPr>
          <w:tblCellSpacing w:w="15" w:type="dxa"/>
        </w:trPr>
        <w:tc>
          <w:tcPr>
            <w:tcW w:w="0" w:type="auto"/>
            <w:tcBorders>
              <w:top w:val="single" w:sz="12" w:space="0" w:color="auto"/>
              <w:bottom w:val="single" w:sz="8" w:space="0" w:color="auto"/>
            </w:tcBorders>
            <w:vAlign w:val="center"/>
            <w:hideMark/>
          </w:tcPr>
          <w:p w14:paraId="0940D740" w14:textId="77777777" w:rsidR="00C37CAB" w:rsidRPr="00C37CAB" w:rsidRDefault="00C37CAB" w:rsidP="00C37CAB">
            <w:pPr>
              <w:spacing w:after="0" w:line="240" w:lineRule="auto"/>
              <w:jc w:val="center"/>
              <w:rPr>
                <w:rFonts w:ascii="Times New Roman" w:eastAsia="Times New Roman" w:hAnsi="Times New Roman" w:cs="Times New Roman"/>
                <w:b/>
                <w:bCs/>
                <w:kern w:val="0"/>
                <w14:ligatures w14:val="none"/>
              </w:rPr>
            </w:pPr>
            <w:r w:rsidRPr="00C37CAB">
              <w:rPr>
                <w:rFonts w:ascii="Times New Roman" w:eastAsia="Times New Roman" w:hAnsi="Times New Roman" w:cs="Times New Roman"/>
                <w:b/>
                <w:bCs/>
                <w:kern w:val="0"/>
                <w14:ligatures w14:val="none"/>
              </w:rPr>
              <w:t>Label</w:t>
            </w:r>
          </w:p>
        </w:tc>
        <w:tc>
          <w:tcPr>
            <w:tcW w:w="0" w:type="auto"/>
            <w:tcBorders>
              <w:top w:val="single" w:sz="12" w:space="0" w:color="auto"/>
              <w:bottom w:val="single" w:sz="8" w:space="0" w:color="auto"/>
            </w:tcBorders>
            <w:vAlign w:val="center"/>
            <w:hideMark/>
          </w:tcPr>
          <w:p w14:paraId="178E552B" w14:textId="77777777" w:rsidR="00C37CAB" w:rsidRPr="00C37CAB" w:rsidRDefault="00C37CAB" w:rsidP="00C37CAB">
            <w:pPr>
              <w:spacing w:after="0" w:line="240" w:lineRule="auto"/>
              <w:rPr>
                <w:rFonts w:ascii="Times New Roman" w:eastAsia="Times New Roman" w:hAnsi="Times New Roman" w:cs="Times New Roman"/>
                <w:kern w:val="0"/>
                <w14:ligatures w14:val="none"/>
              </w:rPr>
            </w:pPr>
            <w:r w:rsidRPr="00C37CAB">
              <w:rPr>
                <w:rFonts w:ascii="Times New Roman" w:eastAsia="Times New Roman" w:hAnsi="Times New Roman" w:cs="Times New Roman"/>
                <w:kern w:val="0"/>
                <w14:ligatures w14:val="none"/>
              </w:rPr>
              <w:t>/req/core/</w:t>
            </w:r>
            <w:proofErr w:type="spellStart"/>
            <w:r w:rsidRPr="00C37CAB">
              <w:rPr>
                <w:rFonts w:ascii="Times New Roman" w:eastAsia="Times New Roman" w:hAnsi="Times New Roman" w:cs="Times New Roman"/>
                <w:kern w:val="0"/>
                <w14:ligatures w14:val="none"/>
              </w:rPr>
              <w:t>abstractfeature</w:t>
            </w:r>
            <w:proofErr w:type="spellEnd"/>
          </w:p>
        </w:tc>
      </w:tr>
      <w:tr w:rsidR="00C37CAB" w:rsidRPr="00C37CAB" w14:paraId="71E94500" w14:textId="77777777" w:rsidTr="00C37CAB">
        <w:trPr>
          <w:tblCellSpacing w:w="15" w:type="dxa"/>
        </w:trPr>
        <w:tc>
          <w:tcPr>
            <w:tcW w:w="0" w:type="auto"/>
            <w:tcBorders>
              <w:top w:val="nil"/>
              <w:bottom w:val="single" w:sz="8" w:space="0" w:color="auto"/>
            </w:tcBorders>
            <w:vAlign w:val="center"/>
            <w:hideMark/>
          </w:tcPr>
          <w:p w14:paraId="4AB95413" w14:textId="77777777" w:rsidR="00C37CAB" w:rsidRPr="00C37CAB" w:rsidRDefault="00C37CAB" w:rsidP="00C37CAB">
            <w:pPr>
              <w:spacing w:after="0" w:line="240" w:lineRule="auto"/>
              <w:jc w:val="center"/>
              <w:rPr>
                <w:rFonts w:ascii="Times New Roman" w:eastAsia="Times New Roman" w:hAnsi="Times New Roman" w:cs="Times New Roman"/>
                <w:b/>
                <w:bCs/>
                <w:kern w:val="0"/>
                <w14:ligatures w14:val="none"/>
              </w:rPr>
            </w:pPr>
            <w:r w:rsidRPr="00C37CAB">
              <w:rPr>
                <w:rFonts w:ascii="Times New Roman" w:eastAsia="Times New Roman" w:hAnsi="Times New Roman" w:cs="Times New Roman"/>
                <w:b/>
                <w:bCs/>
                <w:kern w:val="0"/>
                <w14:ligatures w14:val="none"/>
              </w:rPr>
              <w:t>Statement</w:t>
            </w:r>
          </w:p>
        </w:tc>
        <w:tc>
          <w:tcPr>
            <w:tcW w:w="0" w:type="auto"/>
            <w:tcBorders>
              <w:top w:val="nil"/>
              <w:bottom w:val="single" w:sz="8" w:space="0" w:color="auto"/>
            </w:tcBorders>
            <w:vAlign w:val="center"/>
            <w:hideMark/>
          </w:tcPr>
          <w:p w14:paraId="42DB4B6C" w14:textId="77777777" w:rsidR="00C37CAB" w:rsidRPr="00C37CAB" w:rsidRDefault="00C37CAB" w:rsidP="00C37CAB">
            <w:pPr>
              <w:spacing w:before="100" w:beforeAutospacing="1" w:after="100" w:afterAutospacing="1" w:line="240" w:lineRule="auto"/>
              <w:rPr>
                <w:rFonts w:ascii="Times New Roman" w:eastAsia="Times New Roman" w:hAnsi="Times New Roman" w:cs="Times New Roman"/>
                <w:kern w:val="0"/>
                <w14:ligatures w14:val="none"/>
              </w:rPr>
            </w:pPr>
            <w:r w:rsidRPr="00C37CAB">
              <w:rPr>
                <w:rFonts w:ascii="Times New Roman" w:eastAsia="Times New Roman" w:hAnsi="Times New Roman" w:cs="Times New Roman"/>
                <w:kern w:val="0"/>
                <w14:ligatures w14:val="none"/>
              </w:rPr>
              <w:t xml:space="preserve">An instantiation of the </w:t>
            </w:r>
            <w:proofErr w:type="spellStart"/>
            <w:r w:rsidRPr="00C37CAB">
              <w:rPr>
                <w:rFonts w:ascii="Times New Roman" w:eastAsia="Times New Roman" w:hAnsi="Times New Roman" w:cs="Times New Roman"/>
                <w:kern w:val="0"/>
                <w14:ligatures w14:val="none"/>
              </w:rPr>
              <w:t>AbstractFeature</w:t>
            </w:r>
            <w:proofErr w:type="spellEnd"/>
            <w:r w:rsidRPr="00C37CAB">
              <w:rPr>
                <w:rFonts w:ascii="Times New Roman" w:eastAsia="Times New Roman" w:hAnsi="Times New Roman" w:cs="Times New Roman"/>
                <w:kern w:val="0"/>
                <w14:ligatures w14:val="none"/>
              </w:rPr>
              <w:t xml:space="preserve"> class SHALL be an accurate representation of the UML model for that class.</w:t>
            </w:r>
          </w:p>
        </w:tc>
      </w:tr>
      <w:tr w:rsidR="00C37CAB" w:rsidRPr="00C37CAB" w14:paraId="147D8388" w14:textId="77777777" w:rsidTr="00C37CAB">
        <w:trPr>
          <w:tblCellSpacing w:w="15" w:type="dxa"/>
        </w:trPr>
        <w:tc>
          <w:tcPr>
            <w:tcW w:w="0" w:type="auto"/>
            <w:tcBorders>
              <w:top w:val="nil"/>
              <w:bottom w:val="single" w:sz="8" w:space="0" w:color="auto"/>
            </w:tcBorders>
            <w:vAlign w:val="center"/>
            <w:hideMark/>
          </w:tcPr>
          <w:p w14:paraId="1D08F7E1" w14:textId="77777777" w:rsidR="00C37CAB" w:rsidRPr="00C37CAB" w:rsidRDefault="00C37CAB" w:rsidP="00C37CAB">
            <w:pPr>
              <w:spacing w:after="0" w:line="240" w:lineRule="auto"/>
              <w:jc w:val="center"/>
              <w:rPr>
                <w:rFonts w:ascii="Times New Roman" w:eastAsia="Times New Roman" w:hAnsi="Times New Roman" w:cs="Times New Roman"/>
                <w:b/>
                <w:bCs/>
                <w:kern w:val="0"/>
                <w14:ligatures w14:val="none"/>
              </w:rPr>
            </w:pPr>
            <w:r w:rsidRPr="00C37CAB">
              <w:rPr>
                <w:rFonts w:ascii="Times New Roman" w:eastAsia="Times New Roman" w:hAnsi="Times New Roman" w:cs="Times New Roman"/>
                <w:b/>
                <w:bCs/>
                <w:kern w:val="0"/>
                <w14:ligatures w14:val="none"/>
              </w:rPr>
              <w:t>A</w:t>
            </w:r>
          </w:p>
        </w:tc>
        <w:tc>
          <w:tcPr>
            <w:tcW w:w="0" w:type="auto"/>
            <w:tcBorders>
              <w:top w:val="nil"/>
              <w:bottom w:val="single" w:sz="8" w:space="0" w:color="auto"/>
            </w:tcBorders>
            <w:vAlign w:val="center"/>
            <w:hideMark/>
          </w:tcPr>
          <w:p w14:paraId="7C1A3559" w14:textId="77777777" w:rsidR="00C37CAB" w:rsidRPr="00C37CAB" w:rsidRDefault="00C37CAB" w:rsidP="00C37CAB">
            <w:pPr>
              <w:spacing w:before="100" w:beforeAutospacing="1" w:after="100" w:afterAutospacing="1" w:line="240" w:lineRule="auto"/>
              <w:rPr>
                <w:rFonts w:ascii="Times New Roman" w:eastAsia="Times New Roman" w:hAnsi="Times New Roman" w:cs="Times New Roman"/>
                <w:kern w:val="0"/>
                <w14:ligatures w14:val="none"/>
              </w:rPr>
            </w:pPr>
            <w:r w:rsidRPr="00C37CAB">
              <w:rPr>
                <w:rFonts w:ascii="Times New Roman" w:eastAsia="Times New Roman" w:hAnsi="Times New Roman" w:cs="Times New Roman"/>
                <w:kern w:val="0"/>
                <w14:ligatures w14:val="none"/>
              </w:rPr>
              <w:t xml:space="preserve">An encoding of the </w:t>
            </w:r>
            <w:proofErr w:type="spellStart"/>
            <w:r w:rsidRPr="00C37CAB">
              <w:rPr>
                <w:rFonts w:ascii="Times New Roman" w:eastAsia="Times New Roman" w:hAnsi="Times New Roman" w:cs="Times New Roman"/>
                <w:kern w:val="0"/>
                <w14:ligatures w14:val="none"/>
              </w:rPr>
              <w:t>AbstractFeature</w:t>
            </w:r>
            <w:proofErr w:type="spellEnd"/>
            <w:r w:rsidRPr="00C37CAB">
              <w:rPr>
                <w:rFonts w:ascii="Times New Roman" w:eastAsia="Times New Roman" w:hAnsi="Times New Roman" w:cs="Times New Roman"/>
                <w:kern w:val="0"/>
                <w14:ligatures w14:val="none"/>
              </w:rPr>
              <w:t xml:space="preserve"> class SHALL be a compliant extension of the </w:t>
            </w:r>
            <w:proofErr w:type="spellStart"/>
            <w:r w:rsidRPr="00C37CAB">
              <w:rPr>
                <w:rFonts w:ascii="Times New Roman" w:eastAsia="Times New Roman" w:hAnsi="Times New Roman" w:cs="Times New Roman"/>
                <w:kern w:val="0"/>
                <w14:ligatures w14:val="none"/>
              </w:rPr>
              <w:t>AnyFeature</w:t>
            </w:r>
            <w:proofErr w:type="spellEnd"/>
            <w:r w:rsidRPr="00C37CAB">
              <w:rPr>
                <w:rFonts w:ascii="Times New Roman" w:eastAsia="Times New Roman" w:hAnsi="Times New Roman" w:cs="Times New Roman"/>
                <w:kern w:val="0"/>
                <w14:ligatures w14:val="none"/>
              </w:rPr>
              <w:t xml:space="preserve"> class defined in </w:t>
            </w:r>
            <w:hyperlink r:id="rId120" w:anchor="ISO19109" w:history="1">
              <w:r w:rsidRPr="00C37CAB">
                <w:rPr>
                  <w:rFonts w:ascii="Times New Roman" w:eastAsia="Times New Roman" w:hAnsi="Times New Roman" w:cs="Times New Roman"/>
                  <w:color w:val="0000FF"/>
                  <w:kern w:val="0"/>
                  <w:u w:val="single"/>
                  <w14:ligatures w14:val="none"/>
                </w:rPr>
                <w:t>ISO 19109</w:t>
              </w:r>
            </w:hyperlink>
            <w:r w:rsidRPr="00C37CAB">
              <w:rPr>
                <w:rFonts w:ascii="Times New Roman" w:eastAsia="Times New Roman" w:hAnsi="Times New Roman" w:cs="Times New Roman"/>
                <w:kern w:val="0"/>
                <w14:ligatures w14:val="none"/>
              </w:rPr>
              <w:t>.</w:t>
            </w:r>
          </w:p>
        </w:tc>
      </w:tr>
      <w:tr w:rsidR="00C37CAB" w:rsidRPr="00C37CAB" w14:paraId="3C579323" w14:textId="77777777" w:rsidTr="00C37CAB">
        <w:trPr>
          <w:tblCellSpacing w:w="15" w:type="dxa"/>
        </w:trPr>
        <w:tc>
          <w:tcPr>
            <w:tcW w:w="0" w:type="auto"/>
            <w:tcBorders>
              <w:top w:val="nil"/>
              <w:bottom w:val="single" w:sz="8" w:space="0" w:color="auto"/>
            </w:tcBorders>
            <w:vAlign w:val="center"/>
            <w:hideMark/>
          </w:tcPr>
          <w:p w14:paraId="2E2BB6F9" w14:textId="77777777" w:rsidR="00C37CAB" w:rsidRPr="00C37CAB" w:rsidRDefault="00C37CAB" w:rsidP="00C37CAB">
            <w:pPr>
              <w:spacing w:after="0" w:line="240" w:lineRule="auto"/>
              <w:jc w:val="center"/>
              <w:rPr>
                <w:rFonts w:ascii="Times New Roman" w:eastAsia="Times New Roman" w:hAnsi="Times New Roman" w:cs="Times New Roman"/>
                <w:b/>
                <w:bCs/>
                <w:kern w:val="0"/>
                <w14:ligatures w14:val="none"/>
              </w:rPr>
            </w:pPr>
            <w:r w:rsidRPr="00C37CAB">
              <w:rPr>
                <w:rFonts w:ascii="Times New Roman" w:eastAsia="Times New Roman" w:hAnsi="Times New Roman" w:cs="Times New Roman"/>
                <w:b/>
                <w:bCs/>
                <w:kern w:val="0"/>
                <w14:ligatures w14:val="none"/>
              </w:rPr>
              <w:t>B</w:t>
            </w:r>
          </w:p>
        </w:tc>
        <w:tc>
          <w:tcPr>
            <w:tcW w:w="0" w:type="auto"/>
            <w:tcBorders>
              <w:top w:val="nil"/>
              <w:bottom w:val="single" w:sz="8" w:space="0" w:color="auto"/>
            </w:tcBorders>
            <w:vAlign w:val="center"/>
            <w:hideMark/>
          </w:tcPr>
          <w:p w14:paraId="5E173BA2" w14:textId="77777777" w:rsidR="00C37CAB" w:rsidRPr="00C37CAB" w:rsidRDefault="00C37CAB" w:rsidP="00C37CAB">
            <w:pPr>
              <w:spacing w:before="100" w:beforeAutospacing="1" w:after="100" w:afterAutospacing="1" w:line="240" w:lineRule="auto"/>
              <w:rPr>
                <w:rFonts w:ascii="Times New Roman" w:eastAsia="Times New Roman" w:hAnsi="Times New Roman" w:cs="Times New Roman"/>
                <w:kern w:val="0"/>
                <w14:ligatures w14:val="none"/>
              </w:rPr>
            </w:pPr>
            <w:r w:rsidRPr="00C37CAB">
              <w:rPr>
                <w:rFonts w:ascii="Times New Roman" w:eastAsia="Times New Roman" w:hAnsi="Times New Roman" w:cs="Times New Roman"/>
                <w:kern w:val="0"/>
                <w14:ligatures w14:val="none"/>
              </w:rPr>
              <w:t xml:space="preserve">An encoding of the </w:t>
            </w:r>
            <w:proofErr w:type="spellStart"/>
            <w:r w:rsidRPr="00C37CAB">
              <w:rPr>
                <w:rFonts w:ascii="Times New Roman" w:eastAsia="Times New Roman" w:hAnsi="Times New Roman" w:cs="Times New Roman"/>
                <w:kern w:val="0"/>
                <w14:ligatures w14:val="none"/>
              </w:rPr>
              <w:t>AbstractFeature</w:t>
            </w:r>
            <w:proofErr w:type="spellEnd"/>
            <w:r w:rsidRPr="00C37CAB">
              <w:rPr>
                <w:rFonts w:ascii="Times New Roman" w:eastAsia="Times New Roman" w:hAnsi="Times New Roman" w:cs="Times New Roman"/>
                <w:kern w:val="0"/>
                <w14:ligatures w14:val="none"/>
              </w:rPr>
              <w:t xml:space="preserve"> class SHALL comply with requirement </w:t>
            </w:r>
            <w:hyperlink r:id="rId121" w:anchor="req_core_abstractfeature-description" w:history="1">
              <w:r w:rsidRPr="00C37CAB">
                <w:rPr>
                  <w:rFonts w:ascii="Times New Roman" w:eastAsia="Times New Roman" w:hAnsi="Times New Roman" w:cs="Times New Roman"/>
                  <w:color w:val="0000FF"/>
                  <w:kern w:val="0"/>
                  <w:u w:val="single"/>
                  <w14:ligatures w14:val="none"/>
                </w:rPr>
                <w:t>/req/core/</w:t>
              </w:r>
              <w:proofErr w:type="spellStart"/>
              <w:r w:rsidRPr="00C37CAB">
                <w:rPr>
                  <w:rFonts w:ascii="Times New Roman" w:eastAsia="Times New Roman" w:hAnsi="Times New Roman" w:cs="Times New Roman"/>
                  <w:color w:val="0000FF"/>
                  <w:kern w:val="0"/>
                  <w:u w:val="single"/>
                  <w14:ligatures w14:val="none"/>
                </w:rPr>
                <w:t>abstractfeature</w:t>
              </w:r>
              <w:proofErr w:type="spellEnd"/>
              <w:r w:rsidRPr="00C37CAB">
                <w:rPr>
                  <w:rFonts w:ascii="Times New Roman" w:eastAsia="Times New Roman" w:hAnsi="Times New Roman" w:cs="Times New Roman"/>
                  <w:color w:val="0000FF"/>
                  <w:kern w:val="0"/>
                  <w:u w:val="single"/>
                  <w14:ligatures w14:val="none"/>
                </w:rPr>
                <w:t>-description</w:t>
              </w:r>
            </w:hyperlink>
            <w:r w:rsidRPr="00C37CAB">
              <w:rPr>
                <w:rFonts w:ascii="Times New Roman" w:eastAsia="Times New Roman" w:hAnsi="Times New Roman" w:cs="Times New Roman"/>
                <w:kern w:val="0"/>
                <w14:ligatures w14:val="none"/>
              </w:rPr>
              <w:t>.</w:t>
            </w:r>
          </w:p>
        </w:tc>
      </w:tr>
      <w:tr w:rsidR="00C37CAB" w:rsidRPr="00C37CAB" w14:paraId="3EBEBB63" w14:textId="77777777" w:rsidTr="00C37CAB">
        <w:trPr>
          <w:tblCellSpacing w:w="15" w:type="dxa"/>
        </w:trPr>
        <w:tc>
          <w:tcPr>
            <w:tcW w:w="0" w:type="auto"/>
            <w:tcBorders>
              <w:top w:val="nil"/>
              <w:bottom w:val="single" w:sz="8" w:space="0" w:color="auto"/>
            </w:tcBorders>
            <w:vAlign w:val="center"/>
            <w:hideMark/>
          </w:tcPr>
          <w:p w14:paraId="06B48507" w14:textId="77777777" w:rsidR="00C37CAB" w:rsidRPr="00C37CAB" w:rsidRDefault="00C37CAB" w:rsidP="00C37CAB">
            <w:pPr>
              <w:spacing w:after="0" w:line="240" w:lineRule="auto"/>
              <w:jc w:val="center"/>
              <w:rPr>
                <w:rFonts w:ascii="Times New Roman" w:eastAsia="Times New Roman" w:hAnsi="Times New Roman" w:cs="Times New Roman"/>
                <w:b/>
                <w:bCs/>
                <w:kern w:val="0"/>
                <w14:ligatures w14:val="none"/>
              </w:rPr>
            </w:pPr>
            <w:r w:rsidRPr="00C37CAB">
              <w:rPr>
                <w:rFonts w:ascii="Times New Roman" w:eastAsia="Times New Roman" w:hAnsi="Times New Roman" w:cs="Times New Roman"/>
                <w:b/>
                <w:bCs/>
                <w:kern w:val="0"/>
                <w14:ligatures w14:val="none"/>
              </w:rPr>
              <w:t>C</w:t>
            </w:r>
          </w:p>
        </w:tc>
        <w:tc>
          <w:tcPr>
            <w:tcW w:w="0" w:type="auto"/>
            <w:tcBorders>
              <w:top w:val="nil"/>
              <w:bottom w:val="single" w:sz="8" w:space="0" w:color="auto"/>
            </w:tcBorders>
            <w:vAlign w:val="center"/>
            <w:hideMark/>
          </w:tcPr>
          <w:p w14:paraId="566012D1" w14:textId="77777777" w:rsidR="00C37CAB" w:rsidRPr="00C37CAB" w:rsidRDefault="00C37CAB" w:rsidP="00C37CAB">
            <w:pPr>
              <w:spacing w:before="100" w:beforeAutospacing="1" w:after="100" w:afterAutospacing="1" w:line="240" w:lineRule="auto"/>
              <w:rPr>
                <w:rFonts w:ascii="Times New Roman" w:eastAsia="Times New Roman" w:hAnsi="Times New Roman" w:cs="Times New Roman"/>
                <w:kern w:val="0"/>
                <w14:ligatures w14:val="none"/>
              </w:rPr>
            </w:pPr>
            <w:r w:rsidRPr="00C37CAB">
              <w:rPr>
                <w:rFonts w:ascii="Times New Roman" w:eastAsia="Times New Roman" w:hAnsi="Times New Roman" w:cs="Times New Roman"/>
                <w:kern w:val="0"/>
                <w14:ligatures w14:val="none"/>
              </w:rPr>
              <w:t xml:space="preserve">An encoding of the </w:t>
            </w:r>
            <w:proofErr w:type="spellStart"/>
            <w:r w:rsidRPr="00C37CAB">
              <w:rPr>
                <w:rFonts w:ascii="Times New Roman" w:eastAsia="Times New Roman" w:hAnsi="Times New Roman" w:cs="Times New Roman"/>
                <w:kern w:val="0"/>
                <w14:ligatures w14:val="none"/>
              </w:rPr>
              <w:t>AbstractFeature</w:t>
            </w:r>
            <w:proofErr w:type="spellEnd"/>
            <w:r w:rsidRPr="00C37CAB">
              <w:rPr>
                <w:rFonts w:ascii="Times New Roman" w:eastAsia="Times New Roman" w:hAnsi="Times New Roman" w:cs="Times New Roman"/>
                <w:kern w:val="0"/>
                <w14:ligatures w14:val="none"/>
              </w:rPr>
              <w:t xml:space="preserve"> class SHALL comply with requirement </w:t>
            </w:r>
            <w:hyperlink r:id="rId122" w:anchor="req_core_abstractfeature-featureid" w:history="1">
              <w:r w:rsidRPr="00C37CAB">
                <w:rPr>
                  <w:rFonts w:ascii="Times New Roman" w:eastAsia="Times New Roman" w:hAnsi="Times New Roman" w:cs="Times New Roman"/>
                  <w:color w:val="0000FF"/>
                  <w:kern w:val="0"/>
                  <w:u w:val="single"/>
                  <w14:ligatures w14:val="none"/>
                </w:rPr>
                <w:t>/req/core/</w:t>
              </w:r>
              <w:proofErr w:type="spellStart"/>
              <w:r w:rsidRPr="00C37CAB">
                <w:rPr>
                  <w:rFonts w:ascii="Times New Roman" w:eastAsia="Times New Roman" w:hAnsi="Times New Roman" w:cs="Times New Roman"/>
                  <w:color w:val="0000FF"/>
                  <w:kern w:val="0"/>
                  <w:u w:val="single"/>
                  <w14:ligatures w14:val="none"/>
                </w:rPr>
                <w:t>abstractfeature-featureid</w:t>
              </w:r>
              <w:proofErr w:type="spellEnd"/>
            </w:hyperlink>
            <w:r w:rsidRPr="00C37CAB">
              <w:rPr>
                <w:rFonts w:ascii="Times New Roman" w:eastAsia="Times New Roman" w:hAnsi="Times New Roman" w:cs="Times New Roman"/>
                <w:kern w:val="0"/>
                <w14:ligatures w14:val="none"/>
              </w:rPr>
              <w:t>.</w:t>
            </w:r>
          </w:p>
        </w:tc>
      </w:tr>
      <w:tr w:rsidR="00C37CAB" w:rsidRPr="00C37CAB" w14:paraId="05CF67A4" w14:textId="77777777" w:rsidTr="00C37CAB">
        <w:trPr>
          <w:tblCellSpacing w:w="15" w:type="dxa"/>
        </w:trPr>
        <w:tc>
          <w:tcPr>
            <w:tcW w:w="0" w:type="auto"/>
            <w:tcBorders>
              <w:top w:val="nil"/>
              <w:bottom w:val="single" w:sz="8" w:space="0" w:color="auto"/>
            </w:tcBorders>
            <w:vAlign w:val="center"/>
            <w:hideMark/>
          </w:tcPr>
          <w:p w14:paraId="3627882D" w14:textId="77777777" w:rsidR="00C37CAB" w:rsidRPr="00C37CAB" w:rsidRDefault="00C37CAB" w:rsidP="00C37CAB">
            <w:pPr>
              <w:spacing w:after="0" w:line="240" w:lineRule="auto"/>
              <w:jc w:val="center"/>
              <w:rPr>
                <w:rFonts w:ascii="Times New Roman" w:eastAsia="Times New Roman" w:hAnsi="Times New Roman" w:cs="Times New Roman"/>
                <w:b/>
                <w:bCs/>
                <w:kern w:val="0"/>
                <w14:ligatures w14:val="none"/>
              </w:rPr>
            </w:pPr>
            <w:r w:rsidRPr="00C37CAB">
              <w:rPr>
                <w:rFonts w:ascii="Times New Roman" w:eastAsia="Times New Roman" w:hAnsi="Times New Roman" w:cs="Times New Roman"/>
                <w:b/>
                <w:bCs/>
                <w:kern w:val="0"/>
                <w14:ligatures w14:val="none"/>
              </w:rPr>
              <w:t>D</w:t>
            </w:r>
          </w:p>
        </w:tc>
        <w:tc>
          <w:tcPr>
            <w:tcW w:w="0" w:type="auto"/>
            <w:tcBorders>
              <w:top w:val="nil"/>
              <w:bottom w:val="single" w:sz="8" w:space="0" w:color="auto"/>
            </w:tcBorders>
            <w:vAlign w:val="center"/>
            <w:hideMark/>
          </w:tcPr>
          <w:p w14:paraId="259FFD91" w14:textId="77777777" w:rsidR="00C37CAB" w:rsidRPr="00C37CAB" w:rsidRDefault="00C37CAB" w:rsidP="00C37CAB">
            <w:pPr>
              <w:spacing w:before="100" w:beforeAutospacing="1" w:after="100" w:afterAutospacing="1" w:line="240" w:lineRule="auto"/>
              <w:rPr>
                <w:rFonts w:ascii="Times New Roman" w:eastAsia="Times New Roman" w:hAnsi="Times New Roman" w:cs="Times New Roman"/>
                <w:kern w:val="0"/>
                <w14:ligatures w14:val="none"/>
              </w:rPr>
            </w:pPr>
            <w:r w:rsidRPr="00C37CAB">
              <w:rPr>
                <w:rFonts w:ascii="Times New Roman" w:eastAsia="Times New Roman" w:hAnsi="Times New Roman" w:cs="Times New Roman"/>
                <w:kern w:val="0"/>
                <w14:ligatures w14:val="none"/>
              </w:rPr>
              <w:t xml:space="preserve">An encoding of the </w:t>
            </w:r>
            <w:proofErr w:type="spellStart"/>
            <w:r w:rsidRPr="00C37CAB">
              <w:rPr>
                <w:rFonts w:ascii="Times New Roman" w:eastAsia="Times New Roman" w:hAnsi="Times New Roman" w:cs="Times New Roman"/>
                <w:kern w:val="0"/>
                <w14:ligatures w14:val="none"/>
              </w:rPr>
              <w:t>AbstractFeature</w:t>
            </w:r>
            <w:proofErr w:type="spellEnd"/>
            <w:r w:rsidRPr="00C37CAB">
              <w:rPr>
                <w:rFonts w:ascii="Times New Roman" w:eastAsia="Times New Roman" w:hAnsi="Times New Roman" w:cs="Times New Roman"/>
                <w:kern w:val="0"/>
                <w14:ligatures w14:val="none"/>
              </w:rPr>
              <w:t xml:space="preserve"> class SHALL comply with requirement </w:t>
            </w:r>
            <w:hyperlink r:id="rId123" w:anchor="req_core_abstractfeature-identifier" w:history="1">
              <w:r w:rsidRPr="00C37CAB">
                <w:rPr>
                  <w:rFonts w:ascii="Times New Roman" w:eastAsia="Times New Roman" w:hAnsi="Times New Roman" w:cs="Times New Roman"/>
                  <w:color w:val="0000FF"/>
                  <w:kern w:val="0"/>
                  <w:u w:val="single"/>
                  <w14:ligatures w14:val="none"/>
                </w:rPr>
                <w:t>/req/core/</w:t>
              </w:r>
              <w:proofErr w:type="spellStart"/>
              <w:r w:rsidRPr="00C37CAB">
                <w:rPr>
                  <w:rFonts w:ascii="Times New Roman" w:eastAsia="Times New Roman" w:hAnsi="Times New Roman" w:cs="Times New Roman"/>
                  <w:color w:val="0000FF"/>
                  <w:kern w:val="0"/>
                  <w:u w:val="single"/>
                  <w14:ligatures w14:val="none"/>
                </w:rPr>
                <w:t>abstractfeature</w:t>
              </w:r>
              <w:proofErr w:type="spellEnd"/>
              <w:r w:rsidRPr="00C37CAB">
                <w:rPr>
                  <w:rFonts w:ascii="Times New Roman" w:eastAsia="Times New Roman" w:hAnsi="Times New Roman" w:cs="Times New Roman"/>
                  <w:color w:val="0000FF"/>
                  <w:kern w:val="0"/>
                  <w:u w:val="single"/>
                  <w14:ligatures w14:val="none"/>
                </w:rPr>
                <w:t>-identifier</w:t>
              </w:r>
            </w:hyperlink>
            <w:r w:rsidRPr="00C37CAB">
              <w:rPr>
                <w:rFonts w:ascii="Times New Roman" w:eastAsia="Times New Roman" w:hAnsi="Times New Roman" w:cs="Times New Roman"/>
                <w:kern w:val="0"/>
                <w14:ligatures w14:val="none"/>
              </w:rPr>
              <w:t>.</w:t>
            </w:r>
          </w:p>
        </w:tc>
      </w:tr>
      <w:tr w:rsidR="00C37CAB" w:rsidRPr="00C37CAB" w14:paraId="6E0A53F8" w14:textId="77777777" w:rsidTr="00C37CAB">
        <w:trPr>
          <w:tblCellSpacing w:w="15" w:type="dxa"/>
        </w:trPr>
        <w:tc>
          <w:tcPr>
            <w:tcW w:w="0" w:type="auto"/>
            <w:tcBorders>
              <w:top w:val="nil"/>
              <w:bottom w:val="single" w:sz="12" w:space="0" w:color="auto"/>
            </w:tcBorders>
            <w:vAlign w:val="center"/>
            <w:hideMark/>
          </w:tcPr>
          <w:p w14:paraId="00C7A864" w14:textId="77777777" w:rsidR="00C37CAB" w:rsidRPr="00C37CAB" w:rsidRDefault="00C37CAB" w:rsidP="00C37CAB">
            <w:pPr>
              <w:spacing w:after="0" w:line="240" w:lineRule="auto"/>
              <w:jc w:val="center"/>
              <w:rPr>
                <w:rFonts w:ascii="Times New Roman" w:eastAsia="Times New Roman" w:hAnsi="Times New Roman" w:cs="Times New Roman"/>
                <w:b/>
                <w:bCs/>
                <w:kern w:val="0"/>
                <w14:ligatures w14:val="none"/>
              </w:rPr>
            </w:pPr>
            <w:r w:rsidRPr="00C37CAB">
              <w:rPr>
                <w:rFonts w:ascii="Times New Roman" w:eastAsia="Times New Roman" w:hAnsi="Times New Roman" w:cs="Times New Roman"/>
                <w:b/>
                <w:bCs/>
                <w:kern w:val="0"/>
                <w14:ligatures w14:val="none"/>
              </w:rPr>
              <w:t>E</w:t>
            </w:r>
          </w:p>
        </w:tc>
        <w:tc>
          <w:tcPr>
            <w:tcW w:w="0" w:type="auto"/>
            <w:tcBorders>
              <w:top w:val="nil"/>
              <w:bottom w:val="single" w:sz="12" w:space="0" w:color="auto"/>
            </w:tcBorders>
            <w:vAlign w:val="center"/>
            <w:hideMark/>
          </w:tcPr>
          <w:p w14:paraId="0693C572" w14:textId="77777777" w:rsidR="00C37CAB" w:rsidRPr="00C37CAB" w:rsidRDefault="00C37CAB" w:rsidP="00C37CAB">
            <w:pPr>
              <w:spacing w:before="100" w:beforeAutospacing="1" w:after="100" w:afterAutospacing="1" w:line="240" w:lineRule="auto"/>
              <w:rPr>
                <w:rFonts w:ascii="Times New Roman" w:eastAsia="Times New Roman" w:hAnsi="Times New Roman" w:cs="Times New Roman"/>
                <w:kern w:val="0"/>
                <w14:ligatures w14:val="none"/>
              </w:rPr>
            </w:pPr>
            <w:r w:rsidRPr="00C37CAB">
              <w:rPr>
                <w:rFonts w:ascii="Times New Roman" w:eastAsia="Times New Roman" w:hAnsi="Times New Roman" w:cs="Times New Roman"/>
                <w:kern w:val="0"/>
                <w14:ligatures w14:val="none"/>
              </w:rPr>
              <w:t xml:space="preserve">An encoding of the </w:t>
            </w:r>
            <w:proofErr w:type="spellStart"/>
            <w:r w:rsidRPr="00C37CAB">
              <w:rPr>
                <w:rFonts w:ascii="Times New Roman" w:eastAsia="Times New Roman" w:hAnsi="Times New Roman" w:cs="Times New Roman"/>
                <w:kern w:val="0"/>
                <w14:ligatures w14:val="none"/>
              </w:rPr>
              <w:t>AbstractFeature</w:t>
            </w:r>
            <w:proofErr w:type="spellEnd"/>
            <w:r w:rsidRPr="00C37CAB">
              <w:rPr>
                <w:rFonts w:ascii="Times New Roman" w:eastAsia="Times New Roman" w:hAnsi="Times New Roman" w:cs="Times New Roman"/>
                <w:kern w:val="0"/>
                <w14:ligatures w14:val="none"/>
              </w:rPr>
              <w:t xml:space="preserve"> class SHALL comply with requirement </w:t>
            </w:r>
            <w:hyperlink r:id="rId124" w:anchor="req_core_abstractfeature-name" w:history="1">
              <w:r w:rsidRPr="00C37CAB">
                <w:rPr>
                  <w:rFonts w:ascii="Times New Roman" w:eastAsia="Times New Roman" w:hAnsi="Times New Roman" w:cs="Times New Roman"/>
                  <w:color w:val="0000FF"/>
                  <w:kern w:val="0"/>
                  <w:u w:val="single"/>
                  <w14:ligatures w14:val="none"/>
                </w:rPr>
                <w:t>/req/core/</w:t>
              </w:r>
              <w:proofErr w:type="spellStart"/>
              <w:r w:rsidRPr="00C37CAB">
                <w:rPr>
                  <w:rFonts w:ascii="Times New Roman" w:eastAsia="Times New Roman" w:hAnsi="Times New Roman" w:cs="Times New Roman"/>
                  <w:color w:val="0000FF"/>
                  <w:kern w:val="0"/>
                  <w:u w:val="single"/>
                  <w14:ligatures w14:val="none"/>
                </w:rPr>
                <w:t>abstractfeature</w:t>
              </w:r>
              <w:proofErr w:type="spellEnd"/>
              <w:r w:rsidRPr="00C37CAB">
                <w:rPr>
                  <w:rFonts w:ascii="Times New Roman" w:eastAsia="Times New Roman" w:hAnsi="Times New Roman" w:cs="Times New Roman"/>
                  <w:color w:val="0000FF"/>
                  <w:kern w:val="0"/>
                  <w:u w:val="single"/>
                  <w14:ligatures w14:val="none"/>
                </w:rPr>
                <w:t>-name</w:t>
              </w:r>
            </w:hyperlink>
            <w:r w:rsidRPr="00C37CAB">
              <w:rPr>
                <w:rFonts w:ascii="Times New Roman" w:eastAsia="Times New Roman" w:hAnsi="Times New Roman" w:cs="Times New Roman"/>
                <w:kern w:val="0"/>
                <w14:ligatures w14:val="none"/>
              </w:rPr>
              <w:t>.</w:t>
            </w:r>
          </w:p>
        </w:tc>
      </w:tr>
    </w:tbl>
    <w:p w14:paraId="1D444737" w14:textId="77777777" w:rsidR="00C37CAB" w:rsidRPr="00C37CAB" w:rsidRDefault="00C37CAB" w:rsidP="00C37CAB">
      <w:pPr>
        <w:spacing w:after="0" w:line="240" w:lineRule="auto"/>
        <w:rPr>
          <w:rFonts w:ascii="Times New Roman" w:eastAsia="Times New Roman" w:hAnsi="Times New Roman" w:cs="Times New Roman"/>
          <w:vanish/>
          <w:kern w:val="0"/>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5"/>
        <w:gridCol w:w="8245"/>
      </w:tblGrid>
      <w:tr w:rsidR="00C37CAB" w:rsidRPr="00C37CAB" w14:paraId="6D523A76" w14:textId="77777777" w:rsidTr="00C37CAB">
        <w:trPr>
          <w:tblHeader/>
          <w:tblCellSpacing w:w="15" w:type="dxa"/>
        </w:trPr>
        <w:tc>
          <w:tcPr>
            <w:tcW w:w="0" w:type="auto"/>
            <w:gridSpan w:val="2"/>
            <w:tcBorders>
              <w:top w:val="single" w:sz="12" w:space="0" w:color="auto"/>
              <w:bottom w:val="single" w:sz="12" w:space="0" w:color="auto"/>
            </w:tcBorders>
            <w:vAlign w:val="center"/>
            <w:hideMark/>
          </w:tcPr>
          <w:p w14:paraId="5F6CD5C8" w14:textId="77777777" w:rsidR="00C37CAB" w:rsidRPr="00C37CAB" w:rsidRDefault="00C37CAB" w:rsidP="00C37CAB">
            <w:pPr>
              <w:spacing w:before="100" w:beforeAutospacing="1" w:after="100" w:afterAutospacing="1" w:line="240" w:lineRule="auto"/>
              <w:jc w:val="center"/>
              <w:rPr>
                <w:rFonts w:ascii="Times New Roman" w:eastAsia="Times New Roman" w:hAnsi="Times New Roman" w:cs="Times New Roman"/>
                <w:b/>
                <w:bCs/>
                <w:kern w:val="0"/>
                <w14:ligatures w14:val="none"/>
              </w:rPr>
            </w:pPr>
            <w:r w:rsidRPr="00C37CAB">
              <w:rPr>
                <w:rFonts w:ascii="Times New Roman" w:eastAsia="Times New Roman" w:hAnsi="Times New Roman" w:cs="Times New Roman"/>
                <w:b/>
                <w:bCs/>
                <w:kern w:val="0"/>
                <w14:ligatures w14:val="none"/>
              </w:rPr>
              <w:t>Requirement 4: Requirement — Abstract Feature Description</w:t>
            </w:r>
          </w:p>
        </w:tc>
      </w:tr>
      <w:tr w:rsidR="00C37CAB" w:rsidRPr="00C37CAB" w14:paraId="496C77CF" w14:textId="77777777" w:rsidTr="00C37CAB">
        <w:trPr>
          <w:tblCellSpacing w:w="15" w:type="dxa"/>
        </w:trPr>
        <w:tc>
          <w:tcPr>
            <w:tcW w:w="0" w:type="auto"/>
            <w:tcBorders>
              <w:top w:val="single" w:sz="12" w:space="0" w:color="auto"/>
              <w:bottom w:val="single" w:sz="8" w:space="0" w:color="auto"/>
            </w:tcBorders>
            <w:vAlign w:val="center"/>
            <w:hideMark/>
          </w:tcPr>
          <w:p w14:paraId="0699B4C9" w14:textId="77777777" w:rsidR="00C37CAB" w:rsidRPr="00C37CAB" w:rsidRDefault="00C37CAB" w:rsidP="00C37CAB">
            <w:pPr>
              <w:spacing w:after="0" w:line="240" w:lineRule="auto"/>
              <w:jc w:val="center"/>
              <w:rPr>
                <w:rFonts w:ascii="Times New Roman" w:eastAsia="Times New Roman" w:hAnsi="Times New Roman" w:cs="Times New Roman"/>
                <w:b/>
                <w:bCs/>
                <w:kern w:val="0"/>
                <w14:ligatures w14:val="none"/>
              </w:rPr>
            </w:pPr>
            <w:r w:rsidRPr="00C37CAB">
              <w:rPr>
                <w:rFonts w:ascii="Times New Roman" w:eastAsia="Times New Roman" w:hAnsi="Times New Roman" w:cs="Times New Roman"/>
                <w:b/>
                <w:bCs/>
                <w:kern w:val="0"/>
                <w14:ligatures w14:val="none"/>
              </w:rPr>
              <w:t>Label</w:t>
            </w:r>
          </w:p>
        </w:tc>
        <w:tc>
          <w:tcPr>
            <w:tcW w:w="0" w:type="auto"/>
            <w:tcBorders>
              <w:top w:val="single" w:sz="12" w:space="0" w:color="auto"/>
              <w:bottom w:val="single" w:sz="8" w:space="0" w:color="auto"/>
            </w:tcBorders>
            <w:vAlign w:val="center"/>
            <w:hideMark/>
          </w:tcPr>
          <w:p w14:paraId="51B9367F" w14:textId="77777777" w:rsidR="00C37CAB" w:rsidRPr="00C37CAB" w:rsidRDefault="00C37CAB" w:rsidP="00C37CAB">
            <w:pPr>
              <w:spacing w:after="0" w:line="240" w:lineRule="auto"/>
              <w:rPr>
                <w:rFonts w:ascii="Times New Roman" w:eastAsia="Times New Roman" w:hAnsi="Times New Roman" w:cs="Times New Roman"/>
                <w:kern w:val="0"/>
                <w14:ligatures w14:val="none"/>
              </w:rPr>
            </w:pPr>
            <w:r w:rsidRPr="00C37CAB">
              <w:rPr>
                <w:rFonts w:ascii="Times New Roman" w:eastAsia="Times New Roman" w:hAnsi="Times New Roman" w:cs="Times New Roman"/>
                <w:kern w:val="0"/>
                <w14:ligatures w14:val="none"/>
              </w:rPr>
              <w:t>/req/core/</w:t>
            </w:r>
            <w:proofErr w:type="spellStart"/>
            <w:r w:rsidRPr="00C37CAB">
              <w:rPr>
                <w:rFonts w:ascii="Times New Roman" w:eastAsia="Times New Roman" w:hAnsi="Times New Roman" w:cs="Times New Roman"/>
                <w:kern w:val="0"/>
                <w14:ligatures w14:val="none"/>
              </w:rPr>
              <w:t>abstractfeature</w:t>
            </w:r>
            <w:proofErr w:type="spellEnd"/>
            <w:r w:rsidRPr="00C37CAB">
              <w:rPr>
                <w:rFonts w:ascii="Times New Roman" w:eastAsia="Times New Roman" w:hAnsi="Times New Roman" w:cs="Times New Roman"/>
                <w:kern w:val="0"/>
                <w14:ligatures w14:val="none"/>
              </w:rPr>
              <w:t>-description</w:t>
            </w:r>
          </w:p>
        </w:tc>
      </w:tr>
      <w:tr w:rsidR="00C37CAB" w:rsidRPr="00C37CAB" w14:paraId="54D6E561" w14:textId="77777777" w:rsidTr="00C37CAB">
        <w:trPr>
          <w:tblCellSpacing w:w="15" w:type="dxa"/>
        </w:trPr>
        <w:tc>
          <w:tcPr>
            <w:tcW w:w="0" w:type="auto"/>
            <w:tcBorders>
              <w:top w:val="nil"/>
              <w:bottom w:val="single" w:sz="8" w:space="0" w:color="auto"/>
            </w:tcBorders>
            <w:vAlign w:val="center"/>
            <w:hideMark/>
          </w:tcPr>
          <w:p w14:paraId="613D1996" w14:textId="77777777" w:rsidR="00C37CAB" w:rsidRPr="00C37CAB" w:rsidRDefault="00C37CAB" w:rsidP="00C37CAB">
            <w:pPr>
              <w:spacing w:after="0" w:line="240" w:lineRule="auto"/>
              <w:jc w:val="center"/>
              <w:rPr>
                <w:rFonts w:ascii="Times New Roman" w:eastAsia="Times New Roman" w:hAnsi="Times New Roman" w:cs="Times New Roman"/>
                <w:b/>
                <w:bCs/>
                <w:kern w:val="0"/>
                <w14:ligatures w14:val="none"/>
              </w:rPr>
            </w:pPr>
            <w:r w:rsidRPr="00C37CAB">
              <w:rPr>
                <w:rFonts w:ascii="Times New Roman" w:eastAsia="Times New Roman" w:hAnsi="Times New Roman" w:cs="Times New Roman"/>
                <w:b/>
                <w:bCs/>
                <w:kern w:val="0"/>
                <w14:ligatures w14:val="none"/>
              </w:rPr>
              <w:t>Statement</w:t>
            </w:r>
          </w:p>
        </w:tc>
        <w:tc>
          <w:tcPr>
            <w:tcW w:w="0" w:type="auto"/>
            <w:tcBorders>
              <w:top w:val="nil"/>
              <w:bottom w:val="single" w:sz="8" w:space="0" w:color="auto"/>
            </w:tcBorders>
            <w:vAlign w:val="center"/>
            <w:hideMark/>
          </w:tcPr>
          <w:p w14:paraId="000B8416" w14:textId="77777777" w:rsidR="00C37CAB" w:rsidRPr="00C37CAB" w:rsidRDefault="00C37CAB" w:rsidP="00C37CAB">
            <w:pPr>
              <w:spacing w:before="100" w:beforeAutospacing="1" w:after="100" w:afterAutospacing="1" w:line="240" w:lineRule="auto"/>
              <w:rPr>
                <w:rFonts w:ascii="Times New Roman" w:eastAsia="Times New Roman" w:hAnsi="Times New Roman" w:cs="Times New Roman"/>
                <w:kern w:val="0"/>
                <w14:ligatures w14:val="none"/>
              </w:rPr>
            </w:pPr>
            <w:r w:rsidRPr="00C37CAB">
              <w:rPr>
                <w:rFonts w:ascii="Times New Roman" w:eastAsia="Times New Roman" w:hAnsi="Times New Roman" w:cs="Times New Roman"/>
                <w:kern w:val="0"/>
                <w14:ligatures w14:val="none"/>
              </w:rPr>
              <w:t xml:space="preserve">An instantiation of the </w:t>
            </w:r>
            <w:proofErr w:type="spellStart"/>
            <w:r w:rsidRPr="00C37CAB">
              <w:rPr>
                <w:rFonts w:ascii="Times New Roman" w:eastAsia="Times New Roman" w:hAnsi="Times New Roman" w:cs="Times New Roman"/>
                <w:kern w:val="0"/>
                <w14:ligatures w14:val="none"/>
              </w:rPr>
              <w:t>AbstractFeature</w:t>
            </w:r>
            <w:proofErr w:type="spellEnd"/>
            <w:r w:rsidRPr="00C37CAB">
              <w:rPr>
                <w:rFonts w:ascii="Times New Roman" w:eastAsia="Times New Roman" w:hAnsi="Times New Roman" w:cs="Times New Roman"/>
                <w:kern w:val="0"/>
                <w14:ligatures w14:val="none"/>
              </w:rPr>
              <w:t xml:space="preserve"> class SHALL comply with the following criteria:</w:t>
            </w:r>
          </w:p>
        </w:tc>
      </w:tr>
      <w:tr w:rsidR="00C37CAB" w:rsidRPr="00C37CAB" w14:paraId="4E7DFF49" w14:textId="77777777" w:rsidTr="00C37CAB">
        <w:trPr>
          <w:tblCellSpacing w:w="15" w:type="dxa"/>
        </w:trPr>
        <w:tc>
          <w:tcPr>
            <w:tcW w:w="0" w:type="auto"/>
            <w:tcBorders>
              <w:top w:val="nil"/>
              <w:bottom w:val="single" w:sz="8" w:space="0" w:color="auto"/>
            </w:tcBorders>
            <w:vAlign w:val="center"/>
            <w:hideMark/>
          </w:tcPr>
          <w:p w14:paraId="532AAC94" w14:textId="77777777" w:rsidR="00C37CAB" w:rsidRPr="00C37CAB" w:rsidRDefault="00C37CAB" w:rsidP="00C37CAB">
            <w:pPr>
              <w:spacing w:after="0" w:line="240" w:lineRule="auto"/>
              <w:jc w:val="center"/>
              <w:rPr>
                <w:rFonts w:ascii="Times New Roman" w:eastAsia="Times New Roman" w:hAnsi="Times New Roman" w:cs="Times New Roman"/>
                <w:b/>
                <w:bCs/>
                <w:kern w:val="0"/>
                <w14:ligatures w14:val="none"/>
              </w:rPr>
            </w:pPr>
            <w:r w:rsidRPr="00C37CAB">
              <w:rPr>
                <w:rFonts w:ascii="Times New Roman" w:eastAsia="Times New Roman" w:hAnsi="Times New Roman" w:cs="Times New Roman"/>
                <w:b/>
                <w:bCs/>
                <w:kern w:val="0"/>
                <w14:ligatures w14:val="none"/>
              </w:rPr>
              <w:t>A</w:t>
            </w:r>
          </w:p>
        </w:tc>
        <w:tc>
          <w:tcPr>
            <w:tcW w:w="0" w:type="auto"/>
            <w:tcBorders>
              <w:top w:val="nil"/>
              <w:bottom w:val="single" w:sz="8" w:space="0" w:color="auto"/>
            </w:tcBorders>
            <w:vAlign w:val="center"/>
            <w:hideMark/>
          </w:tcPr>
          <w:p w14:paraId="272B9849" w14:textId="77777777" w:rsidR="00C37CAB" w:rsidRPr="00C37CAB" w:rsidRDefault="00C37CAB" w:rsidP="00C37CAB">
            <w:pPr>
              <w:spacing w:before="100" w:beforeAutospacing="1" w:after="100" w:afterAutospacing="1" w:line="240" w:lineRule="auto"/>
              <w:rPr>
                <w:rFonts w:ascii="Times New Roman" w:eastAsia="Times New Roman" w:hAnsi="Times New Roman" w:cs="Times New Roman"/>
                <w:kern w:val="0"/>
                <w14:ligatures w14:val="none"/>
              </w:rPr>
            </w:pPr>
            <w:r w:rsidRPr="00C37CAB">
              <w:rPr>
                <w:rFonts w:ascii="Times New Roman" w:eastAsia="Times New Roman" w:hAnsi="Times New Roman" w:cs="Times New Roman"/>
                <w:kern w:val="0"/>
                <w14:ligatures w14:val="none"/>
              </w:rPr>
              <w:t xml:space="preserve">An encoding of the </w:t>
            </w:r>
            <w:proofErr w:type="spellStart"/>
            <w:r w:rsidRPr="00C37CAB">
              <w:rPr>
                <w:rFonts w:ascii="Times New Roman" w:eastAsia="Times New Roman" w:hAnsi="Times New Roman" w:cs="Times New Roman"/>
                <w:kern w:val="0"/>
                <w14:ligatures w14:val="none"/>
              </w:rPr>
              <w:t>AbstractFeature</w:t>
            </w:r>
            <w:proofErr w:type="spellEnd"/>
            <w:r w:rsidRPr="00C37CAB">
              <w:rPr>
                <w:rFonts w:ascii="Times New Roman" w:eastAsia="Times New Roman" w:hAnsi="Times New Roman" w:cs="Times New Roman"/>
                <w:kern w:val="0"/>
                <w14:ligatures w14:val="none"/>
              </w:rPr>
              <w:t xml:space="preserve"> class SHALL include zero or one </w:t>
            </w:r>
            <w:r w:rsidRPr="00C37CAB">
              <w:rPr>
                <w:rFonts w:ascii="Courier New" w:eastAsia="Times New Roman" w:hAnsi="Courier New" w:cs="Courier New"/>
                <w:kern w:val="0"/>
                <w:sz w:val="20"/>
                <w:szCs w:val="20"/>
                <w14:ligatures w14:val="none"/>
              </w:rPr>
              <w:t>description</w:t>
            </w:r>
            <w:r w:rsidRPr="00C37CAB">
              <w:rPr>
                <w:rFonts w:ascii="Times New Roman" w:eastAsia="Times New Roman" w:hAnsi="Times New Roman" w:cs="Times New Roman"/>
                <w:kern w:val="0"/>
                <w14:ligatures w14:val="none"/>
              </w:rPr>
              <w:t xml:space="preserve"> attributes.</w:t>
            </w:r>
          </w:p>
        </w:tc>
      </w:tr>
      <w:tr w:rsidR="00C37CAB" w:rsidRPr="00C37CAB" w14:paraId="0B164F16" w14:textId="77777777" w:rsidTr="00C37CAB">
        <w:trPr>
          <w:tblCellSpacing w:w="15" w:type="dxa"/>
        </w:trPr>
        <w:tc>
          <w:tcPr>
            <w:tcW w:w="0" w:type="auto"/>
            <w:tcBorders>
              <w:top w:val="nil"/>
              <w:bottom w:val="single" w:sz="12" w:space="0" w:color="auto"/>
            </w:tcBorders>
            <w:vAlign w:val="center"/>
            <w:hideMark/>
          </w:tcPr>
          <w:p w14:paraId="52B77A65" w14:textId="77777777" w:rsidR="00C37CAB" w:rsidRPr="00C37CAB" w:rsidRDefault="00C37CAB" w:rsidP="00C37CAB">
            <w:pPr>
              <w:spacing w:after="0" w:line="240" w:lineRule="auto"/>
              <w:jc w:val="center"/>
              <w:rPr>
                <w:rFonts w:ascii="Times New Roman" w:eastAsia="Times New Roman" w:hAnsi="Times New Roman" w:cs="Times New Roman"/>
                <w:b/>
                <w:bCs/>
                <w:kern w:val="0"/>
                <w14:ligatures w14:val="none"/>
              </w:rPr>
            </w:pPr>
            <w:r w:rsidRPr="00C37CAB">
              <w:rPr>
                <w:rFonts w:ascii="Times New Roman" w:eastAsia="Times New Roman" w:hAnsi="Times New Roman" w:cs="Times New Roman"/>
                <w:b/>
                <w:bCs/>
                <w:kern w:val="0"/>
                <w14:ligatures w14:val="none"/>
              </w:rPr>
              <w:t>B</w:t>
            </w:r>
          </w:p>
        </w:tc>
        <w:tc>
          <w:tcPr>
            <w:tcW w:w="0" w:type="auto"/>
            <w:tcBorders>
              <w:top w:val="nil"/>
              <w:bottom w:val="single" w:sz="12" w:space="0" w:color="auto"/>
            </w:tcBorders>
            <w:vAlign w:val="center"/>
            <w:hideMark/>
          </w:tcPr>
          <w:p w14:paraId="63DF5D97" w14:textId="77777777" w:rsidR="00C37CAB" w:rsidRPr="00C37CAB" w:rsidRDefault="00C37CAB" w:rsidP="00C37CAB">
            <w:pPr>
              <w:spacing w:before="100" w:beforeAutospacing="1" w:after="100" w:afterAutospacing="1" w:line="240" w:lineRule="auto"/>
              <w:rPr>
                <w:rFonts w:ascii="Times New Roman" w:eastAsia="Times New Roman" w:hAnsi="Times New Roman" w:cs="Times New Roman"/>
                <w:kern w:val="0"/>
                <w14:ligatures w14:val="none"/>
              </w:rPr>
            </w:pPr>
            <w:r w:rsidRPr="00C37CAB">
              <w:rPr>
                <w:rFonts w:ascii="Times New Roman" w:eastAsia="Times New Roman" w:hAnsi="Times New Roman" w:cs="Times New Roman"/>
                <w:kern w:val="0"/>
                <w14:ligatures w14:val="none"/>
              </w:rPr>
              <w:t xml:space="preserve">Encodings of the </w:t>
            </w:r>
            <w:r w:rsidRPr="00C37CAB">
              <w:rPr>
                <w:rFonts w:ascii="Courier New" w:eastAsia="Times New Roman" w:hAnsi="Courier New" w:cs="Courier New"/>
                <w:kern w:val="0"/>
                <w:sz w:val="20"/>
                <w:szCs w:val="20"/>
                <w14:ligatures w14:val="none"/>
              </w:rPr>
              <w:t>description</w:t>
            </w:r>
            <w:r w:rsidRPr="00C37CAB">
              <w:rPr>
                <w:rFonts w:ascii="Times New Roman" w:eastAsia="Times New Roman" w:hAnsi="Times New Roman" w:cs="Times New Roman"/>
                <w:kern w:val="0"/>
                <w14:ligatures w14:val="none"/>
              </w:rPr>
              <w:t xml:space="preserve"> attribute SHALL be a valid implementation of the </w:t>
            </w:r>
            <w:proofErr w:type="spellStart"/>
            <w:r w:rsidRPr="00C37CAB">
              <w:rPr>
                <w:rFonts w:ascii="Times New Roman" w:eastAsia="Times New Roman" w:hAnsi="Times New Roman" w:cs="Times New Roman"/>
                <w:kern w:val="0"/>
                <w14:ligatures w14:val="none"/>
              </w:rPr>
              <w:t>CharacterString</w:t>
            </w:r>
            <w:proofErr w:type="spellEnd"/>
            <w:r w:rsidRPr="00C37CAB">
              <w:rPr>
                <w:rFonts w:ascii="Times New Roman" w:eastAsia="Times New Roman" w:hAnsi="Times New Roman" w:cs="Times New Roman"/>
                <w:kern w:val="0"/>
                <w14:ligatures w14:val="none"/>
              </w:rPr>
              <w:t xml:space="preserve"> class from </w:t>
            </w:r>
            <w:hyperlink r:id="rId125" w:anchor="ISO19103" w:history="1">
              <w:r w:rsidRPr="00C37CAB">
                <w:rPr>
                  <w:rFonts w:ascii="Times New Roman" w:eastAsia="Times New Roman" w:hAnsi="Times New Roman" w:cs="Times New Roman"/>
                  <w:color w:val="0000FF"/>
                  <w:kern w:val="0"/>
                  <w:u w:val="single"/>
                  <w14:ligatures w14:val="none"/>
                </w:rPr>
                <w:t>ISO 19103</w:t>
              </w:r>
            </w:hyperlink>
            <w:r w:rsidRPr="00C37CAB">
              <w:rPr>
                <w:rFonts w:ascii="Times New Roman" w:eastAsia="Times New Roman" w:hAnsi="Times New Roman" w:cs="Times New Roman"/>
                <w:kern w:val="0"/>
                <w14:ligatures w14:val="none"/>
              </w:rPr>
              <w:t>.</w:t>
            </w:r>
          </w:p>
        </w:tc>
      </w:tr>
    </w:tbl>
    <w:p w14:paraId="71E4C1AD" w14:textId="77777777" w:rsidR="00C37CAB" w:rsidRPr="00C37CAB" w:rsidRDefault="00C37CAB" w:rsidP="00C37CAB">
      <w:pPr>
        <w:spacing w:after="0" w:line="240" w:lineRule="auto"/>
        <w:rPr>
          <w:rFonts w:ascii="Times New Roman" w:eastAsia="Times New Roman" w:hAnsi="Times New Roman" w:cs="Times New Roman"/>
          <w:vanish/>
          <w:kern w:val="0"/>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5"/>
        <w:gridCol w:w="8245"/>
      </w:tblGrid>
      <w:tr w:rsidR="00C37CAB" w:rsidRPr="00C37CAB" w14:paraId="0B853CFA" w14:textId="77777777" w:rsidTr="00C37CAB">
        <w:trPr>
          <w:tblHeader/>
          <w:tblCellSpacing w:w="15" w:type="dxa"/>
        </w:trPr>
        <w:tc>
          <w:tcPr>
            <w:tcW w:w="0" w:type="auto"/>
            <w:gridSpan w:val="2"/>
            <w:tcBorders>
              <w:top w:val="single" w:sz="12" w:space="0" w:color="auto"/>
              <w:bottom w:val="single" w:sz="12" w:space="0" w:color="auto"/>
            </w:tcBorders>
            <w:vAlign w:val="center"/>
            <w:hideMark/>
          </w:tcPr>
          <w:p w14:paraId="6FE6FD03" w14:textId="77777777" w:rsidR="00C37CAB" w:rsidRPr="00C37CAB" w:rsidRDefault="00C37CAB" w:rsidP="00C37CAB">
            <w:pPr>
              <w:spacing w:before="100" w:beforeAutospacing="1" w:after="100" w:afterAutospacing="1" w:line="240" w:lineRule="auto"/>
              <w:jc w:val="center"/>
              <w:rPr>
                <w:rFonts w:ascii="Times New Roman" w:eastAsia="Times New Roman" w:hAnsi="Times New Roman" w:cs="Times New Roman"/>
                <w:b/>
                <w:bCs/>
                <w:kern w:val="0"/>
                <w14:ligatures w14:val="none"/>
              </w:rPr>
            </w:pPr>
            <w:r w:rsidRPr="00C37CAB">
              <w:rPr>
                <w:rFonts w:ascii="Times New Roman" w:eastAsia="Times New Roman" w:hAnsi="Times New Roman" w:cs="Times New Roman"/>
                <w:b/>
                <w:bCs/>
                <w:kern w:val="0"/>
                <w14:ligatures w14:val="none"/>
              </w:rPr>
              <w:t xml:space="preserve">Requirement 5: Requirement — Abstract Feature </w:t>
            </w:r>
            <w:proofErr w:type="spellStart"/>
            <w:r w:rsidRPr="00C37CAB">
              <w:rPr>
                <w:rFonts w:ascii="Times New Roman" w:eastAsia="Times New Roman" w:hAnsi="Times New Roman" w:cs="Times New Roman"/>
                <w:b/>
                <w:bCs/>
                <w:kern w:val="0"/>
                <w14:ligatures w14:val="none"/>
              </w:rPr>
              <w:t>Feature</w:t>
            </w:r>
            <w:proofErr w:type="spellEnd"/>
            <w:r w:rsidRPr="00C37CAB">
              <w:rPr>
                <w:rFonts w:ascii="Times New Roman" w:eastAsia="Times New Roman" w:hAnsi="Times New Roman" w:cs="Times New Roman"/>
                <w:b/>
                <w:bCs/>
                <w:kern w:val="0"/>
                <w14:ligatures w14:val="none"/>
              </w:rPr>
              <w:t xml:space="preserve"> Id</w:t>
            </w:r>
          </w:p>
        </w:tc>
      </w:tr>
      <w:tr w:rsidR="00C37CAB" w:rsidRPr="00C37CAB" w14:paraId="615F1633" w14:textId="77777777" w:rsidTr="00C37CAB">
        <w:trPr>
          <w:tblCellSpacing w:w="15" w:type="dxa"/>
        </w:trPr>
        <w:tc>
          <w:tcPr>
            <w:tcW w:w="0" w:type="auto"/>
            <w:tcBorders>
              <w:top w:val="single" w:sz="12" w:space="0" w:color="auto"/>
              <w:bottom w:val="single" w:sz="8" w:space="0" w:color="auto"/>
            </w:tcBorders>
            <w:vAlign w:val="center"/>
            <w:hideMark/>
          </w:tcPr>
          <w:p w14:paraId="1180F10E" w14:textId="77777777" w:rsidR="00C37CAB" w:rsidRPr="00C37CAB" w:rsidRDefault="00C37CAB" w:rsidP="00C37CAB">
            <w:pPr>
              <w:spacing w:after="0" w:line="240" w:lineRule="auto"/>
              <w:jc w:val="center"/>
              <w:rPr>
                <w:rFonts w:ascii="Times New Roman" w:eastAsia="Times New Roman" w:hAnsi="Times New Roman" w:cs="Times New Roman"/>
                <w:b/>
                <w:bCs/>
                <w:kern w:val="0"/>
                <w14:ligatures w14:val="none"/>
              </w:rPr>
            </w:pPr>
            <w:r w:rsidRPr="00C37CAB">
              <w:rPr>
                <w:rFonts w:ascii="Times New Roman" w:eastAsia="Times New Roman" w:hAnsi="Times New Roman" w:cs="Times New Roman"/>
                <w:b/>
                <w:bCs/>
                <w:kern w:val="0"/>
                <w14:ligatures w14:val="none"/>
              </w:rPr>
              <w:t>Label</w:t>
            </w:r>
          </w:p>
        </w:tc>
        <w:tc>
          <w:tcPr>
            <w:tcW w:w="0" w:type="auto"/>
            <w:tcBorders>
              <w:top w:val="single" w:sz="12" w:space="0" w:color="auto"/>
              <w:bottom w:val="single" w:sz="8" w:space="0" w:color="auto"/>
            </w:tcBorders>
            <w:vAlign w:val="center"/>
            <w:hideMark/>
          </w:tcPr>
          <w:p w14:paraId="1AAC5C56" w14:textId="77777777" w:rsidR="00C37CAB" w:rsidRPr="00C37CAB" w:rsidRDefault="00C37CAB" w:rsidP="00C37CAB">
            <w:pPr>
              <w:spacing w:after="0" w:line="240" w:lineRule="auto"/>
              <w:rPr>
                <w:rFonts w:ascii="Times New Roman" w:eastAsia="Times New Roman" w:hAnsi="Times New Roman" w:cs="Times New Roman"/>
                <w:kern w:val="0"/>
                <w14:ligatures w14:val="none"/>
              </w:rPr>
            </w:pPr>
            <w:r w:rsidRPr="00C37CAB">
              <w:rPr>
                <w:rFonts w:ascii="Times New Roman" w:eastAsia="Times New Roman" w:hAnsi="Times New Roman" w:cs="Times New Roman"/>
                <w:kern w:val="0"/>
                <w14:ligatures w14:val="none"/>
              </w:rPr>
              <w:t>/req/core/</w:t>
            </w:r>
            <w:proofErr w:type="spellStart"/>
            <w:r w:rsidRPr="00C37CAB">
              <w:rPr>
                <w:rFonts w:ascii="Times New Roman" w:eastAsia="Times New Roman" w:hAnsi="Times New Roman" w:cs="Times New Roman"/>
                <w:kern w:val="0"/>
                <w14:ligatures w14:val="none"/>
              </w:rPr>
              <w:t>abstractfeature-featureid</w:t>
            </w:r>
            <w:proofErr w:type="spellEnd"/>
          </w:p>
        </w:tc>
      </w:tr>
      <w:tr w:rsidR="00C37CAB" w:rsidRPr="00C37CAB" w14:paraId="2E517DEA" w14:textId="77777777" w:rsidTr="00C37CAB">
        <w:trPr>
          <w:tblCellSpacing w:w="15" w:type="dxa"/>
        </w:trPr>
        <w:tc>
          <w:tcPr>
            <w:tcW w:w="0" w:type="auto"/>
            <w:tcBorders>
              <w:top w:val="nil"/>
              <w:bottom w:val="single" w:sz="8" w:space="0" w:color="auto"/>
            </w:tcBorders>
            <w:vAlign w:val="center"/>
            <w:hideMark/>
          </w:tcPr>
          <w:p w14:paraId="17E37CE5" w14:textId="77777777" w:rsidR="00C37CAB" w:rsidRPr="00C37CAB" w:rsidRDefault="00C37CAB" w:rsidP="00C37CAB">
            <w:pPr>
              <w:spacing w:after="0" w:line="240" w:lineRule="auto"/>
              <w:jc w:val="center"/>
              <w:rPr>
                <w:rFonts w:ascii="Times New Roman" w:eastAsia="Times New Roman" w:hAnsi="Times New Roman" w:cs="Times New Roman"/>
                <w:b/>
                <w:bCs/>
                <w:kern w:val="0"/>
                <w14:ligatures w14:val="none"/>
              </w:rPr>
            </w:pPr>
            <w:r w:rsidRPr="00C37CAB">
              <w:rPr>
                <w:rFonts w:ascii="Times New Roman" w:eastAsia="Times New Roman" w:hAnsi="Times New Roman" w:cs="Times New Roman"/>
                <w:b/>
                <w:bCs/>
                <w:kern w:val="0"/>
                <w14:ligatures w14:val="none"/>
              </w:rPr>
              <w:t>Statement</w:t>
            </w:r>
          </w:p>
        </w:tc>
        <w:tc>
          <w:tcPr>
            <w:tcW w:w="0" w:type="auto"/>
            <w:tcBorders>
              <w:top w:val="nil"/>
              <w:bottom w:val="single" w:sz="8" w:space="0" w:color="auto"/>
            </w:tcBorders>
            <w:vAlign w:val="center"/>
            <w:hideMark/>
          </w:tcPr>
          <w:p w14:paraId="0D3B12EB" w14:textId="77777777" w:rsidR="00C37CAB" w:rsidRPr="00C37CAB" w:rsidRDefault="00C37CAB" w:rsidP="00C37CAB">
            <w:pPr>
              <w:spacing w:before="100" w:beforeAutospacing="1" w:after="100" w:afterAutospacing="1" w:line="240" w:lineRule="auto"/>
              <w:rPr>
                <w:rFonts w:ascii="Times New Roman" w:eastAsia="Times New Roman" w:hAnsi="Times New Roman" w:cs="Times New Roman"/>
                <w:kern w:val="0"/>
                <w14:ligatures w14:val="none"/>
              </w:rPr>
            </w:pPr>
            <w:r w:rsidRPr="00C37CAB">
              <w:rPr>
                <w:rFonts w:ascii="Times New Roman" w:eastAsia="Times New Roman" w:hAnsi="Times New Roman" w:cs="Times New Roman"/>
                <w:kern w:val="0"/>
                <w14:ligatures w14:val="none"/>
              </w:rPr>
              <w:t xml:space="preserve">An instantiation of the </w:t>
            </w:r>
            <w:proofErr w:type="spellStart"/>
            <w:r w:rsidRPr="00C37CAB">
              <w:rPr>
                <w:rFonts w:ascii="Times New Roman" w:eastAsia="Times New Roman" w:hAnsi="Times New Roman" w:cs="Times New Roman"/>
                <w:kern w:val="0"/>
                <w14:ligatures w14:val="none"/>
              </w:rPr>
              <w:t>AbstractFeature</w:t>
            </w:r>
            <w:proofErr w:type="spellEnd"/>
            <w:r w:rsidRPr="00C37CAB">
              <w:rPr>
                <w:rFonts w:ascii="Times New Roman" w:eastAsia="Times New Roman" w:hAnsi="Times New Roman" w:cs="Times New Roman"/>
                <w:kern w:val="0"/>
                <w14:ligatures w14:val="none"/>
              </w:rPr>
              <w:t xml:space="preserve"> class SHALL comply with the following criteria:</w:t>
            </w:r>
          </w:p>
        </w:tc>
      </w:tr>
      <w:tr w:rsidR="00C37CAB" w:rsidRPr="00C37CAB" w14:paraId="6AFAF45F" w14:textId="77777777" w:rsidTr="00C37CAB">
        <w:trPr>
          <w:tblCellSpacing w:w="15" w:type="dxa"/>
        </w:trPr>
        <w:tc>
          <w:tcPr>
            <w:tcW w:w="0" w:type="auto"/>
            <w:tcBorders>
              <w:top w:val="nil"/>
              <w:bottom w:val="single" w:sz="8" w:space="0" w:color="auto"/>
            </w:tcBorders>
            <w:vAlign w:val="center"/>
            <w:hideMark/>
          </w:tcPr>
          <w:p w14:paraId="07584ADC" w14:textId="77777777" w:rsidR="00C37CAB" w:rsidRPr="00C37CAB" w:rsidRDefault="00C37CAB" w:rsidP="00C37CAB">
            <w:pPr>
              <w:spacing w:after="0" w:line="240" w:lineRule="auto"/>
              <w:jc w:val="center"/>
              <w:rPr>
                <w:rFonts w:ascii="Times New Roman" w:eastAsia="Times New Roman" w:hAnsi="Times New Roman" w:cs="Times New Roman"/>
                <w:b/>
                <w:bCs/>
                <w:kern w:val="0"/>
                <w14:ligatures w14:val="none"/>
              </w:rPr>
            </w:pPr>
            <w:r w:rsidRPr="00C37CAB">
              <w:rPr>
                <w:rFonts w:ascii="Times New Roman" w:eastAsia="Times New Roman" w:hAnsi="Times New Roman" w:cs="Times New Roman"/>
                <w:b/>
                <w:bCs/>
                <w:kern w:val="0"/>
                <w14:ligatures w14:val="none"/>
              </w:rPr>
              <w:t>A</w:t>
            </w:r>
          </w:p>
        </w:tc>
        <w:tc>
          <w:tcPr>
            <w:tcW w:w="0" w:type="auto"/>
            <w:tcBorders>
              <w:top w:val="nil"/>
              <w:bottom w:val="single" w:sz="8" w:space="0" w:color="auto"/>
            </w:tcBorders>
            <w:vAlign w:val="center"/>
            <w:hideMark/>
          </w:tcPr>
          <w:p w14:paraId="613C8D05" w14:textId="77777777" w:rsidR="00C37CAB" w:rsidRPr="00C37CAB" w:rsidRDefault="00C37CAB" w:rsidP="00C37CAB">
            <w:pPr>
              <w:spacing w:before="100" w:beforeAutospacing="1" w:after="100" w:afterAutospacing="1" w:line="240" w:lineRule="auto"/>
              <w:rPr>
                <w:rFonts w:ascii="Times New Roman" w:eastAsia="Times New Roman" w:hAnsi="Times New Roman" w:cs="Times New Roman"/>
                <w:kern w:val="0"/>
                <w14:ligatures w14:val="none"/>
              </w:rPr>
            </w:pPr>
            <w:r w:rsidRPr="00C37CAB">
              <w:rPr>
                <w:rFonts w:ascii="Times New Roman" w:eastAsia="Times New Roman" w:hAnsi="Times New Roman" w:cs="Times New Roman"/>
                <w:kern w:val="0"/>
                <w14:ligatures w14:val="none"/>
              </w:rPr>
              <w:t xml:space="preserve">An encoding of the </w:t>
            </w:r>
            <w:proofErr w:type="spellStart"/>
            <w:r w:rsidRPr="00C37CAB">
              <w:rPr>
                <w:rFonts w:ascii="Times New Roman" w:eastAsia="Times New Roman" w:hAnsi="Times New Roman" w:cs="Times New Roman"/>
                <w:kern w:val="0"/>
                <w14:ligatures w14:val="none"/>
              </w:rPr>
              <w:t>AbstractFeature</w:t>
            </w:r>
            <w:proofErr w:type="spellEnd"/>
            <w:r w:rsidRPr="00C37CAB">
              <w:rPr>
                <w:rFonts w:ascii="Times New Roman" w:eastAsia="Times New Roman" w:hAnsi="Times New Roman" w:cs="Times New Roman"/>
                <w:kern w:val="0"/>
                <w14:ligatures w14:val="none"/>
              </w:rPr>
              <w:t xml:space="preserve"> class SHALL include one </w:t>
            </w:r>
            <w:proofErr w:type="spellStart"/>
            <w:r w:rsidRPr="00C37CAB">
              <w:rPr>
                <w:rFonts w:ascii="Courier New" w:eastAsia="Times New Roman" w:hAnsi="Courier New" w:cs="Courier New"/>
                <w:kern w:val="0"/>
                <w:sz w:val="20"/>
                <w:szCs w:val="20"/>
                <w14:ligatures w14:val="none"/>
              </w:rPr>
              <w:t>featureID</w:t>
            </w:r>
            <w:proofErr w:type="spellEnd"/>
            <w:r w:rsidRPr="00C37CAB">
              <w:rPr>
                <w:rFonts w:ascii="Times New Roman" w:eastAsia="Times New Roman" w:hAnsi="Times New Roman" w:cs="Times New Roman"/>
                <w:kern w:val="0"/>
                <w14:ligatures w14:val="none"/>
              </w:rPr>
              <w:t xml:space="preserve"> attributes.</w:t>
            </w:r>
          </w:p>
        </w:tc>
      </w:tr>
      <w:tr w:rsidR="00C37CAB" w:rsidRPr="00C37CAB" w14:paraId="2E439421" w14:textId="77777777" w:rsidTr="00C37CAB">
        <w:trPr>
          <w:tblCellSpacing w:w="15" w:type="dxa"/>
        </w:trPr>
        <w:tc>
          <w:tcPr>
            <w:tcW w:w="0" w:type="auto"/>
            <w:tcBorders>
              <w:top w:val="nil"/>
              <w:bottom w:val="single" w:sz="12" w:space="0" w:color="auto"/>
            </w:tcBorders>
            <w:vAlign w:val="center"/>
            <w:hideMark/>
          </w:tcPr>
          <w:p w14:paraId="387DCE82" w14:textId="77777777" w:rsidR="00C37CAB" w:rsidRPr="00C37CAB" w:rsidRDefault="00C37CAB" w:rsidP="00C37CAB">
            <w:pPr>
              <w:spacing w:after="0" w:line="240" w:lineRule="auto"/>
              <w:jc w:val="center"/>
              <w:rPr>
                <w:rFonts w:ascii="Times New Roman" w:eastAsia="Times New Roman" w:hAnsi="Times New Roman" w:cs="Times New Roman"/>
                <w:b/>
                <w:bCs/>
                <w:kern w:val="0"/>
                <w14:ligatures w14:val="none"/>
              </w:rPr>
            </w:pPr>
            <w:r w:rsidRPr="00C37CAB">
              <w:rPr>
                <w:rFonts w:ascii="Times New Roman" w:eastAsia="Times New Roman" w:hAnsi="Times New Roman" w:cs="Times New Roman"/>
                <w:b/>
                <w:bCs/>
                <w:kern w:val="0"/>
                <w14:ligatures w14:val="none"/>
              </w:rPr>
              <w:t>B</w:t>
            </w:r>
          </w:p>
        </w:tc>
        <w:tc>
          <w:tcPr>
            <w:tcW w:w="0" w:type="auto"/>
            <w:tcBorders>
              <w:top w:val="nil"/>
              <w:bottom w:val="single" w:sz="12" w:space="0" w:color="auto"/>
            </w:tcBorders>
            <w:vAlign w:val="center"/>
            <w:hideMark/>
          </w:tcPr>
          <w:p w14:paraId="4D681D94" w14:textId="77777777" w:rsidR="00C37CAB" w:rsidRPr="00C37CAB" w:rsidRDefault="00C37CAB" w:rsidP="00C37CAB">
            <w:pPr>
              <w:spacing w:before="100" w:beforeAutospacing="1" w:after="100" w:afterAutospacing="1" w:line="240" w:lineRule="auto"/>
              <w:rPr>
                <w:rFonts w:ascii="Times New Roman" w:eastAsia="Times New Roman" w:hAnsi="Times New Roman" w:cs="Times New Roman"/>
                <w:kern w:val="0"/>
                <w14:ligatures w14:val="none"/>
              </w:rPr>
            </w:pPr>
            <w:r w:rsidRPr="00C37CAB">
              <w:rPr>
                <w:rFonts w:ascii="Times New Roman" w:eastAsia="Times New Roman" w:hAnsi="Times New Roman" w:cs="Times New Roman"/>
                <w:kern w:val="0"/>
                <w14:ligatures w14:val="none"/>
              </w:rPr>
              <w:t xml:space="preserve">Encodings of the </w:t>
            </w:r>
            <w:proofErr w:type="spellStart"/>
            <w:r w:rsidRPr="00C37CAB">
              <w:rPr>
                <w:rFonts w:ascii="Courier New" w:eastAsia="Times New Roman" w:hAnsi="Courier New" w:cs="Courier New"/>
                <w:kern w:val="0"/>
                <w:sz w:val="20"/>
                <w:szCs w:val="20"/>
                <w14:ligatures w14:val="none"/>
              </w:rPr>
              <w:t>featureID</w:t>
            </w:r>
            <w:proofErr w:type="spellEnd"/>
            <w:r w:rsidRPr="00C37CAB">
              <w:rPr>
                <w:rFonts w:ascii="Times New Roman" w:eastAsia="Times New Roman" w:hAnsi="Times New Roman" w:cs="Times New Roman"/>
                <w:kern w:val="0"/>
                <w14:ligatures w14:val="none"/>
              </w:rPr>
              <w:t xml:space="preserve"> attribute SHALL be a valid implementation of the </w:t>
            </w:r>
            <w:proofErr w:type="spellStart"/>
            <w:r w:rsidRPr="00C37CAB">
              <w:rPr>
                <w:rFonts w:ascii="Times New Roman" w:eastAsia="Times New Roman" w:hAnsi="Times New Roman" w:cs="Times New Roman"/>
                <w:kern w:val="0"/>
                <w14:ligatures w14:val="none"/>
              </w:rPr>
              <w:t>GenericName</w:t>
            </w:r>
            <w:proofErr w:type="spellEnd"/>
            <w:r w:rsidRPr="00C37CAB">
              <w:rPr>
                <w:rFonts w:ascii="Times New Roman" w:eastAsia="Times New Roman" w:hAnsi="Times New Roman" w:cs="Times New Roman"/>
                <w:kern w:val="0"/>
                <w14:ligatures w14:val="none"/>
              </w:rPr>
              <w:t xml:space="preserve"> class from </w:t>
            </w:r>
            <w:hyperlink r:id="rId126" w:anchor="ISO19103" w:history="1">
              <w:r w:rsidRPr="00C37CAB">
                <w:rPr>
                  <w:rFonts w:ascii="Times New Roman" w:eastAsia="Times New Roman" w:hAnsi="Times New Roman" w:cs="Times New Roman"/>
                  <w:color w:val="0000FF"/>
                  <w:kern w:val="0"/>
                  <w:u w:val="single"/>
                  <w14:ligatures w14:val="none"/>
                </w:rPr>
                <w:t>ISO 19103</w:t>
              </w:r>
            </w:hyperlink>
            <w:r w:rsidRPr="00C37CAB">
              <w:rPr>
                <w:rFonts w:ascii="Times New Roman" w:eastAsia="Times New Roman" w:hAnsi="Times New Roman" w:cs="Times New Roman"/>
                <w:kern w:val="0"/>
                <w14:ligatures w14:val="none"/>
              </w:rPr>
              <w:t>.</w:t>
            </w:r>
          </w:p>
        </w:tc>
      </w:tr>
    </w:tbl>
    <w:p w14:paraId="719675E6" w14:textId="77777777" w:rsidR="00C37CAB" w:rsidRPr="00C37CAB" w:rsidRDefault="00C37CAB" w:rsidP="00C37CAB">
      <w:pPr>
        <w:spacing w:after="0" w:line="240" w:lineRule="auto"/>
        <w:rPr>
          <w:rFonts w:ascii="Times New Roman" w:eastAsia="Times New Roman" w:hAnsi="Times New Roman" w:cs="Times New Roman"/>
          <w:vanish/>
          <w:kern w:val="0"/>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5"/>
        <w:gridCol w:w="8245"/>
      </w:tblGrid>
      <w:tr w:rsidR="00C37CAB" w:rsidRPr="00C37CAB" w14:paraId="153BE029" w14:textId="77777777" w:rsidTr="00C37CAB">
        <w:trPr>
          <w:tblHeader/>
          <w:tblCellSpacing w:w="15" w:type="dxa"/>
        </w:trPr>
        <w:tc>
          <w:tcPr>
            <w:tcW w:w="0" w:type="auto"/>
            <w:gridSpan w:val="2"/>
            <w:tcBorders>
              <w:top w:val="single" w:sz="12" w:space="0" w:color="auto"/>
              <w:bottom w:val="single" w:sz="12" w:space="0" w:color="auto"/>
            </w:tcBorders>
            <w:vAlign w:val="center"/>
            <w:hideMark/>
          </w:tcPr>
          <w:p w14:paraId="3435F66F" w14:textId="77777777" w:rsidR="00C37CAB" w:rsidRPr="00C37CAB" w:rsidRDefault="00C37CAB" w:rsidP="00C37CAB">
            <w:pPr>
              <w:spacing w:before="100" w:beforeAutospacing="1" w:after="100" w:afterAutospacing="1" w:line="240" w:lineRule="auto"/>
              <w:jc w:val="center"/>
              <w:rPr>
                <w:rFonts w:ascii="Times New Roman" w:eastAsia="Times New Roman" w:hAnsi="Times New Roman" w:cs="Times New Roman"/>
                <w:b/>
                <w:bCs/>
                <w:kern w:val="0"/>
                <w14:ligatures w14:val="none"/>
              </w:rPr>
            </w:pPr>
            <w:r w:rsidRPr="00C37CAB">
              <w:rPr>
                <w:rFonts w:ascii="Times New Roman" w:eastAsia="Times New Roman" w:hAnsi="Times New Roman" w:cs="Times New Roman"/>
                <w:b/>
                <w:bCs/>
                <w:kern w:val="0"/>
                <w14:ligatures w14:val="none"/>
              </w:rPr>
              <w:t>Requirement 6: Requirement — Abstract Feature Identifier</w:t>
            </w:r>
          </w:p>
        </w:tc>
      </w:tr>
      <w:tr w:rsidR="00C37CAB" w:rsidRPr="00C37CAB" w14:paraId="53405EA4" w14:textId="77777777" w:rsidTr="00C37CAB">
        <w:trPr>
          <w:tblCellSpacing w:w="15" w:type="dxa"/>
        </w:trPr>
        <w:tc>
          <w:tcPr>
            <w:tcW w:w="0" w:type="auto"/>
            <w:tcBorders>
              <w:top w:val="single" w:sz="12" w:space="0" w:color="auto"/>
              <w:bottom w:val="single" w:sz="8" w:space="0" w:color="auto"/>
            </w:tcBorders>
            <w:vAlign w:val="center"/>
            <w:hideMark/>
          </w:tcPr>
          <w:p w14:paraId="35134496" w14:textId="77777777" w:rsidR="00C37CAB" w:rsidRPr="00C37CAB" w:rsidRDefault="00C37CAB" w:rsidP="00C37CAB">
            <w:pPr>
              <w:spacing w:after="0" w:line="240" w:lineRule="auto"/>
              <w:jc w:val="center"/>
              <w:rPr>
                <w:rFonts w:ascii="Times New Roman" w:eastAsia="Times New Roman" w:hAnsi="Times New Roman" w:cs="Times New Roman"/>
                <w:b/>
                <w:bCs/>
                <w:kern w:val="0"/>
                <w14:ligatures w14:val="none"/>
              </w:rPr>
            </w:pPr>
            <w:r w:rsidRPr="00C37CAB">
              <w:rPr>
                <w:rFonts w:ascii="Times New Roman" w:eastAsia="Times New Roman" w:hAnsi="Times New Roman" w:cs="Times New Roman"/>
                <w:b/>
                <w:bCs/>
                <w:kern w:val="0"/>
                <w14:ligatures w14:val="none"/>
              </w:rPr>
              <w:t>Label</w:t>
            </w:r>
          </w:p>
        </w:tc>
        <w:tc>
          <w:tcPr>
            <w:tcW w:w="0" w:type="auto"/>
            <w:tcBorders>
              <w:top w:val="single" w:sz="12" w:space="0" w:color="auto"/>
              <w:bottom w:val="single" w:sz="8" w:space="0" w:color="auto"/>
            </w:tcBorders>
            <w:vAlign w:val="center"/>
            <w:hideMark/>
          </w:tcPr>
          <w:p w14:paraId="3F3AF11B" w14:textId="77777777" w:rsidR="00C37CAB" w:rsidRPr="00C37CAB" w:rsidRDefault="00C37CAB" w:rsidP="00C37CAB">
            <w:pPr>
              <w:spacing w:after="0" w:line="240" w:lineRule="auto"/>
              <w:rPr>
                <w:rFonts w:ascii="Times New Roman" w:eastAsia="Times New Roman" w:hAnsi="Times New Roman" w:cs="Times New Roman"/>
                <w:kern w:val="0"/>
                <w14:ligatures w14:val="none"/>
              </w:rPr>
            </w:pPr>
            <w:r w:rsidRPr="00C37CAB">
              <w:rPr>
                <w:rFonts w:ascii="Times New Roman" w:eastAsia="Times New Roman" w:hAnsi="Times New Roman" w:cs="Times New Roman"/>
                <w:kern w:val="0"/>
                <w14:ligatures w14:val="none"/>
              </w:rPr>
              <w:t>/req/core/</w:t>
            </w:r>
            <w:proofErr w:type="spellStart"/>
            <w:r w:rsidRPr="00C37CAB">
              <w:rPr>
                <w:rFonts w:ascii="Times New Roman" w:eastAsia="Times New Roman" w:hAnsi="Times New Roman" w:cs="Times New Roman"/>
                <w:kern w:val="0"/>
                <w14:ligatures w14:val="none"/>
              </w:rPr>
              <w:t>abstractfeature</w:t>
            </w:r>
            <w:proofErr w:type="spellEnd"/>
            <w:r w:rsidRPr="00C37CAB">
              <w:rPr>
                <w:rFonts w:ascii="Times New Roman" w:eastAsia="Times New Roman" w:hAnsi="Times New Roman" w:cs="Times New Roman"/>
                <w:kern w:val="0"/>
                <w14:ligatures w14:val="none"/>
              </w:rPr>
              <w:t>-identifier</w:t>
            </w:r>
          </w:p>
        </w:tc>
      </w:tr>
      <w:tr w:rsidR="00C37CAB" w:rsidRPr="00C37CAB" w14:paraId="263B82B5" w14:textId="77777777" w:rsidTr="00C37CAB">
        <w:trPr>
          <w:tblCellSpacing w:w="15" w:type="dxa"/>
        </w:trPr>
        <w:tc>
          <w:tcPr>
            <w:tcW w:w="0" w:type="auto"/>
            <w:tcBorders>
              <w:top w:val="nil"/>
              <w:bottom w:val="single" w:sz="8" w:space="0" w:color="auto"/>
            </w:tcBorders>
            <w:vAlign w:val="center"/>
            <w:hideMark/>
          </w:tcPr>
          <w:p w14:paraId="677B9E81" w14:textId="77777777" w:rsidR="00C37CAB" w:rsidRPr="00C37CAB" w:rsidRDefault="00C37CAB" w:rsidP="00C37CAB">
            <w:pPr>
              <w:spacing w:after="0" w:line="240" w:lineRule="auto"/>
              <w:jc w:val="center"/>
              <w:rPr>
                <w:rFonts w:ascii="Times New Roman" w:eastAsia="Times New Roman" w:hAnsi="Times New Roman" w:cs="Times New Roman"/>
                <w:b/>
                <w:bCs/>
                <w:kern w:val="0"/>
                <w14:ligatures w14:val="none"/>
              </w:rPr>
            </w:pPr>
            <w:r w:rsidRPr="00C37CAB">
              <w:rPr>
                <w:rFonts w:ascii="Times New Roman" w:eastAsia="Times New Roman" w:hAnsi="Times New Roman" w:cs="Times New Roman"/>
                <w:b/>
                <w:bCs/>
                <w:kern w:val="0"/>
                <w14:ligatures w14:val="none"/>
              </w:rPr>
              <w:lastRenderedPageBreak/>
              <w:t>Statement</w:t>
            </w:r>
          </w:p>
        </w:tc>
        <w:tc>
          <w:tcPr>
            <w:tcW w:w="0" w:type="auto"/>
            <w:tcBorders>
              <w:top w:val="nil"/>
              <w:bottom w:val="single" w:sz="8" w:space="0" w:color="auto"/>
            </w:tcBorders>
            <w:vAlign w:val="center"/>
            <w:hideMark/>
          </w:tcPr>
          <w:p w14:paraId="0C7CAE68" w14:textId="77777777" w:rsidR="00C37CAB" w:rsidRPr="00C37CAB" w:rsidRDefault="00C37CAB" w:rsidP="00C37CAB">
            <w:pPr>
              <w:spacing w:before="100" w:beforeAutospacing="1" w:after="100" w:afterAutospacing="1" w:line="240" w:lineRule="auto"/>
              <w:rPr>
                <w:rFonts w:ascii="Times New Roman" w:eastAsia="Times New Roman" w:hAnsi="Times New Roman" w:cs="Times New Roman"/>
                <w:kern w:val="0"/>
                <w14:ligatures w14:val="none"/>
              </w:rPr>
            </w:pPr>
            <w:r w:rsidRPr="00C37CAB">
              <w:rPr>
                <w:rFonts w:ascii="Times New Roman" w:eastAsia="Times New Roman" w:hAnsi="Times New Roman" w:cs="Times New Roman"/>
                <w:kern w:val="0"/>
                <w14:ligatures w14:val="none"/>
              </w:rPr>
              <w:t xml:space="preserve">An instantiation of the </w:t>
            </w:r>
            <w:proofErr w:type="spellStart"/>
            <w:r w:rsidRPr="00C37CAB">
              <w:rPr>
                <w:rFonts w:ascii="Times New Roman" w:eastAsia="Times New Roman" w:hAnsi="Times New Roman" w:cs="Times New Roman"/>
                <w:kern w:val="0"/>
                <w14:ligatures w14:val="none"/>
              </w:rPr>
              <w:t>AbstractFeature</w:t>
            </w:r>
            <w:proofErr w:type="spellEnd"/>
            <w:r w:rsidRPr="00C37CAB">
              <w:rPr>
                <w:rFonts w:ascii="Times New Roman" w:eastAsia="Times New Roman" w:hAnsi="Times New Roman" w:cs="Times New Roman"/>
                <w:kern w:val="0"/>
                <w14:ligatures w14:val="none"/>
              </w:rPr>
              <w:t xml:space="preserve"> class SHALL comply with the following criteria:</w:t>
            </w:r>
          </w:p>
        </w:tc>
      </w:tr>
      <w:tr w:rsidR="00C37CAB" w:rsidRPr="00C37CAB" w14:paraId="23DEB138" w14:textId="77777777" w:rsidTr="00C37CAB">
        <w:trPr>
          <w:tblCellSpacing w:w="15" w:type="dxa"/>
        </w:trPr>
        <w:tc>
          <w:tcPr>
            <w:tcW w:w="0" w:type="auto"/>
            <w:tcBorders>
              <w:top w:val="nil"/>
              <w:bottom w:val="single" w:sz="8" w:space="0" w:color="auto"/>
            </w:tcBorders>
            <w:vAlign w:val="center"/>
            <w:hideMark/>
          </w:tcPr>
          <w:p w14:paraId="541212B3" w14:textId="77777777" w:rsidR="00C37CAB" w:rsidRPr="00C37CAB" w:rsidRDefault="00C37CAB" w:rsidP="00C37CAB">
            <w:pPr>
              <w:spacing w:after="0" w:line="240" w:lineRule="auto"/>
              <w:jc w:val="center"/>
              <w:rPr>
                <w:rFonts w:ascii="Times New Roman" w:eastAsia="Times New Roman" w:hAnsi="Times New Roman" w:cs="Times New Roman"/>
                <w:b/>
                <w:bCs/>
                <w:kern w:val="0"/>
                <w14:ligatures w14:val="none"/>
              </w:rPr>
            </w:pPr>
            <w:r w:rsidRPr="00C37CAB">
              <w:rPr>
                <w:rFonts w:ascii="Times New Roman" w:eastAsia="Times New Roman" w:hAnsi="Times New Roman" w:cs="Times New Roman"/>
                <w:b/>
                <w:bCs/>
                <w:kern w:val="0"/>
                <w14:ligatures w14:val="none"/>
              </w:rPr>
              <w:t>A</w:t>
            </w:r>
          </w:p>
        </w:tc>
        <w:tc>
          <w:tcPr>
            <w:tcW w:w="0" w:type="auto"/>
            <w:tcBorders>
              <w:top w:val="nil"/>
              <w:bottom w:val="single" w:sz="8" w:space="0" w:color="auto"/>
            </w:tcBorders>
            <w:vAlign w:val="center"/>
            <w:hideMark/>
          </w:tcPr>
          <w:p w14:paraId="546438AA" w14:textId="77777777" w:rsidR="00C37CAB" w:rsidRPr="00C37CAB" w:rsidRDefault="00C37CAB" w:rsidP="00C37CAB">
            <w:pPr>
              <w:spacing w:before="100" w:beforeAutospacing="1" w:after="100" w:afterAutospacing="1" w:line="240" w:lineRule="auto"/>
              <w:rPr>
                <w:rFonts w:ascii="Times New Roman" w:eastAsia="Times New Roman" w:hAnsi="Times New Roman" w:cs="Times New Roman"/>
                <w:kern w:val="0"/>
                <w14:ligatures w14:val="none"/>
              </w:rPr>
            </w:pPr>
            <w:r w:rsidRPr="00C37CAB">
              <w:rPr>
                <w:rFonts w:ascii="Times New Roman" w:eastAsia="Times New Roman" w:hAnsi="Times New Roman" w:cs="Times New Roman"/>
                <w:kern w:val="0"/>
                <w14:ligatures w14:val="none"/>
              </w:rPr>
              <w:t xml:space="preserve">An encoding of the </w:t>
            </w:r>
            <w:proofErr w:type="spellStart"/>
            <w:r w:rsidRPr="00C37CAB">
              <w:rPr>
                <w:rFonts w:ascii="Times New Roman" w:eastAsia="Times New Roman" w:hAnsi="Times New Roman" w:cs="Times New Roman"/>
                <w:kern w:val="0"/>
                <w14:ligatures w14:val="none"/>
              </w:rPr>
              <w:t>AbstractFeature</w:t>
            </w:r>
            <w:proofErr w:type="spellEnd"/>
            <w:r w:rsidRPr="00C37CAB">
              <w:rPr>
                <w:rFonts w:ascii="Times New Roman" w:eastAsia="Times New Roman" w:hAnsi="Times New Roman" w:cs="Times New Roman"/>
                <w:kern w:val="0"/>
                <w14:ligatures w14:val="none"/>
              </w:rPr>
              <w:t xml:space="preserve"> class SHALL include zero or one </w:t>
            </w:r>
            <w:r w:rsidRPr="00C37CAB">
              <w:rPr>
                <w:rFonts w:ascii="Courier New" w:eastAsia="Times New Roman" w:hAnsi="Courier New" w:cs="Courier New"/>
                <w:kern w:val="0"/>
                <w:sz w:val="20"/>
                <w:szCs w:val="20"/>
                <w14:ligatures w14:val="none"/>
              </w:rPr>
              <w:t>identifier</w:t>
            </w:r>
            <w:r w:rsidRPr="00C37CAB">
              <w:rPr>
                <w:rFonts w:ascii="Times New Roman" w:eastAsia="Times New Roman" w:hAnsi="Times New Roman" w:cs="Times New Roman"/>
                <w:kern w:val="0"/>
                <w14:ligatures w14:val="none"/>
              </w:rPr>
              <w:t xml:space="preserve"> attributes.</w:t>
            </w:r>
          </w:p>
        </w:tc>
      </w:tr>
      <w:tr w:rsidR="00C37CAB" w:rsidRPr="00C37CAB" w14:paraId="120C9CCD" w14:textId="77777777" w:rsidTr="00C37CAB">
        <w:trPr>
          <w:tblCellSpacing w:w="15" w:type="dxa"/>
        </w:trPr>
        <w:tc>
          <w:tcPr>
            <w:tcW w:w="0" w:type="auto"/>
            <w:tcBorders>
              <w:top w:val="nil"/>
              <w:bottom w:val="single" w:sz="12" w:space="0" w:color="auto"/>
            </w:tcBorders>
            <w:vAlign w:val="center"/>
            <w:hideMark/>
          </w:tcPr>
          <w:p w14:paraId="3141748E" w14:textId="77777777" w:rsidR="00C37CAB" w:rsidRPr="00C37CAB" w:rsidRDefault="00C37CAB" w:rsidP="00C37CAB">
            <w:pPr>
              <w:spacing w:after="0" w:line="240" w:lineRule="auto"/>
              <w:jc w:val="center"/>
              <w:rPr>
                <w:rFonts w:ascii="Times New Roman" w:eastAsia="Times New Roman" w:hAnsi="Times New Roman" w:cs="Times New Roman"/>
                <w:b/>
                <w:bCs/>
                <w:kern w:val="0"/>
                <w14:ligatures w14:val="none"/>
              </w:rPr>
            </w:pPr>
            <w:r w:rsidRPr="00C37CAB">
              <w:rPr>
                <w:rFonts w:ascii="Times New Roman" w:eastAsia="Times New Roman" w:hAnsi="Times New Roman" w:cs="Times New Roman"/>
                <w:b/>
                <w:bCs/>
                <w:kern w:val="0"/>
                <w14:ligatures w14:val="none"/>
              </w:rPr>
              <w:t>B</w:t>
            </w:r>
          </w:p>
        </w:tc>
        <w:tc>
          <w:tcPr>
            <w:tcW w:w="0" w:type="auto"/>
            <w:tcBorders>
              <w:top w:val="nil"/>
              <w:bottom w:val="single" w:sz="12" w:space="0" w:color="auto"/>
            </w:tcBorders>
            <w:vAlign w:val="center"/>
            <w:hideMark/>
          </w:tcPr>
          <w:p w14:paraId="372142CE" w14:textId="77777777" w:rsidR="00C37CAB" w:rsidRPr="00C37CAB" w:rsidRDefault="00C37CAB" w:rsidP="00C37CAB">
            <w:pPr>
              <w:spacing w:before="100" w:beforeAutospacing="1" w:after="100" w:afterAutospacing="1" w:line="240" w:lineRule="auto"/>
              <w:rPr>
                <w:rFonts w:ascii="Times New Roman" w:eastAsia="Times New Roman" w:hAnsi="Times New Roman" w:cs="Times New Roman"/>
                <w:kern w:val="0"/>
                <w14:ligatures w14:val="none"/>
              </w:rPr>
            </w:pPr>
            <w:r w:rsidRPr="00C37CAB">
              <w:rPr>
                <w:rFonts w:ascii="Times New Roman" w:eastAsia="Times New Roman" w:hAnsi="Times New Roman" w:cs="Times New Roman"/>
                <w:kern w:val="0"/>
                <w14:ligatures w14:val="none"/>
              </w:rPr>
              <w:t xml:space="preserve">Encodings of the </w:t>
            </w:r>
            <w:r w:rsidRPr="00C37CAB">
              <w:rPr>
                <w:rFonts w:ascii="Courier New" w:eastAsia="Times New Roman" w:hAnsi="Courier New" w:cs="Courier New"/>
                <w:kern w:val="0"/>
                <w:sz w:val="20"/>
                <w:szCs w:val="20"/>
                <w14:ligatures w14:val="none"/>
              </w:rPr>
              <w:t>identifier</w:t>
            </w:r>
            <w:r w:rsidRPr="00C37CAB">
              <w:rPr>
                <w:rFonts w:ascii="Times New Roman" w:eastAsia="Times New Roman" w:hAnsi="Times New Roman" w:cs="Times New Roman"/>
                <w:kern w:val="0"/>
                <w14:ligatures w14:val="none"/>
              </w:rPr>
              <w:t xml:space="preserve"> attribute SHALL be a valid implementation of the </w:t>
            </w:r>
            <w:proofErr w:type="spellStart"/>
            <w:r w:rsidRPr="00C37CAB">
              <w:rPr>
                <w:rFonts w:ascii="Times New Roman" w:eastAsia="Times New Roman" w:hAnsi="Times New Roman" w:cs="Times New Roman"/>
                <w:kern w:val="0"/>
                <w14:ligatures w14:val="none"/>
              </w:rPr>
              <w:t>ScopedName</w:t>
            </w:r>
            <w:proofErr w:type="spellEnd"/>
            <w:r w:rsidRPr="00C37CAB">
              <w:rPr>
                <w:rFonts w:ascii="Times New Roman" w:eastAsia="Times New Roman" w:hAnsi="Times New Roman" w:cs="Times New Roman"/>
                <w:kern w:val="0"/>
                <w14:ligatures w14:val="none"/>
              </w:rPr>
              <w:t xml:space="preserve"> class from </w:t>
            </w:r>
            <w:hyperlink r:id="rId127" w:anchor="ISO19103" w:history="1">
              <w:r w:rsidRPr="00C37CAB">
                <w:rPr>
                  <w:rFonts w:ascii="Times New Roman" w:eastAsia="Times New Roman" w:hAnsi="Times New Roman" w:cs="Times New Roman"/>
                  <w:color w:val="0000FF"/>
                  <w:kern w:val="0"/>
                  <w:u w:val="single"/>
                  <w14:ligatures w14:val="none"/>
                </w:rPr>
                <w:t>ISO 19103</w:t>
              </w:r>
            </w:hyperlink>
            <w:r w:rsidRPr="00C37CAB">
              <w:rPr>
                <w:rFonts w:ascii="Times New Roman" w:eastAsia="Times New Roman" w:hAnsi="Times New Roman" w:cs="Times New Roman"/>
                <w:kern w:val="0"/>
                <w14:ligatures w14:val="none"/>
              </w:rPr>
              <w:t>.</w:t>
            </w:r>
          </w:p>
        </w:tc>
      </w:tr>
    </w:tbl>
    <w:p w14:paraId="08E80E49" w14:textId="77777777" w:rsidR="00C37CAB" w:rsidRPr="00C37CAB" w:rsidRDefault="00C37CAB" w:rsidP="00C37CAB">
      <w:pPr>
        <w:spacing w:after="0" w:line="240" w:lineRule="auto"/>
        <w:rPr>
          <w:rFonts w:ascii="Times New Roman" w:eastAsia="Times New Roman" w:hAnsi="Times New Roman" w:cs="Times New Roman"/>
          <w:vanish/>
          <w:kern w:val="0"/>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5"/>
        <w:gridCol w:w="8245"/>
      </w:tblGrid>
      <w:tr w:rsidR="00C37CAB" w:rsidRPr="00C37CAB" w14:paraId="398F65C6" w14:textId="77777777" w:rsidTr="00C37CAB">
        <w:trPr>
          <w:tblHeader/>
          <w:tblCellSpacing w:w="15" w:type="dxa"/>
        </w:trPr>
        <w:tc>
          <w:tcPr>
            <w:tcW w:w="0" w:type="auto"/>
            <w:gridSpan w:val="2"/>
            <w:tcBorders>
              <w:top w:val="single" w:sz="12" w:space="0" w:color="auto"/>
              <w:bottom w:val="single" w:sz="12" w:space="0" w:color="auto"/>
            </w:tcBorders>
            <w:vAlign w:val="center"/>
            <w:hideMark/>
          </w:tcPr>
          <w:p w14:paraId="4978C7A2" w14:textId="77777777" w:rsidR="00C37CAB" w:rsidRPr="00C37CAB" w:rsidRDefault="00C37CAB" w:rsidP="00C37CAB">
            <w:pPr>
              <w:spacing w:before="100" w:beforeAutospacing="1" w:after="100" w:afterAutospacing="1" w:line="240" w:lineRule="auto"/>
              <w:jc w:val="center"/>
              <w:rPr>
                <w:rFonts w:ascii="Times New Roman" w:eastAsia="Times New Roman" w:hAnsi="Times New Roman" w:cs="Times New Roman"/>
                <w:b/>
                <w:bCs/>
                <w:kern w:val="0"/>
                <w14:ligatures w14:val="none"/>
              </w:rPr>
            </w:pPr>
            <w:r w:rsidRPr="00C37CAB">
              <w:rPr>
                <w:rFonts w:ascii="Times New Roman" w:eastAsia="Times New Roman" w:hAnsi="Times New Roman" w:cs="Times New Roman"/>
                <w:b/>
                <w:bCs/>
                <w:kern w:val="0"/>
                <w14:ligatures w14:val="none"/>
              </w:rPr>
              <w:t>Requirement 7: Requirement — Abstract Feature Name</w:t>
            </w:r>
          </w:p>
        </w:tc>
      </w:tr>
      <w:tr w:rsidR="00C37CAB" w:rsidRPr="00C37CAB" w14:paraId="0C72DE0B" w14:textId="77777777" w:rsidTr="00C37CAB">
        <w:trPr>
          <w:tblCellSpacing w:w="15" w:type="dxa"/>
        </w:trPr>
        <w:tc>
          <w:tcPr>
            <w:tcW w:w="0" w:type="auto"/>
            <w:tcBorders>
              <w:top w:val="single" w:sz="12" w:space="0" w:color="auto"/>
              <w:bottom w:val="single" w:sz="8" w:space="0" w:color="auto"/>
            </w:tcBorders>
            <w:vAlign w:val="center"/>
            <w:hideMark/>
          </w:tcPr>
          <w:p w14:paraId="4D402130" w14:textId="77777777" w:rsidR="00C37CAB" w:rsidRPr="00C37CAB" w:rsidRDefault="00C37CAB" w:rsidP="00C37CAB">
            <w:pPr>
              <w:spacing w:after="0" w:line="240" w:lineRule="auto"/>
              <w:jc w:val="center"/>
              <w:rPr>
                <w:rFonts w:ascii="Times New Roman" w:eastAsia="Times New Roman" w:hAnsi="Times New Roman" w:cs="Times New Roman"/>
                <w:b/>
                <w:bCs/>
                <w:kern w:val="0"/>
                <w14:ligatures w14:val="none"/>
              </w:rPr>
            </w:pPr>
            <w:r w:rsidRPr="00C37CAB">
              <w:rPr>
                <w:rFonts w:ascii="Times New Roman" w:eastAsia="Times New Roman" w:hAnsi="Times New Roman" w:cs="Times New Roman"/>
                <w:b/>
                <w:bCs/>
                <w:kern w:val="0"/>
                <w14:ligatures w14:val="none"/>
              </w:rPr>
              <w:t>Label</w:t>
            </w:r>
          </w:p>
        </w:tc>
        <w:tc>
          <w:tcPr>
            <w:tcW w:w="0" w:type="auto"/>
            <w:tcBorders>
              <w:top w:val="single" w:sz="12" w:space="0" w:color="auto"/>
              <w:bottom w:val="single" w:sz="8" w:space="0" w:color="auto"/>
            </w:tcBorders>
            <w:vAlign w:val="center"/>
            <w:hideMark/>
          </w:tcPr>
          <w:p w14:paraId="30461A7C" w14:textId="77777777" w:rsidR="00C37CAB" w:rsidRPr="00C37CAB" w:rsidRDefault="00C37CAB" w:rsidP="00C37CAB">
            <w:pPr>
              <w:spacing w:after="0" w:line="240" w:lineRule="auto"/>
              <w:rPr>
                <w:rFonts w:ascii="Times New Roman" w:eastAsia="Times New Roman" w:hAnsi="Times New Roman" w:cs="Times New Roman"/>
                <w:kern w:val="0"/>
                <w14:ligatures w14:val="none"/>
              </w:rPr>
            </w:pPr>
            <w:r w:rsidRPr="00C37CAB">
              <w:rPr>
                <w:rFonts w:ascii="Times New Roman" w:eastAsia="Times New Roman" w:hAnsi="Times New Roman" w:cs="Times New Roman"/>
                <w:kern w:val="0"/>
                <w14:ligatures w14:val="none"/>
              </w:rPr>
              <w:t>/req/core/</w:t>
            </w:r>
            <w:proofErr w:type="spellStart"/>
            <w:r w:rsidRPr="00C37CAB">
              <w:rPr>
                <w:rFonts w:ascii="Times New Roman" w:eastAsia="Times New Roman" w:hAnsi="Times New Roman" w:cs="Times New Roman"/>
                <w:kern w:val="0"/>
                <w14:ligatures w14:val="none"/>
              </w:rPr>
              <w:t>abstractfeature</w:t>
            </w:r>
            <w:proofErr w:type="spellEnd"/>
            <w:r w:rsidRPr="00C37CAB">
              <w:rPr>
                <w:rFonts w:ascii="Times New Roman" w:eastAsia="Times New Roman" w:hAnsi="Times New Roman" w:cs="Times New Roman"/>
                <w:kern w:val="0"/>
                <w14:ligatures w14:val="none"/>
              </w:rPr>
              <w:t>-name</w:t>
            </w:r>
          </w:p>
        </w:tc>
      </w:tr>
      <w:tr w:rsidR="00C37CAB" w:rsidRPr="00C37CAB" w14:paraId="55E21054" w14:textId="77777777" w:rsidTr="00C37CAB">
        <w:trPr>
          <w:tblCellSpacing w:w="15" w:type="dxa"/>
        </w:trPr>
        <w:tc>
          <w:tcPr>
            <w:tcW w:w="0" w:type="auto"/>
            <w:tcBorders>
              <w:top w:val="nil"/>
              <w:bottom w:val="single" w:sz="8" w:space="0" w:color="auto"/>
            </w:tcBorders>
            <w:vAlign w:val="center"/>
            <w:hideMark/>
          </w:tcPr>
          <w:p w14:paraId="2DBCFB0D" w14:textId="77777777" w:rsidR="00C37CAB" w:rsidRPr="00C37CAB" w:rsidRDefault="00C37CAB" w:rsidP="00C37CAB">
            <w:pPr>
              <w:spacing w:after="0" w:line="240" w:lineRule="auto"/>
              <w:jc w:val="center"/>
              <w:rPr>
                <w:rFonts w:ascii="Times New Roman" w:eastAsia="Times New Roman" w:hAnsi="Times New Roman" w:cs="Times New Roman"/>
                <w:b/>
                <w:bCs/>
                <w:kern w:val="0"/>
                <w14:ligatures w14:val="none"/>
              </w:rPr>
            </w:pPr>
            <w:r w:rsidRPr="00C37CAB">
              <w:rPr>
                <w:rFonts w:ascii="Times New Roman" w:eastAsia="Times New Roman" w:hAnsi="Times New Roman" w:cs="Times New Roman"/>
                <w:b/>
                <w:bCs/>
                <w:kern w:val="0"/>
                <w14:ligatures w14:val="none"/>
              </w:rPr>
              <w:t>Statement</w:t>
            </w:r>
          </w:p>
        </w:tc>
        <w:tc>
          <w:tcPr>
            <w:tcW w:w="0" w:type="auto"/>
            <w:tcBorders>
              <w:top w:val="nil"/>
              <w:bottom w:val="single" w:sz="8" w:space="0" w:color="auto"/>
            </w:tcBorders>
            <w:vAlign w:val="center"/>
            <w:hideMark/>
          </w:tcPr>
          <w:p w14:paraId="45F7FE42" w14:textId="77777777" w:rsidR="00C37CAB" w:rsidRPr="00C37CAB" w:rsidRDefault="00C37CAB" w:rsidP="00C37CAB">
            <w:pPr>
              <w:spacing w:before="100" w:beforeAutospacing="1" w:after="100" w:afterAutospacing="1" w:line="240" w:lineRule="auto"/>
              <w:rPr>
                <w:rFonts w:ascii="Times New Roman" w:eastAsia="Times New Roman" w:hAnsi="Times New Roman" w:cs="Times New Roman"/>
                <w:kern w:val="0"/>
                <w14:ligatures w14:val="none"/>
              </w:rPr>
            </w:pPr>
            <w:r w:rsidRPr="00C37CAB">
              <w:rPr>
                <w:rFonts w:ascii="Times New Roman" w:eastAsia="Times New Roman" w:hAnsi="Times New Roman" w:cs="Times New Roman"/>
                <w:kern w:val="0"/>
                <w14:ligatures w14:val="none"/>
              </w:rPr>
              <w:t xml:space="preserve">An instantiation of the </w:t>
            </w:r>
            <w:proofErr w:type="spellStart"/>
            <w:r w:rsidRPr="00C37CAB">
              <w:rPr>
                <w:rFonts w:ascii="Times New Roman" w:eastAsia="Times New Roman" w:hAnsi="Times New Roman" w:cs="Times New Roman"/>
                <w:kern w:val="0"/>
                <w14:ligatures w14:val="none"/>
              </w:rPr>
              <w:t>AbstractFeature</w:t>
            </w:r>
            <w:proofErr w:type="spellEnd"/>
            <w:r w:rsidRPr="00C37CAB">
              <w:rPr>
                <w:rFonts w:ascii="Times New Roman" w:eastAsia="Times New Roman" w:hAnsi="Times New Roman" w:cs="Times New Roman"/>
                <w:kern w:val="0"/>
                <w14:ligatures w14:val="none"/>
              </w:rPr>
              <w:t xml:space="preserve"> class SHALL comply with the following criteria:</w:t>
            </w:r>
          </w:p>
        </w:tc>
      </w:tr>
      <w:tr w:rsidR="00C37CAB" w:rsidRPr="00C37CAB" w14:paraId="2E9DE88C" w14:textId="77777777" w:rsidTr="00C37CAB">
        <w:trPr>
          <w:tblCellSpacing w:w="15" w:type="dxa"/>
        </w:trPr>
        <w:tc>
          <w:tcPr>
            <w:tcW w:w="0" w:type="auto"/>
            <w:tcBorders>
              <w:top w:val="nil"/>
              <w:bottom w:val="single" w:sz="8" w:space="0" w:color="auto"/>
            </w:tcBorders>
            <w:vAlign w:val="center"/>
            <w:hideMark/>
          </w:tcPr>
          <w:p w14:paraId="5C994500" w14:textId="77777777" w:rsidR="00C37CAB" w:rsidRPr="00C37CAB" w:rsidRDefault="00C37CAB" w:rsidP="00C37CAB">
            <w:pPr>
              <w:spacing w:after="0" w:line="240" w:lineRule="auto"/>
              <w:jc w:val="center"/>
              <w:rPr>
                <w:rFonts w:ascii="Times New Roman" w:eastAsia="Times New Roman" w:hAnsi="Times New Roman" w:cs="Times New Roman"/>
                <w:b/>
                <w:bCs/>
                <w:kern w:val="0"/>
                <w14:ligatures w14:val="none"/>
              </w:rPr>
            </w:pPr>
            <w:r w:rsidRPr="00C37CAB">
              <w:rPr>
                <w:rFonts w:ascii="Times New Roman" w:eastAsia="Times New Roman" w:hAnsi="Times New Roman" w:cs="Times New Roman"/>
                <w:b/>
                <w:bCs/>
                <w:kern w:val="0"/>
                <w14:ligatures w14:val="none"/>
              </w:rPr>
              <w:t>A</w:t>
            </w:r>
          </w:p>
        </w:tc>
        <w:tc>
          <w:tcPr>
            <w:tcW w:w="0" w:type="auto"/>
            <w:tcBorders>
              <w:top w:val="nil"/>
              <w:bottom w:val="single" w:sz="8" w:space="0" w:color="auto"/>
            </w:tcBorders>
            <w:vAlign w:val="center"/>
            <w:hideMark/>
          </w:tcPr>
          <w:p w14:paraId="7EF8ECB5" w14:textId="77777777" w:rsidR="00C37CAB" w:rsidRPr="00C37CAB" w:rsidRDefault="00C37CAB" w:rsidP="00C37CAB">
            <w:pPr>
              <w:spacing w:before="100" w:beforeAutospacing="1" w:after="100" w:afterAutospacing="1" w:line="240" w:lineRule="auto"/>
              <w:rPr>
                <w:rFonts w:ascii="Times New Roman" w:eastAsia="Times New Roman" w:hAnsi="Times New Roman" w:cs="Times New Roman"/>
                <w:kern w:val="0"/>
                <w14:ligatures w14:val="none"/>
              </w:rPr>
            </w:pPr>
            <w:r w:rsidRPr="00C37CAB">
              <w:rPr>
                <w:rFonts w:ascii="Times New Roman" w:eastAsia="Times New Roman" w:hAnsi="Times New Roman" w:cs="Times New Roman"/>
                <w:kern w:val="0"/>
                <w14:ligatures w14:val="none"/>
              </w:rPr>
              <w:t xml:space="preserve">An encoding of the </w:t>
            </w:r>
            <w:proofErr w:type="spellStart"/>
            <w:r w:rsidRPr="00C37CAB">
              <w:rPr>
                <w:rFonts w:ascii="Times New Roman" w:eastAsia="Times New Roman" w:hAnsi="Times New Roman" w:cs="Times New Roman"/>
                <w:kern w:val="0"/>
                <w14:ligatures w14:val="none"/>
              </w:rPr>
              <w:t>AbstractFeature</w:t>
            </w:r>
            <w:proofErr w:type="spellEnd"/>
            <w:r w:rsidRPr="00C37CAB">
              <w:rPr>
                <w:rFonts w:ascii="Times New Roman" w:eastAsia="Times New Roman" w:hAnsi="Times New Roman" w:cs="Times New Roman"/>
                <w:kern w:val="0"/>
                <w14:ligatures w14:val="none"/>
              </w:rPr>
              <w:t xml:space="preserve"> class SHALL include zero or more </w:t>
            </w:r>
            <w:r w:rsidRPr="00C37CAB">
              <w:rPr>
                <w:rFonts w:ascii="Courier New" w:eastAsia="Times New Roman" w:hAnsi="Courier New" w:cs="Courier New"/>
                <w:kern w:val="0"/>
                <w:sz w:val="20"/>
                <w:szCs w:val="20"/>
                <w14:ligatures w14:val="none"/>
              </w:rPr>
              <w:t>name</w:t>
            </w:r>
            <w:r w:rsidRPr="00C37CAB">
              <w:rPr>
                <w:rFonts w:ascii="Times New Roman" w:eastAsia="Times New Roman" w:hAnsi="Times New Roman" w:cs="Times New Roman"/>
                <w:kern w:val="0"/>
                <w14:ligatures w14:val="none"/>
              </w:rPr>
              <w:t xml:space="preserve"> attributes.</w:t>
            </w:r>
          </w:p>
        </w:tc>
      </w:tr>
      <w:tr w:rsidR="00C37CAB" w:rsidRPr="00C37CAB" w14:paraId="7263FB7D" w14:textId="77777777" w:rsidTr="00C37CAB">
        <w:trPr>
          <w:tblCellSpacing w:w="15" w:type="dxa"/>
        </w:trPr>
        <w:tc>
          <w:tcPr>
            <w:tcW w:w="0" w:type="auto"/>
            <w:tcBorders>
              <w:top w:val="nil"/>
              <w:bottom w:val="single" w:sz="12" w:space="0" w:color="auto"/>
            </w:tcBorders>
            <w:vAlign w:val="center"/>
            <w:hideMark/>
          </w:tcPr>
          <w:p w14:paraId="7AEF0205" w14:textId="77777777" w:rsidR="00C37CAB" w:rsidRPr="00C37CAB" w:rsidRDefault="00C37CAB" w:rsidP="00C37CAB">
            <w:pPr>
              <w:spacing w:after="0" w:line="240" w:lineRule="auto"/>
              <w:jc w:val="center"/>
              <w:rPr>
                <w:rFonts w:ascii="Times New Roman" w:eastAsia="Times New Roman" w:hAnsi="Times New Roman" w:cs="Times New Roman"/>
                <w:b/>
                <w:bCs/>
                <w:kern w:val="0"/>
                <w14:ligatures w14:val="none"/>
              </w:rPr>
            </w:pPr>
            <w:r w:rsidRPr="00C37CAB">
              <w:rPr>
                <w:rFonts w:ascii="Times New Roman" w:eastAsia="Times New Roman" w:hAnsi="Times New Roman" w:cs="Times New Roman"/>
                <w:b/>
                <w:bCs/>
                <w:kern w:val="0"/>
                <w14:ligatures w14:val="none"/>
              </w:rPr>
              <w:t>B</w:t>
            </w:r>
          </w:p>
        </w:tc>
        <w:tc>
          <w:tcPr>
            <w:tcW w:w="0" w:type="auto"/>
            <w:tcBorders>
              <w:top w:val="nil"/>
              <w:bottom w:val="single" w:sz="12" w:space="0" w:color="auto"/>
            </w:tcBorders>
            <w:vAlign w:val="center"/>
            <w:hideMark/>
          </w:tcPr>
          <w:p w14:paraId="3E2D7EBD" w14:textId="77777777" w:rsidR="00C37CAB" w:rsidRPr="00C37CAB" w:rsidRDefault="00C37CAB" w:rsidP="00C37CAB">
            <w:pPr>
              <w:spacing w:before="100" w:beforeAutospacing="1" w:after="100" w:afterAutospacing="1" w:line="240" w:lineRule="auto"/>
              <w:rPr>
                <w:rFonts w:ascii="Times New Roman" w:eastAsia="Times New Roman" w:hAnsi="Times New Roman" w:cs="Times New Roman"/>
                <w:kern w:val="0"/>
                <w14:ligatures w14:val="none"/>
              </w:rPr>
            </w:pPr>
            <w:r w:rsidRPr="00C37CAB">
              <w:rPr>
                <w:rFonts w:ascii="Times New Roman" w:eastAsia="Times New Roman" w:hAnsi="Times New Roman" w:cs="Times New Roman"/>
                <w:kern w:val="0"/>
                <w14:ligatures w14:val="none"/>
              </w:rPr>
              <w:t xml:space="preserve">Encodings of the </w:t>
            </w:r>
            <w:r w:rsidRPr="00C37CAB">
              <w:rPr>
                <w:rFonts w:ascii="Courier New" w:eastAsia="Times New Roman" w:hAnsi="Courier New" w:cs="Courier New"/>
                <w:kern w:val="0"/>
                <w:sz w:val="20"/>
                <w:szCs w:val="20"/>
                <w14:ligatures w14:val="none"/>
              </w:rPr>
              <w:t>name</w:t>
            </w:r>
            <w:r w:rsidRPr="00C37CAB">
              <w:rPr>
                <w:rFonts w:ascii="Times New Roman" w:eastAsia="Times New Roman" w:hAnsi="Times New Roman" w:cs="Times New Roman"/>
                <w:kern w:val="0"/>
                <w14:ligatures w14:val="none"/>
              </w:rPr>
              <w:t xml:space="preserve"> attribute SHALL be a valid implementation of the </w:t>
            </w:r>
            <w:proofErr w:type="spellStart"/>
            <w:r w:rsidRPr="00C37CAB">
              <w:rPr>
                <w:rFonts w:ascii="Times New Roman" w:eastAsia="Times New Roman" w:hAnsi="Times New Roman" w:cs="Times New Roman"/>
                <w:kern w:val="0"/>
                <w14:ligatures w14:val="none"/>
              </w:rPr>
              <w:t>GenericName</w:t>
            </w:r>
            <w:proofErr w:type="spellEnd"/>
            <w:r w:rsidRPr="00C37CAB">
              <w:rPr>
                <w:rFonts w:ascii="Times New Roman" w:eastAsia="Times New Roman" w:hAnsi="Times New Roman" w:cs="Times New Roman"/>
                <w:kern w:val="0"/>
                <w14:ligatures w14:val="none"/>
              </w:rPr>
              <w:t xml:space="preserve"> class from </w:t>
            </w:r>
            <w:hyperlink r:id="rId128" w:anchor="ISO19103" w:history="1">
              <w:r w:rsidRPr="00C37CAB">
                <w:rPr>
                  <w:rFonts w:ascii="Times New Roman" w:eastAsia="Times New Roman" w:hAnsi="Times New Roman" w:cs="Times New Roman"/>
                  <w:color w:val="0000FF"/>
                  <w:kern w:val="0"/>
                  <w:u w:val="single"/>
                  <w14:ligatures w14:val="none"/>
                </w:rPr>
                <w:t>ISO 19103</w:t>
              </w:r>
            </w:hyperlink>
            <w:r w:rsidRPr="00C37CAB">
              <w:rPr>
                <w:rFonts w:ascii="Times New Roman" w:eastAsia="Times New Roman" w:hAnsi="Times New Roman" w:cs="Times New Roman"/>
                <w:kern w:val="0"/>
                <w14:ligatures w14:val="none"/>
              </w:rPr>
              <w:t>.</w:t>
            </w:r>
          </w:p>
        </w:tc>
      </w:tr>
    </w:tbl>
    <w:p w14:paraId="00B3DAA8" w14:textId="77777777" w:rsidR="00C37CAB" w:rsidRPr="00C37CAB" w:rsidRDefault="00C37CAB" w:rsidP="00C37CA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37CAB">
        <w:rPr>
          <w:rFonts w:ascii="Times New Roman" w:eastAsia="Times New Roman" w:hAnsi="Times New Roman" w:cs="Times New Roman"/>
          <w:b/>
          <w:bCs/>
          <w:kern w:val="0"/>
          <w:sz w:val="27"/>
          <w:szCs w:val="27"/>
          <w14:ligatures w14:val="none"/>
        </w:rPr>
        <w:t>6.2.2.  Abstract Feature with Lifespan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5"/>
        <w:gridCol w:w="8245"/>
      </w:tblGrid>
      <w:tr w:rsidR="00C37CAB" w:rsidRPr="00C37CAB" w14:paraId="12E0502D" w14:textId="77777777" w:rsidTr="00C37CAB">
        <w:trPr>
          <w:tblHeader/>
          <w:tblCellSpacing w:w="15" w:type="dxa"/>
        </w:trPr>
        <w:tc>
          <w:tcPr>
            <w:tcW w:w="0" w:type="auto"/>
            <w:gridSpan w:val="2"/>
            <w:tcBorders>
              <w:top w:val="single" w:sz="12" w:space="0" w:color="auto"/>
              <w:bottom w:val="single" w:sz="12" w:space="0" w:color="auto"/>
            </w:tcBorders>
            <w:vAlign w:val="center"/>
            <w:hideMark/>
          </w:tcPr>
          <w:p w14:paraId="0ED81668" w14:textId="77777777" w:rsidR="00C37CAB" w:rsidRPr="00C37CAB" w:rsidRDefault="00C37CAB" w:rsidP="00C37CAB">
            <w:pPr>
              <w:spacing w:before="100" w:beforeAutospacing="1" w:after="100" w:afterAutospacing="1" w:line="240" w:lineRule="auto"/>
              <w:jc w:val="center"/>
              <w:rPr>
                <w:rFonts w:ascii="Times New Roman" w:eastAsia="Times New Roman" w:hAnsi="Times New Roman" w:cs="Times New Roman"/>
                <w:b/>
                <w:bCs/>
                <w:kern w:val="0"/>
                <w14:ligatures w14:val="none"/>
              </w:rPr>
            </w:pPr>
            <w:r w:rsidRPr="00C37CAB">
              <w:rPr>
                <w:rFonts w:ascii="Times New Roman" w:eastAsia="Times New Roman" w:hAnsi="Times New Roman" w:cs="Times New Roman"/>
                <w:b/>
                <w:bCs/>
                <w:kern w:val="0"/>
                <w14:ligatures w14:val="none"/>
              </w:rPr>
              <w:t xml:space="preserve">Requirement 8: Requirement — Feature with </w:t>
            </w:r>
            <w:commentRangeStart w:id="134"/>
            <w:commentRangeStart w:id="135"/>
            <w:r w:rsidRPr="00C37CAB">
              <w:rPr>
                <w:rFonts w:ascii="Times New Roman" w:eastAsia="Times New Roman" w:hAnsi="Times New Roman" w:cs="Times New Roman"/>
                <w:b/>
                <w:bCs/>
                <w:kern w:val="0"/>
                <w14:ligatures w14:val="none"/>
              </w:rPr>
              <w:t>Lifespan</w:t>
            </w:r>
            <w:commentRangeEnd w:id="134"/>
            <w:r w:rsidR="001F1625">
              <w:rPr>
                <w:rStyle w:val="CommentReference"/>
              </w:rPr>
              <w:commentReference w:id="134"/>
            </w:r>
            <w:commentRangeEnd w:id="135"/>
            <w:r w:rsidR="0009267C">
              <w:rPr>
                <w:rStyle w:val="CommentReference"/>
              </w:rPr>
              <w:commentReference w:id="135"/>
            </w:r>
          </w:p>
        </w:tc>
      </w:tr>
      <w:tr w:rsidR="00C37CAB" w:rsidRPr="00C37CAB" w14:paraId="6751F632" w14:textId="77777777" w:rsidTr="00C37CAB">
        <w:trPr>
          <w:tblCellSpacing w:w="15" w:type="dxa"/>
        </w:trPr>
        <w:tc>
          <w:tcPr>
            <w:tcW w:w="0" w:type="auto"/>
            <w:tcBorders>
              <w:top w:val="single" w:sz="12" w:space="0" w:color="auto"/>
              <w:bottom w:val="single" w:sz="8" w:space="0" w:color="auto"/>
            </w:tcBorders>
            <w:vAlign w:val="center"/>
            <w:hideMark/>
          </w:tcPr>
          <w:p w14:paraId="42709CC3" w14:textId="77777777" w:rsidR="00C37CAB" w:rsidRPr="00C37CAB" w:rsidRDefault="00C37CAB" w:rsidP="00C37CAB">
            <w:pPr>
              <w:spacing w:after="0" w:line="240" w:lineRule="auto"/>
              <w:jc w:val="center"/>
              <w:rPr>
                <w:rFonts w:ascii="Times New Roman" w:eastAsia="Times New Roman" w:hAnsi="Times New Roman" w:cs="Times New Roman"/>
                <w:b/>
                <w:bCs/>
                <w:kern w:val="0"/>
                <w14:ligatures w14:val="none"/>
              </w:rPr>
            </w:pPr>
            <w:r w:rsidRPr="00C37CAB">
              <w:rPr>
                <w:rFonts w:ascii="Times New Roman" w:eastAsia="Times New Roman" w:hAnsi="Times New Roman" w:cs="Times New Roman"/>
                <w:b/>
                <w:bCs/>
                <w:kern w:val="0"/>
                <w14:ligatures w14:val="none"/>
              </w:rPr>
              <w:t>Label</w:t>
            </w:r>
          </w:p>
        </w:tc>
        <w:tc>
          <w:tcPr>
            <w:tcW w:w="0" w:type="auto"/>
            <w:tcBorders>
              <w:top w:val="single" w:sz="12" w:space="0" w:color="auto"/>
              <w:bottom w:val="single" w:sz="8" w:space="0" w:color="auto"/>
            </w:tcBorders>
            <w:vAlign w:val="center"/>
            <w:hideMark/>
          </w:tcPr>
          <w:p w14:paraId="753AAED4" w14:textId="77777777" w:rsidR="00C37CAB" w:rsidRPr="00C37CAB" w:rsidRDefault="00C37CAB" w:rsidP="00C37CAB">
            <w:pPr>
              <w:spacing w:after="0" w:line="240" w:lineRule="auto"/>
              <w:rPr>
                <w:rFonts w:ascii="Times New Roman" w:eastAsia="Times New Roman" w:hAnsi="Times New Roman" w:cs="Times New Roman"/>
                <w:kern w:val="0"/>
                <w14:ligatures w14:val="none"/>
              </w:rPr>
            </w:pPr>
            <w:r w:rsidRPr="00C37CAB">
              <w:rPr>
                <w:rFonts w:ascii="Times New Roman" w:eastAsia="Times New Roman" w:hAnsi="Times New Roman" w:cs="Times New Roman"/>
                <w:kern w:val="0"/>
                <w14:ligatures w14:val="none"/>
              </w:rPr>
              <w:t>/req/core/</w:t>
            </w:r>
            <w:proofErr w:type="spellStart"/>
            <w:r w:rsidRPr="00C37CAB">
              <w:rPr>
                <w:rFonts w:ascii="Times New Roman" w:eastAsia="Times New Roman" w:hAnsi="Times New Roman" w:cs="Times New Roman"/>
                <w:kern w:val="0"/>
                <w14:ligatures w14:val="none"/>
              </w:rPr>
              <w:t>featurewithlifespan</w:t>
            </w:r>
            <w:proofErr w:type="spellEnd"/>
          </w:p>
        </w:tc>
      </w:tr>
      <w:tr w:rsidR="00C37CAB" w:rsidRPr="00C37CAB" w14:paraId="3939E61C" w14:textId="77777777" w:rsidTr="00C37CAB">
        <w:trPr>
          <w:tblCellSpacing w:w="15" w:type="dxa"/>
        </w:trPr>
        <w:tc>
          <w:tcPr>
            <w:tcW w:w="0" w:type="auto"/>
            <w:tcBorders>
              <w:top w:val="nil"/>
              <w:bottom w:val="single" w:sz="8" w:space="0" w:color="auto"/>
            </w:tcBorders>
            <w:vAlign w:val="center"/>
            <w:hideMark/>
          </w:tcPr>
          <w:p w14:paraId="4E5ECDAE" w14:textId="77777777" w:rsidR="00C37CAB" w:rsidRPr="00C37CAB" w:rsidRDefault="00C37CAB" w:rsidP="00C37CAB">
            <w:pPr>
              <w:spacing w:after="0" w:line="240" w:lineRule="auto"/>
              <w:jc w:val="center"/>
              <w:rPr>
                <w:rFonts w:ascii="Times New Roman" w:eastAsia="Times New Roman" w:hAnsi="Times New Roman" w:cs="Times New Roman"/>
                <w:b/>
                <w:bCs/>
                <w:kern w:val="0"/>
                <w14:ligatures w14:val="none"/>
              </w:rPr>
            </w:pPr>
            <w:r w:rsidRPr="00C37CAB">
              <w:rPr>
                <w:rFonts w:ascii="Times New Roman" w:eastAsia="Times New Roman" w:hAnsi="Times New Roman" w:cs="Times New Roman"/>
                <w:b/>
                <w:bCs/>
                <w:kern w:val="0"/>
                <w14:ligatures w14:val="none"/>
              </w:rPr>
              <w:t>Statement</w:t>
            </w:r>
          </w:p>
        </w:tc>
        <w:tc>
          <w:tcPr>
            <w:tcW w:w="0" w:type="auto"/>
            <w:tcBorders>
              <w:top w:val="nil"/>
              <w:bottom w:val="single" w:sz="8" w:space="0" w:color="auto"/>
            </w:tcBorders>
            <w:vAlign w:val="center"/>
            <w:hideMark/>
          </w:tcPr>
          <w:p w14:paraId="26056D2C" w14:textId="77777777" w:rsidR="00C37CAB" w:rsidRPr="00C37CAB" w:rsidRDefault="00C37CAB" w:rsidP="00C37CAB">
            <w:pPr>
              <w:spacing w:before="100" w:beforeAutospacing="1" w:after="100" w:afterAutospacing="1" w:line="240" w:lineRule="auto"/>
              <w:rPr>
                <w:rFonts w:ascii="Times New Roman" w:eastAsia="Times New Roman" w:hAnsi="Times New Roman" w:cs="Times New Roman"/>
                <w:kern w:val="0"/>
                <w14:ligatures w14:val="none"/>
              </w:rPr>
            </w:pPr>
            <w:r w:rsidRPr="00C37CAB">
              <w:rPr>
                <w:rFonts w:ascii="Times New Roman" w:eastAsia="Times New Roman" w:hAnsi="Times New Roman" w:cs="Times New Roman"/>
                <w:kern w:val="0"/>
                <w14:ligatures w14:val="none"/>
              </w:rPr>
              <w:t xml:space="preserve">An instantiation of the </w:t>
            </w:r>
            <w:proofErr w:type="spellStart"/>
            <w:r w:rsidRPr="00C37CAB">
              <w:rPr>
                <w:rFonts w:ascii="Times New Roman" w:eastAsia="Times New Roman" w:hAnsi="Times New Roman" w:cs="Times New Roman"/>
                <w:kern w:val="0"/>
                <w14:ligatures w14:val="none"/>
              </w:rPr>
              <w:t>AbstractFeatureWithLifespan</w:t>
            </w:r>
            <w:proofErr w:type="spellEnd"/>
            <w:r w:rsidRPr="00C37CAB">
              <w:rPr>
                <w:rFonts w:ascii="Times New Roman" w:eastAsia="Times New Roman" w:hAnsi="Times New Roman" w:cs="Times New Roman"/>
                <w:kern w:val="0"/>
                <w14:ligatures w14:val="none"/>
              </w:rPr>
              <w:t xml:space="preserve"> class SHALL be an accurate representation of the UML model for that class.</w:t>
            </w:r>
          </w:p>
        </w:tc>
      </w:tr>
      <w:tr w:rsidR="00C37CAB" w:rsidRPr="00C37CAB" w14:paraId="4C9BC671" w14:textId="77777777" w:rsidTr="00C37CAB">
        <w:trPr>
          <w:tblCellSpacing w:w="15" w:type="dxa"/>
        </w:trPr>
        <w:tc>
          <w:tcPr>
            <w:tcW w:w="0" w:type="auto"/>
            <w:tcBorders>
              <w:top w:val="nil"/>
              <w:bottom w:val="single" w:sz="8" w:space="0" w:color="auto"/>
            </w:tcBorders>
            <w:vAlign w:val="center"/>
            <w:hideMark/>
          </w:tcPr>
          <w:p w14:paraId="7D3D91B1" w14:textId="77777777" w:rsidR="00C37CAB" w:rsidRPr="00C37CAB" w:rsidRDefault="00C37CAB" w:rsidP="00C37CAB">
            <w:pPr>
              <w:spacing w:after="0" w:line="240" w:lineRule="auto"/>
              <w:jc w:val="center"/>
              <w:rPr>
                <w:rFonts w:ascii="Times New Roman" w:eastAsia="Times New Roman" w:hAnsi="Times New Roman" w:cs="Times New Roman"/>
                <w:b/>
                <w:bCs/>
                <w:kern w:val="0"/>
                <w14:ligatures w14:val="none"/>
              </w:rPr>
            </w:pPr>
            <w:r w:rsidRPr="00C37CAB">
              <w:rPr>
                <w:rFonts w:ascii="Times New Roman" w:eastAsia="Times New Roman" w:hAnsi="Times New Roman" w:cs="Times New Roman"/>
                <w:b/>
                <w:bCs/>
                <w:kern w:val="0"/>
                <w14:ligatures w14:val="none"/>
              </w:rPr>
              <w:t>A</w:t>
            </w:r>
          </w:p>
        </w:tc>
        <w:tc>
          <w:tcPr>
            <w:tcW w:w="0" w:type="auto"/>
            <w:tcBorders>
              <w:top w:val="nil"/>
              <w:bottom w:val="single" w:sz="8" w:space="0" w:color="auto"/>
            </w:tcBorders>
            <w:vAlign w:val="center"/>
            <w:hideMark/>
          </w:tcPr>
          <w:p w14:paraId="3E0B251E" w14:textId="77777777" w:rsidR="00C37CAB" w:rsidRPr="00C37CAB" w:rsidRDefault="00C37CAB" w:rsidP="00C37CAB">
            <w:pPr>
              <w:spacing w:before="100" w:beforeAutospacing="1" w:after="100" w:afterAutospacing="1" w:line="240" w:lineRule="auto"/>
              <w:rPr>
                <w:rFonts w:ascii="Times New Roman" w:eastAsia="Times New Roman" w:hAnsi="Times New Roman" w:cs="Times New Roman"/>
                <w:kern w:val="0"/>
                <w14:ligatures w14:val="none"/>
              </w:rPr>
            </w:pPr>
            <w:r w:rsidRPr="00C37CAB">
              <w:rPr>
                <w:rFonts w:ascii="Times New Roman" w:eastAsia="Times New Roman" w:hAnsi="Times New Roman" w:cs="Times New Roman"/>
                <w:kern w:val="0"/>
                <w14:ligatures w14:val="none"/>
              </w:rPr>
              <w:t xml:space="preserve">An encoding of the </w:t>
            </w:r>
            <w:proofErr w:type="spellStart"/>
            <w:r w:rsidRPr="00C37CAB">
              <w:rPr>
                <w:rFonts w:ascii="Times New Roman" w:eastAsia="Times New Roman" w:hAnsi="Times New Roman" w:cs="Times New Roman"/>
                <w:kern w:val="0"/>
                <w14:ligatures w14:val="none"/>
              </w:rPr>
              <w:t>AbstractFeatureWithLifespan</w:t>
            </w:r>
            <w:proofErr w:type="spellEnd"/>
            <w:r w:rsidRPr="00C37CAB">
              <w:rPr>
                <w:rFonts w:ascii="Times New Roman" w:eastAsia="Times New Roman" w:hAnsi="Times New Roman" w:cs="Times New Roman"/>
                <w:kern w:val="0"/>
                <w14:ligatures w14:val="none"/>
              </w:rPr>
              <w:t xml:space="preserve"> class SHALL comply with requirement </w:t>
            </w:r>
            <w:hyperlink r:id="rId129" w:anchor="req_core_abstractfeature" w:history="1">
              <w:r w:rsidRPr="00C37CAB">
                <w:rPr>
                  <w:rFonts w:ascii="Times New Roman" w:eastAsia="Times New Roman" w:hAnsi="Times New Roman" w:cs="Times New Roman"/>
                  <w:color w:val="0000FF"/>
                  <w:kern w:val="0"/>
                  <w:u w:val="single"/>
                  <w14:ligatures w14:val="none"/>
                </w:rPr>
                <w:t>/req/core/</w:t>
              </w:r>
              <w:proofErr w:type="spellStart"/>
              <w:r w:rsidRPr="00C37CAB">
                <w:rPr>
                  <w:rFonts w:ascii="Times New Roman" w:eastAsia="Times New Roman" w:hAnsi="Times New Roman" w:cs="Times New Roman"/>
                  <w:color w:val="0000FF"/>
                  <w:kern w:val="0"/>
                  <w:u w:val="single"/>
                  <w14:ligatures w14:val="none"/>
                </w:rPr>
                <w:t>abstractfeature</w:t>
              </w:r>
              <w:proofErr w:type="spellEnd"/>
            </w:hyperlink>
            <w:r w:rsidRPr="00C37CAB">
              <w:rPr>
                <w:rFonts w:ascii="Times New Roman" w:eastAsia="Times New Roman" w:hAnsi="Times New Roman" w:cs="Times New Roman"/>
                <w:kern w:val="0"/>
                <w14:ligatures w14:val="none"/>
              </w:rPr>
              <w:t>.</w:t>
            </w:r>
          </w:p>
        </w:tc>
      </w:tr>
      <w:tr w:rsidR="00C37CAB" w:rsidRPr="00C37CAB" w14:paraId="1C7D0B5F" w14:textId="77777777" w:rsidTr="00C37CAB">
        <w:trPr>
          <w:tblCellSpacing w:w="15" w:type="dxa"/>
        </w:trPr>
        <w:tc>
          <w:tcPr>
            <w:tcW w:w="0" w:type="auto"/>
            <w:tcBorders>
              <w:top w:val="nil"/>
              <w:bottom w:val="single" w:sz="8" w:space="0" w:color="auto"/>
            </w:tcBorders>
            <w:vAlign w:val="center"/>
            <w:hideMark/>
          </w:tcPr>
          <w:p w14:paraId="0F18AF07" w14:textId="77777777" w:rsidR="00C37CAB" w:rsidRPr="00C37CAB" w:rsidRDefault="00C37CAB" w:rsidP="00C37CAB">
            <w:pPr>
              <w:spacing w:after="0" w:line="240" w:lineRule="auto"/>
              <w:jc w:val="center"/>
              <w:rPr>
                <w:rFonts w:ascii="Times New Roman" w:eastAsia="Times New Roman" w:hAnsi="Times New Roman" w:cs="Times New Roman"/>
                <w:b/>
                <w:bCs/>
                <w:kern w:val="0"/>
                <w14:ligatures w14:val="none"/>
              </w:rPr>
            </w:pPr>
            <w:r w:rsidRPr="00C37CAB">
              <w:rPr>
                <w:rFonts w:ascii="Times New Roman" w:eastAsia="Times New Roman" w:hAnsi="Times New Roman" w:cs="Times New Roman"/>
                <w:b/>
                <w:bCs/>
                <w:kern w:val="0"/>
                <w14:ligatures w14:val="none"/>
              </w:rPr>
              <w:t>B</w:t>
            </w:r>
          </w:p>
        </w:tc>
        <w:tc>
          <w:tcPr>
            <w:tcW w:w="0" w:type="auto"/>
            <w:tcBorders>
              <w:top w:val="nil"/>
              <w:bottom w:val="single" w:sz="8" w:space="0" w:color="auto"/>
            </w:tcBorders>
            <w:vAlign w:val="center"/>
            <w:hideMark/>
          </w:tcPr>
          <w:p w14:paraId="40FF4814" w14:textId="77777777" w:rsidR="00C37CAB" w:rsidRPr="00C37CAB" w:rsidRDefault="00C37CAB" w:rsidP="00C37CAB">
            <w:pPr>
              <w:spacing w:before="100" w:beforeAutospacing="1" w:after="100" w:afterAutospacing="1" w:line="240" w:lineRule="auto"/>
              <w:rPr>
                <w:rFonts w:ascii="Times New Roman" w:eastAsia="Times New Roman" w:hAnsi="Times New Roman" w:cs="Times New Roman"/>
                <w:kern w:val="0"/>
                <w14:ligatures w14:val="none"/>
              </w:rPr>
            </w:pPr>
            <w:r w:rsidRPr="00C37CAB">
              <w:rPr>
                <w:rFonts w:ascii="Times New Roman" w:eastAsia="Times New Roman" w:hAnsi="Times New Roman" w:cs="Times New Roman"/>
                <w:kern w:val="0"/>
                <w14:ligatures w14:val="none"/>
              </w:rPr>
              <w:t xml:space="preserve">An encoding of the </w:t>
            </w:r>
            <w:proofErr w:type="spellStart"/>
            <w:r w:rsidRPr="00C37CAB">
              <w:rPr>
                <w:rFonts w:ascii="Times New Roman" w:eastAsia="Times New Roman" w:hAnsi="Times New Roman" w:cs="Times New Roman"/>
                <w:kern w:val="0"/>
                <w14:ligatures w14:val="none"/>
              </w:rPr>
              <w:t>AbstractFeatureWithLifespan</w:t>
            </w:r>
            <w:proofErr w:type="spellEnd"/>
            <w:r w:rsidRPr="00C37CAB">
              <w:rPr>
                <w:rFonts w:ascii="Times New Roman" w:eastAsia="Times New Roman" w:hAnsi="Times New Roman" w:cs="Times New Roman"/>
                <w:kern w:val="0"/>
                <w14:ligatures w14:val="none"/>
              </w:rPr>
              <w:t xml:space="preserve"> class SHALL comply with requirement </w:t>
            </w:r>
            <w:hyperlink r:id="rId130" w:anchor="req_core_feature_with_lifespan_creationdate" w:history="1">
              <w:r w:rsidRPr="00C37CAB">
                <w:rPr>
                  <w:rFonts w:ascii="Times New Roman" w:eastAsia="Times New Roman" w:hAnsi="Times New Roman" w:cs="Times New Roman"/>
                  <w:color w:val="0000FF"/>
                  <w:kern w:val="0"/>
                  <w:u w:val="single"/>
                  <w14:ligatures w14:val="none"/>
                </w:rPr>
                <w:t>/req/core/</w:t>
              </w:r>
              <w:proofErr w:type="spellStart"/>
              <w:r w:rsidRPr="00C37CAB">
                <w:rPr>
                  <w:rFonts w:ascii="Times New Roman" w:eastAsia="Times New Roman" w:hAnsi="Times New Roman" w:cs="Times New Roman"/>
                  <w:color w:val="0000FF"/>
                  <w:kern w:val="0"/>
                  <w:u w:val="single"/>
                  <w14:ligatures w14:val="none"/>
                </w:rPr>
                <w:t>featurewithlifespan-creationdate</w:t>
              </w:r>
              <w:proofErr w:type="spellEnd"/>
            </w:hyperlink>
            <w:r w:rsidRPr="00C37CAB">
              <w:rPr>
                <w:rFonts w:ascii="Times New Roman" w:eastAsia="Times New Roman" w:hAnsi="Times New Roman" w:cs="Times New Roman"/>
                <w:kern w:val="0"/>
                <w14:ligatures w14:val="none"/>
              </w:rPr>
              <w:t>.</w:t>
            </w:r>
          </w:p>
        </w:tc>
      </w:tr>
      <w:tr w:rsidR="00C37CAB" w:rsidRPr="00C37CAB" w14:paraId="7E9344E7" w14:textId="77777777" w:rsidTr="00C37CAB">
        <w:trPr>
          <w:tblCellSpacing w:w="15" w:type="dxa"/>
        </w:trPr>
        <w:tc>
          <w:tcPr>
            <w:tcW w:w="0" w:type="auto"/>
            <w:tcBorders>
              <w:top w:val="nil"/>
              <w:bottom w:val="single" w:sz="8" w:space="0" w:color="auto"/>
            </w:tcBorders>
            <w:vAlign w:val="center"/>
            <w:hideMark/>
          </w:tcPr>
          <w:p w14:paraId="042A08C4" w14:textId="77777777" w:rsidR="00C37CAB" w:rsidRPr="00C37CAB" w:rsidRDefault="00C37CAB" w:rsidP="00C37CAB">
            <w:pPr>
              <w:spacing w:after="0" w:line="240" w:lineRule="auto"/>
              <w:jc w:val="center"/>
              <w:rPr>
                <w:rFonts w:ascii="Times New Roman" w:eastAsia="Times New Roman" w:hAnsi="Times New Roman" w:cs="Times New Roman"/>
                <w:b/>
                <w:bCs/>
                <w:kern w:val="0"/>
                <w14:ligatures w14:val="none"/>
              </w:rPr>
            </w:pPr>
            <w:r w:rsidRPr="00C37CAB">
              <w:rPr>
                <w:rFonts w:ascii="Times New Roman" w:eastAsia="Times New Roman" w:hAnsi="Times New Roman" w:cs="Times New Roman"/>
                <w:b/>
                <w:bCs/>
                <w:kern w:val="0"/>
                <w14:ligatures w14:val="none"/>
              </w:rPr>
              <w:t>C</w:t>
            </w:r>
          </w:p>
        </w:tc>
        <w:tc>
          <w:tcPr>
            <w:tcW w:w="0" w:type="auto"/>
            <w:tcBorders>
              <w:top w:val="nil"/>
              <w:bottom w:val="single" w:sz="8" w:space="0" w:color="auto"/>
            </w:tcBorders>
            <w:vAlign w:val="center"/>
            <w:hideMark/>
          </w:tcPr>
          <w:p w14:paraId="5B9F0518" w14:textId="77777777" w:rsidR="00C37CAB" w:rsidRPr="00C37CAB" w:rsidRDefault="00C37CAB" w:rsidP="00C37CAB">
            <w:pPr>
              <w:spacing w:before="100" w:beforeAutospacing="1" w:after="100" w:afterAutospacing="1" w:line="240" w:lineRule="auto"/>
              <w:rPr>
                <w:rFonts w:ascii="Times New Roman" w:eastAsia="Times New Roman" w:hAnsi="Times New Roman" w:cs="Times New Roman"/>
                <w:kern w:val="0"/>
                <w14:ligatures w14:val="none"/>
              </w:rPr>
            </w:pPr>
            <w:r w:rsidRPr="00C37CAB">
              <w:rPr>
                <w:rFonts w:ascii="Times New Roman" w:eastAsia="Times New Roman" w:hAnsi="Times New Roman" w:cs="Times New Roman"/>
                <w:kern w:val="0"/>
                <w14:ligatures w14:val="none"/>
              </w:rPr>
              <w:t xml:space="preserve">An encoding of the </w:t>
            </w:r>
            <w:proofErr w:type="spellStart"/>
            <w:r w:rsidRPr="00C37CAB">
              <w:rPr>
                <w:rFonts w:ascii="Times New Roman" w:eastAsia="Times New Roman" w:hAnsi="Times New Roman" w:cs="Times New Roman"/>
                <w:kern w:val="0"/>
                <w14:ligatures w14:val="none"/>
              </w:rPr>
              <w:t>AbstractFeatureWithLifespan</w:t>
            </w:r>
            <w:proofErr w:type="spellEnd"/>
            <w:r w:rsidRPr="00C37CAB">
              <w:rPr>
                <w:rFonts w:ascii="Times New Roman" w:eastAsia="Times New Roman" w:hAnsi="Times New Roman" w:cs="Times New Roman"/>
                <w:kern w:val="0"/>
                <w14:ligatures w14:val="none"/>
              </w:rPr>
              <w:t xml:space="preserve"> class SHALL comply with requirement </w:t>
            </w:r>
            <w:hyperlink r:id="rId131" w:anchor="req_core_feature_with_lifespan_terminationdate" w:history="1">
              <w:r w:rsidRPr="00C37CAB">
                <w:rPr>
                  <w:rFonts w:ascii="Times New Roman" w:eastAsia="Times New Roman" w:hAnsi="Times New Roman" w:cs="Times New Roman"/>
                  <w:color w:val="0000FF"/>
                  <w:kern w:val="0"/>
                  <w:u w:val="single"/>
                  <w14:ligatures w14:val="none"/>
                </w:rPr>
                <w:t>/req/core/</w:t>
              </w:r>
              <w:proofErr w:type="spellStart"/>
              <w:r w:rsidRPr="00C37CAB">
                <w:rPr>
                  <w:rFonts w:ascii="Times New Roman" w:eastAsia="Times New Roman" w:hAnsi="Times New Roman" w:cs="Times New Roman"/>
                  <w:color w:val="0000FF"/>
                  <w:kern w:val="0"/>
                  <w:u w:val="single"/>
                  <w14:ligatures w14:val="none"/>
                </w:rPr>
                <w:t>featurewithlifespan-terminationdate</w:t>
              </w:r>
              <w:proofErr w:type="spellEnd"/>
            </w:hyperlink>
            <w:r w:rsidRPr="00C37CAB">
              <w:rPr>
                <w:rFonts w:ascii="Times New Roman" w:eastAsia="Times New Roman" w:hAnsi="Times New Roman" w:cs="Times New Roman"/>
                <w:kern w:val="0"/>
                <w14:ligatures w14:val="none"/>
              </w:rPr>
              <w:t>.</w:t>
            </w:r>
          </w:p>
        </w:tc>
      </w:tr>
      <w:tr w:rsidR="00C37CAB" w:rsidRPr="00C37CAB" w14:paraId="7A0FE91D" w14:textId="77777777" w:rsidTr="00C37CAB">
        <w:trPr>
          <w:tblCellSpacing w:w="15" w:type="dxa"/>
        </w:trPr>
        <w:tc>
          <w:tcPr>
            <w:tcW w:w="0" w:type="auto"/>
            <w:tcBorders>
              <w:top w:val="nil"/>
              <w:bottom w:val="single" w:sz="8" w:space="0" w:color="auto"/>
            </w:tcBorders>
            <w:vAlign w:val="center"/>
            <w:hideMark/>
          </w:tcPr>
          <w:p w14:paraId="72C7544A" w14:textId="77777777" w:rsidR="00C37CAB" w:rsidRPr="00C37CAB" w:rsidRDefault="00C37CAB" w:rsidP="00C37CAB">
            <w:pPr>
              <w:spacing w:after="0" w:line="240" w:lineRule="auto"/>
              <w:jc w:val="center"/>
              <w:rPr>
                <w:rFonts w:ascii="Times New Roman" w:eastAsia="Times New Roman" w:hAnsi="Times New Roman" w:cs="Times New Roman"/>
                <w:b/>
                <w:bCs/>
                <w:kern w:val="0"/>
                <w14:ligatures w14:val="none"/>
              </w:rPr>
            </w:pPr>
            <w:r w:rsidRPr="00C37CAB">
              <w:rPr>
                <w:rFonts w:ascii="Times New Roman" w:eastAsia="Times New Roman" w:hAnsi="Times New Roman" w:cs="Times New Roman"/>
                <w:b/>
                <w:bCs/>
                <w:kern w:val="0"/>
                <w14:ligatures w14:val="none"/>
              </w:rPr>
              <w:t>D</w:t>
            </w:r>
          </w:p>
        </w:tc>
        <w:tc>
          <w:tcPr>
            <w:tcW w:w="0" w:type="auto"/>
            <w:tcBorders>
              <w:top w:val="nil"/>
              <w:bottom w:val="single" w:sz="8" w:space="0" w:color="auto"/>
            </w:tcBorders>
            <w:vAlign w:val="center"/>
            <w:hideMark/>
          </w:tcPr>
          <w:p w14:paraId="63F99D2E" w14:textId="77777777" w:rsidR="00C37CAB" w:rsidRPr="00C37CAB" w:rsidRDefault="00C37CAB" w:rsidP="00C37CAB">
            <w:pPr>
              <w:spacing w:before="100" w:beforeAutospacing="1" w:after="100" w:afterAutospacing="1" w:line="240" w:lineRule="auto"/>
              <w:rPr>
                <w:rFonts w:ascii="Times New Roman" w:eastAsia="Times New Roman" w:hAnsi="Times New Roman" w:cs="Times New Roman"/>
                <w:kern w:val="0"/>
                <w14:ligatures w14:val="none"/>
              </w:rPr>
            </w:pPr>
            <w:r w:rsidRPr="00C37CAB">
              <w:rPr>
                <w:rFonts w:ascii="Times New Roman" w:eastAsia="Times New Roman" w:hAnsi="Times New Roman" w:cs="Times New Roman"/>
                <w:kern w:val="0"/>
                <w14:ligatures w14:val="none"/>
              </w:rPr>
              <w:t xml:space="preserve">An encoding of the </w:t>
            </w:r>
            <w:proofErr w:type="spellStart"/>
            <w:r w:rsidRPr="00C37CAB">
              <w:rPr>
                <w:rFonts w:ascii="Times New Roman" w:eastAsia="Times New Roman" w:hAnsi="Times New Roman" w:cs="Times New Roman"/>
                <w:kern w:val="0"/>
                <w14:ligatures w14:val="none"/>
              </w:rPr>
              <w:t>AbstractFeatureWithLifespan</w:t>
            </w:r>
            <w:proofErr w:type="spellEnd"/>
            <w:r w:rsidRPr="00C37CAB">
              <w:rPr>
                <w:rFonts w:ascii="Times New Roman" w:eastAsia="Times New Roman" w:hAnsi="Times New Roman" w:cs="Times New Roman"/>
                <w:kern w:val="0"/>
                <w14:ligatures w14:val="none"/>
              </w:rPr>
              <w:t xml:space="preserve"> class SHALL comply with requirement </w:t>
            </w:r>
            <w:hyperlink r:id="rId132" w:anchor="req_core_feature_with_lifespan_validfrom" w:history="1">
              <w:r w:rsidRPr="00C37CAB">
                <w:rPr>
                  <w:rFonts w:ascii="Times New Roman" w:eastAsia="Times New Roman" w:hAnsi="Times New Roman" w:cs="Times New Roman"/>
                  <w:color w:val="0000FF"/>
                  <w:kern w:val="0"/>
                  <w:u w:val="single"/>
                  <w14:ligatures w14:val="none"/>
                </w:rPr>
                <w:t>/req/core/</w:t>
              </w:r>
              <w:proofErr w:type="spellStart"/>
              <w:r w:rsidRPr="00C37CAB">
                <w:rPr>
                  <w:rFonts w:ascii="Times New Roman" w:eastAsia="Times New Roman" w:hAnsi="Times New Roman" w:cs="Times New Roman"/>
                  <w:color w:val="0000FF"/>
                  <w:kern w:val="0"/>
                  <w:u w:val="single"/>
                  <w14:ligatures w14:val="none"/>
                </w:rPr>
                <w:t>featurewithlifespan-validfrom</w:t>
              </w:r>
              <w:proofErr w:type="spellEnd"/>
            </w:hyperlink>
            <w:r w:rsidRPr="00C37CAB">
              <w:rPr>
                <w:rFonts w:ascii="Times New Roman" w:eastAsia="Times New Roman" w:hAnsi="Times New Roman" w:cs="Times New Roman"/>
                <w:kern w:val="0"/>
                <w14:ligatures w14:val="none"/>
              </w:rPr>
              <w:t>.</w:t>
            </w:r>
          </w:p>
        </w:tc>
      </w:tr>
      <w:tr w:rsidR="00C37CAB" w:rsidRPr="00C37CAB" w14:paraId="672B63EF" w14:textId="77777777" w:rsidTr="00C37CAB">
        <w:trPr>
          <w:tblCellSpacing w:w="15" w:type="dxa"/>
        </w:trPr>
        <w:tc>
          <w:tcPr>
            <w:tcW w:w="0" w:type="auto"/>
            <w:tcBorders>
              <w:top w:val="nil"/>
              <w:bottom w:val="single" w:sz="12" w:space="0" w:color="auto"/>
            </w:tcBorders>
            <w:vAlign w:val="center"/>
            <w:hideMark/>
          </w:tcPr>
          <w:p w14:paraId="4F6F03F5" w14:textId="77777777" w:rsidR="00C37CAB" w:rsidRPr="00C37CAB" w:rsidRDefault="00C37CAB" w:rsidP="00C37CAB">
            <w:pPr>
              <w:spacing w:after="0" w:line="240" w:lineRule="auto"/>
              <w:jc w:val="center"/>
              <w:rPr>
                <w:rFonts w:ascii="Times New Roman" w:eastAsia="Times New Roman" w:hAnsi="Times New Roman" w:cs="Times New Roman"/>
                <w:b/>
                <w:bCs/>
                <w:kern w:val="0"/>
                <w14:ligatures w14:val="none"/>
              </w:rPr>
            </w:pPr>
            <w:r w:rsidRPr="00C37CAB">
              <w:rPr>
                <w:rFonts w:ascii="Times New Roman" w:eastAsia="Times New Roman" w:hAnsi="Times New Roman" w:cs="Times New Roman"/>
                <w:b/>
                <w:bCs/>
                <w:kern w:val="0"/>
                <w14:ligatures w14:val="none"/>
              </w:rPr>
              <w:t>E</w:t>
            </w:r>
          </w:p>
        </w:tc>
        <w:tc>
          <w:tcPr>
            <w:tcW w:w="0" w:type="auto"/>
            <w:tcBorders>
              <w:top w:val="nil"/>
              <w:bottom w:val="single" w:sz="12" w:space="0" w:color="auto"/>
            </w:tcBorders>
            <w:vAlign w:val="center"/>
            <w:hideMark/>
          </w:tcPr>
          <w:p w14:paraId="70F7A2BF" w14:textId="77777777" w:rsidR="00C37CAB" w:rsidRPr="00C37CAB" w:rsidRDefault="00C37CAB" w:rsidP="00C37CAB">
            <w:pPr>
              <w:spacing w:before="100" w:beforeAutospacing="1" w:after="100" w:afterAutospacing="1" w:line="240" w:lineRule="auto"/>
              <w:rPr>
                <w:rFonts w:ascii="Times New Roman" w:eastAsia="Times New Roman" w:hAnsi="Times New Roman" w:cs="Times New Roman"/>
                <w:kern w:val="0"/>
                <w14:ligatures w14:val="none"/>
              </w:rPr>
            </w:pPr>
            <w:r w:rsidRPr="00C37CAB">
              <w:rPr>
                <w:rFonts w:ascii="Times New Roman" w:eastAsia="Times New Roman" w:hAnsi="Times New Roman" w:cs="Times New Roman"/>
                <w:kern w:val="0"/>
                <w14:ligatures w14:val="none"/>
              </w:rPr>
              <w:t xml:space="preserve">An encoding of the </w:t>
            </w:r>
            <w:proofErr w:type="spellStart"/>
            <w:r w:rsidRPr="00C37CAB">
              <w:rPr>
                <w:rFonts w:ascii="Times New Roman" w:eastAsia="Times New Roman" w:hAnsi="Times New Roman" w:cs="Times New Roman"/>
                <w:kern w:val="0"/>
                <w14:ligatures w14:val="none"/>
              </w:rPr>
              <w:t>AbstractFeatureWithLifespan</w:t>
            </w:r>
            <w:proofErr w:type="spellEnd"/>
            <w:r w:rsidRPr="00C37CAB">
              <w:rPr>
                <w:rFonts w:ascii="Times New Roman" w:eastAsia="Times New Roman" w:hAnsi="Times New Roman" w:cs="Times New Roman"/>
                <w:kern w:val="0"/>
                <w14:ligatures w14:val="none"/>
              </w:rPr>
              <w:t xml:space="preserve"> class SHALL comply with requirement </w:t>
            </w:r>
            <w:hyperlink r:id="rId133" w:anchor="req_core_feature_with_lifespan_validto" w:history="1">
              <w:r w:rsidRPr="00C37CAB">
                <w:rPr>
                  <w:rFonts w:ascii="Times New Roman" w:eastAsia="Times New Roman" w:hAnsi="Times New Roman" w:cs="Times New Roman"/>
                  <w:color w:val="0000FF"/>
                  <w:kern w:val="0"/>
                  <w:u w:val="single"/>
                  <w14:ligatures w14:val="none"/>
                </w:rPr>
                <w:t>/req/core/</w:t>
              </w:r>
              <w:proofErr w:type="spellStart"/>
              <w:r w:rsidRPr="00C37CAB">
                <w:rPr>
                  <w:rFonts w:ascii="Times New Roman" w:eastAsia="Times New Roman" w:hAnsi="Times New Roman" w:cs="Times New Roman"/>
                  <w:color w:val="0000FF"/>
                  <w:kern w:val="0"/>
                  <w:u w:val="single"/>
                  <w14:ligatures w14:val="none"/>
                </w:rPr>
                <w:t>featurewithlifespan-validto</w:t>
              </w:r>
              <w:proofErr w:type="spellEnd"/>
            </w:hyperlink>
            <w:r w:rsidRPr="00C37CAB">
              <w:rPr>
                <w:rFonts w:ascii="Times New Roman" w:eastAsia="Times New Roman" w:hAnsi="Times New Roman" w:cs="Times New Roman"/>
                <w:kern w:val="0"/>
                <w14:ligatures w14:val="none"/>
              </w:rPr>
              <w:t>.</w:t>
            </w:r>
          </w:p>
        </w:tc>
      </w:tr>
    </w:tbl>
    <w:p w14:paraId="06A5AD0E" w14:textId="77777777" w:rsidR="00C37CAB" w:rsidRPr="00C37CAB" w:rsidRDefault="00C37CAB" w:rsidP="00C37CAB">
      <w:pPr>
        <w:spacing w:after="0" w:line="240" w:lineRule="auto"/>
        <w:rPr>
          <w:rFonts w:ascii="Times New Roman" w:eastAsia="Times New Roman" w:hAnsi="Times New Roman" w:cs="Times New Roman"/>
          <w:vanish/>
          <w:kern w:val="0"/>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5"/>
        <w:gridCol w:w="8245"/>
      </w:tblGrid>
      <w:tr w:rsidR="00C37CAB" w:rsidRPr="00C37CAB" w14:paraId="3FDFDCBB" w14:textId="77777777" w:rsidTr="00C37CAB">
        <w:trPr>
          <w:tblHeader/>
          <w:tblCellSpacing w:w="15" w:type="dxa"/>
        </w:trPr>
        <w:tc>
          <w:tcPr>
            <w:tcW w:w="0" w:type="auto"/>
            <w:gridSpan w:val="2"/>
            <w:tcBorders>
              <w:top w:val="single" w:sz="12" w:space="0" w:color="auto"/>
              <w:bottom w:val="single" w:sz="12" w:space="0" w:color="auto"/>
            </w:tcBorders>
            <w:vAlign w:val="center"/>
            <w:hideMark/>
          </w:tcPr>
          <w:p w14:paraId="1CECB4C6" w14:textId="77777777" w:rsidR="00C37CAB" w:rsidRPr="00C37CAB" w:rsidRDefault="00C37CAB" w:rsidP="00C37CAB">
            <w:pPr>
              <w:spacing w:before="100" w:beforeAutospacing="1" w:after="100" w:afterAutospacing="1" w:line="240" w:lineRule="auto"/>
              <w:jc w:val="center"/>
              <w:rPr>
                <w:rFonts w:ascii="Times New Roman" w:eastAsia="Times New Roman" w:hAnsi="Times New Roman" w:cs="Times New Roman"/>
                <w:b/>
                <w:bCs/>
                <w:kern w:val="0"/>
                <w14:ligatures w14:val="none"/>
              </w:rPr>
            </w:pPr>
            <w:r w:rsidRPr="00C37CAB">
              <w:rPr>
                <w:rFonts w:ascii="Times New Roman" w:eastAsia="Times New Roman" w:hAnsi="Times New Roman" w:cs="Times New Roman"/>
                <w:b/>
                <w:bCs/>
                <w:kern w:val="0"/>
                <w14:ligatures w14:val="none"/>
              </w:rPr>
              <w:t>Requirement 9: Requirement — Feature with Lifespan Creation Date</w:t>
            </w:r>
          </w:p>
        </w:tc>
      </w:tr>
      <w:tr w:rsidR="00C37CAB" w:rsidRPr="00C37CAB" w14:paraId="2FAF312B" w14:textId="77777777" w:rsidTr="00C37CAB">
        <w:trPr>
          <w:tblCellSpacing w:w="15" w:type="dxa"/>
        </w:trPr>
        <w:tc>
          <w:tcPr>
            <w:tcW w:w="0" w:type="auto"/>
            <w:tcBorders>
              <w:top w:val="single" w:sz="12" w:space="0" w:color="auto"/>
              <w:bottom w:val="single" w:sz="8" w:space="0" w:color="auto"/>
            </w:tcBorders>
            <w:vAlign w:val="center"/>
            <w:hideMark/>
          </w:tcPr>
          <w:p w14:paraId="0A23D2BF" w14:textId="77777777" w:rsidR="00C37CAB" w:rsidRPr="00C37CAB" w:rsidRDefault="00C37CAB" w:rsidP="00C37CAB">
            <w:pPr>
              <w:spacing w:after="0" w:line="240" w:lineRule="auto"/>
              <w:jc w:val="center"/>
              <w:rPr>
                <w:rFonts w:ascii="Times New Roman" w:eastAsia="Times New Roman" w:hAnsi="Times New Roman" w:cs="Times New Roman"/>
                <w:b/>
                <w:bCs/>
                <w:kern w:val="0"/>
                <w14:ligatures w14:val="none"/>
              </w:rPr>
            </w:pPr>
            <w:r w:rsidRPr="00C37CAB">
              <w:rPr>
                <w:rFonts w:ascii="Times New Roman" w:eastAsia="Times New Roman" w:hAnsi="Times New Roman" w:cs="Times New Roman"/>
                <w:b/>
                <w:bCs/>
                <w:kern w:val="0"/>
                <w14:ligatures w14:val="none"/>
              </w:rPr>
              <w:t>Label</w:t>
            </w:r>
          </w:p>
        </w:tc>
        <w:tc>
          <w:tcPr>
            <w:tcW w:w="0" w:type="auto"/>
            <w:tcBorders>
              <w:top w:val="single" w:sz="12" w:space="0" w:color="auto"/>
              <w:bottom w:val="single" w:sz="8" w:space="0" w:color="auto"/>
            </w:tcBorders>
            <w:vAlign w:val="center"/>
            <w:hideMark/>
          </w:tcPr>
          <w:p w14:paraId="1B589094" w14:textId="77777777" w:rsidR="00C37CAB" w:rsidRPr="00C37CAB" w:rsidRDefault="00C37CAB" w:rsidP="00C37CAB">
            <w:pPr>
              <w:spacing w:after="0" w:line="240" w:lineRule="auto"/>
              <w:rPr>
                <w:rFonts w:ascii="Times New Roman" w:eastAsia="Times New Roman" w:hAnsi="Times New Roman" w:cs="Times New Roman"/>
                <w:kern w:val="0"/>
                <w14:ligatures w14:val="none"/>
              </w:rPr>
            </w:pPr>
            <w:r w:rsidRPr="00C37CAB">
              <w:rPr>
                <w:rFonts w:ascii="Times New Roman" w:eastAsia="Times New Roman" w:hAnsi="Times New Roman" w:cs="Times New Roman"/>
                <w:kern w:val="0"/>
                <w14:ligatures w14:val="none"/>
              </w:rPr>
              <w:t>/req/core/</w:t>
            </w:r>
            <w:proofErr w:type="spellStart"/>
            <w:r w:rsidRPr="00C37CAB">
              <w:rPr>
                <w:rFonts w:ascii="Times New Roman" w:eastAsia="Times New Roman" w:hAnsi="Times New Roman" w:cs="Times New Roman"/>
                <w:kern w:val="0"/>
                <w14:ligatures w14:val="none"/>
              </w:rPr>
              <w:t>featurewithlifespan-creationdate</w:t>
            </w:r>
            <w:proofErr w:type="spellEnd"/>
          </w:p>
        </w:tc>
      </w:tr>
      <w:tr w:rsidR="00C37CAB" w:rsidRPr="00C37CAB" w14:paraId="1DDF519C" w14:textId="77777777" w:rsidTr="00C37CAB">
        <w:trPr>
          <w:tblCellSpacing w:w="15" w:type="dxa"/>
        </w:trPr>
        <w:tc>
          <w:tcPr>
            <w:tcW w:w="0" w:type="auto"/>
            <w:tcBorders>
              <w:top w:val="nil"/>
              <w:bottom w:val="single" w:sz="8" w:space="0" w:color="auto"/>
            </w:tcBorders>
            <w:vAlign w:val="center"/>
            <w:hideMark/>
          </w:tcPr>
          <w:p w14:paraId="6EFE0952" w14:textId="77777777" w:rsidR="00C37CAB" w:rsidRPr="00C37CAB" w:rsidRDefault="00C37CAB" w:rsidP="00C37CAB">
            <w:pPr>
              <w:spacing w:after="0" w:line="240" w:lineRule="auto"/>
              <w:jc w:val="center"/>
              <w:rPr>
                <w:rFonts w:ascii="Times New Roman" w:eastAsia="Times New Roman" w:hAnsi="Times New Roman" w:cs="Times New Roman"/>
                <w:b/>
                <w:bCs/>
                <w:kern w:val="0"/>
                <w14:ligatures w14:val="none"/>
              </w:rPr>
            </w:pPr>
            <w:r w:rsidRPr="00C37CAB">
              <w:rPr>
                <w:rFonts w:ascii="Times New Roman" w:eastAsia="Times New Roman" w:hAnsi="Times New Roman" w:cs="Times New Roman"/>
                <w:b/>
                <w:bCs/>
                <w:kern w:val="0"/>
                <w14:ligatures w14:val="none"/>
              </w:rPr>
              <w:t>Statement</w:t>
            </w:r>
          </w:p>
        </w:tc>
        <w:tc>
          <w:tcPr>
            <w:tcW w:w="0" w:type="auto"/>
            <w:tcBorders>
              <w:top w:val="nil"/>
              <w:bottom w:val="single" w:sz="8" w:space="0" w:color="auto"/>
            </w:tcBorders>
            <w:vAlign w:val="center"/>
            <w:hideMark/>
          </w:tcPr>
          <w:p w14:paraId="22B892AA" w14:textId="77777777" w:rsidR="00C37CAB" w:rsidRPr="00C37CAB" w:rsidRDefault="00C37CAB" w:rsidP="00C37CAB">
            <w:pPr>
              <w:spacing w:before="100" w:beforeAutospacing="1" w:after="100" w:afterAutospacing="1" w:line="240" w:lineRule="auto"/>
              <w:rPr>
                <w:rFonts w:ascii="Times New Roman" w:eastAsia="Times New Roman" w:hAnsi="Times New Roman" w:cs="Times New Roman"/>
                <w:kern w:val="0"/>
                <w14:ligatures w14:val="none"/>
              </w:rPr>
            </w:pPr>
            <w:r w:rsidRPr="00C37CAB">
              <w:rPr>
                <w:rFonts w:ascii="Times New Roman" w:eastAsia="Times New Roman" w:hAnsi="Times New Roman" w:cs="Times New Roman"/>
                <w:kern w:val="0"/>
                <w14:ligatures w14:val="none"/>
              </w:rPr>
              <w:t xml:space="preserve">An instantiation of the </w:t>
            </w:r>
            <w:proofErr w:type="spellStart"/>
            <w:r w:rsidRPr="00C37CAB">
              <w:rPr>
                <w:rFonts w:ascii="Times New Roman" w:eastAsia="Times New Roman" w:hAnsi="Times New Roman" w:cs="Times New Roman"/>
                <w:kern w:val="0"/>
                <w14:ligatures w14:val="none"/>
              </w:rPr>
              <w:t>AbstractFeatureWithLifespan</w:t>
            </w:r>
            <w:proofErr w:type="spellEnd"/>
            <w:r w:rsidRPr="00C37CAB">
              <w:rPr>
                <w:rFonts w:ascii="Times New Roman" w:eastAsia="Times New Roman" w:hAnsi="Times New Roman" w:cs="Times New Roman"/>
                <w:kern w:val="0"/>
                <w14:ligatures w14:val="none"/>
              </w:rPr>
              <w:t xml:space="preserve"> class SHALL comply with the following criteria:</w:t>
            </w:r>
          </w:p>
        </w:tc>
      </w:tr>
      <w:tr w:rsidR="00C37CAB" w:rsidRPr="00C37CAB" w14:paraId="2E127726" w14:textId="77777777" w:rsidTr="00C37CAB">
        <w:trPr>
          <w:tblCellSpacing w:w="15" w:type="dxa"/>
        </w:trPr>
        <w:tc>
          <w:tcPr>
            <w:tcW w:w="0" w:type="auto"/>
            <w:tcBorders>
              <w:top w:val="nil"/>
              <w:bottom w:val="single" w:sz="8" w:space="0" w:color="auto"/>
            </w:tcBorders>
            <w:vAlign w:val="center"/>
            <w:hideMark/>
          </w:tcPr>
          <w:p w14:paraId="1B4A9CF3" w14:textId="77777777" w:rsidR="00C37CAB" w:rsidRPr="00C37CAB" w:rsidRDefault="00C37CAB" w:rsidP="00C37CAB">
            <w:pPr>
              <w:spacing w:after="0" w:line="240" w:lineRule="auto"/>
              <w:jc w:val="center"/>
              <w:rPr>
                <w:rFonts w:ascii="Times New Roman" w:eastAsia="Times New Roman" w:hAnsi="Times New Roman" w:cs="Times New Roman"/>
                <w:b/>
                <w:bCs/>
                <w:kern w:val="0"/>
                <w14:ligatures w14:val="none"/>
              </w:rPr>
            </w:pPr>
            <w:r w:rsidRPr="00C37CAB">
              <w:rPr>
                <w:rFonts w:ascii="Times New Roman" w:eastAsia="Times New Roman" w:hAnsi="Times New Roman" w:cs="Times New Roman"/>
                <w:b/>
                <w:bCs/>
                <w:kern w:val="0"/>
                <w14:ligatures w14:val="none"/>
              </w:rPr>
              <w:t>A</w:t>
            </w:r>
          </w:p>
        </w:tc>
        <w:tc>
          <w:tcPr>
            <w:tcW w:w="0" w:type="auto"/>
            <w:tcBorders>
              <w:top w:val="nil"/>
              <w:bottom w:val="single" w:sz="8" w:space="0" w:color="auto"/>
            </w:tcBorders>
            <w:vAlign w:val="center"/>
            <w:hideMark/>
          </w:tcPr>
          <w:p w14:paraId="1873D080" w14:textId="77777777" w:rsidR="00C37CAB" w:rsidRPr="00C37CAB" w:rsidRDefault="00C37CAB" w:rsidP="00C37CAB">
            <w:pPr>
              <w:spacing w:before="100" w:beforeAutospacing="1" w:after="100" w:afterAutospacing="1" w:line="240" w:lineRule="auto"/>
              <w:rPr>
                <w:rFonts w:ascii="Times New Roman" w:eastAsia="Times New Roman" w:hAnsi="Times New Roman" w:cs="Times New Roman"/>
                <w:kern w:val="0"/>
                <w14:ligatures w14:val="none"/>
              </w:rPr>
            </w:pPr>
            <w:r w:rsidRPr="00C37CAB">
              <w:rPr>
                <w:rFonts w:ascii="Times New Roman" w:eastAsia="Times New Roman" w:hAnsi="Times New Roman" w:cs="Times New Roman"/>
                <w:kern w:val="0"/>
                <w14:ligatures w14:val="none"/>
              </w:rPr>
              <w:t xml:space="preserve">An encoding of the </w:t>
            </w:r>
            <w:proofErr w:type="spellStart"/>
            <w:r w:rsidRPr="00C37CAB">
              <w:rPr>
                <w:rFonts w:ascii="Times New Roman" w:eastAsia="Times New Roman" w:hAnsi="Times New Roman" w:cs="Times New Roman"/>
                <w:kern w:val="0"/>
                <w14:ligatures w14:val="none"/>
              </w:rPr>
              <w:t>AbstractFeatureWithLifespan</w:t>
            </w:r>
            <w:proofErr w:type="spellEnd"/>
            <w:r w:rsidRPr="00C37CAB">
              <w:rPr>
                <w:rFonts w:ascii="Times New Roman" w:eastAsia="Times New Roman" w:hAnsi="Times New Roman" w:cs="Times New Roman"/>
                <w:kern w:val="0"/>
                <w14:ligatures w14:val="none"/>
              </w:rPr>
              <w:t xml:space="preserve"> class SHALL include zero or one </w:t>
            </w:r>
            <w:proofErr w:type="spellStart"/>
            <w:r w:rsidRPr="00C37CAB">
              <w:rPr>
                <w:rFonts w:ascii="Courier New" w:eastAsia="Times New Roman" w:hAnsi="Courier New" w:cs="Courier New"/>
                <w:kern w:val="0"/>
                <w:sz w:val="20"/>
                <w:szCs w:val="20"/>
                <w14:ligatures w14:val="none"/>
              </w:rPr>
              <w:t>creationDate</w:t>
            </w:r>
            <w:proofErr w:type="spellEnd"/>
            <w:r w:rsidRPr="00C37CAB">
              <w:rPr>
                <w:rFonts w:ascii="Times New Roman" w:eastAsia="Times New Roman" w:hAnsi="Times New Roman" w:cs="Times New Roman"/>
                <w:kern w:val="0"/>
                <w14:ligatures w14:val="none"/>
              </w:rPr>
              <w:t xml:space="preserve"> attributes.</w:t>
            </w:r>
          </w:p>
        </w:tc>
      </w:tr>
      <w:tr w:rsidR="00C37CAB" w:rsidRPr="00C37CAB" w14:paraId="3234637A" w14:textId="77777777" w:rsidTr="00C37CAB">
        <w:trPr>
          <w:tblCellSpacing w:w="15" w:type="dxa"/>
        </w:trPr>
        <w:tc>
          <w:tcPr>
            <w:tcW w:w="0" w:type="auto"/>
            <w:tcBorders>
              <w:top w:val="nil"/>
              <w:bottom w:val="single" w:sz="12" w:space="0" w:color="auto"/>
            </w:tcBorders>
            <w:vAlign w:val="center"/>
            <w:hideMark/>
          </w:tcPr>
          <w:p w14:paraId="1571AC92" w14:textId="77777777" w:rsidR="00C37CAB" w:rsidRPr="00C37CAB" w:rsidRDefault="00C37CAB" w:rsidP="00C37CAB">
            <w:pPr>
              <w:spacing w:after="0" w:line="240" w:lineRule="auto"/>
              <w:jc w:val="center"/>
              <w:rPr>
                <w:rFonts w:ascii="Times New Roman" w:eastAsia="Times New Roman" w:hAnsi="Times New Roman" w:cs="Times New Roman"/>
                <w:b/>
                <w:bCs/>
                <w:kern w:val="0"/>
                <w14:ligatures w14:val="none"/>
              </w:rPr>
            </w:pPr>
            <w:r w:rsidRPr="00C37CAB">
              <w:rPr>
                <w:rFonts w:ascii="Times New Roman" w:eastAsia="Times New Roman" w:hAnsi="Times New Roman" w:cs="Times New Roman"/>
                <w:b/>
                <w:bCs/>
                <w:kern w:val="0"/>
                <w14:ligatures w14:val="none"/>
              </w:rPr>
              <w:lastRenderedPageBreak/>
              <w:t>B</w:t>
            </w:r>
          </w:p>
        </w:tc>
        <w:tc>
          <w:tcPr>
            <w:tcW w:w="0" w:type="auto"/>
            <w:tcBorders>
              <w:top w:val="nil"/>
              <w:bottom w:val="single" w:sz="12" w:space="0" w:color="auto"/>
            </w:tcBorders>
            <w:vAlign w:val="center"/>
            <w:hideMark/>
          </w:tcPr>
          <w:p w14:paraId="44F6269E" w14:textId="77777777" w:rsidR="00C37CAB" w:rsidRPr="00C37CAB" w:rsidRDefault="00C37CAB" w:rsidP="00C37CAB">
            <w:pPr>
              <w:spacing w:before="100" w:beforeAutospacing="1" w:after="100" w:afterAutospacing="1" w:line="240" w:lineRule="auto"/>
              <w:rPr>
                <w:rFonts w:ascii="Times New Roman" w:eastAsia="Times New Roman" w:hAnsi="Times New Roman" w:cs="Times New Roman"/>
                <w:kern w:val="0"/>
                <w14:ligatures w14:val="none"/>
              </w:rPr>
            </w:pPr>
            <w:r w:rsidRPr="00C37CAB">
              <w:rPr>
                <w:rFonts w:ascii="Times New Roman" w:eastAsia="Times New Roman" w:hAnsi="Times New Roman" w:cs="Times New Roman"/>
                <w:kern w:val="0"/>
                <w14:ligatures w14:val="none"/>
              </w:rPr>
              <w:t xml:space="preserve">Encodings of the </w:t>
            </w:r>
            <w:proofErr w:type="spellStart"/>
            <w:r w:rsidRPr="00C37CAB">
              <w:rPr>
                <w:rFonts w:ascii="Courier New" w:eastAsia="Times New Roman" w:hAnsi="Courier New" w:cs="Courier New"/>
                <w:kern w:val="0"/>
                <w:sz w:val="20"/>
                <w:szCs w:val="20"/>
                <w14:ligatures w14:val="none"/>
              </w:rPr>
              <w:t>creationDate</w:t>
            </w:r>
            <w:proofErr w:type="spellEnd"/>
            <w:r w:rsidRPr="00C37CAB">
              <w:rPr>
                <w:rFonts w:ascii="Times New Roman" w:eastAsia="Times New Roman" w:hAnsi="Times New Roman" w:cs="Times New Roman"/>
                <w:kern w:val="0"/>
                <w14:ligatures w14:val="none"/>
              </w:rPr>
              <w:t xml:space="preserve"> attribute SHALL be a valid implementation of the </w:t>
            </w:r>
            <w:commentRangeStart w:id="136"/>
            <w:proofErr w:type="spellStart"/>
            <w:r w:rsidRPr="00C37CAB">
              <w:rPr>
                <w:rFonts w:ascii="Times New Roman" w:eastAsia="Times New Roman" w:hAnsi="Times New Roman" w:cs="Times New Roman"/>
                <w:kern w:val="0"/>
                <w14:ligatures w14:val="none"/>
              </w:rPr>
              <w:t>DateTime</w:t>
            </w:r>
            <w:proofErr w:type="spellEnd"/>
            <w:r w:rsidRPr="00C37CAB">
              <w:rPr>
                <w:rFonts w:ascii="Times New Roman" w:eastAsia="Times New Roman" w:hAnsi="Times New Roman" w:cs="Times New Roman"/>
                <w:kern w:val="0"/>
                <w14:ligatures w14:val="none"/>
              </w:rPr>
              <w:t xml:space="preserve"> class from </w:t>
            </w:r>
            <w:hyperlink r:id="rId134" w:anchor="ISO19103" w:history="1">
              <w:r w:rsidRPr="00C37CAB">
                <w:rPr>
                  <w:rFonts w:ascii="Times New Roman" w:eastAsia="Times New Roman" w:hAnsi="Times New Roman" w:cs="Times New Roman"/>
                  <w:color w:val="0000FF"/>
                  <w:kern w:val="0"/>
                  <w:u w:val="single"/>
                  <w14:ligatures w14:val="none"/>
                </w:rPr>
                <w:t>ISO 19103</w:t>
              </w:r>
            </w:hyperlink>
            <w:commentRangeEnd w:id="136"/>
            <w:r w:rsidR="001727BB">
              <w:rPr>
                <w:rStyle w:val="CommentReference"/>
              </w:rPr>
              <w:commentReference w:id="136"/>
            </w:r>
            <w:r w:rsidRPr="00C37CAB">
              <w:rPr>
                <w:rFonts w:ascii="Times New Roman" w:eastAsia="Times New Roman" w:hAnsi="Times New Roman" w:cs="Times New Roman"/>
                <w:kern w:val="0"/>
                <w14:ligatures w14:val="none"/>
              </w:rPr>
              <w:t>.</w:t>
            </w:r>
          </w:p>
        </w:tc>
      </w:tr>
    </w:tbl>
    <w:p w14:paraId="1ED8FE43" w14:textId="77777777" w:rsidR="00C37CAB" w:rsidRPr="00C37CAB" w:rsidRDefault="00C37CAB" w:rsidP="00C37CAB">
      <w:pPr>
        <w:spacing w:after="0" w:line="240" w:lineRule="auto"/>
        <w:rPr>
          <w:rFonts w:ascii="Times New Roman" w:eastAsia="Times New Roman" w:hAnsi="Times New Roman" w:cs="Times New Roman"/>
          <w:vanish/>
          <w:kern w:val="0"/>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5"/>
        <w:gridCol w:w="8245"/>
      </w:tblGrid>
      <w:tr w:rsidR="00C37CAB" w:rsidRPr="00C37CAB" w14:paraId="43B51451" w14:textId="77777777" w:rsidTr="00C37CAB">
        <w:trPr>
          <w:tblHeader/>
          <w:tblCellSpacing w:w="15" w:type="dxa"/>
        </w:trPr>
        <w:tc>
          <w:tcPr>
            <w:tcW w:w="0" w:type="auto"/>
            <w:gridSpan w:val="2"/>
            <w:tcBorders>
              <w:top w:val="single" w:sz="12" w:space="0" w:color="auto"/>
              <w:bottom w:val="single" w:sz="12" w:space="0" w:color="auto"/>
            </w:tcBorders>
            <w:vAlign w:val="center"/>
            <w:hideMark/>
          </w:tcPr>
          <w:p w14:paraId="059F1A00" w14:textId="77777777" w:rsidR="00C37CAB" w:rsidRPr="00C37CAB" w:rsidRDefault="00C37CAB" w:rsidP="00C37CAB">
            <w:pPr>
              <w:spacing w:before="100" w:beforeAutospacing="1" w:after="100" w:afterAutospacing="1" w:line="240" w:lineRule="auto"/>
              <w:jc w:val="center"/>
              <w:rPr>
                <w:rFonts w:ascii="Times New Roman" w:eastAsia="Times New Roman" w:hAnsi="Times New Roman" w:cs="Times New Roman"/>
                <w:b/>
                <w:bCs/>
                <w:kern w:val="0"/>
                <w14:ligatures w14:val="none"/>
              </w:rPr>
            </w:pPr>
            <w:r w:rsidRPr="00C37CAB">
              <w:rPr>
                <w:rFonts w:ascii="Times New Roman" w:eastAsia="Times New Roman" w:hAnsi="Times New Roman" w:cs="Times New Roman"/>
                <w:b/>
                <w:bCs/>
                <w:kern w:val="0"/>
                <w14:ligatures w14:val="none"/>
              </w:rPr>
              <w:t>Requirement 10: Requirement — Feature with Lifespan Termination Date</w:t>
            </w:r>
          </w:p>
        </w:tc>
      </w:tr>
      <w:tr w:rsidR="00C37CAB" w:rsidRPr="00C37CAB" w14:paraId="5648888C" w14:textId="77777777" w:rsidTr="00C37CAB">
        <w:trPr>
          <w:tblCellSpacing w:w="15" w:type="dxa"/>
        </w:trPr>
        <w:tc>
          <w:tcPr>
            <w:tcW w:w="0" w:type="auto"/>
            <w:tcBorders>
              <w:top w:val="single" w:sz="12" w:space="0" w:color="auto"/>
              <w:bottom w:val="single" w:sz="8" w:space="0" w:color="auto"/>
            </w:tcBorders>
            <w:vAlign w:val="center"/>
            <w:hideMark/>
          </w:tcPr>
          <w:p w14:paraId="14D9489C" w14:textId="77777777" w:rsidR="00C37CAB" w:rsidRPr="00C37CAB" w:rsidRDefault="00C37CAB" w:rsidP="00C37CAB">
            <w:pPr>
              <w:spacing w:after="0" w:line="240" w:lineRule="auto"/>
              <w:jc w:val="center"/>
              <w:rPr>
                <w:rFonts w:ascii="Times New Roman" w:eastAsia="Times New Roman" w:hAnsi="Times New Roman" w:cs="Times New Roman"/>
                <w:b/>
                <w:bCs/>
                <w:kern w:val="0"/>
                <w14:ligatures w14:val="none"/>
              </w:rPr>
            </w:pPr>
            <w:r w:rsidRPr="00C37CAB">
              <w:rPr>
                <w:rFonts w:ascii="Times New Roman" w:eastAsia="Times New Roman" w:hAnsi="Times New Roman" w:cs="Times New Roman"/>
                <w:b/>
                <w:bCs/>
                <w:kern w:val="0"/>
                <w14:ligatures w14:val="none"/>
              </w:rPr>
              <w:t>Label</w:t>
            </w:r>
          </w:p>
        </w:tc>
        <w:tc>
          <w:tcPr>
            <w:tcW w:w="0" w:type="auto"/>
            <w:tcBorders>
              <w:top w:val="single" w:sz="12" w:space="0" w:color="auto"/>
              <w:bottom w:val="single" w:sz="8" w:space="0" w:color="auto"/>
            </w:tcBorders>
            <w:vAlign w:val="center"/>
            <w:hideMark/>
          </w:tcPr>
          <w:p w14:paraId="6EC352B3" w14:textId="77777777" w:rsidR="00C37CAB" w:rsidRPr="00C37CAB" w:rsidRDefault="00C37CAB" w:rsidP="00C37CAB">
            <w:pPr>
              <w:spacing w:after="0" w:line="240" w:lineRule="auto"/>
              <w:rPr>
                <w:rFonts w:ascii="Times New Roman" w:eastAsia="Times New Roman" w:hAnsi="Times New Roman" w:cs="Times New Roman"/>
                <w:kern w:val="0"/>
                <w14:ligatures w14:val="none"/>
              </w:rPr>
            </w:pPr>
            <w:r w:rsidRPr="00C37CAB">
              <w:rPr>
                <w:rFonts w:ascii="Times New Roman" w:eastAsia="Times New Roman" w:hAnsi="Times New Roman" w:cs="Times New Roman"/>
                <w:kern w:val="0"/>
                <w14:ligatures w14:val="none"/>
              </w:rPr>
              <w:t>/req/core/</w:t>
            </w:r>
            <w:proofErr w:type="spellStart"/>
            <w:r w:rsidRPr="00C37CAB">
              <w:rPr>
                <w:rFonts w:ascii="Times New Roman" w:eastAsia="Times New Roman" w:hAnsi="Times New Roman" w:cs="Times New Roman"/>
                <w:kern w:val="0"/>
                <w14:ligatures w14:val="none"/>
              </w:rPr>
              <w:t>featurewithlifespan-terminationdate</w:t>
            </w:r>
            <w:proofErr w:type="spellEnd"/>
          </w:p>
        </w:tc>
      </w:tr>
      <w:tr w:rsidR="00C37CAB" w:rsidRPr="00C37CAB" w14:paraId="7C0F57AD" w14:textId="77777777" w:rsidTr="00C37CAB">
        <w:trPr>
          <w:tblCellSpacing w:w="15" w:type="dxa"/>
        </w:trPr>
        <w:tc>
          <w:tcPr>
            <w:tcW w:w="0" w:type="auto"/>
            <w:tcBorders>
              <w:top w:val="nil"/>
              <w:bottom w:val="single" w:sz="8" w:space="0" w:color="auto"/>
            </w:tcBorders>
            <w:vAlign w:val="center"/>
            <w:hideMark/>
          </w:tcPr>
          <w:p w14:paraId="37AB55E0" w14:textId="77777777" w:rsidR="00C37CAB" w:rsidRPr="00C37CAB" w:rsidRDefault="00C37CAB" w:rsidP="00C37CAB">
            <w:pPr>
              <w:spacing w:after="0" w:line="240" w:lineRule="auto"/>
              <w:jc w:val="center"/>
              <w:rPr>
                <w:rFonts w:ascii="Times New Roman" w:eastAsia="Times New Roman" w:hAnsi="Times New Roman" w:cs="Times New Roman"/>
                <w:b/>
                <w:bCs/>
                <w:kern w:val="0"/>
                <w14:ligatures w14:val="none"/>
              </w:rPr>
            </w:pPr>
            <w:r w:rsidRPr="00C37CAB">
              <w:rPr>
                <w:rFonts w:ascii="Times New Roman" w:eastAsia="Times New Roman" w:hAnsi="Times New Roman" w:cs="Times New Roman"/>
                <w:b/>
                <w:bCs/>
                <w:kern w:val="0"/>
                <w14:ligatures w14:val="none"/>
              </w:rPr>
              <w:t>Statement</w:t>
            </w:r>
          </w:p>
        </w:tc>
        <w:tc>
          <w:tcPr>
            <w:tcW w:w="0" w:type="auto"/>
            <w:tcBorders>
              <w:top w:val="nil"/>
              <w:bottom w:val="single" w:sz="8" w:space="0" w:color="auto"/>
            </w:tcBorders>
            <w:vAlign w:val="center"/>
            <w:hideMark/>
          </w:tcPr>
          <w:p w14:paraId="430A453F" w14:textId="77777777" w:rsidR="00C37CAB" w:rsidRPr="00C37CAB" w:rsidRDefault="00C37CAB" w:rsidP="00C37CAB">
            <w:pPr>
              <w:spacing w:before="100" w:beforeAutospacing="1" w:after="100" w:afterAutospacing="1" w:line="240" w:lineRule="auto"/>
              <w:rPr>
                <w:rFonts w:ascii="Times New Roman" w:eastAsia="Times New Roman" w:hAnsi="Times New Roman" w:cs="Times New Roman"/>
                <w:kern w:val="0"/>
                <w14:ligatures w14:val="none"/>
              </w:rPr>
            </w:pPr>
            <w:r w:rsidRPr="00C37CAB">
              <w:rPr>
                <w:rFonts w:ascii="Times New Roman" w:eastAsia="Times New Roman" w:hAnsi="Times New Roman" w:cs="Times New Roman"/>
                <w:kern w:val="0"/>
                <w14:ligatures w14:val="none"/>
              </w:rPr>
              <w:t xml:space="preserve">An instantiation of the </w:t>
            </w:r>
            <w:proofErr w:type="spellStart"/>
            <w:r w:rsidRPr="00C37CAB">
              <w:rPr>
                <w:rFonts w:ascii="Times New Roman" w:eastAsia="Times New Roman" w:hAnsi="Times New Roman" w:cs="Times New Roman"/>
                <w:kern w:val="0"/>
                <w14:ligatures w14:val="none"/>
              </w:rPr>
              <w:t>AbstractFeatureWithLifespan</w:t>
            </w:r>
            <w:proofErr w:type="spellEnd"/>
            <w:r w:rsidRPr="00C37CAB">
              <w:rPr>
                <w:rFonts w:ascii="Times New Roman" w:eastAsia="Times New Roman" w:hAnsi="Times New Roman" w:cs="Times New Roman"/>
                <w:kern w:val="0"/>
                <w14:ligatures w14:val="none"/>
              </w:rPr>
              <w:t xml:space="preserve"> class SHALL comply with the following criteria:</w:t>
            </w:r>
          </w:p>
        </w:tc>
      </w:tr>
      <w:tr w:rsidR="00C37CAB" w:rsidRPr="00C37CAB" w14:paraId="62586B5B" w14:textId="77777777" w:rsidTr="00C37CAB">
        <w:trPr>
          <w:tblCellSpacing w:w="15" w:type="dxa"/>
        </w:trPr>
        <w:tc>
          <w:tcPr>
            <w:tcW w:w="0" w:type="auto"/>
            <w:tcBorders>
              <w:top w:val="nil"/>
              <w:bottom w:val="single" w:sz="8" w:space="0" w:color="auto"/>
            </w:tcBorders>
            <w:vAlign w:val="center"/>
            <w:hideMark/>
          </w:tcPr>
          <w:p w14:paraId="73A38739" w14:textId="77777777" w:rsidR="00C37CAB" w:rsidRPr="00C37CAB" w:rsidRDefault="00C37CAB" w:rsidP="00C37CAB">
            <w:pPr>
              <w:spacing w:after="0" w:line="240" w:lineRule="auto"/>
              <w:jc w:val="center"/>
              <w:rPr>
                <w:rFonts w:ascii="Times New Roman" w:eastAsia="Times New Roman" w:hAnsi="Times New Roman" w:cs="Times New Roman"/>
                <w:b/>
                <w:bCs/>
                <w:kern w:val="0"/>
                <w14:ligatures w14:val="none"/>
              </w:rPr>
            </w:pPr>
            <w:r w:rsidRPr="00C37CAB">
              <w:rPr>
                <w:rFonts w:ascii="Times New Roman" w:eastAsia="Times New Roman" w:hAnsi="Times New Roman" w:cs="Times New Roman"/>
                <w:b/>
                <w:bCs/>
                <w:kern w:val="0"/>
                <w14:ligatures w14:val="none"/>
              </w:rPr>
              <w:t>A</w:t>
            </w:r>
          </w:p>
        </w:tc>
        <w:tc>
          <w:tcPr>
            <w:tcW w:w="0" w:type="auto"/>
            <w:tcBorders>
              <w:top w:val="nil"/>
              <w:bottom w:val="single" w:sz="8" w:space="0" w:color="auto"/>
            </w:tcBorders>
            <w:vAlign w:val="center"/>
            <w:hideMark/>
          </w:tcPr>
          <w:p w14:paraId="63878DD1" w14:textId="77777777" w:rsidR="00C37CAB" w:rsidRPr="00C37CAB" w:rsidRDefault="00C37CAB" w:rsidP="00C37CAB">
            <w:pPr>
              <w:spacing w:before="100" w:beforeAutospacing="1" w:after="100" w:afterAutospacing="1" w:line="240" w:lineRule="auto"/>
              <w:rPr>
                <w:rFonts w:ascii="Times New Roman" w:eastAsia="Times New Roman" w:hAnsi="Times New Roman" w:cs="Times New Roman"/>
                <w:kern w:val="0"/>
                <w14:ligatures w14:val="none"/>
              </w:rPr>
            </w:pPr>
            <w:r w:rsidRPr="00C37CAB">
              <w:rPr>
                <w:rFonts w:ascii="Times New Roman" w:eastAsia="Times New Roman" w:hAnsi="Times New Roman" w:cs="Times New Roman"/>
                <w:kern w:val="0"/>
                <w14:ligatures w14:val="none"/>
              </w:rPr>
              <w:t xml:space="preserve">An encoding of the </w:t>
            </w:r>
            <w:proofErr w:type="spellStart"/>
            <w:r w:rsidRPr="00C37CAB">
              <w:rPr>
                <w:rFonts w:ascii="Times New Roman" w:eastAsia="Times New Roman" w:hAnsi="Times New Roman" w:cs="Times New Roman"/>
                <w:kern w:val="0"/>
                <w14:ligatures w14:val="none"/>
              </w:rPr>
              <w:t>AbstractFeatureWithLifespan</w:t>
            </w:r>
            <w:proofErr w:type="spellEnd"/>
            <w:r w:rsidRPr="00C37CAB">
              <w:rPr>
                <w:rFonts w:ascii="Times New Roman" w:eastAsia="Times New Roman" w:hAnsi="Times New Roman" w:cs="Times New Roman"/>
                <w:kern w:val="0"/>
                <w14:ligatures w14:val="none"/>
              </w:rPr>
              <w:t xml:space="preserve"> class SHALL include zero or one </w:t>
            </w:r>
            <w:proofErr w:type="spellStart"/>
            <w:r w:rsidRPr="00C37CAB">
              <w:rPr>
                <w:rFonts w:ascii="Courier New" w:eastAsia="Times New Roman" w:hAnsi="Courier New" w:cs="Courier New"/>
                <w:kern w:val="0"/>
                <w:sz w:val="20"/>
                <w:szCs w:val="20"/>
                <w14:ligatures w14:val="none"/>
              </w:rPr>
              <w:t>terminationDate</w:t>
            </w:r>
            <w:proofErr w:type="spellEnd"/>
            <w:r w:rsidRPr="00C37CAB">
              <w:rPr>
                <w:rFonts w:ascii="Times New Roman" w:eastAsia="Times New Roman" w:hAnsi="Times New Roman" w:cs="Times New Roman"/>
                <w:kern w:val="0"/>
                <w14:ligatures w14:val="none"/>
              </w:rPr>
              <w:t xml:space="preserve"> attributes.</w:t>
            </w:r>
          </w:p>
        </w:tc>
      </w:tr>
      <w:tr w:rsidR="00C37CAB" w:rsidRPr="00C37CAB" w14:paraId="3067E559" w14:textId="77777777" w:rsidTr="00C37CAB">
        <w:trPr>
          <w:tblCellSpacing w:w="15" w:type="dxa"/>
        </w:trPr>
        <w:tc>
          <w:tcPr>
            <w:tcW w:w="0" w:type="auto"/>
            <w:tcBorders>
              <w:top w:val="nil"/>
              <w:bottom w:val="single" w:sz="12" w:space="0" w:color="auto"/>
            </w:tcBorders>
            <w:vAlign w:val="center"/>
            <w:hideMark/>
          </w:tcPr>
          <w:p w14:paraId="751B797E" w14:textId="77777777" w:rsidR="00C37CAB" w:rsidRPr="00C37CAB" w:rsidRDefault="00C37CAB" w:rsidP="00C37CAB">
            <w:pPr>
              <w:spacing w:after="0" w:line="240" w:lineRule="auto"/>
              <w:jc w:val="center"/>
              <w:rPr>
                <w:rFonts w:ascii="Times New Roman" w:eastAsia="Times New Roman" w:hAnsi="Times New Roman" w:cs="Times New Roman"/>
                <w:b/>
                <w:bCs/>
                <w:kern w:val="0"/>
                <w14:ligatures w14:val="none"/>
              </w:rPr>
            </w:pPr>
            <w:r w:rsidRPr="00C37CAB">
              <w:rPr>
                <w:rFonts w:ascii="Times New Roman" w:eastAsia="Times New Roman" w:hAnsi="Times New Roman" w:cs="Times New Roman"/>
                <w:b/>
                <w:bCs/>
                <w:kern w:val="0"/>
                <w14:ligatures w14:val="none"/>
              </w:rPr>
              <w:t>B</w:t>
            </w:r>
          </w:p>
        </w:tc>
        <w:tc>
          <w:tcPr>
            <w:tcW w:w="0" w:type="auto"/>
            <w:tcBorders>
              <w:top w:val="nil"/>
              <w:bottom w:val="single" w:sz="12" w:space="0" w:color="auto"/>
            </w:tcBorders>
            <w:vAlign w:val="center"/>
            <w:hideMark/>
          </w:tcPr>
          <w:p w14:paraId="3A10C525" w14:textId="77777777" w:rsidR="00C37CAB" w:rsidRPr="00C37CAB" w:rsidRDefault="00C37CAB" w:rsidP="00C37CAB">
            <w:pPr>
              <w:spacing w:before="100" w:beforeAutospacing="1" w:after="100" w:afterAutospacing="1" w:line="240" w:lineRule="auto"/>
              <w:rPr>
                <w:rFonts w:ascii="Times New Roman" w:eastAsia="Times New Roman" w:hAnsi="Times New Roman" w:cs="Times New Roman"/>
                <w:kern w:val="0"/>
                <w14:ligatures w14:val="none"/>
              </w:rPr>
            </w:pPr>
            <w:r w:rsidRPr="00C37CAB">
              <w:rPr>
                <w:rFonts w:ascii="Times New Roman" w:eastAsia="Times New Roman" w:hAnsi="Times New Roman" w:cs="Times New Roman"/>
                <w:kern w:val="0"/>
                <w14:ligatures w14:val="none"/>
              </w:rPr>
              <w:t xml:space="preserve">Encodings of the </w:t>
            </w:r>
            <w:proofErr w:type="spellStart"/>
            <w:r w:rsidRPr="00C37CAB">
              <w:rPr>
                <w:rFonts w:ascii="Courier New" w:eastAsia="Times New Roman" w:hAnsi="Courier New" w:cs="Courier New"/>
                <w:kern w:val="0"/>
                <w:sz w:val="20"/>
                <w:szCs w:val="20"/>
                <w14:ligatures w14:val="none"/>
              </w:rPr>
              <w:t>terminationDate</w:t>
            </w:r>
            <w:proofErr w:type="spellEnd"/>
            <w:r w:rsidRPr="00C37CAB">
              <w:rPr>
                <w:rFonts w:ascii="Times New Roman" w:eastAsia="Times New Roman" w:hAnsi="Times New Roman" w:cs="Times New Roman"/>
                <w:kern w:val="0"/>
                <w14:ligatures w14:val="none"/>
              </w:rPr>
              <w:t xml:space="preserve"> attribute SHALL be a valid implementation of the </w:t>
            </w:r>
            <w:proofErr w:type="spellStart"/>
            <w:r w:rsidRPr="00C37CAB">
              <w:rPr>
                <w:rFonts w:ascii="Times New Roman" w:eastAsia="Times New Roman" w:hAnsi="Times New Roman" w:cs="Times New Roman"/>
                <w:kern w:val="0"/>
                <w14:ligatures w14:val="none"/>
              </w:rPr>
              <w:t>DateTime</w:t>
            </w:r>
            <w:proofErr w:type="spellEnd"/>
            <w:r w:rsidRPr="00C37CAB">
              <w:rPr>
                <w:rFonts w:ascii="Times New Roman" w:eastAsia="Times New Roman" w:hAnsi="Times New Roman" w:cs="Times New Roman"/>
                <w:kern w:val="0"/>
                <w14:ligatures w14:val="none"/>
              </w:rPr>
              <w:t xml:space="preserve"> class from </w:t>
            </w:r>
            <w:hyperlink r:id="rId135" w:anchor="ISO19103" w:history="1">
              <w:r w:rsidRPr="00C37CAB">
                <w:rPr>
                  <w:rFonts w:ascii="Times New Roman" w:eastAsia="Times New Roman" w:hAnsi="Times New Roman" w:cs="Times New Roman"/>
                  <w:color w:val="0000FF"/>
                  <w:kern w:val="0"/>
                  <w:u w:val="single"/>
                  <w14:ligatures w14:val="none"/>
                </w:rPr>
                <w:t>ISO 19103</w:t>
              </w:r>
            </w:hyperlink>
            <w:r w:rsidRPr="00C37CAB">
              <w:rPr>
                <w:rFonts w:ascii="Times New Roman" w:eastAsia="Times New Roman" w:hAnsi="Times New Roman" w:cs="Times New Roman"/>
                <w:kern w:val="0"/>
                <w14:ligatures w14:val="none"/>
              </w:rPr>
              <w:t>.</w:t>
            </w:r>
          </w:p>
        </w:tc>
      </w:tr>
    </w:tbl>
    <w:p w14:paraId="1CD6570F" w14:textId="77777777" w:rsidR="00C37CAB" w:rsidRPr="00C37CAB" w:rsidRDefault="00C37CAB" w:rsidP="00C37CAB">
      <w:pPr>
        <w:spacing w:after="0" w:line="240" w:lineRule="auto"/>
        <w:rPr>
          <w:rFonts w:ascii="Times New Roman" w:eastAsia="Times New Roman" w:hAnsi="Times New Roman" w:cs="Times New Roman"/>
          <w:vanish/>
          <w:kern w:val="0"/>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5"/>
        <w:gridCol w:w="8245"/>
      </w:tblGrid>
      <w:tr w:rsidR="00C37CAB" w:rsidRPr="00C37CAB" w14:paraId="74967D2E" w14:textId="77777777" w:rsidTr="00C37CAB">
        <w:trPr>
          <w:tblHeader/>
          <w:tblCellSpacing w:w="15" w:type="dxa"/>
        </w:trPr>
        <w:tc>
          <w:tcPr>
            <w:tcW w:w="0" w:type="auto"/>
            <w:gridSpan w:val="2"/>
            <w:tcBorders>
              <w:top w:val="single" w:sz="12" w:space="0" w:color="auto"/>
              <w:bottom w:val="single" w:sz="12" w:space="0" w:color="auto"/>
            </w:tcBorders>
            <w:vAlign w:val="center"/>
            <w:hideMark/>
          </w:tcPr>
          <w:p w14:paraId="65D6981D" w14:textId="77777777" w:rsidR="00C37CAB" w:rsidRPr="00C37CAB" w:rsidRDefault="00C37CAB" w:rsidP="00C37CAB">
            <w:pPr>
              <w:spacing w:before="100" w:beforeAutospacing="1" w:after="100" w:afterAutospacing="1" w:line="240" w:lineRule="auto"/>
              <w:jc w:val="center"/>
              <w:rPr>
                <w:rFonts w:ascii="Times New Roman" w:eastAsia="Times New Roman" w:hAnsi="Times New Roman" w:cs="Times New Roman"/>
                <w:b/>
                <w:bCs/>
                <w:kern w:val="0"/>
                <w14:ligatures w14:val="none"/>
              </w:rPr>
            </w:pPr>
            <w:r w:rsidRPr="00C37CAB">
              <w:rPr>
                <w:rFonts w:ascii="Times New Roman" w:eastAsia="Times New Roman" w:hAnsi="Times New Roman" w:cs="Times New Roman"/>
                <w:b/>
                <w:bCs/>
                <w:kern w:val="0"/>
                <w14:ligatures w14:val="none"/>
              </w:rPr>
              <w:t>Requirement 11: Requirement — Feature with Lifespan Valid From</w:t>
            </w:r>
          </w:p>
        </w:tc>
      </w:tr>
      <w:tr w:rsidR="00C37CAB" w:rsidRPr="00C37CAB" w14:paraId="092DD23E" w14:textId="77777777" w:rsidTr="00C37CAB">
        <w:trPr>
          <w:tblCellSpacing w:w="15" w:type="dxa"/>
        </w:trPr>
        <w:tc>
          <w:tcPr>
            <w:tcW w:w="0" w:type="auto"/>
            <w:tcBorders>
              <w:top w:val="single" w:sz="12" w:space="0" w:color="auto"/>
              <w:bottom w:val="single" w:sz="8" w:space="0" w:color="auto"/>
            </w:tcBorders>
            <w:vAlign w:val="center"/>
            <w:hideMark/>
          </w:tcPr>
          <w:p w14:paraId="4C4D3616" w14:textId="77777777" w:rsidR="00C37CAB" w:rsidRPr="00C37CAB" w:rsidRDefault="00C37CAB" w:rsidP="00C37CAB">
            <w:pPr>
              <w:spacing w:after="0" w:line="240" w:lineRule="auto"/>
              <w:jc w:val="center"/>
              <w:rPr>
                <w:rFonts w:ascii="Times New Roman" w:eastAsia="Times New Roman" w:hAnsi="Times New Roman" w:cs="Times New Roman"/>
                <w:b/>
                <w:bCs/>
                <w:kern w:val="0"/>
                <w14:ligatures w14:val="none"/>
              </w:rPr>
            </w:pPr>
            <w:r w:rsidRPr="00C37CAB">
              <w:rPr>
                <w:rFonts w:ascii="Times New Roman" w:eastAsia="Times New Roman" w:hAnsi="Times New Roman" w:cs="Times New Roman"/>
                <w:b/>
                <w:bCs/>
                <w:kern w:val="0"/>
                <w14:ligatures w14:val="none"/>
              </w:rPr>
              <w:t>Label</w:t>
            </w:r>
          </w:p>
        </w:tc>
        <w:tc>
          <w:tcPr>
            <w:tcW w:w="0" w:type="auto"/>
            <w:tcBorders>
              <w:top w:val="single" w:sz="12" w:space="0" w:color="auto"/>
              <w:bottom w:val="single" w:sz="8" w:space="0" w:color="auto"/>
            </w:tcBorders>
            <w:vAlign w:val="center"/>
            <w:hideMark/>
          </w:tcPr>
          <w:p w14:paraId="4920C4E1" w14:textId="77777777" w:rsidR="00C37CAB" w:rsidRPr="00C37CAB" w:rsidRDefault="00C37CAB" w:rsidP="00C37CAB">
            <w:pPr>
              <w:spacing w:after="0" w:line="240" w:lineRule="auto"/>
              <w:rPr>
                <w:rFonts w:ascii="Times New Roman" w:eastAsia="Times New Roman" w:hAnsi="Times New Roman" w:cs="Times New Roman"/>
                <w:kern w:val="0"/>
                <w14:ligatures w14:val="none"/>
              </w:rPr>
            </w:pPr>
            <w:r w:rsidRPr="00C37CAB">
              <w:rPr>
                <w:rFonts w:ascii="Times New Roman" w:eastAsia="Times New Roman" w:hAnsi="Times New Roman" w:cs="Times New Roman"/>
                <w:kern w:val="0"/>
                <w14:ligatures w14:val="none"/>
              </w:rPr>
              <w:t>/req/core/</w:t>
            </w:r>
            <w:proofErr w:type="spellStart"/>
            <w:r w:rsidRPr="00C37CAB">
              <w:rPr>
                <w:rFonts w:ascii="Times New Roman" w:eastAsia="Times New Roman" w:hAnsi="Times New Roman" w:cs="Times New Roman"/>
                <w:kern w:val="0"/>
                <w14:ligatures w14:val="none"/>
              </w:rPr>
              <w:t>featurewithlifespan-validfrom</w:t>
            </w:r>
            <w:proofErr w:type="spellEnd"/>
          </w:p>
        </w:tc>
      </w:tr>
      <w:tr w:rsidR="00C37CAB" w:rsidRPr="00C37CAB" w14:paraId="3CCAA9C2" w14:textId="77777777" w:rsidTr="00C37CAB">
        <w:trPr>
          <w:tblCellSpacing w:w="15" w:type="dxa"/>
        </w:trPr>
        <w:tc>
          <w:tcPr>
            <w:tcW w:w="0" w:type="auto"/>
            <w:tcBorders>
              <w:top w:val="nil"/>
              <w:bottom w:val="single" w:sz="8" w:space="0" w:color="auto"/>
            </w:tcBorders>
            <w:vAlign w:val="center"/>
            <w:hideMark/>
          </w:tcPr>
          <w:p w14:paraId="3DE75A95" w14:textId="77777777" w:rsidR="00C37CAB" w:rsidRPr="00C37CAB" w:rsidRDefault="00C37CAB" w:rsidP="00C37CAB">
            <w:pPr>
              <w:spacing w:after="0" w:line="240" w:lineRule="auto"/>
              <w:jc w:val="center"/>
              <w:rPr>
                <w:rFonts w:ascii="Times New Roman" w:eastAsia="Times New Roman" w:hAnsi="Times New Roman" w:cs="Times New Roman"/>
                <w:b/>
                <w:bCs/>
                <w:kern w:val="0"/>
                <w14:ligatures w14:val="none"/>
              </w:rPr>
            </w:pPr>
            <w:r w:rsidRPr="00C37CAB">
              <w:rPr>
                <w:rFonts w:ascii="Times New Roman" w:eastAsia="Times New Roman" w:hAnsi="Times New Roman" w:cs="Times New Roman"/>
                <w:b/>
                <w:bCs/>
                <w:kern w:val="0"/>
                <w14:ligatures w14:val="none"/>
              </w:rPr>
              <w:t>Statement</w:t>
            </w:r>
          </w:p>
        </w:tc>
        <w:tc>
          <w:tcPr>
            <w:tcW w:w="0" w:type="auto"/>
            <w:tcBorders>
              <w:top w:val="nil"/>
              <w:bottom w:val="single" w:sz="8" w:space="0" w:color="auto"/>
            </w:tcBorders>
            <w:vAlign w:val="center"/>
            <w:hideMark/>
          </w:tcPr>
          <w:p w14:paraId="6F8AD999" w14:textId="77777777" w:rsidR="00C37CAB" w:rsidRPr="00C37CAB" w:rsidRDefault="00C37CAB" w:rsidP="00C37CAB">
            <w:pPr>
              <w:spacing w:before="100" w:beforeAutospacing="1" w:after="100" w:afterAutospacing="1" w:line="240" w:lineRule="auto"/>
              <w:rPr>
                <w:rFonts w:ascii="Times New Roman" w:eastAsia="Times New Roman" w:hAnsi="Times New Roman" w:cs="Times New Roman"/>
                <w:kern w:val="0"/>
                <w14:ligatures w14:val="none"/>
              </w:rPr>
            </w:pPr>
            <w:r w:rsidRPr="00C37CAB">
              <w:rPr>
                <w:rFonts w:ascii="Times New Roman" w:eastAsia="Times New Roman" w:hAnsi="Times New Roman" w:cs="Times New Roman"/>
                <w:kern w:val="0"/>
                <w14:ligatures w14:val="none"/>
              </w:rPr>
              <w:t xml:space="preserve">An instantiation of the </w:t>
            </w:r>
            <w:proofErr w:type="spellStart"/>
            <w:r w:rsidRPr="00C37CAB">
              <w:rPr>
                <w:rFonts w:ascii="Times New Roman" w:eastAsia="Times New Roman" w:hAnsi="Times New Roman" w:cs="Times New Roman"/>
                <w:kern w:val="0"/>
                <w14:ligatures w14:val="none"/>
              </w:rPr>
              <w:t>AbstractFeatureWithLifespan</w:t>
            </w:r>
            <w:proofErr w:type="spellEnd"/>
            <w:r w:rsidRPr="00C37CAB">
              <w:rPr>
                <w:rFonts w:ascii="Times New Roman" w:eastAsia="Times New Roman" w:hAnsi="Times New Roman" w:cs="Times New Roman"/>
                <w:kern w:val="0"/>
                <w14:ligatures w14:val="none"/>
              </w:rPr>
              <w:t xml:space="preserve"> class SHALL comply with the following criteria:</w:t>
            </w:r>
          </w:p>
        </w:tc>
      </w:tr>
      <w:tr w:rsidR="00C37CAB" w:rsidRPr="00C37CAB" w14:paraId="06B0D7B2" w14:textId="77777777" w:rsidTr="00C37CAB">
        <w:trPr>
          <w:tblCellSpacing w:w="15" w:type="dxa"/>
        </w:trPr>
        <w:tc>
          <w:tcPr>
            <w:tcW w:w="0" w:type="auto"/>
            <w:tcBorders>
              <w:top w:val="nil"/>
              <w:bottom w:val="single" w:sz="8" w:space="0" w:color="auto"/>
            </w:tcBorders>
            <w:vAlign w:val="center"/>
            <w:hideMark/>
          </w:tcPr>
          <w:p w14:paraId="45DF55F6" w14:textId="77777777" w:rsidR="00C37CAB" w:rsidRPr="00C37CAB" w:rsidRDefault="00C37CAB" w:rsidP="00C37CAB">
            <w:pPr>
              <w:spacing w:after="0" w:line="240" w:lineRule="auto"/>
              <w:jc w:val="center"/>
              <w:rPr>
                <w:rFonts w:ascii="Times New Roman" w:eastAsia="Times New Roman" w:hAnsi="Times New Roman" w:cs="Times New Roman"/>
                <w:b/>
                <w:bCs/>
                <w:kern w:val="0"/>
                <w14:ligatures w14:val="none"/>
              </w:rPr>
            </w:pPr>
            <w:r w:rsidRPr="00C37CAB">
              <w:rPr>
                <w:rFonts w:ascii="Times New Roman" w:eastAsia="Times New Roman" w:hAnsi="Times New Roman" w:cs="Times New Roman"/>
                <w:b/>
                <w:bCs/>
                <w:kern w:val="0"/>
                <w14:ligatures w14:val="none"/>
              </w:rPr>
              <w:t>A</w:t>
            </w:r>
          </w:p>
        </w:tc>
        <w:tc>
          <w:tcPr>
            <w:tcW w:w="0" w:type="auto"/>
            <w:tcBorders>
              <w:top w:val="nil"/>
              <w:bottom w:val="single" w:sz="8" w:space="0" w:color="auto"/>
            </w:tcBorders>
            <w:vAlign w:val="center"/>
            <w:hideMark/>
          </w:tcPr>
          <w:p w14:paraId="23F19A15" w14:textId="77777777" w:rsidR="00C37CAB" w:rsidRPr="00C37CAB" w:rsidRDefault="00C37CAB" w:rsidP="00C37CAB">
            <w:pPr>
              <w:spacing w:before="100" w:beforeAutospacing="1" w:after="100" w:afterAutospacing="1" w:line="240" w:lineRule="auto"/>
              <w:rPr>
                <w:rFonts w:ascii="Times New Roman" w:eastAsia="Times New Roman" w:hAnsi="Times New Roman" w:cs="Times New Roman"/>
                <w:kern w:val="0"/>
                <w14:ligatures w14:val="none"/>
              </w:rPr>
            </w:pPr>
            <w:r w:rsidRPr="00C37CAB">
              <w:rPr>
                <w:rFonts w:ascii="Times New Roman" w:eastAsia="Times New Roman" w:hAnsi="Times New Roman" w:cs="Times New Roman"/>
                <w:kern w:val="0"/>
                <w14:ligatures w14:val="none"/>
              </w:rPr>
              <w:t xml:space="preserve">An encoding of the </w:t>
            </w:r>
            <w:proofErr w:type="spellStart"/>
            <w:r w:rsidRPr="00C37CAB">
              <w:rPr>
                <w:rFonts w:ascii="Times New Roman" w:eastAsia="Times New Roman" w:hAnsi="Times New Roman" w:cs="Times New Roman"/>
                <w:kern w:val="0"/>
                <w14:ligatures w14:val="none"/>
              </w:rPr>
              <w:t>AbstractFeatureWithLifespan</w:t>
            </w:r>
            <w:proofErr w:type="spellEnd"/>
            <w:r w:rsidRPr="00C37CAB">
              <w:rPr>
                <w:rFonts w:ascii="Times New Roman" w:eastAsia="Times New Roman" w:hAnsi="Times New Roman" w:cs="Times New Roman"/>
                <w:kern w:val="0"/>
                <w14:ligatures w14:val="none"/>
              </w:rPr>
              <w:t xml:space="preserve"> class SHALL include zero or one </w:t>
            </w:r>
            <w:proofErr w:type="spellStart"/>
            <w:r w:rsidRPr="00C37CAB">
              <w:rPr>
                <w:rFonts w:ascii="Courier New" w:eastAsia="Times New Roman" w:hAnsi="Courier New" w:cs="Courier New"/>
                <w:kern w:val="0"/>
                <w:sz w:val="20"/>
                <w:szCs w:val="20"/>
                <w14:ligatures w14:val="none"/>
              </w:rPr>
              <w:t>validFrom</w:t>
            </w:r>
            <w:proofErr w:type="spellEnd"/>
            <w:r w:rsidRPr="00C37CAB">
              <w:rPr>
                <w:rFonts w:ascii="Times New Roman" w:eastAsia="Times New Roman" w:hAnsi="Times New Roman" w:cs="Times New Roman"/>
                <w:kern w:val="0"/>
                <w14:ligatures w14:val="none"/>
              </w:rPr>
              <w:t xml:space="preserve"> attributes.</w:t>
            </w:r>
          </w:p>
        </w:tc>
      </w:tr>
      <w:tr w:rsidR="00C37CAB" w:rsidRPr="00C37CAB" w14:paraId="6BA3ED31" w14:textId="77777777" w:rsidTr="00C37CAB">
        <w:trPr>
          <w:tblCellSpacing w:w="15" w:type="dxa"/>
        </w:trPr>
        <w:tc>
          <w:tcPr>
            <w:tcW w:w="0" w:type="auto"/>
            <w:tcBorders>
              <w:top w:val="nil"/>
              <w:bottom w:val="single" w:sz="12" w:space="0" w:color="auto"/>
            </w:tcBorders>
            <w:vAlign w:val="center"/>
            <w:hideMark/>
          </w:tcPr>
          <w:p w14:paraId="494F86C1" w14:textId="77777777" w:rsidR="00C37CAB" w:rsidRPr="00C37CAB" w:rsidRDefault="00C37CAB" w:rsidP="00C37CAB">
            <w:pPr>
              <w:spacing w:after="0" w:line="240" w:lineRule="auto"/>
              <w:jc w:val="center"/>
              <w:rPr>
                <w:rFonts w:ascii="Times New Roman" w:eastAsia="Times New Roman" w:hAnsi="Times New Roman" w:cs="Times New Roman"/>
                <w:b/>
                <w:bCs/>
                <w:kern w:val="0"/>
                <w14:ligatures w14:val="none"/>
              </w:rPr>
            </w:pPr>
            <w:r w:rsidRPr="00C37CAB">
              <w:rPr>
                <w:rFonts w:ascii="Times New Roman" w:eastAsia="Times New Roman" w:hAnsi="Times New Roman" w:cs="Times New Roman"/>
                <w:b/>
                <w:bCs/>
                <w:kern w:val="0"/>
                <w14:ligatures w14:val="none"/>
              </w:rPr>
              <w:t>B</w:t>
            </w:r>
          </w:p>
        </w:tc>
        <w:tc>
          <w:tcPr>
            <w:tcW w:w="0" w:type="auto"/>
            <w:tcBorders>
              <w:top w:val="nil"/>
              <w:bottom w:val="single" w:sz="12" w:space="0" w:color="auto"/>
            </w:tcBorders>
            <w:vAlign w:val="center"/>
            <w:hideMark/>
          </w:tcPr>
          <w:p w14:paraId="0AF171B5" w14:textId="77777777" w:rsidR="00C37CAB" w:rsidRPr="00C37CAB" w:rsidRDefault="00C37CAB" w:rsidP="00C37CAB">
            <w:pPr>
              <w:spacing w:before="100" w:beforeAutospacing="1" w:after="100" w:afterAutospacing="1" w:line="240" w:lineRule="auto"/>
              <w:rPr>
                <w:rFonts w:ascii="Times New Roman" w:eastAsia="Times New Roman" w:hAnsi="Times New Roman" w:cs="Times New Roman"/>
                <w:kern w:val="0"/>
                <w14:ligatures w14:val="none"/>
              </w:rPr>
            </w:pPr>
            <w:r w:rsidRPr="00C37CAB">
              <w:rPr>
                <w:rFonts w:ascii="Times New Roman" w:eastAsia="Times New Roman" w:hAnsi="Times New Roman" w:cs="Times New Roman"/>
                <w:kern w:val="0"/>
                <w14:ligatures w14:val="none"/>
              </w:rPr>
              <w:t xml:space="preserve">Encodings of the </w:t>
            </w:r>
            <w:proofErr w:type="spellStart"/>
            <w:r w:rsidRPr="00C37CAB">
              <w:rPr>
                <w:rFonts w:ascii="Courier New" w:eastAsia="Times New Roman" w:hAnsi="Courier New" w:cs="Courier New"/>
                <w:kern w:val="0"/>
                <w:sz w:val="20"/>
                <w:szCs w:val="20"/>
                <w14:ligatures w14:val="none"/>
              </w:rPr>
              <w:t>validFrom</w:t>
            </w:r>
            <w:proofErr w:type="spellEnd"/>
            <w:r w:rsidRPr="00C37CAB">
              <w:rPr>
                <w:rFonts w:ascii="Times New Roman" w:eastAsia="Times New Roman" w:hAnsi="Times New Roman" w:cs="Times New Roman"/>
                <w:kern w:val="0"/>
                <w14:ligatures w14:val="none"/>
              </w:rPr>
              <w:t xml:space="preserve"> attribute SHALL be a valid implementation of the </w:t>
            </w:r>
            <w:proofErr w:type="spellStart"/>
            <w:r w:rsidRPr="00C37CAB">
              <w:rPr>
                <w:rFonts w:ascii="Times New Roman" w:eastAsia="Times New Roman" w:hAnsi="Times New Roman" w:cs="Times New Roman"/>
                <w:kern w:val="0"/>
                <w14:ligatures w14:val="none"/>
              </w:rPr>
              <w:t>DateTime</w:t>
            </w:r>
            <w:proofErr w:type="spellEnd"/>
            <w:r w:rsidRPr="00C37CAB">
              <w:rPr>
                <w:rFonts w:ascii="Times New Roman" w:eastAsia="Times New Roman" w:hAnsi="Times New Roman" w:cs="Times New Roman"/>
                <w:kern w:val="0"/>
                <w14:ligatures w14:val="none"/>
              </w:rPr>
              <w:t xml:space="preserve"> class from </w:t>
            </w:r>
            <w:hyperlink r:id="rId136" w:anchor="ISO19103" w:history="1">
              <w:r w:rsidRPr="00C37CAB">
                <w:rPr>
                  <w:rFonts w:ascii="Times New Roman" w:eastAsia="Times New Roman" w:hAnsi="Times New Roman" w:cs="Times New Roman"/>
                  <w:color w:val="0000FF"/>
                  <w:kern w:val="0"/>
                  <w:u w:val="single"/>
                  <w14:ligatures w14:val="none"/>
                </w:rPr>
                <w:t>ISO 19103</w:t>
              </w:r>
            </w:hyperlink>
            <w:r w:rsidRPr="00C37CAB">
              <w:rPr>
                <w:rFonts w:ascii="Times New Roman" w:eastAsia="Times New Roman" w:hAnsi="Times New Roman" w:cs="Times New Roman"/>
                <w:kern w:val="0"/>
                <w14:ligatures w14:val="none"/>
              </w:rPr>
              <w:t>.</w:t>
            </w:r>
          </w:p>
        </w:tc>
      </w:tr>
    </w:tbl>
    <w:p w14:paraId="0ACF52BC" w14:textId="77777777" w:rsidR="00C37CAB" w:rsidRPr="00C37CAB" w:rsidRDefault="00C37CAB" w:rsidP="00C37CAB">
      <w:pPr>
        <w:spacing w:after="0" w:line="240" w:lineRule="auto"/>
        <w:rPr>
          <w:rFonts w:ascii="Times New Roman" w:eastAsia="Times New Roman" w:hAnsi="Times New Roman" w:cs="Times New Roman"/>
          <w:vanish/>
          <w:kern w:val="0"/>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5"/>
        <w:gridCol w:w="8245"/>
      </w:tblGrid>
      <w:tr w:rsidR="00C37CAB" w:rsidRPr="00C37CAB" w14:paraId="46C4C7B4" w14:textId="77777777" w:rsidTr="00C37CAB">
        <w:trPr>
          <w:tblHeader/>
          <w:tblCellSpacing w:w="15" w:type="dxa"/>
        </w:trPr>
        <w:tc>
          <w:tcPr>
            <w:tcW w:w="0" w:type="auto"/>
            <w:gridSpan w:val="2"/>
            <w:tcBorders>
              <w:top w:val="single" w:sz="12" w:space="0" w:color="auto"/>
              <w:bottom w:val="single" w:sz="12" w:space="0" w:color="auto"/>
            </w:tcBorders>
            <w:vAlign w:val="center"/>
            <w:hideMark/>
          </w:tcPr>
          <w:p w14:paraId="4EA5B95B" w14:textId="77777777" w:rsidR="00C37CAB" w:rsidRPr="00C37CAB" w:rsidRDefault="00C37CAB" w:rsidP="00C37CAB">
            <w:pPr>
              <w:spacing w:before="100" w:beforeAutospacing="1" w:after="100" w:afterAutospacing="1" w:line="240" w:lineRule="auto"/>
              <w:jc w:val="center"/>
              <w:rPr>
                <w:rFonts w:ascii="Times New Roman" w:eastAsia="Times New Roman" w:hAnsi="Times New Roman" w:cs="Times New Roman"/>
                <w:b/>
                <w:bCs/>
                <w:kern w:val="0"/>
                <w14:ligatures w14:val="none"/>
              </w:rPr>
            </w:pPr>
            <w:r w:rsidRPr="00C37CAB">
              <w:rPr>
                <w:rFonts w:ascii="Times New Roman" w:eastAsia="Times New Roman" w:hAnsi="Times New Roman" w:cs="Times New Roman"/>
                <w:b/>
                <w:bCs/>
                <w:kern w:val="0"/>
                <w14:ligatures w14:val="none"/>
              </w:rPr>
              <w:t>Requirement 12: Requirement — Feature with Lifespan Valid To</w:t>
            </w:r>
          </w:p>
        </w:tc>
      </w:tr>
      <w:tr w:rsidR="00C37CAB" w:rsidRPr="00C37CAB" w14:paraId="0B51901A" w14:textId="77777777" w:rsidTr="00C37CAB">
        <w:trPr>
          <w:tblCellSpacing w:w="15" w:type="dxa"/>
        </w:trPr>
        <w:tc>
          <w:tcPr>
            <w:tcW w:w="0" w:type="auto"/>
            <w:tcBorders>
              <w:top w:val="single" w:sz="12" w:space="0" w:color="auto"/>
              <w:bottom w:val="single" w:sz="8" w:space="0" w:color="auto"/>
            </w:tcBorders>
            <w:vAlign w:val="center"/>
            <w:hideMark/>
          </w:tcPr>
          <w:p w14:paraId="062E1099" w14:textId="77777777" w:rsidR="00C37CAB" w:rsidRPr="00C37CAB" w:rsidRDefault="00C37CAB" w:rsidP="00C37CAB">
            <w:pPr>
              <w:spacing w:after="0" w:line="240" w:lineRule="auto"/>
              <w:jc w:val="center"/>
              <w:rPr>
                <w:rFonts w:ascii="Times New Roman" w:eastAsia="Times New Roman" w:hAnsi="Times New Roman" w:cs="Times New Roman"/>
                <w:b/>
                <w:bCs/>
                <w:kern w:val="0"/>
                <w14:ligatures w14:val="none"/>
              </w:rPr>
            </w:pPr>
            <w:r w:rsidRPr="00C37CAB">
              <w:rPr>
                <w:rFonts w:ascii="Times New Roman" w:eastAsia="Times New Roman" w:hAnsi="Times New Roman" w:cs="Times New Roman"/>
                <w:b/>
                <w:bCs/>
                <w:kern w:val="0"/>
                <w14:ligatures w14:val="none"/>
              </w:rPr>
              <w:t>Label</w:t>
            </w:r>
          </w:p>
        </w:tc>
        <w:tc>
          <w:tcPr>
            <w:tcW w:w="0" w:type="auto"/>
            <w:tcBorders>
              <w:top w:val="single" w:sz="12" w:space="0" w:color="auto"/>
              <w:bottom w:val="single" w:sz="8" w:space="0" w:color="auto"/>
            </w:tcBorders>
            <w:vAlign w:val="center"/>
            <w:hideMark/>
          </w:tcPr>
          <w:p w14:paraId="303F66A5" w14:textId="77777777" w:rsidR="00C37CAB" w:rsidRPr="00C37CAB" w:rsidRDefault="00C37CAB" w:rsidP="00C37CAB">
            <w:pPr>
              <w:spacing w:after="0" w:line="240" w:lineRule="auto"/>
              <w:rPr>
                <w:rFonts w:ascii="Times New Roman" w:eastAsia="Times New Roman" w:hAnsi="Times New Roman" w:cs="Times New Roman"/>
                <w:kern w:val="0"/>
                <w14:ligatures w14:val="none"/>
              </w:rPr>
            </w:pPr>
            <w:r w:rsidRPr="00C37CAB">
              <w:rPr>
                <w:rFonts w:ascii="Times New Roman" w:eastAsia="Times New Roman" w:hAnsi="Times New Roman" w:cs="Times New Roman"/>
                <w:kern w:val="0"/>
                <w14:ligatures w14:val="none"/>
              </w:rPr>
              <w:t>/req/core/</w:t>
            </w:r>
            <w:proofErr w:type="spellStart"/>
            <w:r w:rsidRPr="00C37CAB">
              <w:rPr>
                <w:rFonts w:ascii="Times New Roman" w:eastAsia="Times New Roman" w:hAnsi="Times New Roman" w:cs="Times New Roman"/>
                <w:kern w:val="0"/>
                <w14:ligatures w14:val="none"/>
              </w:rPr>
              <w:t>featurewithlifespan-validto</w:t>
            </w:r>
            <w:proofErr w:type="spellEnd"/>
          </w:p>
        </w:tc>
      </w:tr>
      <w:tr w:rsidR="00C37CAB" w:rsidRPr="00C37CAB" w14:paraId="02A7B4A8" w14:textId="77777777" w:rsidTr="00C37CAB">
        <w:trPr>
          <w:tblCellSpacing w:w="15" w:type="dxa"/>
        </w:trPr>
        <w:tc>
          <w:tcPr>
            <w:tcW w:w="0" w:type="auto"/>
            <w:tcBorders>
              <w:top w:val="nil"/>
              <w:bottom w:val="single" w:sz="8" w:space="0" w:color="auto"/>
            </w:tcBorders>
            <w:vAlign w:val="center"/>
            <w:hideMark/>
          </w:tcPr>
          <w:p w14:paraId="5311E5D9" w14:textId="77777777" w:rsidR="00C37CAB" w:rsidRPr="00C37CAB" w:rsidRDefault="00C37CAB" w:rsidP="00C37CAB">
            <w:pPr>
              <w:spacing w:after="0" w:line="240" w:lineRule="auto"/>
              <w:jc w:val="center"/>
              <w:rPr>
                <w:rFonts w:ascii="Times New Roman" w:eastAsia="Times New Roman" w:hAnsi="Times New Roman" w:cs="Times New Roman"/>
                <w:b/>
                <w:bCs/>
                <w:kern w:val="0"/>
                <w14:ligatures w14:val="none"/>
              </w:rPr>
            </w:pPr>
            <w:r w:rsidRPr="00C37CAB">
              <w:rPr>
                <w:rFonts w:ascii="Times New Roman" w:eastAsia="Times New Roman" w:hAnsi="Times New Roman" w:cs="Times New Roman"/>
                <w:b/>
                <w:bCs/>
                <w:kern w:val="0"/>
                <w14:ligatures w14:val="none"/>
              </w:rPr>
              <w:t>Statement</w:t>
            </w:r>
          </w:p>
        </w:tc>
        <w:tc>
          <w:tcPr>
            <w:tcW w:w="0" w:type="auto"/>
            <w:tcBorders>
              <w:top w:val="nil"/>
              <w:bottom w:val="single" w:sz="8" w:space="0" w:color="auto"/>
            </w:tcBorders>
            <w:vAlign w:val="center"/>
            <w:hideMark/>
          </w:tcPr>
          <w:p w14:paraId="70AB9CB5" w14:textId="77777777" w:rsidR="00C37CAB" w:rsidRPr="00C37CAB" w:rsidRDefault="00C37CAB" w:rsidP="00C37CAB">
            <w:pPr>
              <w:spacing w:before="100" w:beforeAutospacing="1" w:after="100" w:afterAutospacing="1" w:line="240" w:lineRule="auto"/>
              <w:rPr>
                <w:rFonts w:ascii="Times New Roman" w:eastAsia="Times New Roman" w:hAnsi="Times New Roman" w:cs="Times New Roman"/>
                <w:kern w:val="0"/>
                <w14:ligatures w14:val="none"/>
              </w:rPr>
            </w:pPr>
            <w:r w:rsidRPr="00C37CAB">
              <w:rPr>
                <w:rFonts w:ascii="Times New Roman" w:eastAsia="Times New Roman" w:hAnsi="Times New Roman" w:cs="Times New Roman"/>
                <w:kern w:val="0"/>
                <w14:ligatures w14:val="none"/>
              </w:rPr>
              <w:t xml:space="preserve">An instantiation of the </w:t>
            </w:r>
            <w:proofErr w:type="spellStart"/>
            <w:r w:rsidRPr="00C37CAB">
              <w:rPr>
                <w:rFonts w:ascii="Times New Roman" w:eastAsia="Times New Roman" w:hAnsi="Times New Roman" w:cs="Times New Roman"/>
                <w:kern w:val="0"/>
                <w14:ligatures w14:val="none"/>
              </w:rPr>
              <w:t>AbstractFeatureWithLifespan</w:t>
            </w:r>
            <w:proofErr w:type="spellEnd"/>
            <w:r w:rsidRPr="00C37CAB">
              <w:rPr>
                <w:rFonts w:ascii="Times New Roman" w:eastAsia="Times New Roman" w:hAnsi="Times New Roman" w:cs="Times New Roman"/>
                <w:kern w:val="0"/>
                <w14:ligatures w14:val="none"/>
              </w:rPr>
              <w:t xml:space="preserve"> class SHALL comply with the following criteria:</w:t>
            </w:r>
          </w:p>
        </w:tc>
      </w:tr>
      <w:tr w:rsidR="00C37CAB" w:rsidRPr="00C37CAB" w14:paraId="10054768" w14:textId="77777777" w:rsidTr="00C37CAB">
        <w:trPr>
          <w:tblCellSpacing w:w="15" w:type="dxa"/>
        </w:trPr>
        <w:tc>
          <w:tcPr>
            <w:tcW w:w="0" w:type="auto"/>
            <w:tcBorders>
              <w:top w:val="nil"/>
              <w:bottom w:val="single" w:sz="8" w:space="0" w:color="auto"/>
            </w:tcBorders>
            <w:vAlign w:val="center"/>
            <w:hideMark/>
          </w:tcPr>
          <w:p w14:paraId="76CA4FE5" w14:textId="77777777" w:rsidR="00C37CAB" w:rsidRPr="00C37CAB" w:rsidRDefault="00C37CAB" w:rsidP="00C37CAB">
            <w:pPr>
              <w:spacing w:after="0" w:line="240" w:lineRule="auto"/>
              <w:jc w:val="center"/>
              <w:rPr>
                <w:rFonts w:ascii="Times New Roman" w:eastAsia="Times New Roman" w:hAnsi="Times New Roman" w:cs="Times New Roman"/>
                <w:b/>
                <w:bCs/>
                <w:kern w:val="0"/>
                <w14:ligatures w14:val="none"/>
              </w:rPr>
            </w:pPr>
            <w:r w:rsidRPr="00C37CAB">
              <w:rPr>
                <w:rFonts w:ascii="Times New Roman" w:eastAsia="Times New Roman" w:hAnsi="Times New Roman" w:cs="Times New Roman"/>
                <w:b/>
                <w:bCs/>
                <w:kern w:val="0"/>
                <w14:ligatures w14:val="none"/>
              </w:rPr>
              <w:t>A</w:t>
            </w:r>
          </w:p>
        </w:tc>
        <w:tc>
          <w:tcPr>
            <w:tcW w:w="0" w:type="auto"/>
            <w:tcBorders>
              <w:top w:val="nil"/>
              <w:bottom w:val="single" w:sz="8" w:space="0" w:color="auto"/>
            </w:tcBorders>
            <w:vAlign w:val="center"/>
            <w:hideMark/>
          </w:tcPr>
          <w:p w14:paraId="4A67ED3E" w14:textId="77777777" w:rsidR="00C37CAB" w:rsidRPr="00C37CAB" w:rsidRDefault="00C37CAB" w:rsidP="00C37CAB">
            <w:pPr>
              <w:spacing w:before="100" w:beforeAutospacing="1" w:after="100" w:afterAutospacing="1" w:line="240" w:lineRule="auto"/>
              <w:rPr>
                <w:rFonts w:ascii="Times New Roman" w:eastAsia="Times New Roman" w:hAnsi="Times New Roman" w:cs="Times New Roman"/>
                <w:kern w:val="0"/>
                <w14:ligatures w14:val="none"/>
              </w:rPr>
            </w:pPr>
            <w:r w:rsidRPr="00C37CAB">
              <w:rPr>
                <w:rFonts w:ascii="Times New Roman" w:eastAsia="Times New Roman" w:hAnsi="Times New Roman" w:cs="Times New Roman"/>
                <w:kern w:val="0"/>
                <w14:ligatures w14:val="none"/>
              </w:rPr>
              <w:t xml:space="preserve">An encoding of the </w:t>
            </w:r>
            <w:proofErr w:type="spellStart"/>
            <w:r w:rsidRPr="00C37CAB">
              <w:rPr>
                <w:rFonts w:ascii="Times New Roman" w:eastAsia="Times New Roman" w:hAnsi="Times New Roman" w:cs="Times New Roman"/>
                <w:kern w:val="0"/>
                <w14:ligatures w14:val="none"/>
              </w:rPr>
              <w:t>AbstractFeatureWithLifespan</w:t>
            </w:r>
            <w:proofErr w:type="spellEnd"/>
            <w:r w:rsidRPr="00C37CAB">
              <w:rPr>
                <w:rFonts w:ascii="Times New Roman" w:eastAsia="Times New Roman" w:hAnsi="Times New Roman" w:cs="Times New Roman"/>
                <w:kern w:val="0"/>
                <w14:ligatures w14:val="none"/>
              </w:rPr>
              <w:t xml:space="preserve"> class SHALL include zero or one </w:t>
            </w:r>
            <w:proofErr w:type="spellStart"/>
            <w:r w:rsidRPr="00C37CAB">
              <w:rPr>
                <w:rFonts w:ascii="Courier New" w:eastAsia="Times New Roman" w:hAnsi="Courier New" w:cs="Courier New"/>
                <w:kern w:val="0"/>
                <w:sz w:val="20"/>
                <w:szCs w:val="20"/>
                <w14:ligatures w14:val="none"/>
              </w:rPr>
              <w:t>validTo</w:t>
            </w:r>
            <w:proofErr w:type="spellEnd"/>
            <w:r w:rsidRPr="00C37CAB">
              <w:rPr>
                <w:rFonts w:ascii="Times New Roman" w:eastAsia="Times New Roman" w:hAnsi="Times New Roman" w:cs="Times New Roman"/>
                <w:kern w:val="0"/>
                <w14:ligatures w14:val="none"/>
              </w:rPr>
              <w:t xml:space="preserve"> attributes.</w:t>
            </w:r>
          </w:p>
        </w:tc>
      </w:tr>
      <w:tr w:rsidR="00C37CAB" w:rsidRPr="00C37CAB" w14:paraId="67D11196" w14:textId="77777777" w:rsidTr="00C37CAB">
        <w:trPr>
          <w:tblCellSpacing w:w="15" w:type="dxa"/>
        </w:trPr>
        <w:tc>
          <w:tcPr>
            <w:tcW w:w="0" w:type="auto"/>
            <w:tcBorders>
              <w:top w:val="nil"/>
              <w:bottom w:val="single" w:sz="12" w:space="0" w:color="auto"/>
            </w:tcBorders>
            <w:vAlign w:val="center"/>
            <w:hideMark/>
          </w:tcPr>
          <w:p w14:paraId="35911921" w14:textId="77777777" w:rsidR="00C37CAB" w:rsidRPr="00C37CAB" w:rsidRDefault="00C37CAB" w:rsidP="00C37CAB">
            <w:pPr>
              <w:spacing w:after="0" w:line="240" w:lineRule="auto"/>
              <w:jc w:val="center"/>
              <w:rPr>
                <w:rFonts w:ascii="Times New Roman" w:eastAsia="Times New Roman" w:hAnsi="Times New Roman" w:cs="Times New Roman"/>
                <w:b/>
                <w:bCs/>
                <w:kern w:val="0"/>
                <w14:ligatures w14:val="none"/>
              </w:rPr>
            </w:pPr>
            <w:r w:rsidRPr="00C37CAB">
              <w:rPr>
                <w:rFonts w:ascii="Times New Roman" w:eastAsia="Times New Roman" w:hAnsi="Times New Roman" w:cs="Times New Roman"/>
                <w:b/>
                <w:bCs/>
                <w:kern w:val="0"/>
                <w14:ligatures w14:val="none"/>
              </w:rPr>
              <w:t>B</w:t>
            </w:r>
          </w:p>
        </w:tc>
        <w:tc>
          <w:tcPr>
            <w:tcW w:w="0" w:type="auto"/>
            <w:tcBorders>
              <w:top w:val="nil"/>
              <w:bottom w:val="single" w:sz="12" w:space="0" w:color="auto"/>
            </w:tcBorders>
            <w:vAlign w:val="center"/>
            <w:hideMark/>
          </w:tcPr>
          <w:p w14:paraId="1A7DD13F" w14:textId="77777777" w:rsidR="00C37CAB" w:rsidRPr="00C37CAB" w:rsidRDefault="00C37CAB" w:rsidP="00C37CAB">
            <w:pPr>
              <w:spacing w:before="100" w:beforeAutospacing="1" w:after="100" w:afterAutospacing="1" w:line="240" w:lineRule="auto"/>
              <w:rPr>
                <w:rFonts w:ascii="Times New Roman" w:eastAsia="Times New Roman" w:hAnsi="Times New Roman" w:cs="Times New Roman"/>
                <w:kern w:val="0"/>
                <w14:ligatures w14:val="none"/>
              </w:rPr>
            </w:pPr>
            <w:r w:rsidRPr="00C37CAB">
              <w:rPr>
                <w:rFonts w:ascii="Times New Roman" w:eastAsia="Times New Roman" w:hAnsi="Times New Roman" w:cs="Times New Roman"/>
                <w:kern w:val="0"/>
                <w14:ligatures w14:val="none"/>
              </w:rPr>
              <w:t xml:space="preserve">Encodings of the </w:t>
            </w:r>
            <w:proofErr w:type="spellStart"/>
            <w:r w:rsidRPr="00C37CAB">
              <w:rPr>
                <w:rFonts w:ascii="Courier New" w:eastAsia="Times New Roman" w:hAnsi="Courier New" w:cs="Courier New"/>
                <w:kern w:val="0"/>
                <w:sz w:val="20"/>
                <w:szCs w:val="20"/>
                <w14:ligatures w14:val="none"/>
              </w:rPr>
              <w:t>validTo</w:t>
            </w:r>
            <w:proofErr w:type="spellEnd"/>
            <w:r w:rsidRPr="00C37CAB">
              <w:rPr>
                <w:rFonts w:ascii="Times New Roman" w:eastAsia="Times New Roman" w:hAnsi="Times New Roman" w:cs="Times New Roman"/>
                <w:kern w:val="0"/>
                <w14:ligatures w14:val="none"/>
              </w:rPr>
              <w:t xml:space="preserve"> attribute SHALL be a valid implementation of the </w:t>
            </w:r>
            <w:proofErr w:type="spellStart"/>
            <w:r w:rsidRPr="00C37CAB">
              <w:rPr>
                <w:rFonts w:ascii="Times New Roman" w:eastAsia="Times New Roman" w:hAnsi="Times New Roman" w:cs="Times New Roman"/>
                <w:kern w:val="0"/>
                <w14:ligatures w14:val="none"/>
              </w:rPr>
              <w:t>DateTime</w:t>
            </w:r>
            <w:proofErr w:type="spellEnd"/>
            <w:r w:rsidRPr="00C37CAB">
              <w:rPr>
                <w:rFonts w:ascii="Times New Roman" w:eastAsia="Times New Roman" w:hAnsi="Times New Roman" w:cs="Times New Roman"/>
                <w:kern w:val="0"/>
                <w14:ligatures w14:val="none"/>
              </w:rPr>
              <w:t xml:space="preserve"> class from </w:t>
            </w:r>
            <w:hyperlink r:id="rId137" w:anchor="ISO19103" w:history="1">
              <w:r w:rsidRPr="00C37CAB">
                <w:rPr>
                  <w:rFonts w:ascii="Times New Roman" w:eastAsia="Times New Roman" w:hAnsi="Times New Roman" w:cs="Times New Roman"/>
                  <w:color w:val="0000FF"/>
                  <w:kern w:val="0"/>
                  <w:u w:val="single"/>
                  <w14:ligatures w14:val="none"/>
                </w:rPr>
                <w:t>ISO 19103</w:t>
              </w:r>
            </w:hyperlink>
            <w:r w:rsidRPr="00C37CAB">
              <w:rPr>
                <w:rFonts w:ascii="Times New Roman" w:eastAsia="Times New Roman" w:hAnsi="Times New Roman" w:cs="Times New Roman"/>
                <w:kern w:val="0"/>
                <w14:ligatures w14:val="none"/>
              </w:rPr>
              <w:t>.</w:t>
            </w:r>
          </w:p>
        </w:tc>
      </w:tr>
    </w:tbl>
    <w:p w14:paraId="5A9C8E11" w14:textId="77777777" w:rsidR="00C37CAB" w:rsidRPr="00C37CAB" w:rsidRDefault="00C37CAB" w:rsidP="00C37CA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37CAB">
        <w:rPr>
          <w:rFonts w:ascii="Times New Roman" w:eastAsia="Times New Roman" w:hAnsi="Times New Roman" w:cs="Times New Roman"/>
          <w:b/>
          <w:bCs/>
          <w:kern w:val="0"/>
          <w:sz w:val="36"/>
          <w:szCs w:val="36"/>
          <w14:ligatures w14:val="none"/>
        </w:rPr>
        <w:t>6.3.  POI Class Model</w:t>
      </w:r>
    </w:p>
    <w:p w14:paraId="43031591" w14:textId="77777777" w:rsidR="00C37CAB" w:rsidRPr="00C37CAB" w:rsidRDefault="00C37CAB" w:rsidP="00C37CAB">
      <w:pPr>
        <w:spacing w:before="100" w:beforeAutospacing="1" w:after="100" w:afterAutospacing="1" w:line="240" w:lineRule="auto"/>
        <w:rPr>
          <w:rFonts w:ascii="Times New Roman" w:eastAsia="Times New Roman" w:hAnsi="Times New Roman" w:cs="Times New Roman"/>
          <w:kern w:val="0"/>
          <w14:ligatures w14:val="none"/>
        </w:rPr>
      </w:pPr>
      <w:r w:rsidRPr="00C37CAB">
        <w:rPr>
          <w:rFonts w:ascii="Times New Roman" w:eastAsia="Times New Roman" w:hAnsi="Times New Roman" w:cs="Times New Roman"/>
          <w:kern w:val="0"/>
          <w14:ligatures w14:val="none"/>
        </w:rPr>
        <w:t>The following classes form the core of the POI model. These classes are the same for all POIs.</w:t>
      </w:r>
    </w:p>
    <w:p w14:paraId="685F2B06" w14:textId="77777777" w:rsidR="00C37CAB" w:rsidRPr="00C37CAB" w:rsidRDefault="00C37CAB" w:rsidP="00C37CAB">
      <w:pPr>
        <w:spacing w:after="0" w:line="240" w:lineRule="auto"/>
        <w:rPr>
          <w:rFonts w:ascii="Times New Roman" w:eastAsia="Times New Roman" w:hAnsi="Times New Roman" w:cs="Times New Roman"/>
          <w:kern w:val="0"/>
          <w14:ligatures w14:val="none"/>
        </w:rPr>
      </w:pPr>
      <w:r w:rsidRPr="00C37CAB">
        <w:rPr>
          <w:rFonts w:ascii="Times New Roman" w:eastAsia="Times New Roman" w:hAnsi="Times New Roman" w:cs="Times New Roman"/>
          <w:noProof/>
          <w:kern w:val="0"/>
          <w14:ligatures w14:val="none"/>
        </w:rPr>
        <w:lastRenderedPageBreak/>
        <w:drawing>
          <wp:inline distT="0" distB="0" distL="0" distR="0" wp14:anchorId="377AA303" wp14:editId="42A4BA3A">
            <wp:extent cx="6409699" cy="3658870"/>
            <wp:effectExtent l="0" t="0" r="0" b="0"/>
            <wp:docPr id="1058962945" name="Picture 1" descr="A diagram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962945" name="Picture 1" descr="A diagram of a computer&#10;&#10;Description automatically generated with medium confidence"/>
                    <pic:cNvPicPr>
                      <a:picLocks noChangeAspect="1" noChangeArrowheads="1"/>
                    </pic:cNvPicPr>
                  </pic:nvPicPr>
                  <pic:blipFill>
                    <a:blip r:embed="rId138">
                      <a:extLst>
                        <a:ext uri="{28A0092B-C50C-407E-A947-70E740481C1C}">
                          <a14:useLocalDpi xmlns:a14="http://schemas.microsoft.com/office/drawing/2010/main" val="0"/>
                        </a:ext>
                      </a:extLst>
                    </a:blip>
                    <a:srcRect/>
                    <a:stretch>
                      <a:fillRect/>
                    </a:stretch>
                  </pic:blipFill>
                  <pic:spPr bwMode="auto">
                    <a:xfrm>
                      <a:off x="0" y="0"/>
                      <a:ext cx="6428986" cy="3669880"/>
                    </a:xfrm>
                    <a:prstGeom prst="rect">
                      <a:avLst/>
                    </a:prstGeom>
                    <a:noFill/>
                    <a:ln>
                      <a:noFill/>
                    </a:ln>
                  </pic:spPr>
                </pic:pic>
              </a:graphicData>
            </a:graphic>
          </wp:inline>
        </w:drawing>
      </w:r>
    </w:p>
    <w:p w14:paraId="26026CBC" w14:textId="77777777" w:rsidR="00C37CAB" w:rsidRPr="00C37CAB" w:rsidRDefault="00C37CAB" w:rsidP="00C37CAB">
      <w:pPr>
        <w:spacing w:before="100" w:beforeAutospacing="1" w:after="100" w:afterAutospacing="1" w:line="240" w:lineRule="auto"/>
        <w:jc w:val="center"/>
        <w:rPr>
          <w:rFonts w:ascii="Times New Roman" w:eastAsia="Times New Roman" w:hAnsi="Times New Roman" w:cs="Times New Roman"/>
          <w:kern w:val="0"/>
          <w14:ligatures w14:val="none"/>
        </w:rPr>
      </w:pPr>
      <w:r w:rsidRPr="00C37CAB">
        <w:rPr>
          <w:rFonts w:ascii="Times New Roman" w:eastAsia="Times New Roman" w:hAnsi="Times New Roman" w:cs="Times New Roman"/>
          <w:kern w:val="0"/>
          <w14:ligatures w14:val="none"/>
        </w:rPr>
        <w:t>Figure 6 — POI UML Model - Core</w:t>
      </w:r>
    </w:p>
    <w:p w14:paraId="46121CD2" w14:textId="77777777" w:rsidR="00C37CAB" w:rsidRPr="00C37CAB" w:rsidRDefault="00C37CAB" w:rsidP="00C37CAB">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hyperlink r:id="rId139" w:anchor="AbstractPOI-section" w:history="1">
        <w:proofErr w:type="spellStart"/>
        <w:r w:rsidRPr="00C37CAB">
          <w:rPr>
            <w:rFonts w:ascii="Times New Roman" w:eastAsia="Times New Roman" w:hAnsi="Times New Roman" w:cs="Times New Roman"/>
            <w:color w:val="0000FF"/>
            <w:kern w:val="0"/>
            <w:u w:val="single"/>
            <w14:ligatures w14:val="none"/>
          </w:rPr>
          <w:t>AbstractPOI</w:t>
        </w:r>
        <w:proofErr w:type="spellEnd"/>
        <w:r w:rsidRPr="00C37CAB">
          <w:rPr>
            <w:rFonts w:ascii="Times New Roman" w:eastAsia="Times New Roman" w:hAnsi="Times New Roman" w:cs="Times New Roman"/>
            <w:color w:val="0000FF"/>
            <w:kern w:val="0"/>
            <w:u w:val="single"/>
            <w14:ligatures w14:val="none"/>
          </w:rPr>
          <w:t>:</w:t>
        </w:r>
      </w:hyperlink>
      <w:r w:rsidRPr="00C37CAB">
        <w:rPr>
          <w:rFonts w:ascii="Times New Roman" w:eastAsia="Times New Roman" w:hAnsi="Times New Roman" w:cs="Times New Roman"/>
          <w:kern w:val="0"/>
          <w14:ligatures w14:val="none"/>
        </w:rPr>
        <w:t xml:space="preserve"> The abstract model for a Point of Interest. </w:t>
      </w:r>
      <w:commentRangeStart w:id="137"/>
      <w:r w:rsidRPr="00C37CAB">
        <w:rPr>
          <w:rFonts w:ascii="Times New Roman" w:eastAsia="Times New Roman" w:hAnsi="Times New Roman" w:cs="Times New Roman"/>
          <w:kern w:val="0"/>
          <w14:ligatures w14:val="none"/>
        </w:rPr>
        <w:t>All POI instances will contain these attributes.</w:t>
      </w:r>
      <w:commentRangeEnd w:id="137"/>
      <w:r w:rsidR="001727BB">
        <w:rPr>
          <w:rStyle w:val="CommentReference"/>
        </w:rPr>
        <w:commentReference w:id="137"/>
      </w:r>
    </w:p>
    <w:p w14:paraId="3FE88ACB" w14:textId="77777777" w:rsidR="00C37CAB" w:rsidRPr="00C37CAB" w:rsidRDefault="00C37CAB" w:rsidP="00C37CAB">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hyperlink r:id="rId140" w:anchor="POI-section" w:history="1">
        <w:r w:rsidRPr="00C37CAB">
          <w:rPr>
            <w:rFonts w:ascii="Times New Roman" w:eastAsia="Times New Roman" w:hAnsi="Times New Roman" w:cs="Times New Roman"/>
            <w:color w:val="0000FF"/>
            <w:kern w:val="0"/>
            <w:u w:val="single"/>
            <w14:ligatures w14:val="none"/>
          </w:rPr>
          <w:t>POI:</w:t>
        </w:r>
      </w:hyperlink>
      <w:r w:rsidRPr="00C37CAB">
        <w:rPr>
          <w:rFonts w:ascii="Times New Roman" w:eastAsia="Times New Roman" w:hAnsi="Times New Roman" w:cs="Times New Roman"/>
          <w:kern w:val="0"/>
          <w14:ligatures w14:val="none"/>
        </w:rPr>
        <w:t xml:space="preserve"> A POI instance.</w:t>
      </w:r>
    </w:p>
    <w:p w14:paraId="572153CE" w14:textId="77777777" w:rsidR="00C37CAB" w:rsidRPr="00C37CAB" w:rsidRDefault="00C37CAB" w:rsidP="00C37CAB">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hyperlink r:id="rId141" w:anchor="FeatureOfInterest-section" w:history="1">
        <w:proofErr w:type="spellStart"/>
        <w:r w:rsidRPr="00C37CAB">
          <w:rPr>
            <w:rFonts w:ascii="Times New Roman" w:eastAsia="Times New Roman" w:hAnsi="Times New Roman" w:cs="Times New Roman"/>
            <w:color w:val="0000FF"/>
            <w:kern w:val="0"/>
            <w:u w:val="single"/>
            <w14:ligatures w14:val="none"/>
          </w:rPr>
          <w:t>FeatureOfInterest</w:t>
        </w:r>
        <w:proofErr w:type="spellEnd"/>
        <w:r w:rsidRPr="00C37CAB">
          <w:rPr>
            <w:rFonts w:ascii="Times New Roman" w:eastAsia="Times New Roman" w:hAnsi="Times New Roman" w:cs="Times New Roman"/>
            <w:color w:val="0000FF"/>
            <w:kern w:val="0"/>
            <w:u w:val="single"/>
            <w14:ligatures w14:val="none"/>
          </w:rPr>
          <w:t>:</w:t>
        </w:r>
      </w:hyperlink>
      <w:r w:rsidRPr="00C37CAB">
        <w:rPr>
          <w:rFonts w:ascii="Times New Roman" w:eastAsia="Times New Roman" w:hAnsi="Times New Roman" w:cs="Times New Roman"/>
          <w:kern w:val="0"/>
          <w14:ligatures w14:val="none"/>
        </w:rPr>
        <w:t xml:space="preserve"> This is an OGC Feature which has been defined independently from the POI. Conceptually, the purpose of the POI is to provide a user friendly synopsis of this Feature.</w:t>
      </w:r>
    </w:p>
    <w:p w14:paraId="0F845666" w14:textId="77777777" w:rsidR="006F3108" w:rsidRPr="006F3108" w:rsidRDefault="006F3108" w:rsidP="006F310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F3108">
        <w:rPr>
          <w:rFonts w:ascii="Times New Roman" w:eastAsia="Times New Roman" w:hAnsi="Times New Roman" w:cs="Times New Roman"/>
          <w:b/>
          <w:bCs/>
          <w:kern w:val="0"/>
          <w:sz w:val="27"/>
          <w:szCs w:val="27"/>
          <w14:ligatures w14:val="none"/>
        </w:rPr>
        <w:t>6.3.1.  Abstract POI</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5"/>
        <w:gridCol w:w="8245"/>
      </w:tblGrid>
      <w:tr w:rsidR="006F3108" w:rsidRPr="006F3108" w14:paraId="2AFEE3B7" w14:textId="77777777" w:rsidTr="006F3108">
        <w:trPr>
          <w:tblHeader/>
          <w:tblCellSpacing w:w="15" w:type="dxa"/>
        </w:trPr>
        <w:tc>
          <w:tcPr>
            <w:tcW w:w="0" w:type="auto"/>
            <w:gridSpan w:val="2"/>
            <w:tcBorders>
              <w:top w:val="single" w:sz="12" w:space="0" w:color="auto"/>
              <w:bottom w:val="single" w:sz="12" w:space="0" w:color="auto"/>
            </w:tcBorders>
            <w:vAlign w:val="center"/>
            <w:hideMark/>
          </w:tcPr>
          <w:p w14:paraId="62F34DDC" w14:textId="77777777" w:rsidR="006F3108" w:rsidRPr="006F3108" w:rsidRDefault="006F3108" w:rsidP="006F3108">
            <w:pPr>
              <w:spacing w:before="100" w:beforeAutospacing="1" w:after="100" w:afterAutospacing="1" w:line="240" w:lineRule="auto"/>
              <w:jc w:val="center"/>
              <w:rPr>
                <w:rFonts w:ascii="Times New Roman" w:eastAsia="Times New Roman" w:hAnsi="Times New Roman" w:cs="Times New Roman"/>
                <w:b/>
                <w:bCs/>
                <w:kern w:val="0"/>
                <w14:ligatures w14:val="none"/>
              </w:rPr>
            </w:pPr>
            <w:commentRangeStart w:id="138"/>
            <w:commentRangeStart w:id="139"/>
            <w:r w:rsidRPr="006F3108">
              <w:rPr>
                <w:rFonts w:ascii="Times New Roman" w:eastAsia="Times New Roman" w:hAnsi="Times New Roman" w:cs="Times New Roman"/>
                <w:b/>
                <w:bCs/>
                <w:kern w:val="0"/>
                <w14:ligatures w14:val="none"/>
              </w:rPr>
              <w:t>Requirement 13: Requirement — Abstract POI</w:t>
            </w:r>
            <w:commentRangeEnd w:id="138"/>
            <w:r>
              <w:rPr>
                <w:rStyle w:val="CommentReference"/>
              </w:rPr>
              <w:commentReference w:id="138"/>
            </w:r>
            <w:commentRangeEnd w:id="139"/>
            <w:r w:rsidR="0009267C">
              <w:rPr>
                <w:rStyle w:val="CommentReference"/>
              </w:rPr>
              <w:commentReference w:id="139"/>
            </w:r>
          </w:p>
        </w:tc>
      </w:tr>
      <w:tr w:rsidR="006F3108" w:rsidRPr="006F3108" w14:paraId="488CDCEE" w14:textId="77777777" w:rsidTr="006F3108">
        <w:trPr>
          <w:tblCellSpacing w:w="15" w:type="dxa"/>
        </w:trPr>
        <w:tc>
          <w:tcPr>
            <w:tcW w:w="0" w:type="auto"/>
            <w:tcBorders>
              <w:top w:val="single" w:sz="12" w:space="0" w:color="auto"/>
              <w:bottom w:val="single" w:sz="8" w:space="0" w:color="auto"/>
            </w:tcBorders>
            <w:vAlign w:val="center"/>
            <w:hideMark/>
          </w:tcPr>
          <w:p w14:paraId="0F72A173"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Label</w:t>
            </w:r>
          </w:p>
        </w:tc>
        <w:tc>
          <w:tcPr>
            <w:tcW w:w="0" w:type="auto"/>
            <w:tcBorders>
              <w:top w:val="single" w:sz="12" w:space="0" w:color="auto"/>
              <w:bottom w:val="single" w:sz="8" w:space="0" w:color="auto"/>
            </w:tcBorders>
            <w:vAlign w:val="center"/>
            <w:hideMark/>
          </w:tcPr>
          <w:p w14:paraId="3BA87492"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/req/core/abstract-poi</w:t>
            </w:r>
          </w:p>
        </w:tc>
      </w:tr>
      <w:tr w:rsidR="006F3108" w:rsidRPr="006F3108" w14:paraId="38C038B9" w14:textId="77777777" w:rsidTr="006F3108">
        <w:trPr>
          <w:tblCellSpacing w:w="15" w:type="dxa"/>
        </w:trPr>
        <w:tc>
          <w:tcPr>
            <w:tcW w:w="0" w:type="auto"/>
            <w:tcBorders>
              <w:top w:val="nil"/>
              <w:bottom w:val="single" w:sz="8" w:space="0" w:color="auto"/>
            </w:tcBorders>
            <w:vAlign w:val="center"/>
            <w:hideMark/>
          </w:tcPr>
          <w:p w14:paraId="5F0472C5"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Statement</w:t>
            </w:r>
          </w:p>
        </w:tc>
        <w:tc>
          <w:tcPr>
            <w:tcW w:w="0" w:type="auto"/>
            <w:tcBorders>
              <w:top w:val="nil"/>
              <w:bottom w:val="single" w:sz="8" w:space="0" w:color="auto"/>
            </w:tcBorders>
            <w:vAlign w:val="center"/>
            <w:hideMark/>
          </w:tcPr>
          <w:p w14:paraId="48B3E760"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An instantiation of the Abstract POI class SHALL be an accurate representation of the UML model for that class.</w:t>
            </w:r>
          </w:p>
        </w:tc>
      </w:tr>
      <w:tr w:rsidR="006F3108" w:rsidRPr="006F3108" w14:paraId="4D751834" w14:textId="77777777" w:rsidTr="006F3108">
        <w:trPr>
          <w:tblCellSpacing w:w="15" w:type="dxa"/>
        </w:trPr>
        <w:tc>
          <w:tcPr>
            <w:tcW w:w="0" w:type="auto"/>
            <w:tcBorders>
              <w:top w:val="nil"/>
              <w:bottom w:val="single" w:sz="8" w:space="0" w:color="auto"/>
            </w:tcBorders>
            <w:vAlign w:val="center"/>
            <w:hideMark/>
          </w:tcPr>
          <w:p w14:paraId="414CEBCC"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A</w:t>
            </w:r>
          </w:p>
        </w:tc>
        <w:tc>
          <w:tcPr>
            <w:tcW w:w="0" w:type="auto"/>
            <w:tcBorders>
              <w:top w:val="nil"/>
              <w:bottom w:val="single" w:sz="8" w:space="0" w:color="auto"/>
            </w:tcBorders>
            <w:vAlign w:val="center"/>
            <w:hideMark/>
          </w:tcPr>
          <w:p w14:paraId="3EFEBBBD"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An instantiation of the Abstract POI class SHALL comply with requirement </w:t>
            </w:r>
            <w:hyperlink r:id="rId142" w:anchor="req_core_feature_with_lifespan" w:history="1">
              <w:r w:rsidRPr="006F3108">
                <w:rPr>
                  <w:rFonts w:ascii="Times New Roman" w:eastAsia="Times New Roman" w:hAnsi="Times New Roman" w:cs="Times New Roman"/>
                  <w:color w:val="0000FF"/>
                  <w:kern w:val="0"/>
                  <w:u w:val="single"/>
                  <w14:ligatures w14:val="none"/>
                </w:rPr>
                <w:t>/req/core/poi-feature-with-lifespan</w:t>
              </w:r>
            </w:hyperlink>
            <w:r w:rsidRPr="006F3108">
              <w:rPr>
                <w:rFonts w:ascii="Times New Roman" w:eastAsia="Times New Roman" w:hAnsi="Times New Roman" w:cs="Times New Roman"/>
                <w:kern w:val="0"/>
                <w14:ligatures w14:val="none"/>
              </w:rPr>
              <w:t>.</w:t>
            </w:r>
          </w:p>
        </w:tc>
      </w:tr>
      <w:tr w:rsidR="006F3108" w:rsidRPr="006F3108" w14:paraId="7054FC2D" w14:textId="77777777" w:rsidTr="006F3108">
        <w:trPr>
          <w:tblCellSpacing w:w="15" w:type="dxa"/>
        </w:trPr>
        <w:tc>
          <w:tcPr>
            <w:tcW w:w="0" w:type="auto"/>
            <w:tcBorders>
              <w:top w:val="nil"/>
              <w:bottom w:val="single" w:sz="8" w:space="0" w:color="auto"/>
            </w:tcBorders>
            <w:vAlign w:val="center"/>
            <w:hideMark/>
          </w:tcPr>
          <w:p w14:paraId="202E54DD"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B</w:t>
            </w:r>
          </w:p>
        </w:tc>
        <w:tc>
          <w:tcPr>
            <w:tcW w:w="0" w:type="auto"/>
            <w:tcBorders>
              <w:top w:val="nil"/>
              <w:bottom w:val="single" w:sz="8" w:space="0" w:color="auto"/>
            </w:tcBorders>
            <w:vAlign w:val="center"/>
            <w:hideMark/>
          </w:tcPr>
          <w:p w14:paraId="2C7A7130"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An instantiation of the Abstract POI class SHALL comply with requirement </w:t>
            </w:r>
            <w:hyperlink r:id="rId143" w:anchor="req_core_POI_contactInfo" w:history="1">
              <w:r w:rsidRPr="006F3108">
                <w:rPr>
                  <w:rFonts w:ascii="Times New Roman" w:eastAsia="Times New Roman" w:hAnsi="Times New Roman" w:cs="Times New Roman"/>
                  <w:color w:val="0000FF"/>
                  <w:kern w:val="0"/>
                  <w:u w:val="single"/>
                  <w14:ligatures w14:val="none"/>
                </w:rPr>
                <w:t>/req/core/poi-</w:t>
              </w:r>
              <w:proofErr w:type="spellStart"/>
              <w:r w:rsidRPr="006F3108">
                <w:rPr>
                  <w:rFonts w:ascii="Times New Roman" w:eastAsia="Times New Roman" w:hAnsi="Times New Roman" w:cs="Times New Roman"/>
                  <w:color w:val="0000FF"/>
                  <w:kern w:val="0"/>
                  <w:u w:val="single"/>
                  <w14:ligatures w14:val="none"/>
                </w:rPr>
                <w:t>contactInfo</w:t>
              </w:r>
              <w:proofErr w:type="spellEnd"/>
            </w:hyperlink>
            <w:r w:rsidRPr="006F3108">
              <w:rPr>
                <w:rFonts w:ascii="Times New Roman" w:eastAsia="Times New Roman" w:hAnsi="Times New Roman" w:cs="Times New Roman"/>
                <w:kern w:val="0"/>
                <w14:ligatures w14:val="none"/>
              </w:rPr>
              <w:t>.</w:t>
            </w:r>
          </w:p>
        </w:tc>
      </w:tr>
      <w:tr w:rsidR="006F3108" w:rsidRPr="006F3108" w14:paraId="048C90D3" w14:textId="77777777" w:rsidTr="006F3108">
        <w:trPr>
          <w:tblCellSpacing w:w="15" w:type="dxa"/>
        </w:trPr>
        <w:tc>
          <w:tcPr>
            <w:tcW w:w="0" w:type="auto"/>
            <w:tcBorders>
              <w:top w:val="nil"/>
              <w:bottom w:val="single" w:sz="8" w:space="0" w:color="auto"/>
            </w:tcBorders>
            <w:vAlign w:val="center"/>
            <w:hideMark/>
          </w:tcPr>
          <w:p w14:paraId="075B3DF7"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C</w:t>
            </w:r>
          </w:p>
        </w:tc>
        <w:tc>
          <w:tcPr>
            <w:tcW w:w="0" w:type="auto"/>
            <w:tcBorders>
              <w:top w:val="nil"/>
              <w:bottom w:val="single" w:sz="8" w:space="0" w:color="auto"/>
            </w:tcBorders>
            <w:vAlign w:val="center"/>
            <w:hideMark/>
          </w:tcPr>
          <w:p w14:paraId="5264EAB2"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An instantiation of the Abstract POI class SHALL comply with requirement </w:t>
            </w:r>
            <w:hyperlink r:id="rId144" w:anchor="req_core_POI_featureOfInterest" w:history="1">
              <w:r w:rsidRPr="006F3108">
                <w:rPr>
                  <w:rFonts w:ascii="Times New Roman" w:eastAsia="Times New Roman" w:hAnsi="Times New Roman" w:cs="Times New Roman"/>
                  <w:color w:val="0000FF"/>
                  <w:kern w:val="0"/>
                  <w:u w:val="single"/>
                  <w14:ligatures w14:val="none"/>
                </w:rPr>
                <w:t>/req/core/poi-</w:t>
              </w:r>
              <w:proofErr w:type="spellStart"/>
              <w:r w:rsidRPr="006F3108">
                <w:rPr>
                  <w:rFonts w:ascii="Times New Roman" w:eastAsia="Times New Roman" w:hAnsi="Times New Roman" w:cs="Times New Roman"/>
                  <w:color w:val="0000FF"/>
                  <w:kern w:val="0"/>
                  <w:u w:val="single"/>
                  <w14:ligatures w14:val="none"/>
                </w:rPr>
                <w:t>featureOfInterest</w:t>
              </w:r>
              <w:proofErr w:type="spellEnd"/>
            </w:hyperlink>
            <w:r w:rsidRPr="006F3108">
              <w:rPr>
                <w:rFonts w:ascii="Times New Roman" w:eastAsia="Times New Roman" w:hAnsi="Times New Roman" w:cs="Times New Roman"/>
                <w:kern w:val="0"/>
                <w14:ligatures w14:val="none"/>
              </w:rPr>
              <w:t>.</w:t>
            </w:r>
          </w:p>
        </w:tc>
      </w:tr>
      <w:tr w:rsidR="006F3108" w:rsidRPr="006F3108" w14:paraId="33FA74A1" w14:textId="77777777" w:rsidTr="006F3108">
        <w:trPr>
          <w:tblCellSpacing w:w="15" w:type="dxa"/>
        </w:trPr>
        <w:tc>
          <w:tcPr>
            <w:tcW w:w="0" w:type="auto"/>
            <w:tcBorders>
              <w:top w:val="nil"/>
              <w:bottom w:val="single" w:sz="8" w:space="0" w:color="auto"/>
            </w:tcBorders>
            <w:vAlign w:val="center"/>
            <w:hideMark/>
          </w:tcPr>
          <w:p w14:paraId="1F9CA02F"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lastRenderedPageBreak/>
              <w:t>D</w:t>
            </w:r>
          </w:p>
        </w:tc>
        <w:tc>
          <w:tcPr>
            <w:tcW w:w="0" w:type="auto"/>
            <w:tcBorders>
              <w:top w:val="nil"/>
              <w:bottom w:val="single" w:sz="8" w:space="0" w:color="auto"/>
            </w:tcBorders>
            <w:vAlign w:val="center"/>
            <w:hideMark/>
          </w:tcPr>
          <w:p w14:paraId="56B9E106"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An instantiation of the Abstract POI class SHALL comply with requirement </w:t>
            </w:r>
            <w:hyperlink r:id="rId145" w:anchor="req_core_POI_metadata" w:history="1">
              <w:r w:rsidRPr="006F3108">
                <w:rPr>
                  <w:rFonts w:ascii="Times New Roman" w:eastAsia="Times New Roman" w:hAnsi="Times New Roman" w:cs="Times New Roman"/>
                  <w:color w:val="0000FF"/>
                  <w:kern w:val="0"/>
                  <w:u w:val="single"/>
                  <w14:ligatures w14:val="none"/>
                </w:rPr>
                <w:t>/req/core/poi-metadata</w:t>
              </w:r>
            </w:hyperlink>
            <w:r w:rsidRPr="006F3108">
              <w:rPr>
                <w:rFonts w:ascii="Times New Roman" w:eastAsia="Times New Roman" w:hAnsi="Times New Roman" w:cs="Times New Roman"/>
                <w:kern w:val="0"/>
                <w14:ligatures w14:val="none"/>
              </w:rPr>
              <w:t>.</w:t>
            </w:r>
          </w:p>
        </w:tc>
      </w:tr>
      <w:tr w:rsidR="006F3108" w:rsidRPr="006F3108" w14:paraId="61797DFC" w14:textId="77777777" w:rsidTr="006F3108">
        <w:trPr>
          <w:tblCellSpacing w:w="15" w:type="dxa"/>
        </w:trPr>
        <w:tc>
          <w:tcPr>
            <w:tcW w:w="0" w:type="auto"/>
            <w:tcBorders>
              <w:top w:val="nil"/>
              <w:bottom w:val="single" w:sz="8" w:space="0" w:color="auto"/>
            </w:tcBorders>
            <w:vAlign w:val="center"/>
            <w:hideMark/>
          </w:tcPr>
          <w:p w14:paraId="2A5908F9"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E</w:t>
            </w:r>
          </w:p>
        </w:tc>
        <w:tc>
          <w:tcPr>
            <w:tcW w:w="0" w:type="auto"/>
            <w:tcBorders>
              <w:top w:val="nil"/>
              <w:bottom w:val="single" w:sz="8" w:space="0" w:color="auto"/>
            </w:tcBorders>
            <w:vAlign w:val="center"/>
            <w:hideMark/>
          </w:tcPr>
          <w:p w14:paraId="34BA130C"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An instantiation of the Abstract POI class SHALL comply with requirement </w:t>
            </w:r>
            <w:hyperlink r:id="rId146" w:anchor="req_core_POI_keywords" w:history="1">
              <w:r w:rsidRPr="006F3108">
                <w:rPr>
                  <w:rFonts w:ascii="Times New Roman" w:eastAsia="Times New Roman" w:hAnsi="Times New Roman" w:cs="Times New Roman"/>
                  <w:color w:val="0000FF"/>
                  <w:kern w:val="0"/>
                  <w:u w:val="single"/>
                  <w14:ligatures w14:val="none"/>
                </w:rPr>
                <w:t>/req/core/poi-keywords</w:t>
              </w:r>
            </w:hyperlink>
            <w:r w:rsidRPr="006F3108">
              <w:rPr>
                <w:rFonts w:ascii="Times New Roman" w:eastAsia="Times New Roman" w:hAnsi="Times New Roman" w:cs="Times New Roman"/>
                <w:kern w:val="0"/>
                <w14:ligatures w14:val="none"/>
              </w:rPr>
              <w:t>.</w:t>
            </w:r>
          </w:p>
        </w:tc>
      </w:tr>
      <w:tr w:rsidR="006F3108" w:rsidRPr="006F3108" w14:paraId="5B623C6F" w14:textId="77777777" w:rsidTr="006F3108">
        <w:trPr>
          <w:tblCellSpacing w:w="15" w:type="dxa"/>
        </w:trPr>
        <w:tc>
          <w:tcPr>
            <w:tcW w:w="0" w:type="auto"/>
            <w:tcBorders>
              <w:top w:val="nil"/>
              <w:bottom w:val="single" w:sz="8" w:space="0" w:color="auto"/>
            </w:tcBorders>
            <w:vAlign w:val="center"/>
            <w:hideMark/>
          </w:tcPr>
          <w:p w14:paraId="0CE32975"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F</w:t>
            </w:r>
          </w:p>
        </w:tc>
        <w:tc>
          <w:tcPr>
            <w:tcW w:w="0" w:type="auto"/>
            <w:tcBorders>
              <w:top w:val="nil"/>
              <w:bottom w:val="single" w:sz="8" w:space="0" w:color="auto"/>
            </w:tcBorders>
            <w:vAlign w:val="center"/>
            <w:hideMark/>
          </w:tcPr>
          <w:p w14:paraId="01BA191E"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An instantiation of the Abstract POI class SHALL comply with requirement </w:t>
            </w:r>
            <w:hyperlink r:id="rId147" w:anchor="req_core_POI_rights" w:history="1">
              <w:r w:rsidRPr="006F3108">
                <w:rPr>
                  <w:rFonts w:ascii="Times New Roman" w:eastAsia="Times New Roman" w:hAnsi="Times New Roman" w:cs="Times New Roman"/>
                  <w:color w:val="0000FF"/>
                  <w:kern w:val="0"/>
                  <w:u w:val="single"/>
                  <w14:ligatures w14:val="none"/>
                </w:rPr>
                <w:t>/req/core/poi-rights</w:t>
              </w:r>
            </w:hyperlink>
            <w:r w:rsidRPr="006F3108">
              <w:rPr>
                <w:rFonts w:ascii="Times New Roman" w:eastAsia="Times New Roman" w:hAnsi="Times New Roman" w:cs="Times New Roman"/>
                <w:kern w:val="0"/>
                <w14:ligatures w14:val="none"/>
              </w:rPr>
              <w:t>.</w:t>
            </w:r>
          </w:p>
        </w:tc>
      </w:tr>
      <w:tr w:rsidR="006F3108" w:rsidRPr="006F3108" w14:paraId="5CE85B2B" w14:textId="77777777" w:rsidTr="006F3108">
        <w:trPr>
          <w:tblCellSpacing w:w="15" w:type="dxa"/>
        </w:trPr>
        <w:tc>
          <w:tcPr>
            <w:tcW w:w="0" w:type="auto"/>
            <w:tcBorders>
              <w:top w:val="nil"/>
              <w:bottom w:val="single" w:sz="8" w:space="0" w:color="auto"/>
            </w:tcBorders>
            <w:vAlign w:val="center"/>
            <w:hideMark/>
          </w:tcPr>
          <w:p w14:paraId="62B5526E"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G</w:t>
            </w:r>
          </w:p>
        </w:tc>
        <w:tc>
          <w:tcPr>
            <w:tcW w:w="0" w:type="auto"/>
            <w:tcBorders>
              <w:top w:val="nil"/>
              <w:bottom w:val="single" w:sz="8" w:space="0" w:color="auto"/>
            </w:tcBorders>
            <w:vAlign w:val="center"/>
            <w:hideMark/>
          </w:tcPr>
          <w:p w14:paraId="61282A37"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An instantiation of the Abstract POI class SHALL comply with requirement </w:t>
            </w:r>
            <w:hyperlink r:id="rId148" w:anchor="req_core_POI_symbology" w:history="1">
              <w:r w:rsidRPr="006F3108">
                <w:rPr>
                  <w:rFonts w:ascii="Times New Roman" w:eastAsia="Times New Roman" w:hAnsi="Times New Roman" w:cs="Times New Roman"/>
                  <w:color w:val="0000FF"/>
                  <w:kern w:val="0"/>
                  <w:u w:val="single"/>
                  <w14:ligatures w14:val="none"/>
                </w:rPr>
                <w:t>/req/core/poi-symbology</w:t>
              </w:r>
            </w:hyperlink>
            <w:r w:rsidRPr="006F3108">
              <w:rPr>
                <w:rFonts w:ascii="Times New Roman" w:eastAsia="Times New Roman" w:hAnsi="Times New Roman" w:cs="Times New Roman"/>
                <w:kern w:val="0"/>
                <w14:ligatures w14:val="none"/>
              </w:rPr>
              <w:t>.</w:t>
            </w:r>
          </w:p>
        </w:tc>
      </w:tr>
      <w:tr w:rsidR="006F3108" w:rsidRPr="006F3108" w14:paraId="4856B05A" w14:textId="77777777" w:rsidTr="006F3108">
        <w:trPr>
          <w:tblCellSpacing w:w="15" w:type="dxa"/>
        </w:trPr>
        <w:tc>
          <w:tcPr>
            <w:tcW w:w="0" w:type="auto"/>
            <w:tcBorders>
              <w:top w:val="nil"/>
              <w:bottom w:val="single" w:sz="12" w:space="0" w:color="auto"/>
            </w:tcBorders>
            <w:vAlign w:val="center"/>
            <w:hideMark/>
          </w:tcPr>
          <w:p w14:paraId="58FE5CA2"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H</w:t>
            </w:r>
          </w:p>
        </w:tc>
        <w:tc>
          <w:tcPr>
            <w:tcW w:w="0" w:type="auto"/>
            <w:tcBorders>
              <w:top w:val="nil"/>
              <w:bottom w:val="single" w:sz="12" w:space="0" w:color="auto"/>
            </w:tcBorders>
            <w:vAlign w:val="center"/>
            <w:hideMark/>
          </w:tcPr>
          <w:p w14:paraId="31348ECA"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An instantiation of the Abstract POI class SHALL comply with requirement </w:t>
            </w:r>
            <w:hyperlink r:id="rId149" w:anchor="req_core_POI_Payload" w:history="1">
              <w:r w:rsidRPr="006F3108">
                <w:rPr>
                  <w:rFonts w:ascii="Times New Roman" w:eastAsia="Times New Roman" w:hAnsi="Times New Roman" w:cs="Times New Roman"/>
                  <w:color w:val="0000FF"/>
                  <w:kern w:val="0"/>
                  <w:u w:val="single"/>
                  <w14:ligatures w14:val="none"/>
                </w:rPr>
                <w:t>/req/core/poi-payload</w:t>
              </w:r>
            </w:hyperlink>
            <w:r w:rsidRPr="006F3108">
              <w:rPr>
                <w:rFonts w:ascii="Times New Roman" w:eastAsia="Times New Roman" w:hAnsi="Times New Roman" w:cs="Times New Roman"/>
                <w:kern w:val="0"/>
                <w14:ligatures w14:val="none"/>
              </w:rPr>
              <w:t>.</w:t>
            </w:r>
          </w:p>
        </w:tc>
      </w:tr>
    </w:tbl>
    <w:p w14:paraId="40B845C9" w14:textId="77777777" w:rsidR="006F3108" w:rsidRPr="006F3108" w:rsidRDefault="006F3108" w:rsidP="006F3108">
      <w:pPr>
        <w:spacing w:after="0" w:line="240" w:lineRule="auto"/>
        <w:rPr>
          <w:rFonts w:ascii="Times New Roman" w:eastAsia="Times New Roman" w:hAnsi="Times New Roman" w:cs="Times New Roman"/>
          <w:vanish/>
          <w:kern w:val="0"/>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5"/>
        <w:gridCol w:w="8245"/>
      </w:tblGrid>
      <w:tr w:rsidR="006F3108" w:rsidRPr="006F3108" w14:paraId="310DF089" w14:textId="77777777" w:rsidTr="006F3108">
        <w:trPr>
          <w:tblHeader/>
          <w:tblCellSpacing w:w="15" w:type="dxa"/>
        </w:trPr>
        <w:tc>
          <w:tcPr>
            <w:tcW w:w="0" w:type="auto"/>
            <w:gridSpan w:val="2"/>
            <w:tcBorders>
              <w:top w:val="single" w:sz="12" w:space="0" w:color="auto"/>
              <w:bottom w:val="single" w:sz="12" w:space="0" w:color="auto"/>
            </w:tcBorders>
            <w:vAlign w:val="center"/>
            <w:hideMark/>
          </w:tcPr>
          <w:p w14:paraId="785A08BB" w14:textId="77777777" w:rsidR="006F3108" w:rsidRPr="006F3108" w:rsidRDefault="006F3108" w:rsidP="006F3108">
            <w:pPr>
              <w:spacing w:before="100" w:beforeAutospacing="1" w:after="100" w:afterAutospacing="1"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Requirement 14: Requirement — POI Contact Information</w:t>
            </w:r>
          </w:p>
        </w:tc>
      </w:tr>
      <w:tr w:rsidR="006F3108" w:rsidRPr="006F3108" w14:paraId="7027AACF" w14:textId="77777777" w:rsidTr="006F3108">
        <w:trPr>
          <w:tblCellSpacing w:w="15" w:type="dxa"/>
        </w:trPr>
        <w:tc>
          <w:tcPr>
            <w:tcW w:w="0" w:type="auto"/>
            <w:tcBorders>
              <w:top w:val="single" w:sz="12" w:space="0" w:color="auto"/>
              <w:bottom w:val="single" w:sz="8" w:space="0" w:color="auto"/>
            </w:tcBorders>
            <w:vAlign w:val="center"/>
            <w:hideMark/>
          </w:tcPr>
          <w:p w14:paraId="7ED18252"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Label</w:t>
            </w:r>
          </w:p>
        </w:tc>
        <w:tc>
          <w:tcPr>
            <w:tcW w:w="0" w:type="auto"/>
            <w:tcBorders>
              <w:top w:val="single" w:sz="12" w:space="0" w:color="auto"/>
              <w:bottom w:val="single" w:sz="8" w:space="0" w:color="auto"/>
            </w:tcBorders>
            <w:vAlign w:val="center"/>
            <w:hideMark/>
          </w:tcPr>
          <w:p w14:paraId="468179BA"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/req/core/poi-</w:t>
            </w:r>
            <w:proofErr w:type="spellStart"/>
            <w:r w:rsidRPr="006F3108">
              <w:rPr>
                <w:rFonts w:ascii="Times New Roman" w:eastAsia="Times New Roman" w:hAnsi="Times New Roman" w:cs="Times New Roman"/>
                <w:kern w:val="0"/>
                <w14:ligatures w14:val="none"/>
              </w:rPr>
              <w:t>contactInfo</w:t>
            </w:r>
            <w:proofErr w:type="spellEnd"/>
          </w:p>
        </w:tc>
      </w:tr>
      <w:tr w:rsidR="006F3108" w:rsidRPr="006F3108" w14:paraId="157761AA" w14:textId="77777777" w:rsidTr="006F3108">
        <w:trPr>
          <w:tblCellSpacing w:w="15" w:type="dxa"/>
        </w:trPr>
        <w:tc>
          <w:tcPr>
            <w:tcW w:w="0" w:type="auto"/>
            <w:tcBorders>
              <w:top w:val="nil"/>
              <w:bottom w:val="single" w:sz="8" w:space="0" w:color="auto"/>
            </w:tcBorders>
            <w:vAlign w:val="center"/>
            <w:hideMark/>
          </w:tcPr>
          <w:p w14:paraId="3CD0CA06"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Statement</w:t>
            </w:r>
          </w:p>
        </w:tc>
        <w:tc>
          <w:tcPr>
            <w:tcW w:w="0" w:type="auto"/>
            <w:tcBorders>
              <w:top w:val="nil"/>
              <w:bottom w:val="single" w:sz="8" w:space="0" w:color="auto"/>
            </w:tcBorders>
            <w:vAlign w:val="center"/>
            <w:hideMark/>
          </w:tcPr>
          <w:p w14:paraId="30E327B7"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An instantiation of the Abstract POI class SHALL comply with the following criteria:</w:t>
            </w:r>
          </w:p>
        </w:tc>
      </w:tr>
      <w:tr w:rsidR="006F3108" w:rsidRPr="006F3108" w14:paraId="1F5307D3" w14:textId="77777777" w:rsidTr="006F3108">
        <w:trPr>
          <w:tblCellSpacing w:w="15" w:type="dxa"/>
        </w:trPr>
        <w:tc>
          <w:tcPr>
            <w:tcW w:w="0" w:type="auto"/>
            <w:tcBorders>
              <w:top w:val="nil"/>
              <w:bottom w:val="single" w:sz="8" w:space="0" w:color="auto"/>
            </w:tcBorders>
            <w:vAlign w:val="center"/>
            <w:hideMark/>
          </w:tcPr>
          <w:p w14:paraId="1FEA637E"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A</w:t>
            </w:r>
          </w:p>
        </w:tc>
        <w:tc>
          <w:tcPr>
            <w:tcW w:w="0" w:type="auto"/>
            <w:tcBorders>
              <w:top w:val="nil"/>
              <w:bottom w:val="single" w:sz="8" w:space="0" w:color="auto"/>
            </w:tcBorders>
            <w:vAlign w:val="center"/>
            <w:hideMark/>
          </w:tcPr>
          <w:p w14:paraId="7DF79D1B"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An encoding of the Abstract POI class SHALL include one or more </w:t>
            </w:r>
            <w:proofErr w:type="spellStart"/>
            <w:r w:rsidRPr="006F3108">
              <w:rPr>
                <w:rFonts w:ascii="Courier New" w:eastAsia="Times New Roman" w:hAnsi="Courier New" w:cs="Courier New"/>
                <w:kern w:val="0"/>
                <w:sz w:val="20"/>
                <w:szCs w:val="20"/>
                <w14:ligatures w14:val="none"/>
              </w:rPr>
              <w:t>contactInfo</w:t>
            </w:r>
            <w:proofErr w:type="spellEnd"/>
            <w:r w:rsidRPr="006F3108">
              <w:rPr>
                <w:rFonts w:ascii="Times New Roman" w:eastAsia="Times New Roman" w:hAnsi="Times New Roman" w:cs="Times New Roman"/>
                <w:kern w:val="0"/>
                <w14:ligatures w14:val="none"/>
              </w:rPr>
              <w:t xml:space="preserve"> attributes.</w:t>
            </w:r>
          </w:p>
        </w:tc>
      </w:tr>
      <w:tr w:rsidR="006F3108" w:rsidRPr="006F3108" w14:paraId="7A7F42DC" w14:textId="77777777" w:rsidTr="006F3108">
        <w:trPr>
          <w:tblCellSpacing w:w="15" w:type="dxa"/>
        </w:trPr>
        <w:tc>
          <w:tcPr>
            <w:tcW w:w="0" w:type="auto"/>
            <w:tcBorders>
              <w:top w:val="nil"/>
              <w:bottom w:val="single" w:sz="12" w:space="0" w:color="auto"/>
            </w:tcBorders>
            <w:vAlign w:val="center"/>
            <w:hideMark/>
          </w:tcPr>
          <w:p w14:paraId="4F5FFC99"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B</w:t>
            </w:r>
          </w:p>
        </w:tc>
        <w:tc>
          <w:tcPr>
            <w:tcW w:w="0" w:type="auto"/>
            <w:tcBorders>
              <w:top w:val="nil"/>
              <w:bottom w:val="single" w:sz="12" w:space="0" w:color="auto"/>
            </w:tcBorders>
            <w:vAlign w:val="center"/>
            <w:hideMark/>
          </w:tcPr>
          <w:p w14:paraId="306A5658"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Encodings of the </w:t>
            </w:r>
            <w:proofErr w:type="spellStart"/>
            <w:r w:rsidRPr="006F3108">
              <w:rPr>
                <w:rFonts w:ascii="Courier New" w:eastAsia="Times New Roman" w:hAnsi="Courier New" w:cs="Courier New"/>
                <w:kern w:val="0"/>
                <w:sz w:val="20"/>
                <w:szCs w:val="20"/>
                <w14:ligatures w14:val="none"/>
              </w:rPr>
              <w:t>contactInfo</w:t>
            </w:r>
            <w:proofErr w:type="spellEnd"/>
            <w:r w:rsidRPr="006F3108">
              <w:rPr>
                <w:rFonts w:ascii="Times New Roman" w:eastAsia="Times New Roman" w:hAnsi="Times New Roman" w:cs="Times New Roman"/>
                <w:kern w:val="0"/>
                <w14:ligatures w14:val="none"/>
              </w:rPr>
              <w:t xml:space="preserve"> attribute SHALL be a valid implementation of the </w:t>
            </w:r>
            <w:proofErr w:type="spellStart"/>
            <w:r w:rsidRPr="006F3108">
              <w:rPr>
                <w:rFonts w:ascii="Times New Roman" w:eastAsia="Times New Roman" w:hAnsi="Times New Roman" w:cs="Times New Roman"/>
                <w:kern w:val="0"/>
                <w14:ligatures w14:val="none"/>
              </w:rPr>
              <w:t>CI_Responsibility</w:t>
            </w:r>
            <w:proofErr w:type="spellEnd"/>
            <w:r w:rsidRPr="006F3108">
              <w:rPr>
                <w:rFonts w:ascii="Times New Roman" w:eastAsia="Times New Roman" w:hAnsi="Times New Roman" w:cs="Times New Roman"/>
                <w:kern w:val="0"/>
                <w14:ligatures w14:val="none"/>
              </w:rPr>
              <w:t xml:space="preserve"> class from </w:t>
            </w:r>
            <w:hyperlink r:id="rId150" w:anchor="ISO19115" w:history="1">
              <w:r w:rsidRPr="006F3108">
                <w:rPr>
                  <w:rFonts w:ascii="Times New Roman" w:eastAsia="Times New Roman" w:hAnsi="Times New Roman" w:cs="Times New Roman"/>
                  <w:color w:val="0000FF"/>
                  <w:kern w:val="0"/>
                  <w:u w:val="single"/>
                  <w14:ligatures w14:val="none"/>
                </w:rPr>
                <w:t>ISO 19115-1:2014</w:t>
              </w:r>
            </w:hyperlink>
          </w:p>
        </w:tc>
      </w:tr>
    </w:tbl>
    <w:p w14:paraId="7F34EA67" w14:textId="77777777" w:rsidR="006F3108" w:rsidRPr="006F3108" w:rsidRDefault="006F3108" w:rsidP="006F3108">
      <w:pPr>
        <w:spacing w:after="0" w:line="240" w:lineRule="auto"/>
        <w:rPr>
          <w:rFonts w:ascii="Times New Roman" w:eastAsia="Times New Roman" w:hAnsi="Times New Roman" w:cs="Times New Roman"/>
          <w:vanish/>
          <w:kern w:val="0"/>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5"/>
        <w:gridCol w:w="8245"/>
      </w:tblGrid>
      <w:tr w:rsidR="006F3108" w:rsidRPr="006F3108" w14:paraId="34B3AD56" w14:textId="77777777" w:rsidTr="006F3108">
        <w:trPr>
          <w:tblHeader/>
          <w:tblCellSpacing w:w="15" w:type="dxa"/>
        </w:trPr>
        <w:tc>
          <w:tcPr>
            <w:tcW w:w="0" w:type="auto"/>
            <w:gridSpan w:val="2"/>
            <w:tcBorders>
              <w:top w:val="single" w:sz="12" w:space="0" w:color="auto"/>
              <w:bottom w:val="single" w:sz="12" w:space="0" w:color="auto"/>
            </w:tcBorders>
            <w:vAlign w:val="center"/>
            <w:hideMark/>
          </w:tcPr>
          <w:p w14:paraId="2C11749E" w14:textId="77777777" w:rsidR="006F3108" w:rsidRPr="006F3108" w:rsidRDefault="006F3108" w:rsidP="006F3108">
            <w:pPr>
              <w:spacing w:before="100" w:beforeAutospacing="1" w:after="100" w:afterAutospacing="1"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Requirement 15: Requirement — POI Feature of Interest</w:t>
            </w:r>
          </w:p>
        </w:tc>
      </w:tr>
      <w:tr w:rsidR="006F3108" w:rsidRPr="006F3108" w14:paraId="1717018C" w14:textId="77777777" w:rsidTr="006F3108">
        <w:trPr>
          <w:tblCellSpacing w:w="15" w:type="dxa"/>
        </w:trPr>
        <w:tc>
          <w:tcPr>
            <w:tcW w:w="0" w:type="auto"/>
            <w:tcBorders>
              <w:top w:val="single" w:sz="12" w:space="0" w:color="auto"/>
              <w:bottom w:val="single" w:sz="8" w:space="0" w:color="auto"/>
            </w:tcBorders>
            <w:vAlign w:val="center"/>
            <w:hideMark/>
          </w:tcPr>
          <w:p w14:paraId="6C0D9135"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Label</w:t>
            </w:r>
          </w:p>
        </w:tc>
        <w:tc>
          <w:tcPr>
            <w:tcW w:w="0" w:type="auto"/>
            <w:tcBorders>
              <w:top w:val="single" w:sz="12" w:space="0" w:color="auto"/>
              <w:bottom w:val="single" w:sz="8" w:space="0" w:color="auto"/>
            </w:tcBorders>
            <w:vAlign w:val="center"/>
            <w:hideMark/>
          </w:tcPr>
          <w:p w14:paraId="5F889DB5"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/req/core/poi-</w:t>
            </w:r>
            <w:proofErr w:type="spellStart"/>
            <w:r w:rsidRPr="006F3108">
              <w:rPr>
                <w:rFonts w:ascii="Times New Roman" w:eastAsia="Times New Roman" w:hAnsi="Times New Roman" w:cs="Times New Roman"/>
                <w:kern w:val="0"/>
                <w14:ligatures w14:val="none"/>
              </w:rPr>
              <w:t>featureOfInterest</w:t>
            </w:r>
            <w:proofErr w:type="spellEnd"/>
          </w:p>
        </w:tc>
      </w:tr>
      <w:tr w:rsidR="006F3108" w:rsidRPr="006F3108" w14:paraId="58C2A5BB" w14:textId="77777777" w:rsidTr="006F3108">
        <w:trPr>
          <w:tblCellSpacing w:w="15" w:type="dxa"/>
        </w:trPr>
        <w:tc>
          <w:tcPr>
            <w:tcW w:w="0" w:type="auto"/>
            <w:tcBorders>
              <w:top w:val="nil"/>
              <w:bottom w:val="single" w:sz="8" w:space="0" w:color="auto"/>
            </w:tcBorders>
            <w:vAlign w:val="center"/>
            <w:hideMark/>
          </w:tcPr>
          <w:p w14:paraId="68A314B3"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Statement</w:t>
            </w:r>
          </w:p>
        </w:tc>
        <w:tc>
          <w:tcPr>
            <w:tcW w:w="0" w:type="auto"/>
            <w:tcBorders>
              <w:top w:val="nil"/>
              <w:bottom w:val="single" w:sz="8" w:space="0" w:color="auto"/>
            </w:tcBorders>
            <w:vAlign w:val="center"/>
            <w:hideMark/>
          </w:tcPr>
          <w:p w14:paraId="535E03BF"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An instantiation of the Abstract POI class SHALL comply with the following criteria:</w:t>
            </w:r>
          </w:p>
        </w:tc>
      </w:tr>
      <w:tr w:rsidR="006F3108" w:rsidRPr="006F3108" w14:paraId="5D0346ED" w14:textId="77777777" w:rsidTr="006F3108">
        <w:trPr>
          <w:tblCellSpacing w:w="15" w:type="dxa"/>
        </w:trPr>
        <w:tc>
          <w:tcPr>
            <w:tcW w:w="0" w:type="auto"/>
            <w:tcBorders>
              <w:top w:val="nil"/>
              <w:bottom w:val="single" w:sz="8" w:space="0" w:color="auto"/>
            </w:tcBorders>
            <w:vAlign w:val="center"/>
            <w:hideMark/>
          </w:tcPr>
          <w:p w14:paraId="3E5CCDA0"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A</w:t>
            </w:r>
          </w:p>
        </w:tc>
        <w:tc>
          <w:tcPr>
            <w:tcW w:w="0" w:type="auto"/>
            <w:tcBorders>
              <w:top w:val="nil"/>
              <w:bottom w:val="single" w:sz="8" w:space="0" w:color="auto"/>
            </w:tcBorders>
            <w:vAlign w:val="center"/>
            <w:hideMark/>
          </w:tcPr>
          <w:p w14:paraId="09495309"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An encoding of the Abstract POI class SHALL include zero or more associated instances of the </w:t>
            </w:r>
            <w:proofErr w:type="spellStart"/>
            <w:r w:rsidRPr="006F3108">
              <w:rPr>
                <w:rFonts w:ascii="Courier New" w:eastAsia="Times New Roman" w:hAnsi="Courier New" w:cs="Courier New"/>
                <w:kern w:val="0"/>
                <w:sz w:val="20"/>
                <w:szCs w:val="20"/>
                <w14:ligatures w14:val="none"/>
              </w:rPr>
              <w:t>FeatureOfInterest</w:t>
            </w:r>
            <w:proofErr w:type="spellEnd"/>
            <w:r w:rsidRPr="006F3108">
              <w:rPr>
                <w:rFonts w:ascii="Times New Roman" w:eastAsia="Times New Roman" w:hAnsi="Times New Roman" w:cs="Times New Roman"/>
                <w:kern w:val="0"/>
                <w14:ligatures w14:val="none"/>
              </w:rPr>
              <w:t xml:space="preserve"> class.</w:t>
            </w:r>
          </w:p>
        </w:tc>
      </w:tr>
      <w:tr w:rsidR="006F3108" w:rsidRPr="006F3108" w14:paraId="0E67AA3E" w14:textId="77777777" w:rsidTr="006F3108">
        <w:trPr>
          <w:tblCellSpacing w:w="15" w:type="dxa"/>
        </w:trPr>
        <w:tc>
          <w:tcPr>
            <w:tcW w:w="0" w:type="auto"/>
            <w:tcBorders>
              <w:top w:val="nil"/>
              <w:bottom w:val="single" w:sz="12" w:space="0" w:color="auto"/>
            </w:tcBorders>
            <w:vAlign w:val="center"/>
            <w:hideMark/>
          </w:tcPr>
          <w:p w14:paraId="61C4D6F3"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B</w:t>
            </w:r>
          </w:p>
        </w:tc>
        <w:tc>
          <w:tcPr>
            <w:tcW w:w="0" w:type="auto"/>
            <w:tcBorders>
              <w:top w:val="nil"/>
              <w:bottom w:val="single" w:sz="12" w:space="0" w:color="auto"/>
            </w:tcBorders>
            <w:vAlign w:val="center"/>
            <w:hideMark/>
          </w:tcPr>
          <w:p w14:paraId="577714D9"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The target of the </w:t>
            </w:r>
            <w:proofErr w:type="spellStart"/>
            <w:r w:rsidRPr="006F3108">
              <w:rPr>
                <w:rFonts w:ascii="Courier New" w:eastAsia="Times New Roman" w:hAnsi="Courier New" w:cs="Courier New"/>
                <w:kern w:val="0"/>
                <w:sz w:val="20"/>
                <w:szCs w:val="20"/>
                <w14:ligatures w14:val="none"/>
              </w:rPr>
              <w:t>hasFeatureOfIntestest</w:t>
            </w:r>
            <w:proofErr w:type="spellEnd"/>
            <w:r w:rsidRPr="006F3108">
              <w:rPr>
                <w:rFonts w:ascii="Times New Roman" w:eastAsia="Times New Roman" w:hAnsi="Times New Roman" w:cs="Times New Roman"/>
                <w:kern w:val="0"/>
                <w14:ligatures w14:val="none"/>
              </w:rPr>
              <w:t xml:space="preserve"> aggregation SHALL be a valid implementation of the Feature class from </w:t>
            </w:r>
            <w:hyperlink r:id="rId151" w:anchor="ISO19109" w:history="1">
              <w:r w:rsidRPr="006F3108">
                <w:rPr>
                  <w:rFonts w:ascii="Times New Roman" w:eastAsia="Times New Roman" w:hAnsi="Times New Roman" w:cs="Times New Roman"/>
                  <w:color w:val="0000FF"/>
                  <w:kern w:val="0"/>
                  <w:u w:val="single"/>
                  <w14:ligatures w14:val="none"/>
                </w:rPr>
                <w:t>ISO 19109:2015</w:t>
              </w:r>
            </w:hyperlink>
          </w:p>
        </w:tc>
      </w:tr>
    </w:tbl>
    <w:p w14:paraId="39FAC518" w14:textId="77777777" w:rsidR="006F3108" w:rsidRPr="006F3108" w:rsidRDefault="006F3108" w:rsidP="006F3108">
      <w:pPr>
        <w:spacing w:after="0" w:line="240" w:lineRule="auto"/>
        <w:rPr>
          <w:rFonts w:ascii="Times New Roman" w:eastAsia="Times New Roman" w:hAnsi="Times New Roman" w:cs="Times New Roman"/>
          <w:vanish/>
          <w:kern w:val="0"/>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5"/>
        <w:gridCol w:w="8245"/>
      </w:tblGrid>
      <w:tr w:rsidR="006F3108" w:rsidRPr="006F3108" w14:paraId="06296D71" w14:textId="77777777" w:rsidTr="006F3108">
        <w:trPr>
          <w:tblHeader/>
          <w:tblCellSpacing w:w="15" w:type="dxa"/>
        </w:trPr>
        <w:tc>
          <w:tcPr>
            <w:tcW w:w="0" w:type="auto"/>
            <w:gridSpan w:val="2"/>
            <w:tcBorders>
              <w:top w:val="single" w:sz="12" w:space="0" w:color="auto"/>
              <w:bottom w:val="single" w:sz="12" w:space="0" w:color="auto"/>
            </w:tcBorders>
            <w:vAlign w:val="center"/>
            <w:hideMark/>
          </w:tcPr>
          <w:p w14:paraId="646808E0" w14:textId="77777777" w:rsidR="006F3108" w:rsidRPr="006F3108" w:rsidRDefault="006F3108" w:rsidP="006F3108">
            <w:pPr>
              <w:spacing w:before="100" w:beforeAutospacing="1" w:after="100" w:afterAutospacing="1"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Requirement 16: Requirement — POI Metadata</w:t>
            </w:r>
          </w:p>
        </w:tc>
      </w:tr>
      <w:tr w:rsidR="006F3108" w:rsidRPr="006F3108" w14:paraId="6AA97AB7" w14:textId="77777777" w:rsidTr="006F3108">
        <w:trPr>
          <w:tblCellSpacing w:w="15" w:type="dxa"/>
        </w:trPr>
        <w:tc>
          <w:tcPr>
            <w:tcW w:w="0" w:type="auto"/>
            <w:tcBorders>
              <w:top w:val="single" w:sz="12" w:space="0" w:color="auto"/>
              <w:bottom w:val="single" w:sz="8" w:space="0" w:color="auto"/>
            </w:tcBorders>
            <w:vAlign w:val="center"/>
            <w:hideMark/>
          </w:tcPr>
          <w:p w14:paraId="7E584963"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Label</w:t>
            </w:r>
          </w:p>
        </w:tc>
        <w:tc>
          <w:tcPr>
            <w:tcW w:w="0" w:type="auto"/>
            <w:tcBorders>
              <w:top w:val="single" w:sz="12" w:space="0" w:color="auto"/>
              <w:bottom w:val="single" w:sz="8" w:space="0" w:color="auto"/>
            </w:tcBorders>
            <w:vAlign w:val="center"/>
            <w:hideMark/>
          </w:tcPr>
          <w:p w14:paraId="1C0443CB"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/req/core/poi-metadata</w:t>
            </w:r>
          </w:p>
        </w:tc>
      </w:tr>
      <w:tr w:rsidR="006F3108" w:rsidRPr="006F3108" w14:paraId="32B6DEE2" w14:textId="77777777" w:rsidTr="006F3108">
        <w:trPr>
          <w:tblCellSpacing w:w="15" w:type="dxa"/>
        </w:trPr>
        <w:tc>
          <w:tcPr>
            <w:tcW w:w="0" w:type="auto"/>
            <w:tcBorders>
              <w:top w:val="nil"/>
              <w:bottom w:val="single" w:sz="8" w:space="0" w:color="auto"/>
            </w:tcBorders>
            <w:vAlign w:val="center"/>
            <w:hideMark/>
          </w:tcPr>
          <w:p w14:paraId="02D5B2A0"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Statement</w:t>
            </w:r>
          </w:p>
        </w:tc>
        <w:tc>
          <w:tcPr>
            <w:tcW w:w="0" w:type="auto"/>
            <w:tcBorders>
              <w:top w:val="nil"/>
              <w:bottom w:val="single" w:sz="8" w:space="0" w:color="auto"/>
            </w:tcBorders>
            <w:vAlign w:val="center"/>
            <w:hideMark/>
          </w:tcPr>
          <w:p w14:paraId="5B324611"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An instantiation of the Abstract POI class SHALL comply with the following criteria:</w:t>
            </w:r>
          </w:p>
        </w:tc>
      </w:tr>
      <w:tr w:rsidR="006F3108" w:rsidRPr="006F3108" w14:paraId="3558E984" w14:textId="77777777" w:rsidTr="006F3108">
        <w:trPr>
          <w:tblCellSpacing w:w="15" w:type="dxa"/>
        </w:trPr>
        <w:tc>
          <w:tcPr>
            <w:tcW w:w="0" w:type="auto"/>
            <w:tcBorders>
              <w:top w:val="nil"/>
              <w:bottom w:val="single" w:sz="8" w:space="0" w:color="auto"/>
            </w:tcBorders>
            <w:vAlign w:val="center"/>
            <w:hideMark/>
          </w:tcPr>
          <w:p w14:paraId="2C915361"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A</w:t>
            </w:r>
          </w:p>
        </w:tc>
        <w:tc>
          <w:tcPr>
            <w:tcW w:w="0" w:type="auto"/>
            <w:tcBorders>
              <w:top w:val="nil"/>
              <w:bottom w:val="single" w:sz="8" w:space="0" w:color="auto"/>
            </w:tcBorders>
            <w:vAlign w:val="center"/>
            <w:hideMark/>
          </w:tcPr>
          <w:p w14:paraId="5E386A75"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An encoding of the Abstract POI class SHALL include zero or more </w:t>
            </w:r>
            <w:r w:rsidRPr="006F3108">
              <w:rPr>
                <w:rFonts w:ascii="Courier New" w:eastAsia="Times New Roman" w:hAnsi="Courier New" w:cs="Courier New"/>
                <w:kern w:val="0"/>
                <w:sz w:val="20"/>
                <w:szCs w:val="20"/>
                <w14:ligatures w14:val="none"/>
              </w:rPr>
              <w:t>metadata</w:t>
            </w:r>
            <w:r w:rsidRPr="006F3108">
              <w:rPr>
                <w:rFonts w:ascii="Times New Roman" w:eastAsia="Times New Roman" w:hAnsi="Times New Roman" w:cs="Times New Roman"/>
                <w:kern w:val="0"/>
                <w14:ligatures w14:val="none"/>
              </w:rPr>
              <w:t xml:space="preserve"> attributes.</w:t>
            </w:r>
          </w:p>
        </w:tc>
      </w:tr>
      <w:tr w:rsidR="006F3108" w:rsidRPr="006F3108" w14:paraId="0B680F50" w14:textId="77777777" w:rsidTr="006F3108">
        <w:trPr>
          <w:tblCellSpacing w:w="15" w:type="dxa"/>
        </w:trPr>
        <w:tc>
          <w:tcPr>
            <w:tcW w:w="0" w:type="auto"/>
            <w:tcBorders>
              <w:top w:val="nil"/>
              <w:bottom w:val="single" w:sz="12" w:space="0" w:color="auto"/>
            </w:tcBorders>
            <w:vAlign w:val="center"/>
            <w:hideMark/>
          </w:tcPr>
          <w:p w14:paraId="2F032CB8"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B</w:t>
            </w:r>
          </w:p>
        </w:tc>
        <w:tc>
          <w:tcPr>
            <w:tcW w:w="0" w:type="auto"/>
            <w:tcBorders>
              <w:top w:val="nil"/>
              <w:bottom w:val="single" w:sz="12" w:space="0" w:color="auto"/>
            </w:tcBorders>
            <w:vAlign w:val="center"/>
            <w:hideMark/>
          </w:tcPr>
          <w:p w14:paraId="27D7586D"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An implementation of the </w:t>
            </w:r>
            <w:r w:rsidRPr="006F3108">
              <w:rPr>
                <w:rFonts w:ascii="Courier New" w:eastAsia="Times New Roman" w:hAnsi="Courier New" w:cs="Courier New"/>
                <w:kern w:val="0"/>
                <w:sz w:val="20"/>
                <w:szCs w:val="20"/>
                <w14:ligatures w14:val="none"/>
              </w:rPr>
              <w:t>metadata</w:t>
            </w:r>
            <w:r w:rsidRPr="006F3108">
              <w:rPr>
                <w:rFonts w:ascii="Times New Roman" w:eastAsia="Times New Roman" w:hAnsi="Times New Roman" w:cs="Times New Roman"/>
                <w:kern w:val="0"/>
                <w14:ligatures w14:val="none"/>
              </w:rPr>
              <w:t xml:space="preserve"> association SHALL comply with requirement </w:t>
            </w:r>
            <w:hyperlink r:id="rId152" w:anchor="req_core_Link" w:history="1">
              <w:r w:rsidRPr="006F3108">
                <w:rPr>
                  <w:rFonts w:ascii="Times New Roman" w:eastAsia="Times New Roman" w:hAnsi="Times New Roman" w:cs="Times New Roman"/>
                  <w:color w:val="0000FF"/>
                  <w:kern w:val="0"/>
                  <w:u w:val="single"/>
                  <w14:ligatures w14:val="none"/>
                </w:rPr>
                <w:t>/req/core/link</w:t>
              </w:r>
            </w:hyperlink>
            <w:r w:rsidRPr="006F3108">
              <w:rPr>
                <w:rFonts w:ascii="Times New Roman" w:eastAsia="Times New Roman" w:hAnsi="Times New Roman" w:cs="Times New Roman"/>
                <w:kern w:val="0"/>
                <w14:ligatures w14:val="none"/>
              </w:rPr>
              <w:t>.</w:t>
            </w:r>
          </w:p>
        </w:tc>
      </w:tr>
    </w:tbl>
    <w:p w14:paraId="32202F01" w14:textId="77777777" w:rsidR="006F3108" w:rsidRPr="006F3108" w:rsidRDefault="006F3108" w:rsidP="006F3108">
      <w:pPr>
        <w:spacing w:after="0" w:line="240" w:lineRule="auto"/>
        <w:rPr>
          <w:rFonts w:ascii="Times New Roman" w:eastAsia="Times New Roman" w:hAnsi="Times New Roman" w:cs="Times New Roman"/>
          <w:vanish/>
          <w:kern w:val="0"/>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5"/>
        <w:gridCol w:w="8245"/>
      </w:tblGrid>
      <w:tr w:rsidR="006F3108" w:rsidRPr="006F3108" w14:paraId="09589F80" w14:textId="77777777" w:rsidTr="006F3108">
        <w:trPr>
          <w:tblHeader/>
          <w:tblCellSpacing w:w="15" w:type="dxa"/>
        </w:trPr>
        <w:tc>
          <w:tcPr>
            <w:tcW w:w="0" w:type="auto"/>
            <w:gridSpan w:val="2"/>
            <w:tcBorders>
              <w:top w:val="single" w:sz="12" w:space="0" w:color="auto"/>
              <w:bottom w:val="single" w:sz="12" w:space="0" w:color="auto"/>
            </w:tcBorders>
            <w:vAlign w:val="center"/>
            <w:hideMark/>
          </w:tcPr>
          <w:p w14:paraId="17B80305" w14:textId="77777777" w:rsidR="006F3108" w:rsidRPr="006F3108" w:rsidRDefault="006F3108" w:rsidP="006F3108">
            <w:pPr>
              <w:spacing w:before="100" w:beforeAutospacing="1" w:after="100" w:afterAutospacing="1"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Requirement 17: Requirement — POI Keywords</w:t>
            </w:r>
          </w:p>
        </w:tc>
      </w:tr>
      <w:tr w:rsidR="006F3108" w:rsidRPr="006F3108" w14:paraId="56203072" w14:textId="77777777" w:rsidTr="006F3108">
        <w:trPr>
          <w:tblCellSpacing w:w="15" w:type="dxa"/>
        </w:trPr>
        <w:tc>
          <w:tcPr>
            <w:tcW w:w="0" w:type="auto"/>
            <w:tcBorders>
              <w:top w:val="single" w:sz="12" w:space="0" w:color="auto"/>
              <w:bottom w:val="single" w:sz="8" w:space="0" w:color="auto"/>
            </w:tcBorders>
            <w:vAlign w:val="center"/>
            <w:hideMark/>
          </w:tcPr>
          <w:p w14:paraId="27EBAC52"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Label</w:t>
            </w:r>
          </w:p>
        </w:tc>
        <w:tc>
          <w:tcPr>
            <w:tcW w:w="0" w:type="auto"/>
            <w:tcBorders>
              <w:top w:val="single" w:sz="12" w:space="0" w:color="auto"/>
              <w:bottom w:val="single" w:sz="8" w:space="0" w:color="auto"/>
            </w:tcBorders>
            <w:vAlign w:val="center"/>
            <w:hideMark/>
          </w:tcPr>
          <w:p w14:paraId="173E8FD2"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/req/core/poi-keywords</w:t>
            </w:r>
          </w:p>
        </w:tc>
      </w:tr>
      <w:tr w:rsidR="006F3108" w:rsidRPr="006F3108" w14:paraId="32BCE548" w14:textId="77777777" w:rsidTr="006F3108">
        <w:trPr>
          <w:tblCellSpacing w:w="15" w:type="dxa"/>
        </w:trPr>
        <w:tc>
          <w:tcPr>
            <w:tcW w:w="0" w:type="auto"/>
            <w:tcBorders>
              <w:top w:val="nil"/>
              <w:bottom w:val="single" w:sz="8" w:space="0" w:color="auto"/>
            </w:tcBorders>
            <w:vAlign w:val="center"/>
            <w:hideMark/>
          </w:tcPr>
          <w:p w14:paraId="2BEF785B"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lastRenderedPageBreak/>
              <w:t>Statement</w:t>
            </w:r>
          </w:p>
        </w:tc>
        <w:tc>
          <w:tcPr>
            <w:tcW w:w="0" w:type="auto"/>
            <w:tcBorders>
              <w:top w:val="nil"/>
              <w:bottom w:val="single" w:sz="8" w:space="0" w:color="auto"/>
            </w:tcBorders>
            <w:vAlign w:val="center"/>
            <w:hideMark/>
          </w:tcPr>
          <w:p w14:paraId="1CE906F7"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An instantiation of the Abstract POI class SHALL comply with the following criteria:</w:t>
            </w:r>
          </w:p>
        </w:tc>
      </w:tr>
      <w:tr w:rsidR="006F3108" w:rsidRPr="006F3108" w14:paraId="50EA6DD6" w14:textId="77777777" w:rsidTr="006F3108">
        <w:trPr>
          <w:tblCellSpacing w:w="15" w:type="dxa"/>
        </w:trPr>
        <w:tc>
          <w:tcPr>
            <w:tcW w:w="0" w:type="auto"/>
            <w:tcBorders>
              <w:top w:val="nil"/>
              <w:bottom w:val="single" w:sz="8" w:space="0" w:color="auto"/>
            </w:tcBorders>
            <w:vAlign w:val="center"/>
            <w:hideMark/>
          </w:tcPr>
          <w:p w14:paraId="13B4D3CD"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A</w:t>
            </w:r>
          </w:p>
        </w:tc>
        <w:tc>
          <w:tcPr>
            <w:tcW w:w="0" w:type="auto"/>
            <w:tcBorders>
              <w:top w:val="nil"/>
              <w:bottom w:val="single" w:sz="8" w:space="0" w:color="auto"/>
            </w:tcBorders>
            <w:vAlign w:val="center"/>
            <w:hideMark/>
          </w:tcPr>
          <w:p w14:paraId="1B2E0E61"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An encoding of the Abstract POI class SHALL include zero or more </w:t>
            </w:r>
            <w:proofErr w:type="gramStart"/>
            <w:r w:rsidRPr="006F3108">
              <w:rPr>
                <w:rFonts w:ascii="Courier New" w:eastAsia="Times New Roman" w:hAnsi="Courier New" w:cs="Courier New"/>
                <w:kern w:val="0"/>
                <w:sz w:val="20"/>
                <w:szCs w:val="20"/>
                <w14:ligatures w14:val="none"/>
              </w:rPr>
              <w:t>keywords</w:t>
            </w:r>
            <w:proofErr w:type="gramEnd"/>
            <w:r w:rsidRPr="006F3108">
              <w:rPr>
                <w:rFonts w:ascii="Times New Roman" w:eastAsia="Times New Roman" w:hAnsi="Times New Roman" w:cs="Times New Roman"/>
                <w:kern w:val="0"/>
                <w14:ligatures w14:val="none"/>
              </w:rPr>
              <w:t xml:space="preserve"> attributes.</w:t>
            </w:r>
          </w:p>
        </w:tc>
      </w:tr>
      <w:tr w:rsidR="006F3108" w:rsidRPr="006F3108" w14:paraId="661E3A93" w14:textId="77777777" w:rsidTr="006F3108">
        <w:trPr>
          <w:tblCellSpacing w:w="15" w:type="dxa"/>
        </w:trPr>
        <w:tc>
          <w:tcPr>
            <w:tcW w:w="0" w:type="auto"/>
            <w:tcBorders>
              <w:top w:val="nil"/>
              <w:bottom w:val="single" w:sz="12" w:space="0" w:color="auto"/>
            </w:tcBorders>
            <w:vAlign w:val="center"/>
            <w:hideMark/>
          </w:tcPr>
          <w:p w14:paraId="4C849956"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B</w:t>
            </w:r>
          </w:p>
        </w:tc>
        <w:tc>
          <w:tcPr>
            <w:tcW w:w="0" w:type="auto"/>
            <w:tcBorders>
              <w:top w:val="nil"/>
              <w:bottom w:val="single" w:sz="12" w:space="0" w:color="auto"/>
            </w:tcBorders>
            <w:vAlign w:val="center"/>
            <w:hideMark/>
          </w:tcPr>
          <w:p w14:paraId="15FB55FB"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Encodings of the </w:t>
            </w:r>
            <w:r w:rsidRPr="006F3108">
              <w:rPr>
                <w:rFonts w:ascii="Courier New" w:eastAsia="Times New Roman" w:hAnsi="Courier New" w:cs="Courier New"/>
                <w:kern w:val="0"/>
                <w:sz w:val="20"/>
                <w:szCs w:val="20"/>
                <w14:ligatures w14:val="none"/>
              </w:rPr>
              <w:t>keywords</w:t>
            </w:r>
            <w:r w:rsidRPr="006F3108">
              <w:rPr>
                <w:rFonts w:ascii="Times New Roman" w:eastAsia="Times New Roman" w:hAnsi="Times New Roman" w:cs="Times New Roman"/>
                <w:kern w:val="0"/>
                <w14:ligatures w14:val="none"/>
              </w:rPr>
              <w:t xml:space="preserve"> attribute SHALL be a valid implementation of the </w:t>
            </w:r>
            <w:proofErr w:type="spellStart"/>
            <w:r w:rsidRPr="006F3108">
              <w:rPr>
                <w:rFonts w:ascii="Times New Roman" w:eastAsia="Times New Roman" w:hAnsi="Times New Roman" w:cs="Times New Roman"/>
                <w:kern w:val="0"/>
                <w14:ligatures w14:val="none"/>
              </w:rPr>
              <w:t>MD_Keywords</w:t>
            </w:r>
            <w:proofErr w:type="spellEnd"/>
            <w:r w:rsidRPr="006F3108">
              <w:rPr>
                <w:rFonts w:ascii="Times New Roman" w:eastAsia="Times New Roman" w:hAnsi="Times New Roman" w:cs="Times New Roman"/>
                <w:kern w:val="0"/>
                <w14:ligatures w14:val="none"/>
              </w:rPr>
              <w:t xml:space="preserve"> class from </w:t>
            </w:r>
            <w:hyperlink r:id="rId153" w:anchor="ISO19115" w:history="1">
              <w:r w:rsidRPr="006F3108">
                <w:rPr>
                  <w:rFonts w:ascii="Times New Roman" w:eastAsia="Times New Roman" w:hAnsi="Times New Roman" w:cs="Times New Roman"/>
                  <w:color w:val="0000FF"/>
                  <w:kern w:val="0"/>
                  <w:u w:val="single"/>
                  <w14:ligatures w14:val="none"/>
                </w:rPr>
                <w:t>ISO 19115-1:2014</w:t>
              </w:r>
            </w:hyperlink>
            <w:r w:rsidRPr="006F3108">
              <w:rPr>
                <w:rFonts w:ascii="Times New Roman" w:eastAsia="Times New Roman" w:hAnsi="Times New Roman" w:cs="Times New Roman"/>
                <w:kern w:val="0"/>
                <w14:ligatures w14:val="none"/>
              </w:rPr>
              <w:t>.</w:t>
            </w:r>
          </w:p>
        </w:tc>
      </w:tr>
    </w:tbl>
    <w:p w14:paraId="30BA02AE" w14:textId="77777777" w:rsidR="006F3108" w:rsidRPr="006F3108" w:rsidRDefault="006F3108" w:rsidP="006F3108">
      <w:pPr>
        <w:spacing w:after="0" w:line="240" w:lineRule="auto"/>
        <w:rPr>
          <w:rFonts w:ascii="Times New Roman" w:eastAsia="Times New Roman" w:hAnsi="Times New Roman" w:cs="Times New Roman"/>
          <w:vanish/>
          <w:kern w:val="0"/>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5"/>
        <w:gridCol w:w="8245"/>
      </w:tblGrid>
      <w:tr w:rsidR="006F3108" w:rsidRPr="006F3108" w14:paraId="4E548408" w14:textId="77777777" w:rsidTr="006F3108">
        <w:trPr>
          <w:tblHeader/>
          <w:tblCellSpacing w:w="15" w:type="dxa"/>
        </w:trPr>
        <w:tc>
          <w:tcPr>
            <w:tcW w:w="0" w:type="auto"/>
            <w:gridSpan w:val="2"/>
            <w:tcBorders>
              <w:top w:val="single" w:sz="12" w:space="0" w:color="auto"/>
              <w:bottom w:val="single" w:sz="12" w:space="0" w:color="auto"/>
            </w:tcBorders>
            <w:vAlign w:val="center"/>
            <w:hideMark/>
          </w:tcPr>
          <w:p w14:paraId="6B05888D" w14:textId="77777777" w:rsidR="006F3108" w:rsidRPr="006F3108" w:rsidRDefault="006F3108" w:rsidP="006F3108">
            <w:pPr>
              <w:spacing w:before="100" w:beforeAutospacing="1" w:after="100" w:afterAutospacing="1"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Requirement 18: Requirement — POI Rights</w:t>
            </w:r>
          </w:p>
        </w:tc>
      </w:tr>
      <w:tr w:rsidR="006F3108" w:rsidRPr="006F3108" w14:paraId="4AD7EE05" w14:textId="77777777" w:rsidTr="006F3108">
        <w:trPr>
          <w:tblCellSpacing w:w="15" w:type="dxa"/>
        </w:trPr>
        <w:tc>
          <w:tcPr>
            <w:tcW w:w="0" w:type="auto"/>
            <w:tcBorders>
              <w:top w:val="single" w:sz="12" w:space="0" w:color="auto"/>
              <w:bottom w:val="single" w:sz="8" w:space="0" w:color="auto"/>
            </w:tcBorders>
            <w:vAlign w:val="center"/>
            <w:hideMark/>
          </w:tcPr>
          <w:p w14:paraId="1B59F5A9"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Label</w:t>
            </w:r>
          </w:p>
        </w:tc>
        <w:tc>
          <w:tcPr>
            <w:tcW w:w="0" w:type="auto"/>
            <w:tcBorders>
              <w:top w:val="single" w:sz="12" w:space="0" w:color="auto"/>
              <w:bottom w:val="single" w:sz="8" w:space="0" w:color="auto"/>
            </w:tcBorders>
            <w:vAlign w:val="center"/>
            <w:hideMark/>
          </w:tcPr>
          <w:p w14:paraId="65320432"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/req/core/poi-rights</w:t>
            </w:r>
          </w:p>
        </w:tc>
      </w:tr>
      <w:tr w:rsidR="006F3108" w:rsidRPr="006F3108" w14:paraId="6DEE3BAC" w14:textId="77777777" w:rsidTr="006F3108">
        <w:trPr>
          <w:tblCellSpacing w:w="15" w:type="dxa"/>
        </w:trPr>
        <w:tc>
          <w:tcPr>
            <w:tcW w:w="0" w:type="auto"/>
            <w:tcBorders>
              <w:top w:val="nil"/>
              <w:bottom w:val="single" w:sz="8" w:space="0" w:color="auto"/>
            </w:tcBorders>
            <w:vAlign w:val="center"/>
            <w:hideMark/>
          </w:tcPr>
          <w:p w14:paraId="58D31952"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Statement</w:t>
            </w:r>
          </w:p>
        </w:tc>
        <w:tc>
          <w:tcPr>
            <w:tcW w:w="0" w:type="auto"/>
            <w:tcBorders>
              <w:top w:val="nil"/>
              <w:bottom w:val="single" w:sz="8" w:space="0" w:color="auto"/>
            </w:tcBorders>
            <w:vAlign w:val="center"/>
            <w:hideMark/>
          </w:tcPr>
          <w:p w14:paraId="357F4105"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An instantiation of the Abstract POI class SHALL comply with the following criteria:</w:t>
            </w:r>
          </w:p>
        </w:tc>
      </w:tr>
      <w:tr w:rsidR="006F3108" w:rsidRPr="006F3108" w14:paraId="5FFB6A56" w14:textId="77777777" w:rsidTr="006F3108">
        <w:trPr>
          <w:tblCellSpacing w:w="15" w:type="dxa"/>
        </w:trPr>
        <w:tc>
          <w:tcPr>
            <w:tcW w:w="0" w:type="auto"/>
            <w:tcBorders>
              <w:top w:val="nil"/>
              <w:bottom w:val="single" w:sz="8" w:space="0" w:color="auto"/>
            </w:tcBorders>
            <w:vAlign w:val="center"/>
            <w:hideMark/>
          </w:tcPr>
          <w:p w14:paraId="67743409"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A</w:t>
            </w:r>
          </w:p>
        </w:tc>
        <w:tc>
          <w:tcPr>
            <w:tcW w:w="0" w:type="auto"/>
            <w:tcBorders>
              <w:top w:val="nil"/>
              <w:bottom w:val="single" w:sz="8" w:space="0" w:color="auto"/>
            </w:tcBorders>
            <w:vAlign w:val="center"/>
            <w:hideMark/>
          </w:tcPr>
          <w:p w14:paraId="6FFD3587"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An encoding of the Abstract POI class SHALL include zero, one, or two </w:t>
            </w:r>
            <w:r w:rsidRPr="006F3108">
              <w:rPr>
                <w:rFonts w:ascii="Courier New" w:eastAsia="Times New Roman" w:hAnsi="Courier New" w:cs="Courier New"/>
                <w:kern w:val="0"/>
                <w:sz w:val="20"/>
                <w:szCs w:val="20"/>
                <w14:ligatures w14:val="none"/>
              </w:rPr>
              <w:t>rights</w:t>
            </w:r>
            <w:r w:rsidRPr="006F3108">
              <w:rPr>
                <w:rFonts w:ascii="Times New Roman" w:eastAsia="Times New Roman" w:hAnsi="Times New Roman" w:cs="Times New Roman"/>
                <w:kern w:val="0"/>
                <w14:ligatures w14:val="none"/>
              </w:rPr>
              <w:t xml:space="preserve"> attributes.</w:t>
            </w:r>
          </w:p>
        </w:tc>
      </w:tr>
      <w:tr w:rsidR="006F3108" w:rsidRPr="006F3108" w14:paraId="76D6005E" w14:textId="77777777" w:rsidTr="006F3108">
        <w:trPr>
          <w:tblCellSpacing w:w="15" w:type="dxa"/>
        </w:trPr>
        <w:tc>
          <w:tcPr>
            <w:tcW w:w="0" w:type="auto"/>
            <w:tcBorders>
              <w:top w:val="nil"/>
              <w:bottom w:val="single" w:sz="12" w:space="0" w:color="auto"/>
            </w:tcBorders>
            <w:vAlign w:val="center"/>
            <w:hideMark/>
          </w:tcPr>
          <w:p w14:paraId="4B2B4D78"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B</w:t>
            </w:r>
          </w:p>
        </w:tc>
        <w:tc>
          <w:tcPr>
            <w:tcW w:w="0" w:type="auto"/>
            <w:tcBorders>
              <w:top w:val="nil"/>
              <w:bottom w:val="single" w:sz="12" w:space="0" w:color="auto"/>
            </w:tcBorders>
            <w:vAlign w:val="center"/>
            <w:hideMark/>
          </w:tcPr>
          <w:p w14:paraId="5747C178"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Encodings of the </w:t>
            </w:r>
            <w:r w:rsidRPr="006F3108">
              <w:rPr>
                <w:rFonts w:ascii="Courier New" w:eastAsia="Times New Roman" w:hAnsi="Courier New" w:cs="Courier New"/>
                <w:kern w:val="0"/>
                <w:sz w:val="20"/>
                <w:szCs w:val="20"/>
                <w14:ligatures w14:val="none"/>
              </w:rPr>
              <w:t>rights</w:t>
            </w:r>
            <w:r w:rsidRPr="006F3108">
              <w:rPr>
                <w:rFonts w:ascii="Times New Roman" w:eastAsia="Times New Roman" w:hAnsi="Times New Roman" w:cs="Times New Roman"/>
                <w:kern w:val="0"/>
                <w14:ligatures w14:val="none"/>
              </w:rPr>
              <w:t xml:space="preserve"> attribute SHALL be a valid implementation of the </w:t>
            </w:r>
            <w:proofErr w:type="spellStart"/>
            <w:r w:rsidRPr="006F3108">
              <w:rPr>
                <w:rFonts w:ascii="Times New Roman" w:eastAsia="Times New Roman" w:hAnsi="Times New Roman" w:cs="Times New Roman"/>
                <w:kern w:val="0"/>
                <w14:ligatures w14:val="none"/>
              </w:rPr>
              <w:t>MD_Constraints</w:t>
            </w:r>
            <w:proofErr w:type="spellEnd"/>
            <w:r w:rsidRPr="006F3108">
              <w:rPr>
                <w:rFonts w:ascii="Times New Roman" w:eastAsia="Times New Roman" w:hAnsi="Times New Roman" w:cs="Times New Roman"/>
                <w:kern w:val="0"/>
                <w14:ligatures w14:val="none"/>
              </w:rPr>
              <w:t xml:space="preserve"> class from </w:t>
            </w:r>
            <w:hyperlink r:id="rId154" w:anchor="ISO19115" w:history="1">
              <w:r w:rsidRPr="006F3108">
                <w:rPr>
                  <w:rFonts w:ascii="Times New Roman" w:eastAsia="Times New Roman" w:hAnsi="Times New Roman" w:cs="Times New Roman"/>
                  <w:color w:val="0000FF"/>
                  <w:kern w:val="0"/>
                  <w:u w:val="single"/>
                  <w14:ligatures w14:val="none"/>
                </w:rPr>
                <w:t>ISO 19115-1:2014</w:t>
              </w:r>
            </w:hyperlink>
            <w:r w:rsidRPr="006F3108">
              <w:rPr>
                <w:rFonts w:ascii="Times New Roman" w:eastAsia="Times New Roman" w:hAnsi="Times New Roman" w:cs="Times New Roman"/>
                <w:kern w:val="0"/>
                <w14:ligatures w14:val="none"/>
              </w:rPr>
              <w:t>.</w:t>
            </w:r>
          </w:p>
        </w:tc>
      </w:tr>
    </w:tbl>
    <w:p w14:paraId="0AD905F2" w14:textId="77777777" w:rsidR="006F3108" w:rsidRPr="006F3108" w:rsidRDefault="006F3108" w:rsidP="006F3108">
      <w:pPr>
        <w:spacing w:after="0" w:line="240" w:lineRule="auto"/>
        <w:rPr>
          <w:rFonts w:ascii="Times New Roman" w:eastAsia="Times New Roman" w:hAnsi="Times New Roman" w:cs="Times New Roman"/>
          <w:vanish/>
          <w:kern w:val="0"/>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5"/>
        <w:gridCol w:w="8245"/>
      </w:tblGrid>
      <w:tr w:rsidR="006F3108" w:rsidRPr="006F3108" w14:paraId="38B0F57C" w14:textId="77777777" w:rsidTr="006F3108">
        <w:trPr>
          <w:tblHeader/>
          <w:tblCellSpacing w:w="15" w:type="dxa"/>
        </w:trPr>
        <w:tc>
          <w:tcPr>
            <w:tcW w:w="0" w:type="auto"/>
            <w:gridSpan w:val="2"/>
            <w:tcBorders>
              <w:top w:val="single" w:sz="12" w:space="0" w:color="auto"/>
              <w:bottom w:val="single" w:sz="12" w:space="0" w:color="auto"/>
            </w:tcBorders>
            <w:vAlign w:val="center"/>
            <w:hideMark/>
          </w:tcPr>
          <w:p w14:paraId="42C5C8B1" w14:textId="77777777" w:rsidR="006F3108" w:rsidRPr="006F3108" w:rsidRDefault="006F3108" w:rsidP="006F3108">
            <w:pPr>
              <w:spacing w:before="100" w:beforeAutospacing="1" w:after="100" w:afterAutospacing="1"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Requirement 19: Requirement — POI Symbology</w:t>
            </w:r>
          </w:p>
        </w:tc>
      </w:tr>
      <w:tr w:rsidR="006F3108" w:rsidRPr="006F3108" w14:paraId="707081D0" w14:textId="77777777" w:rsidTr="006F3108">
        <w:trPr>
          <w:tblCellSpacing w:w="15" w:type="dxa"/>
        </w:trPr>
        <w:tc>
          <w:tcPr>
            <w:tcW w:w="0" w:type="auto"/>
            <w:tcBorders>
              <w:top w:val="single" w:sz="12" w:space="0" w:color="auto"/>
              <w:bottom w:val="single" w:sz="8" w:space="0" w:color="auto"/>
            </w:tcBorders>
            <w:vAlign w:val="center"/>
            <w:hideMark/>
          </w:tcPr>
          <w:p w14:paraId="77C65EF3"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Label</w:t>
            </w:r>
          </w:p>
        </w:tc>
        <w:tc>
          <w:tcPr>
            <w:tcW w:w="0" w:type="auto"/>
            <w:tcBorders>
              <w:top w:val="single" w:sz="12" w:space="0" w:color="auto"/>
              <w:bottom w:val="single" w:sz="8" w:space="0" w:color="auto"/>
            </w:tcBorders>
            <w:vAlign w:val="center"/>
            <w:hideMark/>
          </w:tcPr>
          <w:p w14:paraId="1035865E"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/req/core/poi-symbology</w:t>
            </w:r>
          </w:p>
        </w:tc>
      </w:tr>
      <w:tr w:rsidR="006F3108" w:rsidRPr="006F3108" w14:paraId="3F44ED0B" w14:textId="77777777" w:rsidTr="006F3108">
        <w:trPr>
          <w:tblCellSpacing w:w="15" w:type="dxa"/>
        </w:trPr>
        <w:tc>
          <w:tcPr>
            <w:tcW w:w="0" w:type="auto"/>
            <w:tcBorders>
              <w:top w:val="nil"/>
              <w:bottom w:val="single" w:sz="8" w:space="0" w:color="auto"/>
            </w:tcBorders>
            <w:vAlign w:val="center"/>
            <w:hideMark/>
          </w:tcPr>
          <w:p w14:paraId="2730F536"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Statement</w:t>
            </w:r>
          </w:p>
        </w:tc>
        <w:tc>
          <w:tcPr>
            <w:tcW w:w="0" w:type="auto"/>
            <w:tcBorders>
              <w:top w:val="nil"/>
              <w:bottom w:val="single" w:sz="8" w:space="0" w:color="auto"/>
            </w:tcBorders>
            <w:vAlign w:val="center"/>
            <w:hideMark/>
          </w:tcPr>
          <w:p w14:paraId="1C3BDAC8"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An instantiation of the Abstract POI class SHALL comply with the following criteria:</w:t>
            </w:r>
          </w:p>
        </w:tc>
      </w:tr>
      <w:tr w:rsidR="006F3108" w:rsidRPr="006F3108" w14:paraId="1E687A9E" w14:textId="77777777" w:rsidTr="006F3108">
        <w:trPr>
          <w:tblCellSpacing w:w="15" w:type="dxa"/>
        </w:trPr>
        <w:tc>
          <w:tcPr>
            <w:tcW w:w="0" w:type="auto"/>
            <w:tcBorders>
              <w:top w:val="nil"/>
              <w:bottom w:val="single" w:sz="8" w:space="0" w:color="auto"/>
            </w:tcBorders>
            <w:vAlign w:val="center"/>
            <w:hideMark/>
          </w:tcPr>
          <w:p w14:paraId="52469649"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A</w:t>
            </w:r>
          </w:p>
        </w:tc>
        <w:tc>
          <w:tcPr>
            <w:tcW w:w="0" w:type="auto"/>
            <w:tcBorders>
              <w:top w:val="nil"/>
              <w:bottom w:val="single" w:sz="8" w:space="0" w:color="auto"/>
            </w:tcBorders>
            <w:vAlign w:val="center"/>
            <w:hideMark/>
          </w:tcPr>
          <w:p w14:paraId="79005FCF"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An encoding of the Abstract POI class SHALL include zero or one </w:t>
            </w:r>
            <w:r w:rsidRPr="006F3108">
              <w:rPr>
                <w:rFonts w:ascii="Courier New" w:eastAsia="Times New Roman" w:hAnsi="Courier New" w:cs="Courier New"/>
                <w:kern w:val="0"/>
                <w:sz w:val="20"/>
                <w:szCs w:val="20"/>
                <w14:ligatures w14:val="none"/>
              </w:rPr>
              <w:t>symbology</w:t>
            </w:r>
            <w:r w:rsidRPr="006F3108">
              <w:rPr>
                <w:rFonts w:ascii="Times New Roman" w:eastAsia="Times New Roman" w:hAnsi="Times New Roman" w:cs="Times New Roman"/>
                <w:kern w:val="0"/>
                <w14:ligatures w14:val="none"/>
              </w:rPr>
              <w:t xml:space="preserve"> attributes.</w:t>
            </w:r>
          </w:p>
        </w:tc>
      </w:tr>
      <w:tr w:rsidR="006F3108" w:rsidRPr="006F3108" w14:paraId="691A2231" w14:textId="77777777" w:rsidTr="006F3108">
        <w:trPr>
          <w:tblCellSpacing w:w="15" w:type="dxa"/>
        </w:trPr>
        <w:tc>
          <w:tcPr>
            <w:tcW w:w="0" w:type="auto"/>
            <w:tcBorders>
              <w:top w:val="nil"/>
              <w:bottom w:val="single" w:sz="12" w:space="0" w:color="auto"/>
            </w:tcBorders>
            <w:vAlign w:val="center"/>
            <w:hideMark/>
          </w:tcPr>
          <w:p w14:paraId="2934C0F6"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B</w:t>
            </w:r>
          </w:p>
        </w:tc>
        <w:tc>
          <w:tcPr>
            <w:tcW w:w="0" w:type="auto"/>
            <w:tcBorders>
              <w:top w:val="nil"/>
              <w:bottom w:val="single" w:sz="12" w:space="0" w:color="auto"/>
            </w:tcBorders>
            <w:vAlign w:val="center"/>
            <w:hideMark/>
          </w:tcPr>
          <w:p w14:paraId="67DB74BB"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Encodings of a </w:t>
            </w:r>
            <w:r w:rsidRPr="006F3108">
              <w:rPr>
                <w:rFonts w:ascii="Courier New" w:eastAsia="Times New Roman" w:hAnsi="Courier New" w:cs="Courier New"/>
                <w:kern w:val="0"/>
                <w:sz w:val="20"/>
                <w:szCs w:val="20"/>
                <w14:ligatures w14:val="none"/>
              </w:rPr>
              <w:t>symbology</w:t>
            </w:r>
            <w:r w:rsidRPr="006F3108">
              <w:rPr>
                <w:rFonts w:ascii="Times New Roman" w:eastAsia="Times New Roman" w:hAnsi="Times New Roman" w:cs="Times New Roman"/>
                <w:kern w:val="0"/>
                <w14:ligatures w14:val="none"/>
              </w:rPr>
              <w:t xml:space="preserve"> attribute SHALL comply with requirement </w:t>
            </w:r>
            <w:commentRangeStart w:id="140"/>
            <w:r w:rsidRPr="006F3108">
              <w:rPr>
                <w:rFonts w:ascii="Times New Roman" w:eastAsia="Times New Roman" w:hAnsi="Times New Roman" w:cs="Times New Roman"/>
                <w:kern w:val="0"/>
                <w14:ligatures w14:val="none"/>
              </w:rPr>
              <w:fldChar w:fldCharType="begin"/>
            </w:r>
            <w:r w:rsidRPr="006F3108">
              <w:rPr>
                <w:rFonts w:ascii="Times New Roman" w:eastAsia="Times New Roman" w:hAnsi="Times New Roman" w:cs="Times New Roman"/>
                <w:kern w:val="0"/>
                <w14:ligatures w14:val="none"/>
              </w:rPr>
              <w:instrText>HYPERLINK "file:///C:\\Users\\there\\Downloads\\21-049.html" \l "req_core_Link"</w:instrText>
            </w:r>
            <w:r w:rsidRPr="006F3108">
              <w:rPr>
                <w:rFonts w:ascii="Times New Roman" w:eastAsia="Times New Roman" w:hAnsi="Times New Roman" w:cs="Times New Roman"/>
                <w:kern w:val="0"/>
                <w14:ligatures w14:val="none"/>
              </w:rPr>
            </w:r>
            <w:r w:rsidRPr="006F3108">
              <w:rPr>
                <w:rFonts w:ascii="Times New Roman" w:eastAsia="Times New Roman" w:hAnsi="Times New Roman" w:cs="Times New Roman"/>
                <w:kern w:val="0"/>
                <w14:ligatures w14:val="none"/>
              </w:rPr>
              <w:fldChar w:fldCharType="separate"/>
            </w:r>
            <w:r w:rsidRPr="006F3108">
              <w:rPr>
                <w:rFonts w:ascii="Times New Roman" w:eastAsia="Times New Roman" w:hAnsi="Times New Roman" w:cs="Times New Roman"/>
                <w:color w:val="0000FF"/>
                <w:kern w:val="0"/>
                <w:u w:val="single"/>
                <w14:ligatures w14:val="none"/>
              </w:rPr>
              <w:t>/req/core/link</w:t>
            </w:r>
            <w:r w:rsidRPr="006F3108">
              <w:rPr>
                <w:rFonts w:ascii="Times New Roman" w:eastAsia="Times New Roman" w:hAnsi="Times New Roman" w:cs="Times New Roman"/>
                <w:kern w:val="0"/>
                <w14:ligatures w14:val="none"/>
              </w:rPr>
              <w:fldChar w:fldCharType="end"/>
            </w:r>
            <w:r w:rsidRPr="006F3108">
              <w:rPr>
                <w:rFonts w:ascii="Times New Roman" w:eastAsia="Times New Roman" w:hAnsi="Times New Roman" w:cs="Times New Roman"/>
                <w:kern w:val="0"/>
                <w14:ligatures w14:val="none"/>
              </w:rPr>
              <w:t>.</w:t>
            </w:r>
            <w:commentRangeEnd w:id="140"/>
            <w:r>
              <w:rPr>
                <w:rStyle w:val="CommentReference"/>
              </w:rPr>
              <w:commentReference w:id="140"/>
            </w:r>
          </w:p>
        </w:tc>
      </w:tr>
    </w:tbl>
    <w:p w14:paraId="2A9EA019" w14:textId="77777777" w:rsidR="006F3108" w:rsidRPr="006F3108" w:rsidRDefault="006F3108" w:rsidP="006F3108">
      <w:pPr>
        <w:spacing w:after="0" w:line="240" w:lineRule="auto"/>
        <w:rPr>
          <w:rFonts w:ascii="Times New Roman" w:eastAsia="Times New Roman" w:hAnsi="Times New Roman" w:cs="Times New Roman"/>
          <w:vanish/>
          <w:kern w:val="0"/>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5"/>
        <w:gridCol w:w="8245"/>
      </w:tblGrid>
      <w:tr w:rsidR="006F3108" w:rsidRPr="006F3108" w14:paraId="55DB30CA" w14:textId="77777777" w:rsidTr="006F3108">
        <w:trPr>
          <w:tblHeader/>
          <w:tblCellSpacing w:w="15" w:type="dxa"/>
        </w:trPr>
        <w:tc>
          <w:tcPr>
            <w:tcW w:w="0" w:type="auto"/>
            <w:gridSpan w:val="2"/>
            <w:tcBorders>
              <w:top w:val="single" w:sz="12" w:space="0" w:color="auto"/>
              <w:bottom w:val="single" w:sz="12" w:space="0" w:color="auto"/>
            </w:tcBorders>
            <w:vAlign w:val="center"/>
            <w:hideMark/>
          </w:tcPr>
          <w:p w14:paraId="2270A0F2" w14:textId="77777777" w:rsidR="006F3108" w:rsidRPr="006F3108" w:rsidRDefault="006F3108" w:rsidP="006F3108">
            <w:pPr>
              <w:spacing w:before="100" w:beforeAutospacing="1" w:after="100" w:afterAutospacing="1"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Requirement 20: Requirement — POI Payload</w:t>
            </w:r>
          </w:p>
        </w:tc>
      </w:tr>
      <w:tr w:rsidR="006F3108" w:rsidRPr="006F3108" w14:paraId="0335054C" w14:textId="77777777" w:rsidTr="006F3108">
        <w:trPr>
          <w:tblCellSpacing w:w="15" w:type="dxa"/>
        </w:trPr>
        <w:tc>
          <w:tcPr>
            <w:tcW w:w="0" w:type="auto"/>
            <w:tcBorders>
              <w:top w:val="single" w:sz="12" w:space="0" w:color="auto"/>
              <w:bottom w:val="single" w:sz="8" w:space="0" w:color="auto"/>
            </w:tcBorders>
            <w:vAlign w:val="center"/>
            <w:hideMark/>
          </w:tcPr>
          <w:p w14:paraId="54EB9D28"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Label</w:t>
            </w:r>
          </w:p>
        </w:tc>
        <w:tc>
          <w:tcPr>
            <w:tcW w:w="0" w:type="auto"/>
            <w:tcBorders>
              <w:top w:val="single" w:sz="12" w:space="0" w:color="auto"/>
              <w:bottom w:val="single" w:sz="8" w:space="0" w:color="auto"/>
            </w:tcBorders>
            <w:vAlign w:val="center"/>
            <w:hideMark/>
          </w:tcPr>
          <w:p w14:paraId="6DF8F752"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/req/core/poi-payload</w:t>
            </w:r>
          </w:p>
        </w:tc>
      </w:tr>
      <w:tr w:rsidR="006F3108" w:rsidRPr="006F3108" w14:paraId="52EE8644" w14:textId="77777777" w:rsidTr="006F3108">
        <w:trPr>
          <w:tblCellSpacing w:w="15" w:type="dxa"/>
        </w:trPr>
        <w:tc>
          <w:tcPr>
            <w:tcW w:w="0" w:type="auto"/>
            <w:tcBorders>
              <w:top w:val="nil"/>
              <w:bottom w:val="single" w:sz="8" w:space="0" w:color="auto"/>
            </w:tcBorders>
            <w:vAlign w:val="center"/>
            <w:hideMark/>
          </w:tcPr>
          <w:p w14:paraId="2418D581"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Statement</w:t>
            </w:r>
          </w:p>
        </w:tc>
        <w:tc>
          <w:tcPr>
            <w:tcW w:w="0" w:type="auto"/>
            <w:tcBorders>
              <w:top w:val="nil"/>
              <w:bottom w:val="single" w:sz="8" w:space="0" w:color="auto"/>
            </w:tcBorders>
            <w:vAlign w:val="center"/>
            <w:hideMark/>
          </w:tcPr>
          <w:p w14:paraId="67C385BD"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An instantiation of the Abstract POI class SHALL comply with the following criteria:</w:t>
            </w:r>
          </w:p>
        </w:tc>
      </w:tr>
      <w:tr w:rsidR="006F3108" w:rsidRPr="006F3108" w14:paraId="394256D3" w14:textId="77777777" w:rsidTr="006F3108">
        <w:trPr>
          <w:tblCellSpacing w:w="15" w:type="dxa"/>
        </w:trPr>
        <w:tc>
          <w:tcPr>
            <w:tcW w:w="0" w:type="auto"/>
            <w:tcBorders>
              <w:top w:val="nil"/>
              <w:bottom w:val="single" w:sz="8" w:space="0" w:color="auto"/>
            </w:tcBorders>
            <w:vAlign w:val="center"/>
            <w:hideMark/>
          </w:tcPr>
          <w:p w14:paraId="23A1BA0B"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A</w:t>
            </w:r>
          </w:p>
        </w:tc>
        <w:tc>
          <w:tcPr>
            <w:tcW w:w="0" w:type="auto"/>
            <w:tcBorders>
              <w:top w:val="nil"/>
              <w:bottom w:val="single" w:sz="8" w:space="0" w:color="auto"/>
            </w:tcBorders>
            <w:vAlign w:val="center"/>
            <w:hideMark/>
          </w:tcPr>
          <w:p w14:paraId="0E6AFB96"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An encoding of the Abstract POI class SHALL include zero or more associated instances of the </w:t>
            </w:r>
            <w:proofErr w:type="spellStart"/>
            <w:r w:rsidRPr="006F3108">
              <w:rPr>
                <w:rFonts w:ascii="Courier New" w:eastAsia="Times New Roman" w:hAnsi="Courier New" w:cs="Courier New"/>
                <w:kern w:val="0"/>
                <w:sz w:val="20"/>
                <w:szCs w:val="20"/>
                <w14:ligatures w14:val="none"/>
              </w:rPr>
              <w:t>POI_Payload</w:t>
            </w:r>
            <w:proofErr w:type="spellEnd"/>
            <w:r w:rsidRPr="006F3108">
              <w:rPr>
                <w:rFonts w:ascii="Times New Roman" w:eastAsia="Times New Roman" w:hAnsi="Times New Roman" w:cs="Times New Roman"/>
                <w:kern w:val="0"/>
                <w14:ligatures w14:val="none"/>
              </w:rPr>
              <w:t xml:space="preserve"> class.</w:t>
            </w:r>
          </w:p>
        </w:tc>
      </w:tr>
      <w:tr w:rsidR="006F3108" w:rsidRPr="006F3108" w14:paraId="7F111BD0" w14:textId="77777777" w:rsidTr="006F3108">
        <w:trPr>
          <w:tblCellSpacing w:w="15" w:type="dxa"/>
        </w:trPr>
        <w:tc>
          <w:tcPr>
            <w:tcW w:w="0" w:type="auto"/>
            <w:tcBorders>
              <w:top w:val="nil"/>
              <w:bottom w:val="single" w:sz="12" w:space="0" w:color="auto"/>
            </w:tcBorders>
            <w:vAlign w:val="center"/>
            <w:hideMark/>
          </w:tcPr>
          <w:p w14:paraId="4109B25F"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B</w:t>
            </w:r>
          </w:p>
        </w:tc>
        <w:tc>
          <w:tcPr>
            <w:tcW w:w="0" w:type="auto"/>
            <w:tcBorders>
              <w:top w:val="nil"/>
              <w:bottom w:val="single" w:sz="12" w:space="0" w:color="auto"/>
            </w:tcBorders>
            <w:vAlign w:val="center"/>
            <w:hideMark/>
          </w:tcPr>
          <w:p w14:paraId="2C0CB88F"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An encoding of the Abstract POI class SHALL comply with requirement </w:t>
            </w:r>
            <w:hyperlink r:id="rId155" w:anchor="req_core_POI-Payload" w:history="1">
              <w:r w:rsidRPr="006F3108">
                <w:rPr>
                  <w:rFonts w:ascii="Times New Roman" w:eastAsia="Times New Roman" w:hAnsi="Times New Roman" w:cs="Times New Roman"/>
                  <w:color w:val="0000FF"/>
                  <w:kern w:val="0"/>
                  <w:u w:val="single"/>
                  <w14:ligatures w14:val="none"/>
                </w:rPr>
                <w:t>/req/core/poi-payload</w:t>
              </w:r>
            </w:hyperlink>
            <w:r w:rsidRPr="006F3108">
              <w:rPr>
                <w:rFonts w:ascii="Times New Roman" w:eastAsia="Times New Roman" w:hAnsi="Times New Roman" w:cs="Times New Roman"/>
                <w:kern w:val="0"/>
                <w14:ligatures w14:val="none"/>
              </w:rPr>
              <w:t>.</w:t>
            </w:r>
          </w:p>
        </w:tc>
      </w:tr>
    </w:tbl>
    <w:p w14:paraId="4E6500E9" w14:textId="77777777" w:rsidR="006F3108" w:rsidRPr="006F3108" w:rsidRDefault="006F3108" w:rsidP="006F3108">
      <w:pPr>
        <w:spacing w:after="0" w:line="240" w:lineRule="auto"/>
        <w:rPr>
          <w:rFonts w:ascii="Times New Roman" w:eastAsia="Times New Roman" w:hAnsi="Times New Roman" w:cs="Times New Roman"/>
          <w:vanish/>
          <w:kern w:val="0"/>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5"/>
        <w:gridCol w:w="8245"/>
      </w:tblGrid>
      <w:tr w:rsidR="006F3108" w:rsidRPr="006F3108" w14:paraId="2F0CEFAC" w14:textId="77777777" w:rsidTr="006F3108">
        <w:trPr>
          <w:tblHeader/>
          <w:tblCellSpacing w:w="15" w:type="dxa"/>
        </w:trPr>
        <w:tc>
          <w:tcPr>
            <w:tcW w:w="0" w:type="auto"/>
            <w:gridSpan w:val="2"/>
            <w:tcBorders>
              <w:top w:val="single" w:sz="12" w:space="0" w:color="auto"/>
              <w:bottom w:val="single" w:sz="12" w:space="0" w:color="auto"/>
            </w:tcBorders>
            <w:vAlign w:val="center"/>
            <w:hideMark/>
          </w:tcPr>
          <w:p w14:paraId="13E0B859" w14:textId="77777777" w:rsidR="006F3108" w:rsidRPr="006F3108" w:rsidRDefault="006F3108" w:rsidP="006F3108">
            <w:pPr>
              <w:spacing w:before="100" w:beforeAutospacing="1" w:after="100" w:afterAutospacing="1"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Requirement 21: Requirement — Link Class</w:t>
            </w:r>
          </w:p>
        </w:tc>
      </w:tr>
      <w:tr w:rsidR="006F3108" w:rsidRPr="006F3108" w14:paraId="059A5229" w14:textId="77777777" w:rsidTr="006F3108">
        <w:trPr>
          <w:tblCellSpacing w:w="15" w:type="dxa"/>
        </w:trPr>
        <w:tc>
          <w:tcPr>
            <w:tcW w:w="0" w:type="auto"/>
            <w:tcBorders>
              <w:top w:val="single" w:sz="12" w:space="0" w:color="auto"/>
              <w:bottom w:val="single" w:sz="8" w:space="0" w:color="auto"/>
            </w:tcBorders>
            <w:vAlign w:val="center"/>
            <w:hideMark/>
          </w:tcPr>
          <w:p w14:paraId="1E535BF3"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Label</w:t>
            </w:r>
          </w:p>
        </w:tc>
        <w:tc>
          <w:tcPr>
            <w:tcW w:w="0" w:type="auto"/>
            <w:tcBorders>
              <w:top w:val="single" w:sz="12" w:space="0" w:color="auto"/>
              <w:bottom w:val="single" w:sz="8" w:space="0" w:color="auto"/>
            </w:tcBorders>
            <w:vAlign w:val="center"/>
            <w:hideMark/>
          </w:tcPr>
          <w:p w14:paraId="7EFB312C"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/req/core/poi-link</w:t>
            </w:r>
          </w:p>
        </w:tc>
      </w:tr>
      <w:tr w:rsidR="006F3108" w:rsidRPr="006F3108" w14:paraId="605D8BED" w14:textId="77777777" w:rsidTr="006F3108">
        <w:trPr>
          <w:tblCellSpacing w:w="15" w:type="dxa"/>
        </w:trPr>
        <w:tc>
          <w:tcPr>
            <w:tcW w:w="0" w:type="auto"/>
            <w:tcBorders>
              <w:top w:val="nil"/>
              <w:bottom w:val="single" w:sz="12" w:space="0" w:color="auto"/>
            </w:tcBorders>
            <w:vAlign w:val="center"/>
            <w:hideMark/>
          </w:tcPr>
          <w:p w14:paraId="0C4E9509"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Statement</w:t>
            </w:r>
          </w:p>
        </w:tc>
        <w:tc>
          <w:tcPr>
            <w:tcW w:w="0" w:type="auto"/>
            <w:tcBorders>
              <w:top w:val="nil"/>
              <w:bottom w:val="single" w:sz="12" w:space="0" w:color="auto"/>
            </w:tcBorders>
            <w:vAlign w:val="center"/>
            <w:hideMark/>
          </w:tcPr>
          <w:p w14:paraId="3DB83F34"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The encoding of the Link class SHALL be implemented using a hyperlink approach appropriate for implementing technology.</w:t>
            </w:r>
          </w:p>
        </w:tc>
      </w:tr>
    </w:tbl>
    <w:p w14:paraId="7FCDDB5C" w14:textId="77777777" w:rsidR="006F3108" w:rsidRPr="006F3108" w:rsidRDefault="006F3108" w:rsidP="006F310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F3108">
        <w:rPr>
          <w:rFonts w:ascii="Times New Roman" w:eastAsia="Times New Roman" w:hAnsi="Times New Roman" w:cs="Times New Roman"/>
          <w:b/>
          <w:bCs/>
          <w:kern w:val="0"/>
          <w:sz w:val="27"/>
          <w:szCs w:val="27"/>
          <w14:ligatures w14:val="none"/>
        </w:rPr>
        <w:t>6.3.2.  POI</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5"/>
        <w:gridCol w:w="8245"/>
      </w:tblGrid>
      <w:tr w:rsidR="006F3108" w:rsidRPr="006F3108" w14:paraId="25DD85AF" w14:textId="77777777" w:rsidTr="006F3108">
        <w:trPr>
          <w:tblHeader/>
          <w:tblCellSpacing w:w="15" w:type="dxa"/>
        </w:trPr>
        <w:tc>
          <w:tcPr>
            <w:tcW w:w="0" w:type="auto"/>
            <w:gridSpan w:val="2"/>
            <w:tcBorders>
              <w:top w:val="single" w:sz="12" w:space="0" w:color="auto"/>
              <w:bottom w:val="single" w:sz="12" w:space="0" w:color="auto"/>
            </w:tcBorders>
            <w:vAlign w:val="center"/>
            <w:hideMark/>
          </w:tcPr>
          <w:p w14:paraId="17655794" w14:textId="77777777" w:rsidR="006F3108" w:rsidRPr="006F3108" w:rsidRDefault="006F3108" w:rsidP="006F3108">
            <w:pPr>
              <w:spacing w:before="100" w:beforeAutospacing="1" w:after="100" w:afterAutospacing="1"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lastRenderedPageBreak/>
              <w:t>Requirement 22: Requirement — POI Class</w:t>
            </w:r>
          </w:p>
        </w:tc>
      </w:tr>
      <w:tr w:rsidR="006F3108" w:rsidRPr="006F3108" w14:paraId="0B3A925D" w14:textId="77777777" w:rsidTr="006F3108">
        <w:trPr>
          <w:tblCellSpacing w:w="15" w:type="dxa"/>
        </w:trPr>
        <w:tc>
          <w:tcPr>
            <w:tcW w:w="0" w:type="auto"/>
            <w:tcBorders>
              <w:top w:val="single" w:sz="12" w:space="0" w:color="auto"/>
              <w:bottom w:val="single" w:sz="8" w:space="0" w:color="auto"/>
            </w:tcBorders>
            <w:vAlign w:val="center"/>
            <w:hideMark/>
          </w:tcPr>
          <w:p w14:paraId="3E5E57E7"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Label</w:t>
            </w:r>
          </w:p>
        </w:tc>
        <w:tc>
          <w:tcPr>
            <w:tcW w:w="0" w:type="auto"/>
            <w:tcBorders>
              <w:top w:val="single" w:sz="12" w:space="0" w:color="auto"/>
              <w:bottom w:val="single" w:sz="8" w:space="0" w:color="auto"/>
            </w:tcBorders>
            <w:vAlign w:val="center"/>
            <w:hideMark/>
          </w:tcPr>
          <w:p w14:paraId="445EFDC7"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/req/core/poi</w:t>
            </w:r>
          </w:p>
        </w:tc>
      </w:tr>
      <w:tr w:rsidR="006F3108" w:rsidRPr="006F3108" w14:paraId="5BD31DC3" w14:textId="77777777" w:rsidTr="006F3108">
        <w:trPr>
          <w:tblCellSpacing w:w="15" w:type="dxa"/>
        </w:trPr>
        <w:tc>
          <w:tcPr>
            <w:tcW w:w="0" w:type="auto"/>
            <w:tcBorders>
              <w:top w:val="nil"/>
              <w:bottom w:val="single" w:sz="12" w:space="0" w:color="auto"/>
            </w:tcBorders>
            <w:vAlign w:val="center"/>
            <w:hideMark/>
          </w:tcPr>
          <w:p w14:paraId="610DAFCF"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Statement</w:t>
            </w:r>
          </w:p>
        </w:tc>
        <w:tc>
          <w:tcPr>
            <w:tcW w:w="0" w:type="auto"/>
            <w:tcBorders>
              <w:top w:val="nil"/>
              <w:bottom w:val="single" w:sz="12" w:space="0" w:color="auto"/>
            </w:tcBorders>
            <w:vAlign w:val="center"/>
            <w:hideMark/>
          </w:tcPr>
          <w:p w14:paraId="651E709D"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An encoding of the POI class SHALL comply with requirement </w:t>
            </w:r>
            <w:hyperlink r:id="rId156" w:anchor="req_core_abstract-poi" w:history="1">
              <w:r w:rsidRPr="006F3108">
                <w:rPr>
                  <w:rFonts w:ascii="Times New Roman" w:eastAsia="Times New Roman" w:hAnsi="Times New Roman" w:cs="Times New Roman"/>
                  <w:color w:val="0000FF"/>
                  <w:kern w:val="0"/>
                  <w:u w:val="single"/>
                  <w14:ligatures w14:val="none"/>
                </w:rPr>
                <w:t>/req/core/req-poi-abstract-poi</w:t>
              </w:r>
            </w:hyperlink>
            <w:r w:rsidRPr="006F3108">
              <w:rPr>
                <w:rFonts w:ascii="Times New Roman" w:eastAsia="Times New Roman" w:hAnsi="Times New Roman" w:cs="Times New Roman"/>
                <w:kern w:val="0"/>
                <w14:ligatures w14:val="none"/>
              </w:rPr>
              <w:t>.</w:t>
            </w:r>
          </w:p>
        </w:tc>
      </w:tr>
    </w:tbl>
    <w:p w14:paraId="4D299CCD" w14:textId="77777777" w:rsidR="006F3108" w:rsidRPr="006F3108" w:rsidRDefault="006F3108" w:rsidP="006F310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6F3108">
        <w:rPr>
          <w:rFonts w:ascii="Times New Roman" w:eastAsia="Times New Roman" w:hAnsi="Times New Roman" w:cs="Times New Roman"/>
          <w:b/>
          <w:bCs/>
          <w:kern w:val="0"/>
          <w:sz w:val="36"/>
          <w:szCs w:val="36"/>
          <w14:ligatures w14:val="none"/>
        </w:rPr>
        <w:t>6.4.  POI Payload</w:t>
      </w:r>
    </w:p>
    <w:p w14:paraId="507151F1"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A POI is a representation of a Feature. The POI class provides a standard way to identify and manage a POI. However, it does not provide any information about the Feature it is representing. This information is difficult to standardize since it is dependent on the data model of the Feature store being described.</w:t>
      </w:r>
    </w:p>
    <w:p w14:paraId="266172DA" w14:textId="15474C51"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Therefore, the POI model is designed to be extended with properties specific to a Feature or a Feature Collection. The POI Payload is a container for representations of Feature properties. The syntax of those representations is provided by the Payload Schema class. Where appropriate, </w:t>
      </w:r>
      <w:del w:id="141" w:author="Carl Reed" w:date="2024-02-23T11:57:00Z">
        <w:r w:rsidRPr="006F3108" w:rsidDel="006F3108">
          <w:rPr>
            <w:rFonts w:ascii="Times New Roman" w:eastAsia="Times New Roman" w:hAnsi="Times New Roman" w:cs="Times New Roman"/>
            <w:kern w:val="0"/>
            <w14:ligatures w14:val="none"/>
          </w:rPr>
          <w:delText xml:space="preserve">the </w:delText>
        </w:r>
      </w:del>
      <w:r w:rsidRPr="006F3108">
        <w:rPr>
          <w:rFonts w:ascii="Times New Roman" w:eastAsia="Times New Roman" w:hAnsi="Times New Roman" w:cs="Times New Roman"/>
          <w:kern w:val="0"/>
          <w14:ligatures w14:val="none"/>
        </w:rPr>
        <w:t xml:space="preserve">semantics can also be provided through the Payload Definition class. Since the schema and definitions may be the same for </w:t>
      </w:r>
      <w:proofErr w:type="gramStart"/>
      <w:r w:rsidRPr="006F3108">
        <w:rPr>
          <w:rFonts w:ascii="Times New Roman" w:eastAsia="Times New Roman" w:hAnsi="Times New Roman" w:cs="Times New Roman"/>
          <w:kern w:val="0"/>
          <w14:ligatures w14:val="none"/>
        </w:rPr>
        <w:t>a large number of</w:t>
      </w:r>
      <w:proofErr w:type="gramEnd"/>
      <w:r w:rsidRPr="006F3108">
        <w:rPr>
          <w:rFonts w:ascii="Times New Roman" w:eastAsia="Times New Roman" w:hAnsi="Times New Roman" w:cs="Times New Roman"/>
          <w:kern w:val="0"/>
          <w14:ligatures w14:val="none"/>
        </w:rPr>
        <w:t xml:space="preserve"> Features, these classes should be instantiated as referenceable resources, allowing one instance to be used by a number of POIs.</w:t>
      </w:r>
    </w:p>
    <w:p w14:paraId="037FE90B"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noProof/>
          <w:kern w:val="0"/>
          <w14:ligatures w14:val="none"/>
        </w:rPr>
        <w:lastRenderedPageBreak/>
        <w:drawing>
          <wp:inline distT="0" distB="0" distL="0" distR="0" wp14:anchorId="2BCFB0A8" wp14:editId="1871E398">
            <wp:extent cx="6322624" cy="5534025"/>
            <wp:effectExtent l="0" t="0" r="2540" b="0"/>
            <wp:docPr id="1172407632" name="Picture 11724076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407632" name="Picture 1172407632"/>
                    <pic:cNvPicPr>
                      <a:picLocks noChangeAspect="1" noChangeArrowheads="1"/>
                    </pic:cNvPicPr>
                  </pic:nvPicPr>
                  <pic:blipFill>
                    <a:blip r:embed="rId157">
                      <a:extLst>
                        <a:ext uri="{28A0092B-C50C-407E-A947-70E740481C1C}">
                          <a14:useLocalDpi xmlns:a14="http://schemas.microsoft.com/office/drawing/2010/main" val="0"/>
                        </a:ext>
                      </a:extLst>
                    </a:blip>
                    <a:srcRect/>
                    <a:stretch>
                      <a:fillRect/>
                    </a:stretch>
                  </pic:blipFill>
                  <pic:spPr bwMode="auto">
                    <a:xfrm>
                      <a:off x="0" y="0"/>
                      <a:ext cx="6327231" cy="5538058"/>
                    </a:xfrm>
                    <a:prstGeom prst="rect">
                      <a:avLst/>
                    </a:prstGeom>
                    <a:noFill/>
                    <a:ln>
                      <a:noFill/>
                    </a:ln>
                  </pic:spPr>
                </pic:pic>
              </a:graphicData>
            </a:graphic>
          </wp:inline>
        </w:drawing>
      </w:r>
    </w:p>
    <w:p w14:paraId="5D1C0849" w14:textId="77777777" w:rsidR="006F3108" w:rsidRPr="006F3108" w:rsidRDefault="006F3108" w:rsidP="006F3108">
      <w:pPr>
        <w:spacing w:before="100" w:beforeAutospacing="1" w:after="100" w:afterAutospacing="1" w:line="240" w:lineRule="auto"/>
        <w:jc w:val="center"/>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Figure 7 — POI UML Model - Payload</w:t>
      </w:r>
    </w:p>
    <w:p w14:paraId="1776C8B1" w14:textId="77777777" w:rsidR="006F3108" w:rsidRPr="006F3108" w:rsidRDefault="006F3108" w:rsidP="006F3108">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hyperlink r:id="rId158" w:anchor="POI_Payload-section" w:history="1">
        <w:proofErr w:type="spellStart"/>
        <w:r w:rsidRPr="006F3108">
          <w:rPr>
            <w:rFonts w:ascii="Times New Roman" w:eastAsia="Times New Roman" w:hAnsi="Times New Roman" w:cs="Times New Roman"/>
            <w:color w:val="0000FF"/>
            <w:kern w:val="0"/>
            <w:u w:val="single"/>
            <w14:ligatures w14:val="none"/>
          </w:rPr>
          <w:t>POI_Payload</w:t>
        </w:r>
        <w:proofErr w:type="spellEnd"/>
        <w:r w:rsidRPr="006F3108">
          <w:rPr>
            <w:rFonts w:ascii="Times New Roman" w:eastAsia="Times New Roman" w:hAnsi="Times New Roman" w:cs="Times New Roman"/>
            <w:color w:val="0000FF"/>
            <w:kern w:val="0"/>
            <w:u w:val="single"/>
            <w14:ligatures w14:val="none"/>
          </w:rPr>
          <w:t>:</w:t>
        </w:r>
      </w:hyperlink>
      <w:r w:rsidRPr="006F3108">
        <w:rPr>
          <w:rFonts w:ascii="Times New Roman" w:eastAsia="Times New Roman" w:hAnsi="Times New Roman" w:cs="Times New Roman"/>
          <w:kern w:val="0"/>
          <w14:ligatures w14:val="none"/>
        </w:rPr>
        <w:t xml:space="preserve"> The abstract model for a Point of Interest. All POI instances will contain these attributes.</w:t>
      </w:r>
    </w:p>
    <w:p w14:paraId="42FDDE8E" w14:textId="77777777" w:rsidR="006F3108" w:rsidRPr="006F3108" w:rsidRDefault="006F3108" w:rsidP="006F3108">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hyperlink r:id="rId159" w:anchor="PayloadSchema-section" w:history="1">
        <w:proofErr w:type="spellStart"/>
        <w:r w:rsidRPr="006F3108">
          <w:rPr>
            <w:rFonts w:ascii="Times New Roman" w:eastAsia="Times New Roman" w:hAnsi="Times New Roman" w:cs="Times New Roman"/>
            <w:color w:val="0000FF"/>
            <w:kern w:val="0"/>
            <w:u w:val="single"/>
            <w14:ligatures w14:val="none"/>
          </w:rPr>
          <w:t>PayloadSchema</w:t>
        </w:r>
        <w:proofErr w:type="spellEnd"/>
        <w:r w:rsidRPr="006F3108">
          <w:rPr>
            <w:rFonts w:ascii="Times New Roman" w:eastAsia="Times New Roman" w:hAnsi="Times New Roman" w:cs="Times New Roman"/>
            <w:color w:val="0000FF"/>
            <w:kern w:val="0"/>
            <w:u w:val="single"/>
            <w14:ligatures w14:val="none"/>
          </w:rPr>
          <w:t>:</w:t>
        </w:r>
      </w:hyperlink>
      <w:r w:rsidRPr="006F3108">
        <w:rPr>
          <w:rFonts w:ascii="Times New Roman" w:eastAsia="Times New Roman" w:hAnsi="Times New Roman" w:cs="Times New Roman"/>
          <w:kern w:val="0"/>
          <w14:ligatures w14:val="none"/>
        </w:rPr>
        <w:t xml:space="preserve"> The Payload Schema Class represents a syntactic model (schema) for a POI payload.</w:t>
      </w:r>
    </w:p>
    <w:p w14:paraId="204FC687" w14:textId="77777777" w:rsidR="006F3108" w:rsidRPr="006F3108" w:rsidRDefault="006F3108" w:rsidP="006F3108">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hyperlink r:id="rId160" w:anchor="PayloadDefinition-section" w:history="1">
        <w:proofErr w:type="spellStart"/>
        <w:r w:rsidRPr="006F3108">
          <w:rPr>
            <w:rFonts w:ascii="Times New Roman" w:eastAsia="Times New Roman" w:hAnsi="Times New Roman" w:cs="Times New Roman"/>
            <w:color w:val="0000FF"/>
            <w:kern w:val="0"/>
            <w:u w:val="single"/>
            <w14:ligatures w14:val="none"/>
          </w:rPr>
          <w:t>PayloadDefinition</w:t>
        </w:r>
        <w:proofErr w:type="spellEnd"/>
        <w:r w:rsidRPr="006F3108">
          <w:rPr>
            <w:rFonts w:ascii="Times New Roman" w:eastAsia="Times New Roman" w:hAnsi="Times New Roman" w:cs="Times New Roman"/>
            <w:color w:val="0000FF"/>
            <w:kern w:val="0"/>
            <w:u w:val="single"/>
            <w14:ligatures w14:val="none"/>
          </w:rPr>
          <w:t>:</w:t>
        </w:r>
      </w:hyperlink>
      <w:r w:rsidRPr="006F3108">
        <w:rPr>
          <w:rFonts w:ascii="Times New Roman" w:eastAsia="Times New Roman" w:hAnsi="Times New Roman" w:cs="Times New Roman"/>
          <w:kern w:val="0"/>
          <w14:ligatures w14:val="none"/>
        </w:rPr>
        <w:t xml:space="preserve"> The Payload Definition Class represents a semantic model (ontology) for a POI payload.</w:t>
      </w:r>
    </w:p>
    <w:p w14:paraId="2F7FF3D3"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In the interest of interoperability, the POI Payload should be constructed using data types and concepts which are already in wide use by the Geospatial community. A collection of data types and concepts defined by the </w:t>
      </w:r>
      <w:hyperlink r:id="rId161" w:anchor="ISO19103" w:history="1">
        <w:r w:rsidRPr="006F3108">
          <w:rPr>
            <w:rFonts w:ascii="Times New Roman" w:eastAsia="Times New Roman" w:hAnsi="Times New Roman" w:cs="Times New Roman"/>
            <w:color w:val="0000FF"/>
            <w:kern w:val="0"/>
            <w:u w:val="single"/>
            <w14:ligatures w14:val="none"/>
          </w:rPr>
          <w:t>ISO 19103</w:t>
        </w:r>
      </w:hyperlink>
      <w:r w:rsidRPr="006F3108">
        <w:rPr>
          <w:rFonts w:ascii="Times New Roman" w:eastAsia="Times New Roman" w:hAnsi="Times New Roman" w:cs="Times New Roman"/>
          <w:kern w:val="0"/>
          <w14:ligatures w14:val="none"/>
        </w:rPr>
        <w:t xml:space="preserve">, </w:t>
      </w:r>
      <w:hyperlink r:id="rId162" w:anchor="ISO19107" w:history="1">
        <w:r w:rsidRPr="006F3108">
          <w:rPr>
            <w:rFonts w:ascii="Times New Roman" w:eastAsia="Times New Roman" w:hAnsi="Times New Roman" w:cs="Times New Roman"/>
            <w:color w:val="0000FF"/>
            <w:kern w:val="0"/>
            <w:u w:val="single"/>
            <w14:ligatures w14:val="none"/>
          </w:rPr>
          <w:t>ISO 19107</w:t>
        </w:r>
      </w:hyperlink>
      <w:r w:rsidRPr="006F3108">
        <w:rPr>
          <w:rFonts w:ascii="Times New Roman" w:eastAsia="Times New Roman" w:hAnsi="Times New Roman" w:cs="Times New Roman"/>
          <w:kern w:val="0"/>
          <w14:ligatures w14:val="none"/>
        </w:rPr>
        <w:t xml:space="preserve">, </w:t>
      </w:r>
      <w:hyperlink r:id="rId163" w:anchor="ISO19109" w:history="1">
        <w:r w:rsidRPr="006F3108">
          <w:rPr>
            <w:rFonts w:ascii="Times New Roman" w:eastAsia="Times New Roman" w:hAnsi="Times New Roman" w:cs="Times New Roman"/>
            <w:color w:val="0000FF"/>
            <w:kern w:val="0"/>
            <w:u w:val="single"/>
            <w14:ligatures w14:val="none"/>
          </w:rPr>
          <w:t>ISO 19109</w:t>
        </w:r>
      </w:hyperlink>
      <w:r w:rsidRPr="006F3108">
        <w:rPr>
          <w:rFonts w:ascii="Times New Roman" w:eastAsia="Times New Roman" w:hAnsi="Times New Roman" w:cs="Times New Roman"/>
          <w:kern w:val="0"/>
          <w14:ligatures w14:val="none"/>
        </w:rPr>
        <w:t xml:space="preserve">, and </w:t>
      </w:r>
      <w:hyperlink r:id="rId164" w:anchor="ISO19115" w:history="1">
        <w:r w:rsidRPr="006F3108">
          <w:rPr>
            <w:rFonts w:ascii="Times New Roman" w:eastAsia="Times New Roman" w:hAnsi="Times New Roman" w:cs="Times New Roman"/>
            <w:color w:val="0000FF"/>
            <w:kern w:val="0"/>
            <w:u w:val="single"/>
            <w14:ligatures w14:val="none"/>
          </w:rPr>
          <w:t>ISO 19115</w:t>
        </w:r>
      </w:hyperlink>
      <w:r w:rsidRPr="006F3108">
        <w:rPr>
          <w:rFonts w:ascii="Times New Roman" w:eastAsia="Times New Roman" w:hAnsi="Times New Roman" w:cs="Times New Roman"/>
          <w:kern w:val="0"/>
          <w14:ligatures w14:val="none"/>
        </w:rPr>
        <w:t xml:space="preserve"> Standards is provided in </w:t>
      </w:r>
      <w:hyperlink r:id="rId165" w:anchor="iso_data_dictionary_section" w:history="1">
        <w:r w:rsidRPr="006F3108">
          <w:rPr>
            <w:rFonts w:ascii="Times New Roman" w:eastAsia="Times New Roman" w:hAnsi="Times New Roman" w:cs="Times New Roman"/>
            <w:color w:val="0000FF"/>
            <w:kern w:val="0"/>
            <w:u w:val="single"/>
            <w14:ligatures w14:val="none"/>
          </w:rPr>
          <w:t>Annex B</w:t>
        </w:r>
      </w:hyperlink>
      <w:r w:rsidRPr="006F3108">
        <w:rPr>
          <w:rFonts w:ascii="Times New Roman" w:eastAsia="Times New Roman" w:hAnsi="Times New Roman" w:cs="Times New Roman"/>
          <w:kern w:val="0"/>
          <w14:ligatures w14:val="none"/>
        </w:rPr>
        <w:t>.</w:t>
      </w:r>
    </w:p>
    <w:p w14:paraId="5AB9A3C4" w14:textId="25F69AF6"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lastRenderedPageBreak/>
        <w:t xml:space="preserve">While the POI Payload should have a single syntactic model (schema), there may be more than one way to represent that model. For example, JSON Schemas are commonly provided using both JSON and YAML encodings. The POI abstract model allows a POI Payload to have </w:t>
      </w:r>
      <w:del w:id="142" w:author="Carl Reed" w:date="2024-02-23T11:59:00Z">
        <w:r w:rsidRPr="006F3108" w:rsidDel="006F3108">
          <w:rPr>
            <w:rFonts w:ascii="Times New Roman" w:eastAsia="Times New Roman" w:hAnsi="Times New Roman" w:cs="Times New Roman"/>
            <w:kern w:val="0"/>
            <w14:ligatures w14:val="none"/>
          </w:rPr>
          <w:delText>mutiple</w:delText>
        </w:r>
      </w:del>
      <w:ins w:id="143" w:author="Carl Reed" w:date="2024-02-23T11:59:00Z">
        <w:r w:rsidRPr="006F3108">
          <w:rPr>
            <w:rFonts w:ascii="Times New Roman" w:eastAsia="Times New Roman" w:hAnsi="Times New Roman" w:cs="Times New Roman"/>
            <w:kern w:val="0"/>
            <w14:ligatures w14:val="none"/>
          </w:rPr>
          <w:t>multiple</w:t>
        </w:r>
      </w:ins>
      <w:r w:rsidRPr="006F3108">
        <w:rPr>
          <w:rFonts w:ascii="Times New Roman" w:eastAsia="Times New Roman" w:hAnsi="Times New Roman" w:cs="Times New Roman"/>
          <w:kern w:val="0"/>
          <w14:ligatures w14:val="none"/>
        </w:rPr>
        <w:t xml:space="preserve"> </w:t>
      </w:r>
      <w:proofErr w:type="spellStart"/>
      <w:r w:rsidRPr="006F3108">
        <w:rPr>
          <w:rFonts w:ascii="Courier New" w:eastAsia="Times New Roman" w:hAnsi="Courier New" w:cs="Courier New"/>
          <w:kern w:val="0"/>
          <w:sz w:val="20"/>
          <w:szCs w:val="20"/>
          <w14:ligatures w14:val="none"/>
        </w:rPr>
        <w:t>usesSchema</w:t>
      </w:r>
      <w:proofErr w:type="spellEnd"/>
      <w:r w:rsidRPr="006F3108">
        <w:rPr>
          <w:rFonts w:ascii="Times New Roman" w:eastAsia="Times New Roman" w:hAnsi="Times New Roman" w:cs="Times New Roman"/>
          <w:kern w:val="0"/>
          <w14:ligatures w14:val="none"/>
        </w:rPr>
        <w:t xml:space="preserve"> aggregations </w:t>
      </w:r>
      <w:proofErr w:type="gramStart"/>
      <w:r w:rsidRPr="006F3108">
        <w:rPr>
          <w:rFonts w:ascii="Times New Roman" w:eastAsia="Times New Roman" w:hAnsi="Times New Roman" w:cs="Times New Roman"/>
          <w:kern w:val="0"/>
          <w14:ligatures w14:val="none"/>
        </w:rPr>
        <w:t>in order to</w:t>
      </w:r>
      <w:proofErr w:type="gramEnd"/>
      <w:r w:rsidRPr="006F3108">
        <w:rPr>
          <w:rFonts w:ascii="Times New Roman" w:eastAsia="Times New Roman" w:hAnsi="Times New Roman" w:cs="Times New Roman"/>
          <w:kern w:val="0"/>
          <w14:ligatures w14:val="none"/>
        </w:rPr>
        <w:t xml:space="preserve"> support this practice.</w:t>
      </w:r>
    </w:p>
    <w:p w14:paraId="1ECC864C"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The </w:t>
      </w:r>
      <w:proofErr w:type="spellStart"/>
      <w:r w:rsidRPr="006F3108">
        <w:rPr>
          <w:rFonts w:ascii="Courier New" w:eastAsia="Times New Roman" w:hAnsi="Courier New" w:cs="Courier New"/>
          <w:kern w:val="0"/>
          <w:sz w:val="20"/>
          <w:szCs w:val="20"/>
          <w14:ligatures w14:val="none"/>
        </w:rPr>
        <w:t>hasDefinition</w:t>
      </w:r>
      <w:proofErr w:type="spellEnd"/>
      <w:r w:rsidRPr="006F3108">
        <w:rPr>
          <w:rFonts w:ascii="Times New Roman" w:eastAsia="Times New Roman" w:hAnsi="Times New Roman" w:cs="Times New Roman"/>
          <w:kern w:val="0"/>
          <w14:ligatures w14:val="none"/>
        </w:rPr>
        <w:t xml:space="preserve"> aggregation is provided in anticipation of the future use of ontologies to associate meaning (semantics) with the structure (syntax) of the POI Payload. Use of the </w:t>
      </w:r>
      <w:proofErr w:type="spellStart"/>
      <w:r w:rsidRPr="006F3108">
        <w:rPr>
          <w:rFonts w:ascii="Courier New" w:eastAsia="Times New Roman" w:hAnsi="Courier New" w:cs="Courier New"/>
          <w:kern w:val="0"/>
          <w:sz w:val="20"/>
          <w:szCs w:val="20"/>
          <w14:ligatures w14:val="none"/>
        </w:rPr>
        <w:t>hasDefinition</w:t>
      </w:r>
      <w:proofErr w:type="spellEnd"/>
      <w:r w:rsidRPr="006F3108">
        <w:rPr>
          <w:rFonts w:ascii="Times New Roman" w:eastAsia="Times New Roman" w:hAnsi="Times New Roman" w:cs="Times New Roman"/>
          <w:kern w:val="0"/>
          <w14:ligatures w14:val="none"/>
        </w:rPr>
        <w:t xml:space="preserve"> aggregation is optional.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5"/>
        <w:gridCol w:w="8245"/>
      </w:tblGrid>
      <w:tr w:rsidR="006F3108" w:rsidRPr="006F3108" w14:paraId="31F67E0A" w14:textId="77777777" w:rsidTr="006F3108">
        <w:trPr>
          <w:tblHeader/>
          <w:tblCellSpacing w:w="15" w:type="dxa"/>
        </w:trPr>
        <w:tc>
          <w:tcPr>
            <w:tcW w:w="0" w:type="auto"/>
            <w:gridSpan w:val="2"/>
            <w:tcBorders>
              <w:top w:val="single" w:sz="12" w:space="0" w:color="auto"/>
              <w:bottom w:val="single" w:sz="12" w:space="0" w:color="auto"/>
            </w:tcBorders>
            <w:vAlign w:val="center"/>
            <w:hideMark/>
          </w:tcPr>
          <w:p w14:paraId="2748E143" w14:textId="77777777" w:rsidR="006F3108" w:rsidRPr="006F3108" w:rsidRDefault="006F3108" w:rsidP="006F3108">
            <w:pPr>
              <w:spacing w:before="100" w:beforeAutospacing="1" w:after="100" w:afterAutospacing="1" w:line="240" w:lineRule="auto"/>
              <w:jc w:val="center"/>
              <w:rPr>
                <w:rFonts w:ascii="Times New Roman" w:eastAsia="Times New Roman" w:hAnsi="Times New Roman" w:cs="Times New Roman"/>
                <w:b/>
                <w:bCs/>
                <w:kern w:val="0"/>
                <w14:ligatures w14:val="none"/>
              </w:rPr>
            </w:pPr>
            <w:commentRangeStart w:id="144"/>
            <w:commentRangeStart w:id="145"/>
            <w:r w:rsidRPr="006F3108">
              <w:rPr>
                <w:rFonts w:ascii="Times New Roman" w:eastAsia="Times New Roman" w:hAnsi="Times New Roman" w:cs="Times New Roman"/>
                <w:b/>
                <w:bCs/>
                <w:kern w:val="0"/>
                <w14:ligatures w14:val="none"/>
              </w:rPr>
              <w:t>Requirement 23: Requirement — POI-Payload</w:t>
            </w:r>
            <w:commentRangeEnd w:id="144"/>
            <w:r>
              <w:rPr>
                <w:rStyle w:val="CommentReference"/>
              </w:rPr>
              <w:commentReference w:id="144"/>
            </w:r>
            <w:commentRangeEnd w:id="145"/>
            <w:r w:rsidR="00140EEF">
              <w:rPr>
                <w:rStyle w:val="CommentReference"/>
              </w:rPr>
              <w:commentReference w:id="145"/>
            </w:r>
          </w:p>
        </w:tc>
      </w:tr>
      <w:tr w:rsidR="006F3108" w:rsidRPr="006F3108" w14:paraId="74056266" w14:textId="77777777" w:rsidTr="006F3108">
        <w:trPr>
          <w:tblCellSpacing w:w="15" w:type="dxa"/>
        </w:trPr>
        <w:tc>
          <w:tcPr>
            <w:tcW w:w="0" w:type="auto"/>
            <w:tcBorders>
              <w:top w:val="single" w:sz="12" w:space="0" w:color="auto"/>
              <w:bottom w:val="single" w:sz="8" w:space="0" w:color="auto"/>
            </w:tcBorders>
            <w:vAlign w:val="center"/>
            <w:hideMark/>
          </w:tcPr>
          <w:p w14:paraId="584E1009"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Label</w:t>
            </w:r>
          </w:p>
        </w:tc>
        <w:tc>
          <w:tcPr>
            <w:tcW w:w="0" w:type="auto"/>
            <w:tcBorders>
              <w:top w:val="single" w:sz="12" w:space="0" w:color="auto"/>
              <w:bottom w:val="single" w:sz="8" w:space="0" w:color="auto"/>
            </w:tcBorders>
            <w:vAlign w:val="center"/>
            <w:hideMark/>
          </w:tcPr>
          <w:p w14:paraId="45CA1145"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/req/core/poi-payload</w:t>
            </w:r>
          </w:p>
        </w:tc>
      </w:tr>
      <w:tr w:rsidR="006F3108" w:rsidRPr="006F3108" w14:paraId="57C5DD0A" w14:textId="77777777" w:rsidTr="006F3108">
        <w:trPr>
          <w:tblCellSpacing w:w="15" w:type="dxa"/>
        </w:trPr>
        <w:tc>
          <w:tcPr>
            <w:tcW w:w="0" w:type="auto"/>
            <w:tcBorders>
              <w:top w:val="nil"/>
              <w:bottom w:val="single" w:sz="8" w:space="0" w:color="auto"/>
            </w:tcBorders>
            <w:vAlign w:val="center"/>
            <w:hideMark/>
          </w:tcPr>
          <w:p w14:paraId="0D9CD732"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Statement</w:t>
            </w:r>
          </w:p>
        </w:tc>
        <w:tc>
          <w:tcPr>
            <w:tcW w:w="0" w:type="auto"/>
            <w:tcBorders>
              <w:top w:val="nil"/>
              <w:bottom w:val="single" w:sz="8" w:space="0" w:color="auto"/>
            </w:tcBorders>
            <w:vAlign w:val="center"/>
            <w:hideMark/>
          </w:tcPr>
          <w:p w14:paraId="54F8619E"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An instantiation of the </w:t>
            </w:r>
            <w:proofErr w:type="spellStart"/>
            <w:r w:rsidRPr="006F3108">
              <w:rPr>
                <w:rFonts w:ascii="Times New Roman" w:eastAsia="Times New Roman" w:hAnsi="Times New Roman" w:cs="Times New Roman"/>
                <w:kern w:val="0"/>
                <w14:ligatures w14:val="none"/>
              </w:rPr>
              <w:t>POI_Payload</w:t>
            </w:r>
            <w:proofErr w:type="spellEnd"/>
            <w:r w:rsidRPr="006F3108">
              <w:rPr>
                <w:rFonts w:ascii="Times New Roman" w:eastAsia="Times New Roman" w:hAnsi="Times New Roman" w:cs="Times New Roman"/>
                <w:kern w:val="0"/>
                <w14:ligatures w14:val="none"/>
              </w:rPr>
              <w:t xml:space="preserve"> class SHALL be an accurate representation of the UML model for that class.</w:t>
            </w:r>
          </w:p>
        </w:tc>
      </w:tr>
      <w:tr w:rsidR="006F3108" w:rsidRPr="006F3108" w14:paraId="6C4C6BE8" w14:textId="77777777" w:rsidTr="006F3108">
        <w:trPr>
          <w:tblCellSpacing w:w="15" w:type="dxa"/>
        </w:trPr>
        <w:tc>
          <w:tcPr>
            <w:tcW w:w="0" w:type="auto"/>
            <w:tcBorders>
              <w:top w:val="nil"/>
              <w:bottom w:val="single" w:sz="8" w:space="0" w:color="auto"/>
            </w:tcBorders>
            <w:vAlign w:val="center"/>
            <w:hideMark/>
          </w:tcPr>
          <w:p w14:paraId="5CBD9F06"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A</w:t>
            </w:r>
          </w:p>
        </w:tc>
        <w:tc>
          <w:tcPr>
            <w:tcW w:w="0" w:type="auto"/>
            <w:tcBorders>
              <w:top w:val="nil"/>
              <w:bottom w:val="single" w:sz="8" w:space="0" w:color="auto"/>
            </w:tcBorders>
            <w:vAlign w:val="center"/>
            <w:hideMark/>
          </w:tcPr>
          <w:p w14:paraId="718A9393"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An instantiation of the </w:t>
            </w:r>
            <w:proofErr w:type="spellStart"/>
            <w:r w:rsidRPr="006F3108">
              <w:rPr>
                <w:rFonts w:ascii="Times New Roman" w:eastAsia="Times New Roman" w:hAnsi="Times New Roman" w:cs="Times New Roman"/>
                <w:kern w:val="0"/>
                <w14:ligatures w14:val="none"/>
              </w:rPr>
              <w:t>POI_Payload</w:t>
            </w:r>
            <w:proofErr w:type="spellEnd"/>
            <w:r w:rsidRPr="006F3108">
              <w:rPr>
                <w:rFonts w:ascii="Times New Roman" w:eastAsia="Times New Roman" w:hAnsi="Times New Roman" w:cs="Times New Roman"/>
                <w:kern w:val="0"/>
                <w14:ligatures w14:val="none"/>
              </w:rPr>
              <w:t xml:space="preserve"> class SHALL comply with requirement </w:t>
            </w:r>
            <w:hyperlink r:id="rId166" w:anchor="req_core_poi-payload_featureofinterest" w:history="1">
              <w:r w:rsidRPr="006F3108">
                <w:rPr>
                  <w:rFonts w:ascii="Times New Roman" w:eastAsia="Times New Roman" w:hAnsi="Times New Roman" w:cs="Times New Roman"/>
                  <w:color w:val="0000FF"/>
                  <w:kern w:val="0"/>
                  <w:u w:val="single"/>
                  <w14:ligatures w14:val="none"/>
                </w:rPr>
                <w:t>/req/core/</w:t>
              </w:r>
              <w:proofErr w:type="spellStart"/>
              <w:r w:rsidRPr="006F3108">
                <w:rPr>
                  <w:rFonts w:ascii="Times New Roman" w:eastAsia="Times New Roman" w:hAnsi="Times New Roman" w:cs="Times New Roman"/>
                  <w:color w:val="0000FF"/>
                  <w:kern w:val="0"/>
                  <w:u w:val="single"/>
                  <w14:ligatures w14:val="none"/>
                </w:rPr>
                <w:t>poi_payload</w:t>
              </w:r>
              <w:proofErr w:type="spellEnd"/>
              <w:r w:rsidRPr="006F3108">
                <w:rPr>
                  <w:rFonts w:ascii="Times New Roman" w:eastAsia="Times New Roman" w:hAnsi="Times New Roman" w:cs="Times New Roman"/>
                  <w:color w:val="0000FF"/>
                  <w:kern w:val="0"/>
                  <w:u w:val="single"/>
                  <w14:ligatures w14:val="none"/>
                </w:rPr>
                <w:t>/</w:t>
              </w:r>
              <w:proofErr w:type="spellStart"/>
              <w:r w:rsidRPr="006F3108">
                <w:rPr>
                  <w:rFonts w:ascii="Times New Roman" w:eastAsia="Times New Roman" w:hAnsi="Times New Roman" w:cs="Times New Roman"/>
                  <w:color w:val="0000FF"/>
                  <w:kern w:val="0"/>
                  <w:u w:val="single"/>
                  <w14:ligatures w14:val="none"/>
                </w:rPr>
                <w:t>featureofinterest</w:t>
              </w:r>
              <w:proofErr w:type="spellEnd"/>
            </w:hyperlink>
            <w:r w:rsidRPr="006F3108">
              <w:rPr>
                <w:rFonts w:ascii="Times New Roman" w:eastAsia="Times New Roman" w:hAnsi="Times New Roman" w:cs="Times New Roman"/>
                <w:kern w:val="0"/>
                <w14:ligatures w14:val="none"/>
              </w:rPr>
              <w:t>.</w:t>
            </w:r>
          </w:p>
        </w:tc>
      </w:tr>
      <w:tr w:rsidR="006F3108" w:rsidRPr="006F3108" w14:paraId="0F637F18" w14:textId="77777777" w:rsidTr="006F3108">
        <w:trPr>
          <w:tblCellSpacing w:w="15" w:type="dxa"/>
        </w:trPr>
        <w:tc>
          <w:tcPr>
            <w:tcW w:w="0" w:type="auto"/>
            <w:tcBorders>
              <w:top w:val="nil"/>
              <w:bottom w:val="single" w:sz="8" w:space="0" w:color="auto"/>
            </w:tcBorders>
            <w:vAlign w:val="center"/>
            <w:hideMark/>
          </w:tcPr>
          <w:p w14:paraId="4AD486B6"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B</w:t>
            </w:r>
          </w:p>
        </w:tc>
        <w:tc>
          <w:tcPr>
            <w:tcW w:w="0" w:type="auto"/>
            <w:tcBorders>
              <w:top w:val="nil"/>
              <w:bottom w:val="single" w:sz="8" w:space="0" w:color="auto"/>
            </w:tcBorders>
            <w:vAlign w:val="center"/>
            <w:hideMark/>
          </w:tcPr>
          <w:p w14:paraId="5640CF74"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An instantiation of the </w:t>
            </w:r>
            <w:proofErr w:type="spellStart"/>
            <w:r w:rsidRPr="006F3108">
              <w:rPr>
                <w:rFonts w:ascii="Times New Roman" w:eastAsia="Times New Roman" w:hAnsi="Times New Roman" w:cs="Times New Roman"/>
                <w:kern w:val="0"/>
                <w14:ligatures w14:val="none"/>
              </w:rPr>
              <w:t>POI_Payload</w:t>
            </w:r>
            <w:proofErr w:type="spellEnd"/>
            <w:r w:rsidRPr="006F3108">
              <w:rPr>
                <w:rFonts w:ascii="Times New Roman" w:eastAsia="Times New Roman" w:hAnsi="Times New Roman" w:cs="Times New Roman"/>
                <w:kern w:val="0"/>
                <w14:ligatures w14:val="none"/>
              </w:rPr>
              <w:t xml:space="preserve"> class SHALL comply with requirement </w:t>
            </w:r>
            <w:hyperlink r:id="rId167" w:anchor="req_core_poi-payload_hasdefinition" w:history="1">
              <w:r w:rsidRPr="006F3108">
                <w:rPr>
                  <w:rFonts w:ascii="Times New Roman" w:eastAsia="Times New Roman" w:hAnsi="Times New Roman" w:cs="Times New Roman"/>
                  <w:color w:val="0000FF"/>
                  <w:kern w:val="0"/>
                  <w:u w:val="single"/>
                  <w14:ligatures w14:val="none"/>
                </w:rPr>
                <w:t>/req/core/</w:t>
              </w:r>
              <w:proofErr w:type="spellStart"/>
              <w:r w:rsidRPr="006F3108">
                <w:rPr>
                  <w:rFonts w:ascii="Times New Roman" w:eastAsia="Times New Roman" w:hAnsi="Times New Roman" w:cs="Times New Roman"/>
                  <w:color w:val="0000FF"/>
                  <w:kern w:val="0"/>
                  <w:u w:val="single"/>
                  <w14:ligatures w14:val="none"/>
                </w:rPr>
                <w:t>poi_payload</w:t>
              </w:r>
              <w:proofErr w:type="spellEnd"/>
              <w:r w:rsidRPr="006F3108">
                <w:rPr>
                  <w:rFonts w:ascii="Times New Roman" w:eastAsia="Times New Roman" w:hAnsi="Times New Roman" w:cs="Times New Roman"/>
                  <w:color w:val="0000FF"/>
                  <w:kern w:val="0"/>
                  <w:u w:val="single"/>
                  <w14:ligatures w14:val="none"/>
                </w:rPr>
                <w:t>/</w:t>
              </w:r>
              <w:proofErr w:type="spellStart"/>
              <w:r w:rsidRPr="006F3108">
                <w:rPr>
                  <w:rFonts w:ascii="Times New Roman" w:eastAsia="Times New Roman" w:hAnsi="Times New Roman" w:cs="Times New Roman"/>
                  <w:color w:val="0000FF"/>
                  <w:kern w:val="0"/>
                  <w:u w:val="single"/>
                  <w14:ligatures w14:val="none"/>
                </w:rPr>
                <w:t>hasDefinition</w:t>
              </w:r>
              <w:proofErr w:type="spellEnd"/>
            </w:hyperlink>
            <w:r w:rsidRPr="006F3108">
              <w:rPr>
                <w:rFonts w:ascii="Times New Roman" w:eastAsia="Times New Roman" w:hAnsi="Times New Roman" w:cs="Times New Roman"/>
                <w:kern w:val="0"/>
                <w14:ligatures w14:val="none"/>
              </w:rPr>
              <w:t>.</w:t>
            </w:r>
          </w:p>
        </w:tc>
      </w:tr>
      <w:tr w:rsidR="006F3108" w:rsidRPr="006F3108" w14:paraId="53CADA19" w14:textId="77777777" w:rsidTr="006F3108">
        <w:trPr>
          <w:tblCellSpacing w:w="15" w:type="dxa"/>
        </w:trPr>
        <w:tc>
          <w:tcPr>
            <w:tcW w:w="0" w:type="auto"/>
            <w:tcBorders>
              <w:top w:val="nil"/>
              <w:bottom w:val="single" w:sz="12" w:space="0" w:color="auto"/>
            </w:tcBorders>
            <w:vAlign w:val="center"/>
            <w:hideMark/>
          </w:tcPr>
          <w:p w14:paraId="770F690C"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C</w:t>
            </w:r>
          </w:p>
        </w:tc>
        <w:tc>
          <w:tcPr>
            <w:tcW w:w="0" w:type="auto"/>
            <w:tcBorders>
              <w:top w:val="nil"/>
              <w:bottom w:val="single" w:sz="12" w:space="0" w:color="auto"/>
            </w:tcBorders>
            <w:vAlign w:val="center"/>
            <w:hideMark/>
          </w:tcPr>
          <w:p w14:paraId="253DED71"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An instantiation of the </w:t>
            </w:r>
            <w:proofErr w:type="spellStart"/>
            <w:r w:rsidRPr="006F3108">
              <w:rPr>
                <w:rFonts w:ascii="Times New Roman" w:eastAsia="Times New Roman" w:hAnsi="Times New Roman" w:cs="Times New Roman"/>
                <w:kern w:val="0"/>
                <w14:ligatures w14:val="none"/>
              </w:rPr>
              <w:t>POI_Payload</w:t>
            </w:r>
            <w:proofErr w:type="spellEnd"/>
            <w:r w:rsidRPr="006F3108">
              <w:rPr>
                <w:rFonts w:ascii="Times New Roman" w:eastAsia="Times New Roman" w:hAnsi="Times New Roman" w:cs="Times New Roman"/>
                <w:kern w:val="0"/>
                <w14:ligatures w14:val="none"/>
              </w:rPr>
              <w:t xml:space="preserve"> class SHALL comply with requirement </w:t>
            </w:r>
            <w:hyperlink r:id="rId168" w:anchor="req_core_poi-payload_usesschema" w:history="1">
              <w:r w:rsidRPr="006F3108">
                <w:rPr>
                  <w:rFonts w:ascii="Times New Roman" w:eastAsia="Times New Roman" w:hAnsi="Times New Roman" w:cs="Times New Roman"/>
                  <w:color w:val="0000FF"/>
                  <w:kern w:val="0"/>
                  <w:u w:val="single"/>
                  <w14:ligatures w14:val="none"/>
                </w:rPr>
                <w:t>/req/core/</w:t>
              </w:r>
              <w:proofErr w:type="spellStart"/>
              <w:r w:rsidRPr="006F3108">
                <w:rPr>
                  <w:rFonts w:ascii="Times New Roman" w:eastAsia="Times New Roman" w:hAnsi="Times New Roman" w:cs="Times New Roman"/>
                  <w:color w:val="0000FF"/>
                  <w:kern w:val="0"/>
                  <w:u w:val="single"/>
                  <w14:ligatures w14:val="none"/>
                </w:rPr>
                <w:t>poi_payload</w:t>
              </w:r>
              <w:proofErr w:type="spellEnd"/>
              <w:r w:rsidRPr="006F3108">
                <w:rPr>
                  <w:rFonts w:ascii="Times New Roman" w:eastAsia="Times New Roman" w:hAnsi="Times New Roman" w:cs="Times New Roman"/>
                  <w:color w:val="0000FF"/>
                  <w:kern w:val="0"/>
                  <w:u w:val="single"/>
                  <w14:ligatures w14:val="none"/>
                </w:rPr>
                <w:t>/</w:t>
              </w:r>
              <w:proofErr w:type="spellStart"/>
              <w:r w:rsidRPr="006F3108">
                <w:rPr>
                  <w:rFonts w:ascii="Times New Roman" w:eastAsia="Times New Roman" w:hAnsi="Times New Roman" w:cs="Times New Roman"/>
                  <w:color w:val="0000FF"/>
                  <w:kern w:val="0"/>
                  <w:u w:val="single"/>
                  <w14:ligatures w14:val="none"/>
                </w:rPr>
                <w:t>usesSchema</w:t>
              </w:r>
              <w:proofErr w:type="spellEnd"/>
            </w:hyperlink>
            <w:r w:rsidRPr="006F3108">
              <w:rPr>
                <w:rFonts w:ascii="Times New Roman" w:eastAsia="Times New Roman" w:hAnsi="Times New Roman" w:cs="Times New Roman"/>
                <w:kern w:val="0"/>
                <w14:ligatures w14:val="none"/>
              </w:rPr>
              <w:t>.</w:t>
            </w:r>
          </w:p>
        </w:tc>
      </w:tr>
    </w:tbl>
    <w:p w14:paraId="281DC6F4" w14:textId="77777777" w:rsidR="006F3108" w:rsidRPr="006F3108" w:rsidRDefault="006F3108" w:rsidP="006F3108">
      <w:pPr>
        <w:spacing w:after="0" w:line="240" w:lineRule="auto"/>
        <w:rPr>
          <w:rFonts w:ascii="Times New Roman" w:eastAsia="Times New Roman" w:hAnsi="Times New Roman" w:cs="Times New Roman"/>
          <w:vanish/>
          <w:kern w:val="0"/>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5"/>
        <w:gridCol w:w="8245"/>
      </w:tblGrid>
      <w:tr w:rsidR="006F3108" w:rsidRPr="006F3108" w14:paraId="01892FF8" w14:textId="77777777" w:rsidTr="006F3108">
        <w:trPr>
          <w:tblHeader/>
          <w:tblCellSpacing w:w="15" w:type="dxa"/>
        </w:trPr>
        <w:tc>
          <w:tcPr>
            <w:tcW w:w="0" w:type="auto"/>
            <w:gridSpan w:val="2"/>
            <w:tcBorders>
              <w:top w:val="single" w:sz="12" w:space="0" w:color="auto"/>
              <w:bottom w:val="single" w:sz="12" w:space="0" w:color="auto"/>
            </w:tcBorders>
            <w:vAlign w:val="center"/>
            <w:hideMark/>
          </w:tcPr>
          <w:p w14:paraId="19663843" w14:textId="77777777" w:rsidR="006F3108" w:rsidRPr="006F3108" w:rsidRDefault="006F3108" w:rsidP="006F3108">
            <w:pPr>
              <w:spacing w:before="100" w:beforeAutospacing="1" w:after="100" w:afterAutospacing="1"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Requirement 24: Requirement — POI Payload Feature of Interest</w:t>
            </w:r>
          </w:p>
        </w:tc>
      </w:tr>
      <w:tr w:rsidR="006F3108" w:rsidRPr="006F3108" w14:paraId="3D3252F3" w14:textId="77777777" w:rsidTr="006F3108">
        <w:trPr>
          <w:tblCellSpacing w:w="15" w:type="dxa"/>
        </w:trPr>
        <w:tc>
          <w:tcPr>
            <w:tcW w:w="0" w:type="auto"/>
            <w:tcBorders>
              <w:top w:val="single" w:sz="12" w:space="0" w:color="auto"/>
              <w:bottom w:val="single" w:sz="8" w:space="0" w:color="auto"/>
            </w:tcBorders>
            <w:vAlign w:val="center"/>
            <w:hideMark/>
          </w:tcPr>
          <w:p w14:paraId="0701F777"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Label</w:t>
            </w:r>
          </w:p>
        </w:tc>
        <w:tc>
          <w:tcPr>
            <w:tcW w:w="0" w:type="auto"/>
            <w:tcBorders>
              <w:top w:val="single" w:sz="12" w:space="0" w:color="auto"/>
              <w:bottom w:val="single" w:sz="8" w:space="0" w:color="auto"/>
            </w:tcBorders>
            <w:vAlign w:val="center"/>
            <w:hideMark/>
          </w:tcPr>
          <w:p w14:paraId="717F56D0"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/req/core/</w:t>
            </w:r>
            <w:proofErr w:type="spellStart"/>
            <w:r w:rsidRPr="006F3108">
              <w:rPr>
                <w:rFonts w:ascii="Times New Roman" w:eastAsia="Times New Roman" w:hAnsi="Times New Roman" w:cs="Times New Roman"/>
                <w:kern w:val="0"/>
                <w14:ligatures w14:val="none"/>
              </w:rPr>
              <w:t>poi_payload</w:t>
            </w:r>
            <w:proofErr w:type="spellEnd"/>
            <w:r w:rsidRPr="006F3108">
              <w:rPr>
                <w:rFonts w:ascii="Times New Roman" w:eastAsia="Times New Roman" w:hAnsi="Times New Roman" w:cs="Times New Roman"/>
                <w:kern w:val="0"/>
                <w14:ligatures w14:val="none"/>
              </w:rPr>
              <w:t>/</w:t>
            </w:r>
            <w:proofErr w:type="spellStart"/>
            <w:r w:rsidRPr="006F3108">
              <w:rPr>
                <w:rFonts w:ascii="Times New Roman" w:eastAsia="Times New Roman" w:hAnsi="Times New Roman" w:cs="Times New Roman"/>
                <w:kern w:val="0"/>
                <w14:ligatures w14:val="none"/>
              </w:rPr>
              <w:t>featureofinterest</w:t>
            </w:r>
            <w:proofErr w:type="spellEnd"/>
          </w:p>
        </w:tc>
      </w:tr>
      <w:tr w:rsidR="006F3108" w:rsidRPr="006F3108" w14:paraId="407AA586" w14:textId="77777777" w:rsidTr="006F3108">
        <w:trPr>
          <w:tblCellSpacing w:w="15" w:type="dxa"/>
        </w:trPr>
        <w:tc>
          <w:tcPr>
            <w:tcW w:w="0" w:type="auto"/>
            <w:tcBorders>
              <w:top w:val="nil"/>
              <w:bottom w:val="single" w:sz="8" w:space="0" w:color="auto"/>
            </w:tcBorders>
            <w:vAlign w:val="center"/>
            <w:hideMark/>
          </w:tcPr>
          <w:p w14:paraId="4EA50D5E"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Statement</w:t>
            </w:r>
          </w:p>
        </w:tc>
        <w:tc>
          <w:tcPr>
            <w:tcW w:w="0" w:type="auto"/>
            <w:tcBorders>
              <w:top w:val="nil"/>
              <w:bottom w:val="single" w:sz="8" w:space="0" w:color="auto"/>
            </w:tcBorders>
            <w:vAlign w:val="center"/>
            <w:hideMark/>
          </w:tcPr>
          <w:p w14:paraId="2CFEA7DD"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An instantiation of the </w:t>
            </w:r>
            <w:proofErr w:type="spellStart"/>
            <w:r w:rsidRPr="006F3108">
              <w:rPr>
                <w:rFonts w:ascii="Times New Roman" w:eastAsia="Times New Roman" w:hAnsi="Times New Roman" w:cs="Times New Roman"/>
                <w:kern w:val="0"/>
                <w14:ligatures w14:val="none"/>
              </w:rPr>
              <w:t>POI_Payload</w:t>
            </w:r>
            <w:proofErr w:type="spellEnd"/>
            <w:r w:rsidRPr="006F3108">
              <w:rPr>
                <w:rFonts w:ascii="Times New Roman" w:eastAsia="Times New Roman" w:hAnsi="Times New Roman" w:cs="Times New Roman"/>
                <w:kern w:val="0"/>
                <w14:ligatures w14:val="none"/>
              </w:rPr>
              <w:t xml:space="preserve"> class SHALL comply with the following criteria:</w:t>
            </w:r>
          </w:p>
        </w:tc>
      </w:tr>
      <w:tr w:rsidR="006F3108" w:rsidRPr="006F3108" w14:paraId="44ED71B7" w14:textId="77777777" w:rsidTr="006F3108">
        <w:trPr>
          <w:tblCellSpacing w:w="15" w:type="dxa"/>
        </w:trPr>
        <w:tc>
          <w:tcPr>
            <w:tcW w:w="0" w:type="auto"/>
            <w:tcBorders>
              <w:top w:val="nil"/>
              <w:bottom w:val="single" w:sz="8" w:space="0" w:color="auto"/>
            </w:tcBorders>
            <w:vAlign w:val="center"/>
            <w:hideMark/>
          </w:tcPr>
          <w:p w14:paraId="3C2CD029"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A</w:t>
            </w:r>
          </w:p>
        </w:tc>
        <w:tc>
          <w:tcPr>
            <w:tcW w:w="0" w:type="auto"/>
            <w:tcBorders>
              <w:top w:val="nil"/>
              <w:bottom w:val="single" w:sz="8" w:space="0" w:color="auto"/>
            </w:tcBorders>
            <w:vAlign w:val="center"/>
            <w:hideMark/>
          </w:tcPr>
          <w:p w14:paraId="1E3A7D81"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An encoding of the Abstract </w:t>
            </w:r>
            <w:proofErr w:type="spellStart"/>
            <w:r w:rsidRPr="006F3108">
              <w:rPr>
                <w:rFonts w:ascii="Times New Roman" w:eastAsia="Times New Roman" w:hAnsi="Times New Roman" w:cs="Times New Roman"/>
                <w:kern w:val="0"/>
                <w14:ligatures w14:val="none"/>
              </w:rPr>
              <w:t>POI_Payload</w:t>
            </w:r>
            <w:proofErr w:type="spellEnd"/>
            <w:r w:rsidRPr="006F3108">
              <w:rPr>
                <w:rFonts w:ascii="Times New Roman" w:eastAsia="Times New Roman" w:hAnsi="Times New Roman" w:cs="Times New Roman"/>
                <w:kern w:val="0"/>
                <w14:ligatures w14:val="none"/>
              </w:rPr>
              <w:t xml:space="preserve"> class SHALL include zero or more </w:t>
            </w:r>
            <w:proofErr w:type="spellStart"/>
            <w:r w:rsidRPr="006F3108">
              <w:rPr>
                <w:rFonts w:ascii="Courier New" w:eastAsia="Times New Roman" w:hAnsi="Courier New" w:cs="Courier New"/>
                <w:kern w:val="0"/>
                <w:sz w:val="20"/>
                <w:szCs w:val="20"/>
                <w14:ligatures w14:val="none"/>
              </w:rPr>
              <w:t>hasFeatureOfInterest</w:t>
            </w:r>
            <w:proofErr w:type="spellEnd"/>
            <w:r w:rsidRPr="006F3108">
              <w:rPr>
                <w:rFonts w:ascii="Times New Roman" w:eastAsia="Times New Roman" w:hAnsi="Times New Roman" w:cs="Times New Roman"/>
                <w:kern w:val="0"/>
                <w14:ligatures w14:val="none"/>
              </w:rPr>
              <w:t xml:space="preserve"> aggregations.</w:t>
            </w:r>
          </w:p>
        </w:tc>
      </w:tr>
      <w:tr w:rsidR="006F3108" w:rsidRPr="006F3108" w14:paraId="3E8EFB50" w14:textId="77777777" w:rsidTr="006F3108">
        <w:trPr>
          <w:tblCellSpacing w:w="15" w:type="dxa"/>
        </w:trPr>
        <w:tc>
          <w:tcPr>
            <w:tcW w:w="0" w:type="auto"/>
            <w:tcBorders>
              <w:top w:val="nil"/>
              <w:bottom w:val="single" w:sz="12" w:space="0" w:color="auto"/>
            </w:tcBorders>
            <w:vAlign w:val="center"/>
            <w:hideMark/>
          </w:tcPr>
          <w:p w14:paraId="643047A1"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B</w:t>
            </w:r>
          </w:p>
        </w:tc>
        <w:tc>
          <w:tcPr>
            <w:tcW w:w="0" w:type="auto"/>
            <w:tcBorders>
              <w:top w:val="nil"/>
              <w:bottom w:val="single" w:sz="12" w:space="0" w:color="auto"/>
            </w:tcBorders>
            <w:vAlign w:val="center"/>
            <w:hideMark/>
          </w:tcPr>
          <w:p w14:paraId="2B38D6A3"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The target of a </w:t>
            </w:r>
            <w:proofErr w:type="spellStart"/>
            <w:r w:rsidRPr="006F3108">
              <w:rPr>
                <w:rFonts w:ascii="Courier New" w:eastAsia="Times New Roman" w:hAnsi="Courier New" w:cs="Courier New"/>
                <w:kern w:val="0"/>
                <w:sz w:val="20"/>
                <w:szCs w:val="20"/>
                <w14:ligatures w14:val="none"/>
              </w:rPr>
              <w:t>hasFeatureOfIntestest</w:t>
            </w:r>
            <w:proofErr w:type="spellEnd"/>
            <w:r w:rsidRPr="006F3108">
              <w:rPr>
                <w:rFonts w:ascii="Times New Roman" w:eastAsia="Times New Roman" w:hAnsi="Times New Roman" w:cs="Times New Roman"/>
                <w:kern w:val="0"/>
                <w14:ligatures w14:val="none"/>
              </w:rPr>
              <w:t xml:space="preserve"> aggregation SHALL be a valid implementation of the Feature class from </w:t>
            </w:r>
            <w:hyperlink r:id="rId169" w:anchor="iso19109" w:history="1">
              <w:r w:rsidRPr="006F3108">
                <w:rPr>
                  <w:rFonts w:ascii="Times New Roman" w:eastAsia="Times New Roman" w:hAnsi="Times New Roman" w:cs="Times New Roman"/>
                  <w:color w:val="0000FF"/>
                  <w:kern w:val="0"/>
                  <w:u w:val="single"/>
                  <w14:ligatures w14:val="none"/>
                </w:rPr>
                <w:t>ISO 19109:2015</w:t>
              </w:r>
            </w:hyperlink>
          </w:p>
        </w:tc>
      </w:tr>
    </w:tbl>
    <w:p w14:paraId="0E4C0C93" w14:textId="77777777" w:rsidR="006F3108" w:rsidRPr="006F3108" w:rsidRDefault="006F3108" w:rsidP="006F3108">
      <w:pPr>
        <w:spacing w:after="0" w:line="240" w:lineRule="auto"/>
        <w:rPr>
          <w:rFonts w:ascii="Times New Roman" w:eastAsia="Times New Roman" w:hAnsi="Times New Roman" w:cs="Times New Roman"/>
          <w:vanish/>
          <w:kern w:val="0"/>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5"/>
        <w:gridCol w:w="8245"/>
      </w:tblGrid>
      <w:tr w:rsidR="006F3108" w:rsidRPr="006F3108" w14:paraId="70B48A83" w14:textId="77777777" w:rsidTr="006F3108">
        <w:trPr>
          <w:tblHeader/>
          <w:tblCellSpacing w:w="15" w:type="dxa"/>
        </w:trPr>
        <w:tc>
          <w:tcPr>
            <w:tcW w:w="0" w:type="auto"/>
            <w:gridSpan w:val="2"/>
            <w:tcBorders>
              <w:top w:val="single" w:sz="12" w:space="0" w:color="auto"/>
              <w:bottom w:val="single" w:sz="12" w:space="0" w:color="auto"/>
            </w:tcBorders>
            <w:vAlign w:val="center"/>
            <w:hideMark/>
          </w:tcPr>
          <w:p w14:paraId="168B1515" w14:textId="77777777" w:rsidR="006F3108" w:rsidRPr="006F3108" w:rsidRDefault="006F3108" w:rsidP="006F3108">
            <w:pPr>
              <w:spacing w:before="100" w:beforeAutospacing="1" w:after="100" w:afterAutospacing="1"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Requirement 25: Requirement — POI Payload has definition</w:t>
            </w:r>
          </w:p>
        </w:tc>
      </w:tr>
      <w:tr w:rsidR="006F3108" w:rsidRPr="006F3108" w14:paraId="43A53267" w14:textId="77777777" w:rsidTr="006F3108">
        <w:trPr>
          <w:tblCellSpacing w:w="15" w:type="dxa"/>
        </w:trPr>
        <w:tc>
          <w:tcPr>
            <w:tcW w:w="0" w:type="auto"/>
            <w:tcBorders>
              <w:top w:val="single" w:sz="12" w:space="0" w:color="auto"/>
              <w:bottom w:val="single" w:sz="8" w:space="0" w:color="auto"/>
            </w:tcBorders>
            <w:vAlign w:val="center"/>
            <w:hideMark/>
          </w:tcPr>
          <w:p w14:paraId="5932B328"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Label</w:t>
            </w:r>
          </w:p>
        </w:tc>
        <w:tc>
          <w:tcPr>
            <w:tcW w:w="0" w:type="auto"/>
            <w:tcBorders>
              <w:top w:val="single" w:sz="12" w:space="0" w:color="auto"/>
              <w:bottom w:val="single" w:sz="8" w:space="0" w:color="auto"/>
            </w:tcBorders>
            <w:vAlign w:val="center"/>
            <w:hideMark/>
          </w:tcPr>
          <w:p w14:paraId="090FF135"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/req/core/</w:t>
            </w:r>
            <w:proofErr w:type="spellStart"/>
            <w:r w:rsidRPr="006F3108">
              <w:rPr>
                <w:rFonts w:ascii="Times New Roman" w:eastAsia="Times New Roman" w:hAnsi="Times New Roman" w:cs="Times New Roman"/>
                <w:kern w:val="0"/>
                <w14:ligatures w14:val="none"/>
              </w:rPr>
              <w:t>poi_payload</w:t>
            </w:r>
            <w:proofErr w:type="spellEnd"/>
            <w:r w:rsidRPr="006F3108">
              <w:rPr>
                <w:rFonts w:ascii="Times New Roman" w:eastAsia="Times New Roman" w:hAnsi="Times New Roman" w:cs="Times New Roman"/>
                <w:kern w:val="0"/>
                <w14:ligatures w14:val="none"/>
              </w:rPr>
              <w:t>/</w:t>
            </w:r>
            <w:proofErr w:type="spellStart"/>
            <w:r w:rsidRPr="006F3108">
              <w:rPr>
                <w:rFonts w:ascii="Times New Roman" w:eastAsia="Times New Roman" w:hAnsi="Times New Roman" w:cs="Times New Roman"/>
                <w:kern w:val="0"/>
                <w14:ligatures w14:val="none"/>
              </w:rPr>
              <w:t>hasDefinition</w:t>
            </w:r>
            <w:proofErr w:type="spellEnd"/>
          </w:p>
        </w:tc>
      </w:tr>
      <w:tr w:rsidR="006F3108" w:rsidRPr="006F3108" w14:paraId="16111E15" w14:textId="77777777" w:rsidTr="006F3108">
        <w:trPr>
          <w:tblCellSpacing w:w="15" w:type="dxa"/>
        </w:trPr>
        <w:tc>
          <w:tcPr>
            <w:tcW w:w="0" w:type="auto"/>
            <w:tcBorders>
              <w:top w:val="nil"/>
              <w:bottom w:val="single" w:sz="8" w:space="0" w:color="auto"/>
            </w:tcBorders>
            <w:vAlign w:val="center"/>
            <w:hideMark/>
          </w:tcPr>
          <w:p w14:paraId="338B8371"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Statement</w:t>
            </w:r>
          </w:p>
        </w:tc>
        <w:tc>
          <w:tcPr>
            <w:tcW w:w="0" w:type="auto"/>
            <w:tcBorders>
              <w:top w:val="nil"/>
              <w:bottom w:val="single" w:sz="8" w:space="0" w:color="auto"/>
            </w:tcBorders>
            <w:vAlign w:val="center"/>
            <w:hideMark/>
          </w:tcPr>
          <w:p w14:paraId="0A3E60B8"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An instantiation of the </w:t>
            </w:r>
            <w:proofErr w:type="spellStart"/>
            <w:r w:rsidRPr="006F3108">
              <w:rPr>
                <w:rFonts w:ascii="Times New Roman" w:eastAsia="Times New Roman" w:hAnsi="Times New Roman" w:cs="Times New Roman"/>
                <w:kern w:val="0"/>
                <w14:ligatures w14:val="none"/>
              </w:rPr>
              <w:t>POI_Payload</w:t>
            </w:r>
            <w:proofErr w:type="spellEnd"/>
            <w:r w:rsidRPr="006F3108">
              <w:rPr>
                <w:rFonts w:ascii="Times New Roman" w:eastAsia="Times New Roman" w:hAnsi="Times New Roman" w:cs="Times New Roman"/>
                <w:kern w:val="0"/>
                <w14:ligatures w14:val="none"/>
              </w:rPr>
              <w:t xml:space="preserve"> class SHALL comply with the following criteria:</w:t>
            </w:r>
          </w:p>
        </w:tc>
      </w:tr>
      <w:tr w:rsidR="006F3108" w:rsidRPr="006F3108" w14:paraId="2D3E94E6" w14:textId="77777777" w:rsidTr="006F3108">
        <w:trPr>
          <w:tblCellSpacing w:w="15" w:type="dxa"/>
        </w:trPr>
        <w:tc>
          <w:tcPr>
            <w:tcW w:w="0" w:type="auto"/>
            <w:tcBorders>
              <w:top w:val="nil"/>
              <w:bottom w:val="single" w:sz="8" w:space="0" w:color="auto"/>
            </w:tcBorders>
            <w:vAlign w:val="center"/>
            <w:hideMark/>
          </w:tcPr>
          <w:p w14:paraId="29BBB7B0"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A</w:t>
            </w:r>
          </w:p>
        </w:tc>
        <w:tc>
          <w:tcPr>
            <w:tcW w:w="0" w:type="auto"/>
            <w:tcBorders>
              <w:top w:val="nil"/>
              <w:bottom w:val="single" w:sz="8" w:space="0" w:color="auto"/>
            </w:tcBorders>
            <w:vAlign w:val="center"/>
            <w:hideMark/>
          </w:tcPr>
          <w:p w14:paraId="2182AD49"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An encoding of the Abstract </w:t>
            </w:r>
            <w:proofErr w:type="spellStart"/>
            <w:r w:rsidRPr="006F3108">
              <w:rPr>
                <w:rFonts w:ascii="Times New Roman" w:eastAsia="Times New Roman" w:hAnsi="Times New Roman" w:cs="Times New Roman"/>
                <w:kern w:val="0"/>
                <w14:ligatures w14:val="none"/>
              </w:rPr>
              <w:t>POI_Payload</w:t>
            </w:r>
            <w:proofErr w:type="spellEnd"/>
            <w:r w:rsidRPr="006F3108">
              <w:rPr>
                <w:rFonts w:ascii="Times New Roman" w:eastAsia="Times New Roman" w:hAnsi="Times New Roman" w:cs="Times New Roman"/>
                <w:kern w:val="0"/>
                <w14:ligatures w14:val="none"/>
              </w:rPr>
              <w:t xml:space="preserve"> class SHALL include no more than one </w:t>
            </w:r>
            <w:proofErr w:type="spellStart"/>
            <w:r w:rsidRPr="006F3108">
              <w:rPr>
                <w:rFonts w:ascii="Courier New" w:eastAsia="Times New Roman" w:hAnsi="Courier New" w:cs="Courier New"/>
                <w:kern w:val="0"/>
                <w:sz w:val="20"/>
                <w:szCs w:val="20"/>
                <w14:ligatures w14:val="none"/>
              </w:rPr>
              <w:t>hasDefinition</w:t>
            </w:r>
            <w:proofErr w:type="spellEnd"/>
            <w:r w:rsidRPr="006F3108">
              <w:rPr>
                <w:rFonts w:ascii="Times New Roman" w:eastAsia="Times New Roman" w:hAnsi="Times New Roman" w:cs="Times New Roman"/>
                <w:kern w:val="0"/>
                <w14:ligatures w14:val="none"/>
              </w:rPr>
              <w:t xml:space="preserve"> aggregations.</w:t>
            </w:r>
          </w:p>
        </w:tc>
      </w:tr>
      <w:tr w:rsidR="006F3108" w:rsidRPr="006F3108" w14:paraId="2051D544" w14:textId="77777777" w:rsidTr="006F3108">
        <w:trPr>
          <w:tblCellSpacing w:w="15" w:type="dxa"/>
        </w:trPr>
        <w:tc>
          <w:tcPr>
            <w:tcW w:w="0" w:type="auto"/>
            <w:tcBorders>
              <w:top w:val="nil"/>
              <w:bottom w:val="single" w:sz="12" w:space="0" w:color="auto"/>
            </w:tcBorders>
            <w:vAlign w:val="center"/>
            <w:hideMark/>
          </w:tcPr>
          <w:p w14:paraId="54E30B0D"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B</w:t>
            </w:r>
          </w:p>
        </w:tc>
        <w:tc>
          <w:tcPr>
            <w:tcW w:w="0" w:type="auto"/>
            <w:tcBorders>
              <w:top w:val="nil"/>
              <w:bottom w:val="single" w:sz="12" w:space="0" w:color="auto"/>
            </w:tcBorders>
            <w:vAlign w:val="center"/>
            <w:hideMark/>
          </w:tcPr>
          <w:p w14:paraId="252BE736"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The target of a </w:t>
            </w:r>
            <w:proofErr w:type="spellStart"/>
            <w:r w:rsidRPr="006F3108">
              <w:rPr>
                <w:rFonts w:ascii="Courier New" w:eastAsia="Times New Roman" w:hAnsi="Courier New" w:cs="Courier New"/>
                <w:kern w:val="0"/>
                <w:sz w:val="20"/>
                <w:szCs w:val="20"/>
                <w14:ligatures w14:val="none"/>
              </w:rPr>
              <w:t>hasDefinition</w:t>
            </w:r>
            <w:proofErr w:type="spellEnd"/>
            <w:r w:rsidRPr="006F3108">
              <w:rPr>
                <w:rFonts w:ascii="Times New Roman" w:eastAsia="Times New Roman" w:hAnsi="Times New Roman" w:cs="Times New Roman"/>
                <w:kern w:val="0"/>
                <w14:ligatures w14:val="none"/>
              </w:rPr>
              <w:t xml:space="preserve"> aggregation SHALL be a valid ontology for the implementing technology</w:t>
            </w:r>
          </w:p>
        </w:tc>
      </w:tr>
    </w:tbl>
    <w:p w14:paraId="7E6F5296" w14:textId="77777777" w:rsidR="006F3108" w:rsidRPr="006F3108" w:rsidRDefault="006F3108" w:rsidP="006F3108">
      <w:pPr>
        <w:spacing w:after="0" w:line="240" w:lineRule="auto"/>
        <w:rPr>
          <w:rFonts w:ascii="Times New Roman" w:eastAsia="Times New Roman" w:hAnsi="Times New Roman" w:cs="Times New Roman"/>
          <w:vanish/>
          <w:kern w:val="0"/>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5"/>
        <w:gridCol w:w="8245"/>
      </w:tblGrid>
      <w:tr w:rsidR="006F3108" w:rsidRPr="006F3108" w14:paraId="5FD2DE7E" w14:textId="77777777" w:rsidTr="006F3108">
        <w:trPr>
          <w:tblHeader/>
          <w:tblCellSpacing w:w="15" w:type="dxa"/>
        </w:trPr>
        <w:tc>
          <w:tcPr>
            <w:tcW w:w="0" w:type="auto"/>
            <w:gridSpan w:val="2"/>
            <w:tcBorders>
              <w:top w:val="single" w:sz="12" w:space="0" w:color="auto"/>
              <w:bottom w:val="single" w:sz="12" w:space="0" w:color="auto"/>
            </w:tcBorders>
            <w:vAlign w:val="center"/>
            <w:hideMark/>
          </w:tcPr>
          <w:p w14:paraId="0FC0503D" w14:textId="77777777" w:rsidR="006F3108" w:rsidRPr="006F3108" w:rsidRDefault="006F3108" w:rsidP="006F3108">
            <w:pPr>
              <w:spacing w:before="100" w:beforeAutospacing="1" w:after="100" w:afterAutospacing="1"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Requirement 26: Requirement — POI Payload Uses Schema</w:t>
            </w:r>
          </w:p>
        </w:tc>
      </w:tr>
      <w:tr w:rsidR="006F3108" w:rsidRPr="006F3108" w14:paraId="773DE10B" w14:textId="77777777" w:rsidTr="006F3108">
        <w:trPr>
          <w:tblCellSpacing w:w="15" w:type="dxa"/>
        </w:trPr>
        <w:tc>
          <w:tcPr>
            <w:tcW w:w="0" w:type="auto"/>
            <w:tcBorders>
              <w:top w:val="single" w:sz="12" w:space="0" w:color="auto"/>
              <w:bottom w:val="single" w:sz="8" w:space="0" w:color="auto"/>
            </w:tcBorders>
            <w:vAlign w:val="center"/>
            <w:hideMark/>
          </w:tcPr>
          <w:p w14:paraId="37AE79AA"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Label</w:t>
            </w:r>
          </w:p>
        </w:tc>
        <w:tc>
          <w:tcPr>
            <w:tcW w:w="0" w:type="auto"/>
            <w:tcBorders>
              <w:top w:val="single" w:sz="12" w:space="0" w:color="auto"/>
              <w:bottom w:val="single" w:sz="8" w:space="0" w:color="auto"/>
            </w:tcBorders>
            <w:vAlign w:val="center"/>
            <w:hideMark/>
          </w:tcPr>
          <w:p w14:paraId="3B7E4C32"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/req/core/</w:t>
            </w:r>
            <w:proofErr w:type="spellStart"/>
            <w:r w:rsidRPr="006F3108">
              <w:rPr>
                <w:rFonts w:ascii="Times New Roman" w:eastAsia="Times New Roman" w:hAnsi="Times New Roman" w:cs="Times New Roman"/>
                <w:kern w:val="0"/>
                <w14:ligatures w14:val="none"/>
              </w:rPr>
              <w:t>poi_payload</w:t>
            </w:r>
            <w:proofErr w:type="spellEnd"/>
            <w:r w:rsidRPr="006F3108">
              <w:rPr>
                <w:rFonts w:ascii="Times New Roman" w:eastAsia="Times New Roman" w:hAnsi="Times New Roman" w:cs="Times New Roman"/>
                <w:kern w:val="0"/>
                <w14:ligatures w14:val="none"/>
              </w:rPr>
              <w:t>/</w:t>
            </w:r>
            <w:proofErr w:type="spellStart"/>
            <w:r w:rsidRPr="006F3108">
              <w:rPr>
                <w:rFonts w:ascii="Times New Roman" w:eastAsia="Times New Roman" w:hAnsi="Times New Roman" w:cs="Times New Roman"/>
                <w:kern w:val="0"/>
                <w14:ligatures w14:val="none"/>
              </w:rPr>
              <w:t>usesSchema</w:t>
            </w:r>
            <w:proofErr w:type="spellEnd"/>
          </w:p>
        </w:tc>
      </w:tr>
      <w:tr w:rsidR="006F3108" w:rsidRPr="006F3108" w14:paraId="776E6430" w14:textId="77777777" w:rsidTr="006F3108">
        <w:trPr>
          <w:tblCellSpacing w:w="15" w:type="dxa"/>
        </w:trPr>
        <w:tc>
          <w:tcPr>
            <w:tcW w:w="0" w:type="auto"/>
            <w:tcBorders>
              <w:top w:val="nil"/>
              <w:bottom w:val="single" w:sz="8" w:space="0" w:color="auto"/>
            </w:tcBorders>
            <w:vAlign w:val="center"/>
            <w:hideMark/>
          </w:tcPr>
          <w:p w14:paraId="1BEF5CC2"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Statement</w:t>
            </w:r>
          </w:p>
        </w:tc>
        <w:tc>
          <w:tcPr>
            <w:tcW w:w="0" w:type="auto"/>
            <w:tcBorders>
              <w:top w:val="nil"/>
              <w:bottom w:val="single" w:sz="8" w:space="0" w:color="auto"/>
            </w:tcBorders>
            <w:vAlign w:val="center"/>
            <w:hideMark/>
          </w:tcPr>
          <w:p w14:paraId="48C63865"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An instantiation of the </w:t>
            </w:r>
            <w:proofErr w:type="spellStart"/>
            <w:r w:rsidRPr="006F3108">
              <w:rPr>
                <w:rFonts w:ascii="Times New Roman" w:eastAsia="Times New Roman" w:hAnsi="Times New Roman" w:cs="Times New Roman"/>
                <w:kern w:val="0"/>
                <w14:ligatures w14:val="none"/>
              </w:rPr>
              <w:t>POI_Payload</w:t>
            </w:r>
            <w:proofErr w:type="spellEnd"/>
            <w:r w:rsidRPr="006F3108">
              <w:rPr>
                <w:rFonts w:ascii="Times New Roman" w:eastAsia="Times New Roman" w:hAnsi="Times New Roman" w:cs="Times New Roman"/>
                <w:kern w:val="0"/>
                <w14:ligatures w14:val="none"/>
              </w:rPr>
              <w:t xml:space="preserve"> class SHALL comply with the following criteria:</w:t>
            </w:r>
          </w:p>
        </w:tc>
      </w:tr>
      <w:tr w:rsidR="006F3108" w:rsidRPr="006F3108" w14:paraId="1AC77C82" w14:textId="77777777" w:rsidTr="006F3108">
        <w:trPr>
          <w:tblCellSpacing w:w="15" w:type="dxa"/>
        </w:trPr>
        <w:tc>
          <w:tcPr>
            <w:tcW w:w="0" w:type="auto"/>
            <w:tcBorders>
              <w:top w:val="nil"/>
              <w:bottom w:val="single" w:sz="8" w:space="0" w:color="auto"/>
            </w:tcBorders>
            <w:vAlign w:val="center"/>
            <w:hideMark/>
          </w:tcPr>
          <w:p w14:paraId="61067C0C"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lastRenderedPageBreak/>
              <w:t>A</w:t>
            </w:r>
          </w:p>
        </w:tc>
        <w:tc>
          <w:tcPr>
            <w:tcW w:w="0" w:type="auto"/>
            <w:tcBorders>
              <w:top w:val="nil"/>
              <w:bottom w:val="single" w:sz="8" w:space="0" w:color="auto"/>
            </w:tcBorders>
            <w:vAlign w:val="center"/>
            <w:hideMark/>
          </w:tcPr>
          <w:p w14:paraId="50D1C6E1"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An encoding of the Abstract </w:t>
            </w:r>
            <w:proofErr w:type="spellStart"/>
            <w:r w:rsidRPr="006F3108">
              <w:rPr>
                <w:rFonts w:ascii="Times New Roman" w:eastAsia="Times New Roman" w:hAnsi="Times New Roman" w:cs="Times New Roman"/>
                <w:kern w:val="0"/>
                <w14:ligatures w14:val="none"/>
              </w:rPr>
              <w:t>POI_Payload</w:t>
            </w:r>
            <w:proofErr w:type="spellEnd"/>
            <w:r w:rsidRPr="006F3108">
              <w:rPr>
                <w:rFonts w:ascii="Times New Roman" w:eastAsia="Times New Roman" w:hAnsi="Times New Roman" w:cs="Times New Roman"/>
                <w:kern w:val="0"/>
                <w14:ligatures w14:val="none"/>
              </w:rPr>
              <w:t xml:space="preserve"> class SHALL include one or more </w:t>
            </w:r>
            <w:proofErr w:type="spellStart"/>
            <w:r w:rsidRPr="006F3108">
              <w:rPr>
                <w:rFonts w:ascii="Courier New" w:eastAsia="Times New Roman" w:hAnsi="Courier New" w:cs="Courier New"/>
                <w:kern w:val="0"/>
                <w:sz w:val="20"/>
                <w:szCs w:val="20"/>
                <w14:ligatures w14:val="none"/>
              </w:rPr>
              <w:t>usesSchema</w:t>
            </w:r>
            <w:proofErr w:type="spellEnd"/>
            <w:r w:rsidRPr="006F3108">
              <w:rPr>
                <w:rFonts w:ascii="Times New Roman" w:eastAsia="Times New Roman" w:hAnsi="Times New Roman" w:cs="Times New Roman"/>
                <w:kern w:val="0"/>
                <w14:ligatures w14:val="none"/>
              </w:rPr>
              <w:t xml:space="preserve"> aggregations.</w:t>
            </w:r>
          </w:p>
        </w:tc>
      </w:tr>
      <w:tr w:rsidR="006F3108" w:rsidRPr="006F3108" w14:paraId="4781812D" w14:textId="77777777" w:rsidTr="006F3108">
        <w:trPr>
          <w:tblCellSpacing w:w="15" w:type="dxa"/>
        </w:trPr>
        <w:tc>
          <w:tcPr>
            <w:tcW w:w="0" w:type="auto"/>
            <w:tcBorders>
              <w:top w:val="nil"/>
              <w:bottom w:val="single" w:sz="12" w:space="0" w:color="auto"/>
            </w:tcBorders>
            <w:vAlign w:val="center"/>
            <w:hideMark/>
          </w:tcPr>
          <w:p w14:paraId="720047BD"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B</w:t>
            </w:r>
          </w:p>
        </w:tc>
        <w:tc>
          <w:tcPr>
            <w:tcW w:w="0" w:type="auto"/>
            <w:tcBorders>
              <w:top w:val="nil"/>
              <w:bottom w:val="single" w:sz="12" w:space="0" w:color="auto"/>
            </w:tcBorders>
            <w:vAlign w:val="center"/>
            <w:hideMark/>
          </w:tcPr>
          <w:p w14:paraId="0FCD0690"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The target of a </w:t>
            </w:r>
            <w:proofErr w:type="spellStart"/>
            <w:r w:rsidRPr="006F3108">
              <w:rPr>
                <w:rFonts w:ascii="Courier New" w:eastAsia="Times New Roman" w:hAnsi="Courier New" w:cs="Courier New"/>
                <w:kern w:val="0"/>
                <w:sz w:val="20"/>
                <w:szCs w:val="20"/>
                <w14:ligatures w14:val="none"/>
              </w:rPr>
              <w:t>usesSchema</w:t>
            </w:r>
            <w:proofErr w:type="spellEnd"/>
            <w:r w:rsidRPr="006F3108">
              <w:rPr>
                <w:rFonts w:ascii="Times New Roman" w:eastAsia="Times New Roman" w:hAnsi="Times New Roman" w:cs="Times New Roman"/>
                <w:kern w:val="0"/>
                <w14:ligatures w14:val="none"/>
              </w:rPr>
              <w:t xml:space="preserve"> aggregation SHALL be a valid schema for the implementing technology.</w:t>
            </w:r>
          </w:p>
        </w:tc>
      </w:tr>
    </w:tbl>
    <w:p w14:paraId="4E458466" w14:textId="77777777" w:rsidR="006F3108" w:rsidRPr="006F3108" w:rsidRDefault="006F3108" w:rsidP="006F310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6F3108">
        <w:rPr>
          <w:rFonts w:ascii="Times New Roman" w:eastAsia="Times New Roman" w:hAnsi="Times New Roman" w:cs="Times New Roman"/>
          <w:b/>
          <w:bCs/>
          <w:kern w:val="0"/>
          <w:sz w:val="36"/>
          <w:szCs w:val="36"/>
          <w14:ligatures w14:val="none"/>
        </w:rPr>
        <w:t>6.5.  POI Data Dictionary</w:t>
      </w:r>
    </w:p>
    <w:p w14:paraId="5BF509DB"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The POI UML model is the normative definition of the POI Conceptual Model. The Data Dictionary tables in this section were software generated from the UML model. As such, this section provides a normative representation of the POI Conceptual Model.</w:t>
      </w:r>
    </w:p>
    <w:p w14:paraId="6287F75D" w14:textId="77777777" w:rsidR="006F3108" w:rsidRPr="006F3108" w:rsidRDefault="006F3108" w:rsidP="006F3108">
      <w:pPr>
        <w:spacing w:before="100" w:beforeAutospacing="1" w:after="100" w:afterAutospacing="1" w:line="240" w:lineRule="auto"/>
        <w:jc w:val="center"/>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Table 1</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6F3108" w:rsidRPr="006F3108" w14:paraId="78BA12CA" w14:textId="77777777" w:rsidTr="006F3108">
        <w:trPr>
          <w:tblCellSpacing w:w="15" w:type="dxa"/>
        </w:trPr>
        <w:tc>
          <w:tcPr>
            <w:tcW w:w="0" w:type="auto"/>
            <w:tcBorders>
              <w:top w:val="single" w:sz="12" w:space="0" w:color="auto"/>
              <w:bottom w:val="single" w:sz="8" w:space="0" w:color="auto"/>
            </w:tcBorders>
            <w:vAlign w:val="center"/>
            <w:hideMark/>
          </w:tcPr>
          <w:p w14:paraId="15299EB4"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6F3108">
              <w:rPr>
                <w:rFonts w:ascii="Times New Roman" w:eastAsia="Times New Roman" w:hAnsi="Times New Roman" w:cs="Times New Roman"/>
                <w:b/>
                <w:bCs/>
                <w:kern w:val="0"/>
                <w14:ligatures w14:val="none"/>
              </w:rPr>
              <w:t>AbstractFeature</w:t>
            </w:r>
            <w:proofErr w:type="spellEnd"/>
          </w:p>
        </w:tc>
      </w:tr>
      <w:tr w:rsidR="006F3108" w:rsidRPr="006F3108" w14:paraId="4C977EBE" w14:textId="77777777" w:rsidTr="006F3108">
        <w:trPr>
          <w:tblCellSpacing w:w="15" w:type="dxa"/>
        </w:trPr>
        <w:tc>
          <w:tcPr>
            <w:tcW w:w="0" w:type="auto"/>
            <w:tcBorders>
              <w:top w:val="nil"/>
              <w:bottom w:val="single" w:sz="8" w:space="0" w:color="auto"/>
            </w:tcBorders>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79"/>
              <w:gridCol w:w="7791"/>
            </w:tblGrid>
            <w:tr w:rsidR="006F3108" w:rsidRPr="006F3108" w14:paraId="023D999C" w14:textId="77777777">
              <w:trPr>
                <w:tblCellSpacing w:w="15" w:type="dxa"/>
              </w:trPr>
              <w:tc>
                <w:tcPr>
                  <w:tcW w:w="0" w:type="auto"/>
                  <w:tcBorders>
                    <w:top w:val="single" w:sz="12" w:space="0" w:color="auto"/>
                    <w:bottom w:val="single" w:sz="8" w:space="0" w:color="auto"/>
                  </w:tcBorders>
                  <w:vAlign w:val="center"/>
                  <w:hideMark/>
                </w:tcPr>
                <w:p w14:paraId="156FC074"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Definition:</w:t>
                  </w:r>
                </w:p>
              </w:tc>
              <w:tc>
                <w:tcPr>
                  <w:tcW w:w="0" w:type="auto"/>
                  <w:tcBorders>
                    <w:top w:val="single" w:sz="12" w:space="0" w:color="auto"/>
                    <w:bottom w:val="single" w:sz="8" w:space="0" w:color="auto"/>
                  </w:tcBorders>
                  <w:vAlign w:val="center"/>
                  <w:hideMark/>
                </w:tcPr>
                <w:p w14:paraId="7B36D95C"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roofErr w:type="spellStart"/>
                  <w:r w:rsidRPr="006F3108">
                    <w:rPr>
                      <w:rFonts w:ascii="Times New Roman" w:eastAsia="Times New Roman" w:hAnsi="Times New Roman" w:cs="Times New Roman"/>
                      <w:kern w:val="0"/>
                      <w14:ligatures w14:val="none"/>
                    </w:rPr>
                    <w:t>AbstractFeature</w:t>
                  </w:r>
                  <w:proofErr w:type="spellEnd"/>
                  <w:r w:rsidRPr="006F3108">
                    <w:rPr>
                      <w:rFonts w:ascii="Times New Roman" w:eastAsia="Times New Roman" w:hAnsi="Times New Roman" w:cs="Times New Roman"/>
                      <w:kern w:val="0"/>
                      <w14:ligatures w14:val="none"/>
                    </w:rPr>
                    <w:t xml:space="preserve"> is the abstract superclass of all feature types within the </w:t>
                  </w:r>
                  <w:commentRangeStart w:id="146"/>
                  <w:commentRangeStart w:id="147"/>
                  <w:proofErr w:type="spellStart"/>
                  <w:r w:rsidRPr="006F3108">
                    <w:rPr>
                      <w:rFonts w:ascii="Times New Roman" w:eastAsia="Times New Roman" w:hAnsi="Times New Roman" w:cs="Times New Roman"/>
                      <w:kern w:val="0"/>
                      <w14:ligatures w14:val="none"/>
                    </w:rPr>
                    <w:t>PoI</w:t>
                  </w:r>
                  <w:proofErr w:type="spellEnd"/>
                  <w:r w:rsidRPr="006F3108">
                    <w:rPr>
                      <w:rFonts w:ascii="Times New Roman" w:eastAsia="Times New Roman" w:hAnsi="Times New Roman" w:cs="Times New Roman"/>
                      <w:kern w:val="0"/>
                      <w14:ligatures w14:val="none"/>
                    </w:rPr>
                    <w:t xml:space="preserve"> </w:t>
                  </w:r>
                  <w:commentRangeEnd w:id="146"/>
                  <w:r>
                    <w:rPr>
                      <w:rStyle w:val="CommentReference"/>
                    </w:rPr>
                    <w:commentReference w:id="146"/>
                  </w:r>
                  <w:commentRangeEnd w:id="147"/>
                  <w:r w:rsidR="00140EEF">
                    <w:rPr>
                      <w:rStyle w:val="CommentReference"/>
                    </w:rPr>
                    <w:commentReference w:id="147"/>
                  </w:r>
                  <w:r w:rsidRPr="006F3108">
                    <w:rPr>
                      <w:rFonts w:ascii="Times New Roman" w:eastAsia="Times New Roman" w:hAnsi="Times New Roman" w:cs="Times New Roman"/>
                      <w:kern w:val="0"/>
                      <w14:ligatures w14:val="none"/>
                    </w:rPr>
                    <w:t>Model.</w:t>
                  </w:r>
                </w:p>
              </w:tc>
            </w:tr>
            <w:tr w:rsidR="006F3108" w:rsidRPr="006F3108" w14:paraId="66356E24" w14:textId="77777777">
              <w:trPr>
                <w:tblCellSpacing w:w="15" w:type="dxa"/>
              </w:trPr>
              <w:tc>
                <w:tcPr>
                  <w:tcW w:w="0" w:type="auto"/>
                  <w:tcBorders>
                    <w:top w:val="nil"/>
                    <w:bottom w:val="single" w:sz="8" w:space="0" w:color="auto"/>
                  </w:tcBorders>
                  <w:vAlign w:val="center"/>
                  <w:hideMark/>
                </w:tcPr>
                <w:p w14:paraId="103A9A77"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Subclass of:</w:t>
                  </w:r>
                </w:p>
              </w:tc>
              <w:tc>
                <w:tcPr>
                  <w:tcW w:w="0" w:type="auto"/>
                  <w:tcBorders>
                    <w:top w:val="nil"/>
                    <w:bottom w:val="single" w:sz="8" w:space="0" w:color="auto"/>
                  </w:tcBorders>
                  <w:vAlign w:val="center"/>
                  <w:hideMark/>
                </w:tcPr>
                <w:p w14:paraId="334481D4"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hyperlink r:id="rId170" w:anchor="AnyFeature-section" w:history="1">
                    <w:proofErr w:type="spellStart"/>
                    <w:r w:rsidRPr="006F3108">
                      <w:rPr>
                        <w:rFonts w:ascii="Times New Roman" w:eastAsia="Times New Roman" w:hAnsi="Times New Roman" w:cs="Times New Roman"/>
                        <w:color w:val="0000FF"/>
                        <w:kern w:val="0"/>
                        <w:u w:val="single"/>
                        <w14:ligatures w14:val="none"/>
                      </w:rPr>
                      <w:t>AnyFeature</w:t>
                    </w:r>
                    <w:proofErr w:type="spellEnd"/>
                  </w:hyperlink>
                </w:p>
              </w:tc>
            </w:tr>
            <w:tr w:rsidR="006F3108" w:rsidRPr="006F3108" w14:paraId="1BEF69C6" w14:textId="77777777">
              <w:trPr>
                <w:tblCellSpacing w:w="15" w:type="dxa"/>
              </w:trPr>
              <w:tc>
                <w:tcPr>
                  <w:tcW w:w="0" w:type="auto"/>
                  <w:tcBorders>
                    <w:top w:val="nil"/>
                    <w:bottom w:val="single" w:sz="12" w:space="0" w:color="auto"/>
                  </w:tcBorders>
                  <w:vAlign w:val="center"/>
                  <w:hideMark/>
                </w:tcPr>
                <w:p w14:paraId="2ACF49E6"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Stereotype:</w:t>
                  </w:r>
                </w:p>
              </w:tc>
              <w:tc>
                <w:tcPr>
                  <w:tcW w:w="0" w:type="auto"/>
                  <w:tcBorders>
                    <w:top w:val="nil"/>
                    <w:bottom w:val="single" w:sz="12" w:space="0" w:color="auto"/>
                  </w:tcBorders>
                  <w:vAlign w:val="center"/>
                  <w:hideMark/>
                </w:tcPr>
                <w:p w14:paraId="6D52C8D4"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w:t>
                  </w:r>
                  <w:proofErr w:type="spellStart"/>
                  <w:r w:rsidRPr="006F3108">
                    <w:rPr>
                      <w:rFonts w:ascii="Times New Roman" w:eastAsia="Times New Roman" w:hAnsi="Times New Roman" w:cs="Times New Roman"/>
                      <w:kern w:val="0"/>
                      <w14:ligatures w14:val="none"/>
                    </w:rPr>
                    <w:t>FeatureType</w:t>
                  </w:r>
                  <w:proofErr w:type="spellEnd"/>
                  <w:r w:rsidRPr="006F3108">
                    <w:rPr>
                      <w:rFonts w:ascii="Times New Roman" w:eastAsia="Times New Roman" w:hAnsi="Times New Roman" w:cs="Times New Roman"/>
                      <w:kern w:val="0"/>
                      <w14:ligatures w14:val="none"/>
                    </w:rPr>
                    <w:t>»</w:t>
                  </w:r>
                </w:p>
              </w:tc>
            </w:tr>
          </w:tbl>
          <w:p w14:paraId="4AB9950A"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
        </w:tc>
      </w:tr>
      <w:tr w:rsidR="006F3108" w:rsidRPr="006F3108" w14:paraId="5196DF4A" w14:textId="77777777" w:rsidTr="006F3108">
        <w:trPr>
          <w:tblCellSpacing w:w="15" w:type="dxa"/>
        </w:trPr>
        <w:tc>
          <w:tcPr>
            <w:tcW w:w="0" w:type="auto"/>
            <w:tcBorders>
              <w:top w:val="nil"/>
              <w:bottom w:val="single" w:sz="12" w:space="0" w:color="auto"/>
            </w:tcBorders>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65"/>
              <w:gridCol w:w="2178"/>
              <w:gridCol w:w="5427"/>
            </w:tblGrid>
            <w:tr w:rsidR="006F3108" w:rsidRPr="006F3108" w14:paraId="77BBAE41" w14:textId="77777777">
              <w:trPr>
                <w:tblHeader/>
                <w:tblCellSpacing w:w="15" w:type="dxa"/>
              </w:trPr>
              <w:tc>
                <w:tcPr>
                  <w:tcW w:w="0" w:type="auto"/>
                  <w:tcBorders>
                    <w:top w:val="single" w:sz="12" w:space="0" w:color="auto"/>
                    <w:bottom w:val="single" w:sz="12" w:space="0" w:color="auto"/>
                  </w:tcBorders>
                  <w:vAlign w:val="center"/>
                  <w:hideMark/>
                </w:tcPr>
                <w:p w14:paraId="6AE61E41" w14:textId="77777777" w:rsidR="006F3108" w:rsidRPr="006F3108" w:rsidRDefault="006F3108" w:rsidP="006F3108">
                  <w:pPr>
                    <w:spacing w:after="0" w:line="240" w:lineRule="auto"/>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Attribute</w:t>
                  </w:r>
                </w:p>
              </w:tc>
              <w:tc>
                <w:tcPr>
                  <w:tcW w:w="0" w:type="auto"/>
                  <w:tcBorders>
                    <w:top w:val="single" w:sz="12" w:space="0" w:color="auto"/>
                    <w:bottom w:val="single" w:sz="12" w:space="0" w:color="auto"/>
                  </w:tcBorders>
                  <w:vAlign w:val="center"/>
                  <w:hideMark/>
                </w:tcPr>
                <w:p w14:paraId="19239EA6" w14:textId="77777777" w:rsidR="006F3108" w:rsidRPr="006F3108" w:rsidRDefault="006F3108" w:rsidP="006F3108">
                  <w:pPr>
                    <w:spacing w:after="0" w:line="240" w:lineRule="auto"/>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Value type and multiplicity</w:t>
                  </w:r>
                </w:p>
              </w:tc>
              <w:tc>
                <w:tcPr>
                  <w:tcW w:w="0" w:type="auto"/>
                  <w:tcBorders>
                    <w:top w:val="single" w:sz="12" w:space="0" w:color="auto"/>
                    <w:bottom w:val="single" w:sz="12" w:space="0" w:color="auto"/>
                  </w:tcBorders>
                  <w:vAlign w:val="center"/>
                  <w:hideMark/>
                </w:tcPr>
                <w:p w14:paraId="068A03AD" w14:textId="77777777" w:rsidR="006F3108" w:rsidRPr="006F3108" w:rsidRDefault="006F3108" w:rsidP="006F3108">
                  <w:pPr>
                    <w:spacing w:after="0" w:line="240" w:lineRule="auto"/>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Definition</w:t>
                  </w:r>
                </w:p>
              </w:tc>
            </w:tr>
            <w:tr w:rsidR="006F3108" w:rsidRPr="006F3108" w14:paraId="0F7ADC93" w14:textId="77777777">
              <w:trPr>
                <w:tblCellSpacing w:w="15" w:type="dxa"/>
              </w:trPr>
              <w:tc>
                <w:tcPr>
                  <w:tcW w:w="0" w:type="auto"/>
                  <w:tcBorders>
                    <w:top w:val="single" w:sz="12" w:space="0" w:color="auto"/>
                    <w:bottom w:val="single" w:sz="8" w:space="0" w:color="auto"/>
                  </w:tcBorders>
                  <w:vAlign w:val="center"/>
                  <w:hideMark/>
                </w:tcPr>
                <w:p w14:paraId="7618EC78"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description «property»</w:t>
                  </w:r>
                </w:p>
              </w:tc>
              <w:tc>
                <w:tcPr>
                  <w:tcW w:w="0" w:type="auto"/>
                  <w:tcBorders>
                    <w:top w:val="single" w:sz="12" w:space="0" w:color="auto"/>
                    <w:bottom w:val="single" w:sz="8" w:space="0" w:color="auto"/>
                  </w:tcBorders>
                  <w:vAlign w:val="center"/>
                  <w:hideMark/>
                </w:tcPr>
                <w:p w14:paraId="3534B759"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hyperlink r:id="rId171" w:anchor="CharacterString-section" w:history="1">
                    <w:proofErr w:type="spellStart"/>
                    <w:r w:rsidRPr="006F3108">
                      <w:rPr>
                        <w:rFonts w:ascii="Times New Roman" w:eastAsia="Times New Roman" w:hAnsi="Times New Roman" w:cs="Times New Roman"/>
                        <w:color w:val="0000FF"/>
                        <w:kern w:val="0"/>
                        <w:u w:val="single"/>
                        <w14:ligatures w14:val="none"/>
                      </w:rPr>
                      <w:t>CharacterString</w:t>
                    </w:r>
                    <w:proofErr w:type="spellEnd"/>
                  </w:hyperlink>
                  <w:r w:rsidRPr="006F3108">
                    <w:rPr>
                      <w:rFonts w:ascii="Times New Roman" w:eastAsia="Times New Roman" w:hAnsi="Times New Roman" w:cs="Times New Roman"/>
                      <w:kern w:val="0"/>
                      <w14:ligatures w14:val="none"/>
                    </w:rPr>
                    <w:t xml:space="preserve"> [</w:t>
                  </w:r>
                  <w:proofErr w:type="gramStart"/>
                  <w:r w:rsidRPr="006F3108">
                    <w:rPr>
                      <w:rFonts w:ascii="Times New Roman" w:eastAsia="Times New Roman" w:hAnsi="Times New Roman" w:cs="Times New Roman"/>
                      <w:kern w:val="0"/>
                      <w14:ligatures w14:val="none"/>
                    </w:rPr>
                    <w:t>0..</w:t>
                  </w:r>
                  <w:proofErr w:type="gramEnd"/>
                  <w:r w:rsidRPr="006F3108">
                    <w:rPr>
                      <w:rFonts w:ascii="Times New Roman" w:eastAsia="Times New Roman" w:hAnsi="Times New Roman" w:cs="Times New Roman"/>
                      <w:kern w:val="0"/>
                      <w14:ligatures w14:val="none"/>
                    </w:rPr>
                    <w:t>1]</w:t>
                  </w:r>
                </w:p>
              </w:tc>
              <w:tc>
                <w:tcPr>
                  <w:tcW w:w="0" w:type="auto"/>
                  <w:tcBorders>
                    <w:top w:val="single" w:sz="12" w:space="0" w:color="auto"/>
                    <w:bottom w:val="single" w:sz="8" w:space="0" w:color="auto"/>
                  </w:tcBorders>
                  <w:vAlign w:val="center"/>
                  <w:hideMark/>
                </w:tcPr>
                <w:p w14:paraId="426A9FA2"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Provides further information on the feature.</w:t>
                  </w:r>
                </w:p>
              </w:tc>
            </w:tr>
            <w:tr w:rsidR="006F3108" w:rsidRPr="006F3108" w14:paraId="263A3CE4" w14:textId="77777777">
              <w:trPr>
                <w:tblCellSpacing w:w="15" w:type="dxa"/>
              </w:trPr>
              <w:tc>
                <w:tcPr>
                  <w:tcW w:w="0" w:type="auto"/>
                  <w:tcBorders>
                    <w:top w:val="nil"/>
                    <w:bottom w:val="single" w:sz="8" w:space="0" w:color="auto"/>
                  </w:tcBorders>
                  <w:vAlign w:val="center"/>
                  <w:hideMark/>
                </w:tcPr>
                <w:p w14:paraId="776CBB41"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roofErr w:type="spellStart"/>
                  <w:r w:rsidRPr="006F3108">
                    <w:rPr>
                      <w:rFonts w:ascii="Times New Roman" w:eastAsia="Times New Roman" w:hAnsi="Times New Roman" w:cs="Times New Roman"/>
                      <w:kern w:val="0"/>
                      <w14:ligatures w14:val="none"/>
                    </w:rPr>
                    <w:t>featureID</w:t>
                  </w:r>
                  <w:proofErr w:type="spellEnd"/>
                  <w:r w:rsidRPr="006F3108">
                    <w:rPr>
                      <w:rFonts w:ascii="Times New Roman" w:eastAsia="Times New Roman" w:hAnsi="Times New Roman" w:cs="Times New Roman"/>
                      <w:kern w:val="0"/>
                      <w14:ligatures w14:val="none"/>
                    </w:rPr>
                    <w:t xml:space="preserve"> «property»</w:t>
                  </w:r>
                </w:p>
              </w:tc>
              <w:tc>
                <w:tcPr>
                  <w:tcW w:w="0" w:type="auto"/>
                  <w:tcBorders>
                    <w:top w:val="nil"/>
                    <w:bottom w:val="single" w:sz="8" w:space="0" w:color="auto"/>
                  </w:tcBorders>
                  <w:vAlign w:val="center"/>
                  <w:hideMark/>
                </w:tcPr>
                <w:p w14:paraId="2158B43C"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hyperlink r:id="rId172" w:anchor="GenericName-section" w:history="1">
                    <w:proofErr w:type="spellStart"/>
                    <w:r w:rsidRPr="006F3108">
                      <w:rPr>
                        <w:rFonts w:ascii="Times New Roman" w:eastAsia="Times New Roman" w:hAnsi="Times New Roman" w:cs="Times New Roman"/>
                        <w:color w:val="0000FF"/>
                        <w:kern w:val="0"/>
                        <w:u w:val="single"/>
                        <w14:ligatures w14:val="none"/>
                      </w:rPr>
                      <w:t>GenericName</w:t>
                    </w:r>
                    <w:proofErr w:type="spellEnd"/>
                  </w:hyperlink>
                  <w:r w:rsidRPr="006F3108">
                    <w:rPr>
                      <w:rFonts w:ascii="Times New Roman" w:eastAsia="Times New Roman" w:hAnsi="Times New Roman" w:cs="Times New Roman"/>
                      <w:kern w:val="0"/>
                      <w14:ligatures w14:val="none"/>
                    </w:rPr>
                    <w:t xml:space="preserve"> [</w:t>
                  </w:r>
                  <w:proofErr w:type="gramStart"/>
                  <w:r w:rsidRPr="006F3108">
                    <w:rPr>
                      <w:rFonts w:ascii="Times New Roman" w:eastAsia="Times New Roman" w:hAnsi="Times New Roman" w:cs="Times New Roman"/>
                      <w:kern w:val="0"/>
                      <w14:ligatures w14:val="none"/>
                    </w:rPr>
                    <w:t>1..</w:t>
                  </w:r>
                  <w:proofErr w:type="gramEnd"/>
                  <w:r w:rsidRPr="006F3108">
                    <w:rPr>
                      <w:rFonts w:ascii="Times New Roman" w:eastAsia="Times New Roman" w:hAnsi="Times New Roman" w:cs="Times New Roman"/>
                      <w:kern w:val="0"/>
                      <w14:ligatures w14:val="none"/>
                    </w:rPr>
                    <w:t>1]</w:t>
                  </w:r>
                </w:p>
              </w:tc>
              <w:tc>
                <w:tcPr>
                  <w:tcW w:w="0" w:type="auto"/>
                  <w:tcBorders>
                    <w:top w:val="nil"/>
                    <w:bottom w:val="single" w:sz="8" w:space="0" w:color="auto"/>
                  </w:tcBorders>
                  <w:vAlign w:val="center"/>
                  <w:hideMark/>
                </w:tcPr>
                <w:p w14:paraId="630732F1"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Specifies the unique identifier of the feature that is valid in the instance document within which it occurs.</w:t>
                  </w:r>
                </w:p>
              </w:tc>
            </w:tr>
            <w:tr w:rsidR="006F3108" w:rsidRPr="006F3108" w14:paraId="784D8DC2" w14:textId="77777777">
              <w:trPr>
                <w:tblCellSpacing w:w="15" w:type="dxa"/>
              </w:trPr>
              <w:tc>
                <w:tcPr>
                  <w:tcW w:w="0" w:type="auto"/>
                  <w:tcBorders>
                    <w:top w:val="nil"/>
                    <w:bottom w:val="single" w:sz="8" w:space="0" w:color="auto"/>
                  </w:tcBorders>
                  <w:vAlign w:val="center"/>
                  <w:hideMark/>
                </w:tcPr>
                <w:p w14:paraId="233EBB8A"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roofErr w:type="spellStart"/>
                  <w:r w:rsidRPr="006F3108">
                    <w:rPr>
                      <w:rFonts w:ascii="Times New Roman" w:eastAsia="Times New Roman" w:hAnsi="Times New Roman" w:cs="Times New Roman"/>
                      <w:kern w:val="0"/>
                      <w14:ligatures w14:val="none"/>
                    </w:rPr>
                    <w:t>identifer</w:t>
                  </w:r>
                  <w:proofErr w:type="spellEnd"/>
                  <w:r w:rsidRPr="006F3108">
                    <w:rPr>
                      <w:rFonts w:ascii="Times New Roman" w:eastAsia="Times New Roman" w:hAnsi="Times New Roman" w:cs="Times New Roman"/>
                      <w:kern w:val="0"/>
                      <w14:ligatures w14:val="none"/>
                    </w:rPr>
                    <w:t xml:space="preserve"> «property»</w:t>
                  </w:r>
                </w:p>
              </w:tc>
              <w:tc>
                <w:tcPr>
                  <w:tcW w:w="0" w:type="auto"/>
                  <w:tcBorders>
                    <w:top w:val="nil"/>
                    <w:bottom w:val="single" w:sz="8" w:space="0" w:color="auto"/>
                  </w:tcBorders>
                  <w:vAlign w:val="center"/>
                  <w:hideMark/>
                </w:tcPr>
                <w:p w14:paraId="38AD6643"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hyperlink r:id="rId173" w:anchor="ScopedName-section" w:history="1">
                    <w:proofErr w:type="spellStart"/>
                    <w:r w:rsidRPr="006F3108">
                      <w:rPr>
                        <w:rFonts w:ascii="Times New Roman" w:eastAsia="Times New Roman" w:hAnsi="Times New Roman" w:cs="Times New Roman"/>
                        <w:color w:val="0000FF"/>
                        <w:kern w:val="0"/>
                        <w:u w:val="single"/>
                        <w14:ligatures w14:val="none"/>
                      </w:rPr>
                      <w:t>ScopedName</w:t>
                    </w:r>
                    <w:proofErr w:type="spellEnd"/>
                  </w:hyperlink>
                  <w:r w:rsidRPr="006F3108">
                    <w:rPr>
                      <w:rFonts w:ascii="Times New Roman" w:eastAsia="Times New Roman" w:hAnsi="Times New Roman" w:cs="Times New Roman"/>
                      <w:kern w:val="0"/>
                      <w14:ligatures w14:val="none"/>
                    </w:rPr>
                    <w:t xml:space="preserve"> [</w:t>
                  </w:r>
                  <w:proofErr w:type="gramStart"/>
                  <w:r w:rsidRPr="006F3108">
                    <w:rPr>
                      <w:rFonts w:ascii="Times New Roman" w:eastAsia="Times New Roman" w:hAnsi="Times New Roman" w:cs="Times New Roman"/>
                      <w:kern w:val="0"/>
                      <w14:ligatures w14:val="none"/>
                    </w:rPr>
                    <w:t>0..</w:t>
                  </w:r>
                  <w:proofErr w:type="gramEnd"/>
                  <w:r w:rsidRPr="006F3108">
                    <w:rPr>
                      <w:rFonts w:ascii="Times New Roman" w:eastAsia="Times New Roman" w:hAnsi="Times New Roman" w:cs="Times New Roman"/>
                      <w:kern w:val="0"/>
                      <w14:ligatures w14:val="none"/>
                    </w:rPr>
                    <w:t>1]</w:t>
                  </w:r>
                </w:p>
              </w:tc>
              <w:tc>
                <w:tcPr>
                  <w:tcW w:w="0" w:type="auto"/>
                  <w:tcBorders>
                    <w:top w:val="nil"/>
                    <w:bottom w:val="single" w:sz="8" w:space="0" w:color="auto"/>
                  </w:tcBorders>
                  <w:vAlign w:val="center"/>
                  <w:hideMark/>
                </w:tcPr>
                <w:p w14:paraId="6F38FCF7"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Specifies the unique identifier of the feature that is valid globally.</w:t>
                  </w:r>
                </w:p>
              </w:tc>
            </w:tr>
            <w:tr w:rsidR="006F3108" w:rsidRPr="006F3108" w14:paraId="1E969E6B" w14:textId="77777777">
              <w:trPr>
                <w:tblCellSpacing w:w="15" w:type="dxa"/>
              </w:trPr>
              <w:tc>
                <w:tcPr>
                  <w:tcW w:w="0" w:type="auto"/>
                  <w:tcBorders>
                    <w:top w:val="nil"/>
                    <w:bottom w:val="single" w:sz="12" w:space="0" w:color="auto"/>
                  </w:tcBorders>
                  <w:vAlign w:val="center"/>
                  <w:hideMark/>
                </w:tcPr>
                <w:p w14:paraId="52443965"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name «property»</w:t>
                  </w:r>
                </w:p>
              </w:tc>
              <w:tc>
                <w:tcPr>
                  <w:tcW w:w="0" w:type="auto"/>
                  <w:tcBorders>
                    <w:top w:val="nil"/>
                    <w:bottom w:val="single" w:sz="12" w:space="0" w:color="auto"/>
                  </w:tcBorders>
                  <w:vAlign w:val="center"/>
                  <w:hideMark/>
                </w:tcPr>
                <w:p w14:paraId="1E5AC384"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hyperlink r:id="rId174" w:anchor="GenericName-section" w:history="1">
                    <w:proofErr w:type="spellStart"/>
                    <w:r w:rsidRPr="006F3108">
                      <w:rPr>
                        <w:rFonts w:ascii="Times New Roman" w:eastAsia="Times New Roman" w:hAnsi="Times New Roman" w:cs="Times New Roman"/>
                        <w:color w:val="0000FF"/>
                        <w:kern w:val="0"/>
                        <w:u w:val="single"/>
                        <w14:ligatures w14:val="none"/>
                      </w:rPr>
                      <w:t>GenericName</w:t>
                    </w:r>
                    <w:proofErr w:type="spellEnd"/>
                  </w:hyperlink>
                  <w:r w:rsidRPr="006F3108">
                    <w:rPr>
                      <w:rFonts w:ascii="Times New Roman" w:eastAsia="Times New Roman" w:hAnsi="Times New Roman" w:cs="Times New Roman"/>
                      <w:kern w:val="0"/>
                      <w14:ligatures w14:val="none"/>
                    </w:rPr>
                    <w:t xml:space="preserve"> [</w:t>
                  </w:r>
                  <w:proofErr w:type="gramStart"/>
                  <w:r w:rsidRPr="006F3108">
                    <w:rPr>
                      <w:rFonts w:ascii="Times New Roman" w:eastAsia="Times New Roman" w:hAnsi="Times New Roman" w:cs="Times New Roman"/>
                      <w:kern w:val="0"/>
                      <w14:ligatures w14:val="none"/>
                    </w:rPr>
                    <w:t>0..</w:t>
                  </w:r>
                  <w:proofErr w:type="gramEnd"/>
                  <w:r w:rsidRPr="006F3108">
                    <w:rPr>
                      <w:rFonts w:ascii="Times New Roman" w:eastAsia="Times New Roman" w:hAnsi="Times New Roman" w:cs="Times New Roman"/>
                      <w:kern w:val="0"/>
                      <w14:ligatures w14:val="none"/>
                    </w:rPr>
                    <w:t>*]</w:t>
                  </w:r>
                </w:p>
              </w:tc>
              <w:tc>
                <w:tcPr>
                  <w:tcW w:w="0" w:type="auto"/>
                  <w:tcBorders>
                    <w:top w:val="nil"/>
                    <w:bottom w:val="single" w:sz="12" w:space="0" w:color="auto"/>
                  </w:tcBorders>
                  <w:vAlign w:val="center"/>
                  <w:hideMark/>
                </w:tcPr>
                <w:p w14:paraId="1B0B610B"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Specifies the name of the feature.</w:t>
                  </w:r>
                </w:p>
              </w:tc>
            </w:tr>
          </w:tbl>
          <w:p w14:paraId="134823EC"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
        </w:tc>
      </w:tr>
    </w:tbl>
    <w:p w14:paraId="2400E975" w14:textId="77777777" w:rsidR="006F3108" w:rsidRPr="006F3108" w:rsidRDefault="006F3108" w:rsidP="006F3108">
      <w:pPr>
        <w:spacing w:before="100" w:beforeAutospacing="1" w:after="100" w:afterAutospacing="1" w:line="240" w:lineRule="auto"/>
        <w:jc w:val="center"/>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Table 2</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6F3108" w:rsidRPr="006F3108" w14:paraId="3EDBD31B" w14:textId="77777777" w:rsidTr="006F3108">
        <w:trPr>
          <w:tblCellSpacing w:w="15" w:type="dxa"/>
        </w:trPr>
        <w:tc>
          <w:tcPr>
            <w:tcW w:w="0" w:type="auto"/>
            <w:tcBorders>
              <w:top w:val="single" w:sz="12" w:space="0" w:color="auto"/>
              <w:bottom w:val="single" w:sz="8" w:space="0" w:color="auto"/>
            </w:tcBorders>
            <w:vAlign w:val="center"/>
            <w:hideMark/>
          </w:tcPr>
          <w:p w14:paraId="52090399"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6F3108">
              <w:rPr>
                <w:rFonts w:ascii="Times New Roman" w:eastAsia="Times New Roman" w:hAnsi="Times New Roman" w:cs="Times New Roman"/>
                <w:b/>
                <w:bCs/>
                <w:kern w:val="0"/>
                <w14:ligatures w14:val="none"/>
              </w:rPr>
              <w:t>AbstractFeatureWithLifespan</w:t>
            </w:r>
            <w:proofErr w:type="spellEnd"/>
          </w:p>
        </w:tc>
      </w:tr>
      <w:tr w:rsidR="006F3108" w:rsidRPr="006F3108" w14:paraId="21D29BFD" w14:textId="77777777" w:rsidTr="006F3108">
        <w:trPr>
          <w:tblCellSpacing w:w="15" w:type="dxa"/>
        </w:trPr>
        <w:tc>
          <w:tcPr>
            <w:tcW w:w="0" w:type="auto"/>
            <w:tcBorders>
              <w:top w:val="nil"/>
              <w:bottom w:val="single" w:sz="8" w:space="0" w:color="auto"/>
            </w:tcBorders>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34"/>
              <w:gridCol w:w="7836"/>
            </w:tblGrid>
            <w:tr w:rsidR="006F3108" w:rsidRPr="006F3108" w14:paraId="473DA517" w14:textId="77777777">
              <w:trPr>
                <w:tblCellSpacing w:w="15" w:type="dxa"/>
              </w:trPr>
              <w:tc>
                <w:tcPr>
                  <w:tcW w:w="0" w:type="auto"/>
                  <w:tcBorders>
                    <w:top w:val="single" w:sz="12" w:space="0" w:color="auto"/>
                    <w:bottom w:val="single" w:sz="8" w:space="0" w:color="auto"/>
                  </w:tcBorders>
                  <w:vAlign w:val="center"/>
                  <w:hideMark/>
                </w:tcPr>
                <w:p w14:paraId="123E9A70"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Definition:</w:t>
                  </w:r>
                </w:p>
              </w:tc>
              <w:tc>
                <w:tcPr>
                  <w:tcW w:w="0" w:type="auto"/>
                  <w:tcBorders>
                    <w:top w:val="single" w:sz="12" w:space="0" w:color="auto"/>
                    <w:bottom w:val="single" w:sz="8" w:space="0" w:color="auto"/>
                  </w:tcBorders>
                  <w:vAlign w:val="center"/>
                  <w:hideMark/>
                </w:tcPr>
                <w:p w14:paraId="06B7762F"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roofErr w:type="spellStart"/>
                  <w:r w:rsidRPr="006F3108">
                    <w:rPr>
                      <w:rFonts w:ascii="Times New Roman" w:eastAsia="Times New Roman" w:hAnsi="Times New Roman" w:cs="Times New Roman"/>
                      <w:kern w:val="0"/>
                      <w14:ligatures w14:val="none"/>
                    </w:rPr>
                    <w:t>AbstractFeatureWithLifespan</w:t>
                  </w:r>
                  <w:proofErr w:type="spellEnd"/>
                  <w:r w:rsidRPr="006F3108">
                    <w:rPr>
                      <w:rFonts w:ascii="Times New Roman" w:eastAsia="Times New Roman" w:hAnsi="Times New Roman" w:cs="Times New Roman"/>
                      <w:kern w:val="0"/>
                      <w14:ligatures w14:val="none"/>
                    </w:rPr>
                    <w:t xml:space="preserve"> is the base class for all </w:t>
                  </w:r>
                  <w:commentRangeStart w:id="148"/>
                  <w:commentRangeStart w:id="149"/>
                  <w:proofErr w:type="spellStart"/>
                  <w:r w:rsidRPr="006F3108">
                    <w:rPr>
                      <w:rFonts w:ascii="Times New Roman" w:eastAsia="Times New Roman" w:hAnsi="Times New Roman" w:cs="Times New Roman"/>
                      <w:kern w:val="0"/>
                      <w14:ligatures w14:val="none"/>
                    </w:rPr>
                    <w:t>PoI</w:t>
                  </w:r>
                  <w:commentRangeEnd w:id="148"/>
                  <w:proofErr w:type="spellEnd"/>
                  <w:r w:rsidR="001B27EE">
                    <w:rPr>
                      <w:rStyle w:val="CommentReference"/>
                    </w:rPr>
                    <w:commentReference w:id="148"/>
                  </w:r>
                  <w:commentRangeEnd w:id="149"/>
                  <w:r w:rsidR="00140EEF">
                    <w:rPr>
                      <w:rStyle w:val="CommentReference"/>
                    </w:rPr>
                    <w:commentReference w:id="149"/>
                  </w:r>
                  <w:r w:rsidRPr="006F3108">
                    <w:rPr>
                      <w:rFonts w:ascii="Times New Roman" w:eastAsia="Times New Roman" w:hAnsi="Times New Roman" w:cs="Times New Roman"/>
                      <w:kern w:val="0"/>
                      <w14:ligatures w14:val="none"/>
                    </w:rPr>
                    <w:t xml:space="preserve"> features. This class allows the optional specification of the real-world and database times for the existence of each feature.</w:t>
                  </w:r>
                </w:p>
              </w:tc>
            </w:tr>
            <w:tr w:rsidR="006F3108" w:rsidRPr="006F3108" w14:paraId="78E22977" w14:textId="77777777">
              <w:trPr>
                <w:tblCellSpacing w:w="15" w:type="dxa"/>
              </w:trPr>
              <w:tc>
                <w:tcPr>
                  <w:tcW w:w="0" w:type="auto"/>
                  <w:tcBorders>
                    <w:top w:val="nil"/>
                    <w:bottom w:val="single" w:sz="8" w:space="0" w:color="auto"/>
                  </w:tcBorders>
                  <w:vAlign w:val="center"/>
                  <w:hideMark/>
                </w:tcPr>
                <w:p w14:paraId="22F35027"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Subclass of:</w:t>
                  </w:r>
                </w:p>
              </w:tc>
              <w:tc>
                <w:tcPr>
                  <w:tcW w:w="0" w:type="auto"/>
                  <w:tcBorders>
                    <w:top w:val="nil"/>
                    <w:bottom w:val="single" w:sz="8" w:space="0" w:color="auto"/>
                  </w:tcBorders>
                  <w:vAlign w:val="center"/>
                  <w:hideMark/>
                </w:tcPr>
                <w:p w14:paraId="6B56B81D"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hyperlink r:id="rId175" w:anchor="AbstractFeature-section" w:history="1">
                    <w:proofErr w:type="spellStart"/>
                    <w:r w:rsidRPr="006F3108">
                      <w:rPr>
                        <w:rFonts w:ascii="Times New Roman" w:eastAsia="Times New Roman" w:hAnsi="Times New Roman" w:cs="Times New Roman"/>
                        <w:color w:val="0000FF"/>
                        <w:kern w:val="0"/>
                        <w:u w:val="single"/>
                        <w14:ligatures w14:val="none"/>
                      </w:rPr>
                      <w:t>AbstractFeature</w:t>
                    </w:r>
                    <w:proofErr w:type="spellEnd"/>
                  </w:hyperlink>
                </w:p>
              </w:tc>
            </w:tr>
            <w:tr w:rsidR="006F3108" w:rsidRPr="006F3108" w14:paraId="0D182747" w14:textId="77777777">
              <w:trPr>
                <w:tblCellSpacing w:w="15" w:type="dxa"/>
              </w:trPr>
              <w:tc>
                <w:tcPr>
                  <w:tcW w:w="0" w:type="auto"/>
                  <w:tcBorders>
                    <w:top w:val="nil"/>
                    <w:bottom w:val="single" w:sz="12" w:space="0" w:color="auto"/>
                  </w:tcBorders>
                  <w:vAlign w:val="center"/>
                  <w:hideMark/>
                </w:tcPr>
                <w:p w14:paraId="175DC107"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lastRenderedPageBreak/>
                    <w:t>    Stereotype:</w:t>
                  </w:r>
                </w:p>
              </w:tc>
              <w:tc>
                <w:tcPr>
                  <w:tcW w:w="0" w:type="auto"/>
                  <w:tcBorders>
                    <w:top w:val="nil"/>
                    <w:bottom w:val="single" w:sz="12" w:space="0" w:color="auto"/>
                  </w:tcBorders>
                  <w:vAlign w:val="center"/>
                  <w:hideMark/>
                </w:tcPr>
                <w:p w14:paraId="02C2FAB2"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w:t>
                  </w:r>
                  <w:proofErr w:type="spellStart"/>
                  <w:r w:rsidRPr="006F3108">
                    <w:rPr>
                      <w:rFonts w:ascii="Times New Roman" w:eastAsia="Times New Roman" w:hAnsi="Times New Roman" w:cs="Times New Roman"/>
                      <w:kern w:val="0"/>
                      <w14:ligatures w14:val="none"/>
                    </w:rPr>
                    <w:t>FeatureType</w:t>
                  </w:r>
                  <w:proofErr w:type="spellEnd"/>
                  <w:r w:rsidRPr="006F3108">
                    <w:rPr>
                      <w:rFonts w:ascii="Times New Roman" w:eastAsia="Times New Roman" w:hAnsi="Times New Roman" w:cs="Times New Roman"/>
                      <w:kern w:val="0"/>
                      <w14:ligatures w14:val="none"/>
                    </w:rPr>
                    <w:t>»</w:t>
                  </w:r>
                </w:p>
              </w:tc>
            </w:tr>
          </w:tbl>
          <w:p w14:paraId="72A79380"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
        </w:tc>
      </w:tr>
      <w:tr w:rsidR="006F3108" w:rsidRPr="006F3108" w14:paraId="777AB71E" w14:textId="77777777" w:rsidTr="006F3108">
        <w:trPr>
          <w:tblCellSpacing w:w="15" w:type="dxa"/>
        </w:trPr>
        <w:tc>
          <w:tcPr>
            <w:tcW w:w="0" w:type="auto"/>
            <w:tcBorders>
              <w:top w:val="nil"/>
              <w:bottom w:val="single" w:sz="12" w:space="0" w:color="auto"/>
            </w:tcBorders>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48"/>
              <w:gridCol w:w="2132"/>
              <w:gridCol w:w="4890"/>
            </w:tblGrid>
            <w:tr w:rsidR="006F3108" w:rsidRPr="006F3108" w14:paraId="45FE34DA" w14:textId="77777777">
              <w:trPr>
                <w:tblHeader/>
                <w:tblCellSpacing w:w="15" w:type="dxa"/>
              </w:trPr>
              <w:tc>
                <w:tcPr>
                  <w:tcW w:w="0" w:type="auto"/>
                  <w:tcBorders>
                    <w:top w:val="single" w:sz="12" w:space="0" w:color="auto"/>
                    <w:bottom w:val="single" w:sz="12" w:space="0" w:color="auto"/>
                  </w:tcBorders>
                  <w:vAlign w:val="center"/>
                  <w:hideMark/>
                </w:tcPr>
                <w:p w14:paraId="27B70544" w14:textId="77777777" w:rsidR="006F3108" w:rsidRPr="006F3108" w:rsidRDefault="006F3108" w:rsidP="006F3108">
                  <w:pPr>
                    <w:spacing w:after="0" w:line="240" w:lineRule="auto"/>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lastRenderedPageBreak/>
                    <w:t>Attribute</w:t>
                  </w:r>
                </w:p>
              </w:tc>
              <w:tc>
                <w:tcPr>
                  <w:tcW w:w="0" w:type="auto"/>
                  <w:tcBorders>
                    <w:top w:val="single" w:sz="12" w:space="0" w:color="auto"/>
                    <w:bottom w:val="single" w:sz="12" w:space="0" w:color="auto"/>
                  </w:tcBorders>
                  <w:vAlign w:val="center"/>
                  <w:hideMark/>
                </w:tcPr>
                <w:p w14:paraId="3351B8B4" w14:textId="77777777" w:rsidR="006F3108" w:rsidRPr="006F3108" w:rsidRDefault="006F3108" w:rsidP="006F3108">
                  <w:pPr>
                    <w:spacing w:after="0" w:line="240" w:lineRule="auto"/>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Value type and multiplicity</w:t>
                  </w:r>
                </w:p>
              </w:tc>
              <w:tc>
                <w:tcPr>
                  <w:tcW w:w="0" w:type="auto"/>
                  <w:tcBorders>
                    <w:top w:val="single" w:sz="12" w:space="0" w:color="auto"/>
                    <w:bottom w:val="single" w:sz="12" w:space="0" w:color="auto"/>
                  </w:tcBorders>
                  <w:vAlign w:val="center"/>
                  <w:hideMark/>
                </w:tcPr>
                <w:p w14:paraId="6127914E" w14:textId="77777777" w:rsidR="006F3108" w:rsidRPr="006F3108" w:rsidRDefault="006F3108" w:rsidP="006F3108">
                  <w:pPr>
                    <w:spacing w:after="0" w:line="240" w:lineRule="auto"/>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Definition</w:t>
                  </w:r>
                </w:p>
              </w:tc>
            </w:tr>
            <w:tr w:rsidR="006F3108" w:rsidRPr="006F3108" w14:paraId="73B860FF" w14:textId="77777777">
              <w:trPr>
                <w:tblCellSpacing w:w="15" w:type="dxa"/>
              </w:trPr>
              <w:tc>
                <w:tcPr>
                  <w:tcW w:w="0" w:type="auto"/>
                  <w:tcBorders>
                    <w:top w:val="single" w:sz="12" w:space="0" w:color="auto"/>
                    <w:bottom w:val="single" w:sz="8" w:space="0" w:color="auto"/>
                  </w:tcBorders>
                  <w:vAlign w:val="center"/>
                  <w:hideMark/>
                </w:tcPr>
                <w:p w14:paraId="443E6F07"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roofErr w:type="spellStart"/>
                  <w:r w:rsidRPr="006F3108">
                    <w:rPr>
                      <w:rFonts w:ascii="Times New Roman" w:eastAsia="Times New Roman" w:hAnsi="Times New Roman" w:cs="Times New Roman"/>
                      <w:kern w:val="0"/>
                      <w14:ligatures w14:val="none"/>
                    </w:rPr>
                    <w:t>creationDate</w:t>
                  </w:r>
                  <w:proofErr w:type="spellEnd"/>
                  <w:r w:rsidRPr="006F3108">
                    <w:rPr>
                      <w:rFonts w:ascii="Times New Roman" w:eastAsia="Times New Roman" w:hAnsi="Times New Roman" w:cs="Times New Roman"/>
                      <w:kern w:val="0"/>
                      <w14:ligatures w14:val="none"/>
                    </w:rPr>
                    <w:t xml:space="preserve"> «property»</w:t>
                  </w:r>
                </w:p>
              </w:tc>
              <w:tc>
                <w:tcPr>
                  <w:tcW w:w="0" w:type="auto"/>
                  <w:tcBorders>
                    <w:top w:val="single" w:sz="12" w:space="0" w:color="auto"/>
                    <w:bottom w:val="single" w:sz="8" w:space="0" w:color="auto"/>
                  </w:tcBorders>
                  <w:vAlign w:val="center"/>
                  <w:hideMark/>
                </w:tcPr>
                <w:p w14:paraId="2A364599"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hyperlink r:id="rId176" w:anchor="DateTime-section" w:history="1">
                    <w:proofErr w:type="spellStart"/>
                    <w:r w:rsidRPr="006F3108">
                      <w:rPr>
                        <w:rFonts w:ascii="Times New Roman" w:eastAsia="Times New Roman" w:hAnsi="Times New Roman" w:cs="Times New Roman"/>
                        <w:color w:val="0000FF"/>
                        <w:kern w:val="0"/>
                        <w:u w:val="single"/>
                        <w14:ligatures w14:val="none"/>
                      </w:rPr>
                      <w:t>DateTime</w:t>
                    </w:r>
                    <w:proofErr w:type="spellEnd"/>
                  </w:hyperlink>
                  <w:r w:rsidRPr="006F3108">
                    <w:rPr>
                      <w:rFonts w:ascii="Times New Roman" w:eastAsia="Times New Roman" w:hAnsi="Times New Roman" w:cs="Times New Roman"/>
                      <w:kern w:val="0"/>
                      <w14:ligatures w14:val="none"/>
                    </w:rPr>
                    <w:t xml:space="preserve"> [</w:t>
                  </w:r>
                  <w:proofErr w:type="gramStart"/>
                  <w:r w:rsidRPr="006F3108">
                    <w:rPr>
                      <w:rFonts w:ascii="Times New Roman" w:eastAsia="Times New Roman" w:hAnsi="Times New Roman" w:cs="Times New Roman"/>
                      <w:kern w:val="0"/>
                      <w14:ligatures w14:val="none"/>
                    </w:rPr>
                    <w:t>0..</w:t>
                  </w:r>
                  <w:proofErr w:type="gramEnd"/>
                  <w:r w:rsidRPr="006F3108">
                    <w:rPr>
                      <w:rFonts w:ascii="Times New Roman" w:eastAsia="Times New Roman" w:hAnsi="Times New Roman" w:cs="Times New Roman"/>
                      <w:kern w:val="0"/>
                      <w14:ligatures w14:val="none"/>
                    </w:rPr>
                    <w:t>1]</w:t>
                  </w:r>
                </w:p>
              </w:tc>
              <w:tc>
                <w:tcPr>
                  <w:tcW w:w="0" w:type="auto"/>
                  <w:tcBorders>
                    <w:top w:val="single" w:sz="12" w:space="0" w:color="auto"/>
                    <w:bottom w:val="single" w:sz="8" w:space="0" w:color="auto"/>
                  </w:tcBorders>
                  <w:vAlign w:val="center"/>
                  <w:hideMark/>
                </w:tcPr>
                <w:p w14:paraId="7F18C131"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Indicates the date at which a POI feature was added to the containing model.</w:t>
                  </w:r>
                </w:p>
              </w:tc>
            </w:tr>
            <w:tr w:rsidR="006F3108" w:rsidRPr="006F3108" w14:paraId="0E2505E3" w14:textId="77777777">
              <w:trPr>
                <w:tblCellSpacing w:w="15" w:type="dxa"/>
              </w:trPr>
              <w:tc>
                <w:tcPr>
                  <w:tcW w:w="0" w:type="auto"/>
                  <w:tcBorders>
                    <w:top w:val="nil"/>
                    <w:bottom w:val="single" w:sz="8" w:space="0" w:color="auto"/>
                  </w:tcBorders>
                  <w:vAlign w:val="center"/>
                  <w:hideMark/>
                </w:tcPr>
                <w:p w14:paraId="036DFB92"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roofErr w:type="spellStart"/>
                  <w:r w:rsidRPr="006F3108">
                    <w:rPr>
                      <w:rFonts w:ascii="Times New Roman" w:eastAsia="Times New Roman" w:hAnsi="Times New Roman" w:cs="Times New Roman"/>
                      <w:kern w:val="0"/>
                      <w14:ligatures w14:val="none"/>
                    </w:rPr>
                    <w:t>terminationDate</w:t>
                  </w:r>
                  <w:proofErr w:type="spellEnd"/>
                  <w:r w:rsidRPr="006F3108">
                    <w:rPr>
                      <w:rFonts w:ascii="Times New Roman" w:eastAsia="Times New Roman" w:hAnsi="Times New Roman" w:cs="Times New Roman"/>
                      <w:kern w:val="0"/>
                      <w14:ligatures w14:val="none"/>
                    </w:rPr>
                    <w:t xml:space="preserve"> «property»</w:t>
                  </w:r>
                </w:p>
              </w:tc>
              <w:tc>
                <w:tcPr>
                  <w:tcW w:w="0" w:type="auto"/>
                  <w:tcBorders>
                    <w:top w:val="nil"/>
                    <w:bottom w:val="single" w:sz="8" w:space="0" w:color="auto"/>
                  </w:tcBorders>
                  <w:vAlign w:val="center"/>
                  <w:hideMark/>
                </w:tcPr>
                <w:p w14:paraId="2D58B6EE"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hyperlink r:id="rId177" w:anchor="DateTime-section" w:history="1">
                    <w:proofErr w:type="spellStart"/>
                    <w:r w:rsidRPr="006F3108">
                      <w:rPr>
                        <w:rFonts w:ascii="Times New Roman" w:eastAsia="Times New Roman" w:hAnsi="Times New Roman" w:cs="Times New Roman"/>
                        <w:color w:val="0000FF"/>
                        <w:kern w:val="0"/>
                        <w:u w:val="single"/>
                        <w14:ligatures w14:val="none"/>
                      </w:rPr>
                      <w:t>DateTime</w:t>
                    </w:r>
                    <w:proofErr w:type="spellEnd"/>
                  </w:hyperlink>
                  <w:r w:rsidRPr="006F3108">
                    <w:rPr>
                      <w:rFonts w:ascii="Times New Roman" w:eastAsia="Times New Roman" w:hAnsi="Times New Roman" w:cs="Times New Roman"/>
                      <w:kern w:val="0"/>
                      <w14:ligatures w14:val="none"/>
                    </w:rPr>
                    <w:t xml:space="preserve"> [</w:t>
                  </w:r>
                  <w:proofErr w:type="gramStart"/>
                  <w:r w:rsidRPr="006F3108">
                    <w:rPr>
                      <w:rFonts w:ascii="Times New Roman" w:eastAsia="Times New Roman" w:hAnsi="Times New Roman" w:cs="Times New Roman"/>
                      <w:kern w:val="0"/>
                      <w14:ligatures w14:val="none"/>
                    </w:rPr>
                    <w:t>0..</w:t>
                  </w:r>
                  <w:proofErr w:type="gramEnd"/>
                  <w:r w:rsidRPr="006F3108">
                    <w:rPr>
                      <w:rFonts w:ascii="Times New Roman" w:eastAsia="Times New Roman" w:hAnsi="Times New Roman" w:cs="Times New Roman"/>
                      <w:kern w:val="0"/>
                      <w14:ligatures w14:val="none"/>
                    </w:rPr>
                    <w:t>1]</w:t>
                  </w:r>
                </w:p>
              </w:tc>
              <w:tc>
                <w:tcPr>
                  <w:tcW w:w="0" w:type="auto"/>
                  <w:tcBorders>
                    <w:top w:val="nil"/>
                    <w:bottom w:val="single" w:sz="8" w:space="0" w:color="auto"/>
                  </w:tcBorders>
                  <w:vAlign w:val="center"/>
                  <w:hideMark/>
                </w:tcPr>
                <w:p w14:paraId="3F6E865A"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Indicates the date at which a POI feature was removed from the containing model.</w:t>
                  </w:r>
                </w:p>
              </w:tc>
            </w:tr>
            <w:tr w:rsidR="006F3108" w:rsidRPr="006F3108" w14:paraId="364F4630" w14:textId="77777777">
              <w:trPr>
                <w:tblCellSpacing w:w="15" w:type="dxa"/>
              </w:trPr>
              <w:tc>
                <w:tcPr>
                  <w:tcW w:w="0" w:type="auto"/>
                  <w:tcBorders>
                    <w:top w:val="nil"/>
                    <w:bottom w:val="single" w:sz="8" w:space="0" w:color="auto"/>
                  </w:tcBorders>
                  <w:vAlign w:val="center"/>
                  <w:hideMark/>
                </w:tcPr>
                <w:p w14:paraId="3D5F8B1D"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roofErr w:type="spellStart"/>
                  <w:r w:rsidRPr="006F3108">
                    <w:rPr>
                      <w:rFonts w:ascii="Times New Roman" w:eastAsia="Times New Roman" w:hAnsi="Times New Roman" w:cs="Times New Roman"/>
                      <w:kern w:val="0"/>
                      <w14:ligatures w14:val="none"/>
                    </w:rPr>
                    <w:t>validFrom</w:t>
                  </w:r>
                  <w:proofErr w:type="spellEnd"/>
                  <w:r w:rsidRPr="006F3108">
                    <w:rPr>
                      <w:rFonts w:ascii="Times New Roman" w:eastAsia="Times New Roman" w:hAnsi="Times New Roman" w:cs="Times New Roman"/>
                      <w:kern w:val="0"/>
                      <w14:ligatures w14:val="none"/>
                    </w:rPr>
                    <w:t xml:space="preserve"> «property»</w:t>
                  </w:r>
                </w:p>
              </w:tc>
              <w:tc>
                <w:tcPr>
                  <w:tcW w:w="0" w:type="auto"/>
                  <w:tcBorders>
                    <w:top w:val="nil"/>
                    <w:bottom w:val="single" w:sz="8" w:space="0" w:color="auto"/>
                  </w:tcBorders>
                  <w:vAlign w:val="center"/>
                  <w:hideMark/>
                </w:tcPr>
                <w:p w14:paraId="1568B37A"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hyperlink r:id="rId178" w:anchor="DateTime-section" w:history="1">
                    <w:proofErr w:type="spellStart"/>
                    <w:r w:rsidRPr="006F3108">
                      <w:rPr>
                        <w:rFonts w:ascii="Times New Roman" w:eastAsia="Times New Roman" w:hAnsi="Times New Roman" w:cs="Times New Roman"/>
                        <w:color w:val="0000FF"/>
                        <w:kern w:val="0"/>
                        <w:u w:val="single"/>
                        <w14:ligatures w14:val="none"/>
                      </w:rPr>
                      <w:t>DateTime</w:t>
                    </w:r>
                    <w:proofErr w:type="spellEnd"/>
                  </w:hyperlink>
                  <w:r w:rsidRPr="006F3108">
                    <w:rPr>
                      <w:rFonts w:ascii="Times New Roman" w:eastAsia="Times New Roman" w:hAnsi="Times New Roman" w:cs="Times New Roman"/>
                      <w:kern w:val="0"/>
                      <w14:ligatures w14:val="none"/>
                    </w:rPr>
                    <w:t xml:space="preserve"> [</w:t>
                  </w:r>
                  <w:proofErr w:type="gramStart"/>
                  <w:r w:rsidRPr="006F3108">
                    <w:rPr>
                      <w:rFonts w:ascii="Times New Roman" w:eastAsia="Times New Roman" w:hAnsi="Times New Roman" w:cs="Times New Roman"/>
                      <w:kern w:val="0"/>
                      <w14:ligatures w14:val="none"/>
                    </w:rPr>
                    <w:t>0..</w:t>
                  </w:r>
                  <w:proofErr w:type="gramEnd"/>
                  <w:r w:rsidRPr="006F3108">
                    <w:rPr>
                      <w:rFonts w:ascii="Times New Roman" w:eastAsia="Times New Roman" w:hAnsi="Times New Roman" w:cs="Times New Roman"/>
                      <w:kern w:val="0"/>
                      <w14:ligatures w14:val="none"/>
                    </w:rPr>
                    <w:t>1]</w:t>
                  </w:r>
                </w:p>
              </w:tc>
              <w:tc>
                <w:tcPr>
                  <w:tcW w:w="0" w:type="auto"/>
                  <w:tcBorders>
                    <w:top w:val="nil"/>
                    <w:bottom w:val="single" w:sz="8" w:space="0" w:color="auto"/>
                  </w:tcBorders>
                  <w:vAlign w:val="center"/>
                  <w:hideMark/>
                </w:tcPr>
                <w:p w14:paraId="6CB9FDEC"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Indicates the date at which a POI feature started to exist in the real world.</w:t>
                  </w:r>
                </w:p>
              </w:tc>
            </w:tr>
            <w:tr w:rsidR="006F3108" w:rsidRPr="006F3108" w14:paraId="739BAF25" w14:textId="77777777">
              <w:trPr>
                <w:tblCellSpacing w:w="15" w:type="dxa"/>
              </w:trPr>
              <w:tc>
                <w:tcPr>
                  <w:tcW w:w="0" w:type="auto"/>
                  <w:tcBorders>
                    <w:top w:val="nil"/>
                    <w:bottom w:val="single" w:sz="12" w:space="0" w:color="auto"/>
                  </w:tcBorders>
                  <w:vAlign w:val="center"/>
                  <w:hideMark/>
                </w:tcPr>
                <w:p w14:paraId="1A44783B"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roofErr w:type="spellStart"/>
                  <w:r w:rsidRPr="006F3108">
                    <w:rPr>
                      <w:rFonts w:ascii="Times New Roman" w:eastAsia="Times New Roman" w:hAnsi="Times New Roman" w:cs="Times New Roman"/>
                      <w:kern w:val="0"/>
                      <w14:ligatures w14:val="none"/>
                    </w:rPr>
                    <w:t>validTo</w:t>
                  </w:r>
                  <w:proofErr w:type="spellEnd"/>
                  <w:r w:rsidRPr="006F3108">
                    <w:rPr>
                      <w:rFonts w:ascii="Times New Roman" w:eastAsia="Times New Roman" w:hAnsi="Times New Roman" w:cs="Times New Roman"/>
                      <w:kern w:val="0"/>
                      <w14:ligatures w14:val="none"/>
                    </w:rPr>
                    <w:t xml:space="preserve"> «property»</w:t>
                  </w:r>
                </w:p>
              </w:tc>
              <w:tc>
                <w:tcPr>
                  <w:tcW w:w="0" w:type="auto"/>
                  <w:tcBorders>
                    <w:top w:val="nil"/>
                    <w:bottom w:val="single" w:sz="12" w:space="0" w:color="auto"/>
                  </w:tcBorders>
                  <w:vAlign w:val="center"/>
                  <w:hideMark/>
                </w:tcPr>
                <w:p w14:paraId="4FC52C46"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hyperlink r:id="rId179" w:anchor="DateTime-section" w:history="1">
                    <w:proofErr w:type="spellStart"/>
                    <w:r w:rsidRPr="006F3108">
                      <w:rPr>
                        <w:rFonts w:ascii="Times New Roman" w:eastAsia="Times New Roman" w:hAnsi="Times New Roman" w:cs="Times New Roman"/>
                        <w:color w:val="0000FF"/>
                        <w:kern w:val="0"/>
                        <w:u w:val="single"/>
                        <w14:ligatures w14:val="none"/>
                      </w:rPr>
                      <w:t>DateTime</w:t>
                    </w:r>
                    <w:proofErr w:type="spellEnd"/>
                  </w:hyperlink>
                  <w:r w:rsidRPr="006F3108">
                    <w:rPr>
                      <w:rFonts w:ascii="Times New Roman" w:eastAsia="Times New Roman" w:hAnsi="Times New Roman" w:cs="Times New Roman"/>
                      <w:kern w:val="0"/>
                      <w14:ligatures w14:val="none"/>
                    </w:rPr>
                    <w:t xml:space="preserve"> [</w:t>
                  </w:r>
                  <w:proofErr w:type="gramStart"/>
                  <w:r w:rsidRPr="006F3108">
                    <w:rPr>
                      <w:rFonts w:ascii="Times New Roman" w:eastAsia="Times New Roman" w:hAnsi="Times New Roman" w:cs="Times New Roman"/>
                      <w:kern w:val="0"/>
                      <w14:ligatures w14:val="none"/>
                    </w:rPr>
                    <w:t>0..</w:t>
                  </w:r>
                  <w:proofErr w:type="gramEnd"/>
                  <w:r w:rsidRPr="006F3108">
                    <w:rPr>
                      <w:rFonts w:ascii="Times New Roman" w:eastAsia="Times New Roman" w:hAnsi="Times New Roman" w:cs="Times New Roman"/>
                      <w:kern w:val="0"/>
                      <w14:ligatures w14:val="none"/>
                    </w:rPr>
                    <w:t>1]</w:t>
                  </w:r>
                </w:p>
              </w:tc>
              <w:tc>
                <w:tcPr>
                  <w:tcW w:w="0" w:type="auto"/>
                  <w:tcBorders>
                    <w:top w:val="nil"/>
                    <w:bottom w:val="single" w:sz="12" w:space="0" w:color="auto"/>
                  </w:tcBorders>
                  <w:vAlign w:val="center"/>
                  <w:hideMark/>
                </w:tcPr>
                <w:p w14:paraId="5A406626"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Indicates the date at which a POI feature ceased to exist in the real world.</w:t>
                  </w:r>
                </w:p>
              </w:tc>
            </w:tr>
          </w:tbl>
          <w:p w14:paraId="369B1B7F"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
        </w:tc>
      </w:tr>
    </w:tbl>
    <w:p w14:paraId="39CFEDE3" w14:textId="77777777" w:rsidR="006F3108" w:rsidRPr="006F3108" w:rsidRDefault="006F3108" w:rsidP="006F3108">
      <w:pPr>
        <w:spacing w:before="100" w:beforeAutospacing="1" w:after="100" w:afterAutospacing="1" w:line="240" w:lineRule="auto"/>
        <w:jc w:val="center"/>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Table 3</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6F3108" w:rsidRPr="006F3108" w14:paraId="2A55B11D" w14:textId="77777777" w:rsidTr="006F3108">
        <w:trPr>
          <w:tblCellSpacing w:w="15" w:type="dxa"/>
        </w:trPr>
        <w:tc>
          <w:tcPr>
            <w:tcW w:w="0" w:type="auto"/>
            <w:tcBorders>
              <w:top w:val="single" w:sz="12" w:space="0" w:color="auto"/>
              <w:bottom w:val="single" w:sz="8" w:space="0" w:color="auto"/>
            </w:tcBorders>
            <w:vAlign w:val="center"/>
            <w:hideMark/>
          </w:tcPr>
          <w:p w14:paraId="78E5FE32"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6F3108">
              <w:rPr>
                <w:rFonts w:ascii="Times New Roman" w:eastAsia="Times New Roman" w:hAnsi="Times New Roman" w:cs="Times New Roman"/>
                <w:b/>
                <w:bCs/>
                <w:kern w:val="0"/>
                <w14:ligatures w14:val="none"/>
              </w:rPr>
              <w:t>AbstractPOI</w:t>
            </w:r>
            <w:proofErr w:type="spellEnd"/>
          </w:p>
        </w:tc>
      </w:tr>
      <w:tr w:rsidR="006F3108" w:rsidRPr="006F3108" w14:paraId="33CD6E9D" w14:textId="77777777" w:rsidTr="006F3108">
        <w:trPr>
          <w:tblCellSpacing w:w="15" w:type="dxa"/>
        </w:trPr>
        <w:tc>
          <w:tcPr>
            <w:tcW w:w="0" w:type="auto"/>
            <w:tcBorders>
              <w:top w:val="nil"/>
              <w:bottom w:val="single" w:sz="8" w:space="0" w:color="auto"/>
            </w:tcBorders>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24"/>
              <w:gridCol w:w="7846"/>
            </w:tblGrid>
            <w:tr w:rsidR="006F3108" w:rsidRPr="006F3108" w14:paraId="79ADD11A" w14:textId="77777777">
              <w:trPr>
                <w:tblCellSpacing w:w="15" w:type="dxa"/>
              </w:trPr>
              <w:tc>
                <w:tcPr>
                  <w:tcW w:w="0" w:type="auto"/>
                  <w:tcBorders>
                    <w:top w:val="single" w:sz="12" w:space="0" w:color="auto"/>
                    <w:bottom w:val="single" w:sz="8" w:space="0" w:color="auto"/>
                  </w:tcBorders>
                  <w:vAlign w:val="center"/>
                  <w:hideMark/>
                </w:tcPr>
                <w:p w14:paraId="34785D35"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Definition:</w:t>
                  </w:r>
                </w:p>
              </w:tc>
              <w:tc>
                <w:tcPr>
                  <w:tcW w:w="0" w:type="auto"/>
                  <w:tcBorders>
                    <w:top w:val="single" w:sz="12" w:space="0" w:color="auto"/>
                    <w:bottom w:val="single" w:sz="8" w:space="0" w:color="auto"/>
                  </w:tcBorders>
                  <w:vAlign w:val="center"/>
                  <w:hideMark/>
                </w:tcPr>
                <w:p w14:paraId="089C9286"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A Point of Interest (POI) is a Feature which provides a concise summary of one or more associated Features. Its purpose is to provide easy access to key information about one or more real-world objects without the need to access or understand the underlying Feature data set.</w:t>
                  </w:r>
                </w:p>
              </w:tc>
            </w:tr>
            <w:tr w:rsidR="006F3108" w:rsidRPr="006F3108" w14:paraId="6B8D338A" w14:textId="77777777">
              <w:trPr>
                <w:tblCellSpacing w:w="15" w:type="dxa"/>
              </w:trPr>
              <w:tc>
                <w:tcPr>
                  <w:tcW w:w="0" w:type="auto"/>
                  <w:tcBorders>
                    <w:top w:val="nil"/>
                    <w:bottom w:val="single" w:sz="8" w:space="0" w:color="auto"/>
                  </w:tcBorders>
                  <w:vAlign w:val="center"/>
                  <w:hideMark/>
                </w:tcPr>
                <w:p w14:paraId="1C3BDC04"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Subclass of:</w:t>
                  </w:r>
                </w:p>
              </w:tc>
              <w:tc>
                <w:tcPr>
                  <w:tcW w:w="0" w:type="auto"/>
                  <w:tcBorders>
                    <w:top w:val="nil"/>
                    <w:bottom w:val="single" w:sz="8" w:space="0" w:color="auto"/>
                  </w:tcBorders>
                  <w:vAlign w:val="center"/>
                  <w:hideMark/>
                </w:tcPr>
                <w:p w14:paraId="3F744BD0"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hyperlink r:id="rId180" w:anchor="AbstractFeatureWithLifespan-section" w:history="1">
                    <w:proofErr w:type="spellStart"/>
                    <w:r w:rsidRPr="006F3108">
                      <w:rPr>
                        <w:rFonts w:ascii="Times New Roman" w:eastAsia="Times New Roman" w:hAnsi="Times New Roman" w:cs="Times New Roman"/>
                        <w:color w:val="0000FF"/>
                        <w:kern w:val="0"/>
                        <w:u w:val="single"/>
                        <w14:ligatures w14:val="none"/>
                      </w:rPr>
                      <w:t>AbstractFeatureWithLifespan</w:t>
                    </w:r>
                    <w:proofErr w:type="spellEnd"/>
                  </w:hyperlink>
                </w:p>
              </w:tc>
            </w:tr>
            <w:tr w:rsidR="006F3108" w:rsidRPr="006F3108" w14:paraId="1C356BDD" w14:textId="77777777">
              <w:trPr>
                <w:tblCellSpacing w:w="15" w:type="dxa"/>
              </w:trPr>
              <w:tc>
                <w:tcPr>
                  <w:tcW w:w="0" w:type="auto"/>
                  <w:tcBorders>
                    <w:top w:val="nil"/>
                    <w:bottom w:val="single" w:sz="12" w:space="0" w:color="auto"/>
                  </w:tcBorders>
                  <w:vAlign w:val="center"/>
                  <w:hideMark/>
                </w:tcPr>
                <w:p w14:paraId="22FF3231"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Stereotype:</w:t>
                  </w:r>
                </w:p>
              </w:tc>
              <w:tc>
                <w:tcPr>
                  <w:tcW w:w="0" w:type="auto"/>
                  <w:tcBorders>
                    <w:top w:val="nil"/>
                    <w:bottom w:val="single" w:sz="12" w:space="0" w:color="auto"/>
                  </w:tcBorders>
                  <w:vAlign w:val="center"/>
                  <w:hideMark/>
                </w:tcPr>
                <w:p w14:paraId="33353B6C"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w:t>
                  </w:r>
                  <w:proofErr w:type="spellStart"/>
                  <w:r w:rsidRPr="006F3108">
                    <w:rPr>
                      <w:rFonts w:ascii="Times New Roman" w:eastAsia="Times New Roman" w:hAnsi="Times New Roman" w:cs="Times New Roman"/>
                      <w:kern w:val="0"/>
                      <w14:ligatures w14:val="none"/>
                    </w:rPr>
                    <w:t>FeatureType</w:t>
                  </w:r>
                  <w:proofErr w:type="spellEnd"/>
                  <w:r w:rsidRPr="006F3108">
                    <w:rPr>
                      <w:rFonts w:ascii="Times New Roman" w:eastAsia="Times New Roman" w:hAnsi="Times New Roman" w:cs="Times New Roman"/>
                      <w:kern w:val="0"/>
                      <w14:ligatures w14:val="none"/>
                    </w:rPr>
                    <w:t>»</w:t>
                  </w:r>
                </w:p>
              </w:tc>
            </w:tr>
          </w:tbl>
          <w:p w14:paraId="4877B7A7"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
        </w:tc>
      </w:tr>
      <w:tr w:rsidR="006F3108" w:rsidRPr="006F3108" w14:paraId="1127B3F3" w14:textId="77777777" w:rsidTr="006F3108">
        <w:trPr>
          <w:tblCellSpacing w:w="15" w:type="dxa"/>
        </w:trPr>
        <w:tc>
          <w:tcPr>
            <w:tcW w:w="0" w:type="auto"/>
            <w:tcBorders>
              <w:top w:val="nil"/>
              <w:bottom w:val="single" w:sz="8" w:space="0" w:color="auto"/>
            </w:tcBorders>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93"/>
              <w:gridCol w:w="2535"/>
              <w:gridCol w:w="3942"/>
            </w:tblGrid>
            <w:tr w:rsidR="006F3108" w:rsidRPr="006F3108" w14:paraId="0643D8EE" w14:textId="77777777">
              <w:trPr>
                <w:tblHeader/>
                <w:tblCellSpacing w:w="15" w:type="dxa"/>
              </w:trPr>
              <w:tc>
                <w:tcPr>
                  <w:tcW w:w="0" w:type="auto"/>
                  <w:tcBorders>
                    <w:top w:val="single" w:sz="12" w:space="0" w:color="auto"/>
                    <w:bottom w:val="single" w:sz="12" w:space="0" w:color="auto"/>
                  </w:tcBorders>
                  <w:vAlign w:val="center"/>
                  <w:hideMark/>
                </w:tcPr>
                <w:p w14:paraId="6B195AEB" w14:textId="77777777" w:rsidR="006F3108" w:rsidRPr="006F3108" w:rsidRDefault="006F3108" w:rsidP="006F3108">
                  <w:pPr>
                    <w:spacing w:after="0" w:line="240" w:lineRule="auto"/>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Role name</w:t>
                  </w:r>
                </w:p>
              </w:tc>
              <w:tc>
                <w:tcPr>
                  <w:tcW w:w="0" w:type="auto"/>
                  <w:tcBorders>
                    <w:top w:val="single" w:sz="12" w:space="0" w:color="auto"/>
                    <w:bottom w:val="single" w:sz="12" w:space="0" w:color="auto"/>
                  </w:tcBorders>
                  <w:vAlign w:val="center"/>
                  <w:hideMark/>
                </w:tcPr>
                <w:p w14:paraId="46C1DA10" w14:textId="77777777" w:rsidR="006F3108" w:rsidRPr="006F3108" w:rsidRDefault="006F3108" w:rsidP="006F3108">
                  <w:pPr>
                    <w:spacing w:after="0" w:line="240" w:lineRule="auto"/>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Target class and multiplicity</w:t>
                  </w:r>
                </w:p>
              </w:tc>
              <w:tc>
                <w:tcPr>
                  <w:tcW w:w="0" w:type="auto"/>
                  <w:tcBorders>
                    <w:top w:val="single" w:sz="12" w:space="0" w:color="auto"/>
                    <w:bottom w:val="single" w:sz="12" w:space="0" w:color="auto"/>
                  </w:tcBorders>
                  <w:vAlign w:val="center"/>
                  <w:hideMark/>
                </w:tcPr>
                <w:p w14:paraId="15D778D9" w14:textId="77777777" w:rsidR="006F3108" w:rsidRPr="006F3108" w:rsidRDefault="006F3108" w:rsidP="006F3108">
                  <w:pPr>
                    <w:spacing w:after="0" w:line="240" w:lineRule="auto"/>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Definition</w:t>
                  </w:r>
                </w:p>
              </w:tc>
            </w:tr>
            <w:tr w:rsidR="006F3108" w:rsidRPr="006F3108" w14:paraId="1A21E7A2" w14:textId="77777777">
              <w:trPr>
                <w:tblCellSpacing w:w="15" w:type="dxa"/>
              </w:trPr>
              <w:tc>
                <w:tcPr>
                  <w:tcW w:w="0" w:type="auto"/>
                  <w:tcBorders>
                    <w:top w:val="single" w:sz="12" w:space="0" w:color="auto"/>
                    <w:bottom w:val="single" w:sz="8" w:space="0" w:color="auto"/>
                  </w:tcBorders>
                  <w:vAlign w:val="center"/>
                  <w:hideMark/>
                </w:tcPr>
                <w:p w14:paraId="73E5C97F"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roofErr w:type="spellStart"/>
                  <w:r w:rsidRPr="006F3108">
                    <w:rPr>
                      <w:rFonts w:ascii="Times New Roman" w:eastAsia="Times New Roman" w:hAnsi="Times New Roman" w:cs="Times New Roman"/>
                      <w:kern w:val="0"/>
                      <w14:ligatures w14:val="none"/>
                    </w:rPr>
                    <w:t>hasPayload</w:t>
                  </w:r>
                  <w:proofErr w:type="spellEnd"/>
                  <w:r w:rsidRPr="006F3108">
                    <w:rPr>
                      <w:rFonts w:ascii="Times New Roman" w:eastAsia="Times New Roman" w:hAnsi="Times New Roman" w:cs="Times New Roman"/>
                      <w:kern w:val="0"/>
                      <w14:ligatures w14:val="none"/>
                    </w:rPr>
                    <w:t xml:space="preserve"> «property»</w:t>
                  </w:r>
                </w:p>
              </w:tc>
              <w:tc>
                <w:tcPr>
                  <w:tcW w:w="0" w:type="auto"/>
                  <w:tcBorders>
                    <w:top w:val="single" w:sz="12" w:space="0" w:color="auto"/>
                    <w:bottom w:val="single" w:sz="8" w:space="0" w:color="auto"/>
                  </w:tcBorders>
                  <w:vAlign w:val="center"/>
                  <w:hideMark/>
                </w:tcPr>
                <w:p w14:paraId="516FFF54"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hyperlink r:id="rId181" w:anchor="POI_Payload-section" w:history="1">
                    <w:proofErr w:type="spellStart"/>
                    <w:r w:rsidRPr="006F3108">
                      <w:rPr>
                        <w:rFonts w:ascii="Times New Roman" w:eastAsia="Times New Roman" w:hAnsi="Times New Roman" w:cs="Times New Roman"/>
                        <w:color w:val="0000FF"/>
                        <w:kern w:val="0"/>
                        <w:u w:val="single"/>
                        <w14:ligatures w14:val="none"/>
                      </w:rPr>
                      <w:t>POI_Payload</w:t>
                    </w:r>
                    <w:proofErr w:type="spellEnd"/>
                  </w:hyperlink>
                  <w:r w:rsidRPr="006F3108">
                    <w:rPr>
                      <w:rFonts w:ascii="Times New Roman" w:eastAsia="Times New Roman" w:hAnsi="Times New Roman" w:cs="Times New Roman"/>
                      <w:kern w:val="0"/>
                      <w14:ligatures w14:val="none"/>
                    </w:rPr>
                    <w:t xml:space="preserve"> [</w:t>
                  </w:r>
                  <w:proofErr w:type="gramStart"/>
                  <w:r w:rsidRPr="006F3108">
                    <w:rPr>
                      <w:rFonts w:ascii="Times New Roman" w:eastAsia="Times New Roman" w:hAnsi="Times New Roman" w:cs="Times New Roman"/>
                      <w:kern w:val="0"/>
                      <w14:ligatures w14:val="none"/>
                    </w:rPr>
                    <w:t>0..</w:t>
                  </w:r>
                  <w:proofErr w:type="gramEnd"/>
                  <w:r w:rsidRPr="006F3108">
                    <w:rPr>
                      <w:rFonts w:ascii="Times New Roman" w:eastAsia="Times New Roman" w:hAnsi="Times New Roman" w:cs="Times New Roman"/>
                      <w:kern w:val="0"/>
                      <w14:ligatures w14:val="none"/>
                    </w:rPr>
                    <w:t>*]</w:t>
                  </w:r>
                </w:p>
              </w:tc>
              <w:tc>
                <w:tcPr>
                  <w:tcW w:w="0" w:type="auto"/>
                  <w:tcBorders>
                    <w:top w:val="single" w:sz="12" w:space="0" w:color="auto"/>
                    <w:bottom w:val="single" w:sz="8" w:space="0" w:color="auto"/>
                  </w:tcBorders>
                  <w:vAlign w:val="center"/>
                  <w:hideMark/>
                </w:tcPr>
                <w:p w14:paraId="50A30C76"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Indicates a payload associated with this POI.</w:t>
                  </w:r>
                </w:p>
              </w:tc>
            </w:tr>
            <w:tr w:rsidR="006F3108" w:rsidRPr="006F3108" w14:paraId="04A5A8DD" w14:textId="77777777">
              <w:trPr>
                <w:tblCellSpacing w:w="15" w:type="dxa"/>
              </w:trPr>
              <w:tc>
                <w:tcPr>
                  <w:tcW w:w="0" w:type="auto"/>
                  <w:tcBorders>
                    <w:top w:val="nil"/>
                    <w:bottom w:val="single" w:sz="12" w:space="0" w:color="auto"/>
                  </w:tcBorders>
                  <w:vAlign w:val="center"/>
                  <w:hideMark/>
                </w:tcPr>
                <w:p w14:paraId="21BFE062"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roofErr w:type="spellStart"/>
                  <w:r w:rsidRPr="006F3108">
                    <w:rPr>
                      <w:rFonts w:ascii="Times New Roman" w:eastAsia="Times New Roman" w:hAnsi="Times New Roman" w:cs="Times New Roman"/>
                      <w:kern w:val="0"/>
                      <w14:ligatures w14:val="none"/>
                    </w:rPr>
                    <w:t>hasFeatureOfInterest</w:t>
                  </w:r>
                  <w:proofErr w:type="spellEnd"/>
                  <w:r w:rsidRPr="006F3108">
                    <w:rPr>
                      <w:rFonts w:ascii="Times New Roman" w:eastAsia="Times New Roman" w:hAnsi="Times New Roman" w:cs="Times New Roman"/>
                      <w:kern w:val="0"/>
                      <w14:ligatures w14:val="none"/>
                    </w:rPr>
                    <w:t xml:space="preserve"> «property»</w:t>
                  </w:r>
                </w:p>
              </w:tc>
              <w:tc>
                <w:tcPr>
                  <w:tcW w:w="0" w:type="auto"/>
                  <w:tcBorders>
                    <w:top w:val="nil"/>
                    <w:bottom w:val="single" w:sz="12" w:space="0" w:color="auto"/>
                  </w:tcBorders>
                  <w:vAlign w:val="center"/>
                  <w:hideMark/>
                </w:tcPr>
                <w:p w14:paraId="590FE1B9"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hyperlink r:id="rId182" w:anchor="FeatureOfInterest-section" w:history="1">
                    <w:proofErr w:type="spellStart"/>
                    <w:r w:rsidRPr="006F3108">
                      <w:rPr>
                        <w:rFonts w:ascii="Times New Roman" w:eastAsia="Times New Roman" w:hAnsi="Times New Roman" w:cs="Times New Roman"/>
                        <w:color w:val="0000FF"/>
                        <w:kern w:val="0"/>
                        <w:u w:val="single"/>
                        <w14:ligatures w14:val="none"/>
                      </w:rPr>
                      <w:t>FeatureOfInterest</w:t>
                    </w:r>
                    <w:proofErr w:type="spellEnd"/>
                  </w:hyperlink>
                  <w:r w:rsidRPr="006F3108">
                    <w:rPr>
                      <w:rFonts w:ascii="Times New Roman" w:eastAsia="Times New Roman" w:hAnsi="Times New Roman" w:cs="Times New Roman"/>
                      <w:kern w:val="0"/>
                      <w14:ligatures w14:val="none"/>
                    </w:rPr>
                    <w:t xml:space="preserve"> [</w:t>
                  </w:r>
                  <w:proofErr w:type="gramStart"/>
                  <w:r w:rsidRPr="006F3108">
                    <w:rPr>
                      <w:rFonts w:ascii="Times New Roman" w:eastAsia="Times New Roman" w:hAnsi="Times New Roman" w:cs="Times New Roman"/>
                      <w:kern w:val="0"/>
                      <w14:ligatures w14:val="none"/>
                    </w:rPr>
                    <w:t>0..</w:t>
                  </w:r>
                  <w:proofErr w:type="gramEnd"/>
                  <w:r w:rsidRPr="006F3108">
                    <w:rPr>
                      <w:rFonts w:ascii="Times New Roman" w:eastAsia="Times New Roman" w:hAnsi="Times New Roman" w:cs="Times New Roman"/>
                      <w:kern w:val="0"/>
                      <w14:ligatures w14:val="none"/>
                    </w:rPr>
                    <w:t>*]</w:t>
                  </w:r>
                </w:p>
              </w:tc>
              <w:tc>
                <w:tcPr>
                  <w:tcW w:w="0" w:type="auto"/>
                  <w:tcBorders>
                    <w:top w:val="nil"/>
                    <w:bottom w:val="single" w:sz="12" w:space="0" w:color="auto"/>
                  </w:tcBorders>
                  <w:vAlign w:val="center"/>
                  <w:hideMark/>
                </w:tcPr>
                <w:p w14:paraId="5153530B"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One or more Features which are represented by this POI.</w:t>
                  </w:r>
                </w:p>
              </w:tc>
            </w:tr>
          </w:tbl>
          <w:p w14:paraId="624BCDEC"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
        </w:tc>
      </w:tr>
      <w:tr w:rsidR="006F3108" w:rsidRPr="006F3108" w14:paraId="2956321C" w14:textId="77777777" w:rsidTr="006F3108">
        <w:trPr>
          <w:tblCellSpacing w:w="15" w:type="dxa"/>
        </w:trPr>
        <w:tc>
          <w:tcPr>
            <w:tcW w:w="0" w:type="auto"/>
            <w:tcBorders>
              <w:top w:val="nil"/>
              <w:bottom w:val="single" w:sz="12" w:space="0" w:color="auto"/>
            </w:tcBorders>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66"/>
              <w:gridCol w:w="2163"/>
              <w:gridCol w:w="5441"/>
            </w:tblGrid>
            <w:tr w:rsidR="006F3108" w:rsidRPr="006F3108" w14:paraId="67EC7750" w14:textId="77777777">
              <w:trPr>
                <w:tblHeader/>
                <w:tblCellSpacing w:w="15" w:type="dxa"/>
              </w:trPr>
              <w:tc>
                <w:tcPr>
                  <w:tcW w:w="0" w:type="auto"/>
                  <w:tcBorders>
                    <w:top w:val="single" w:sz="12" w:space="0" w:color="auto"/>
                    <w:bottom w:val="single" w:sz="12" w:space="0" w:color="auto"/>
                  </w:tcBorders>
                  <w:vAlign w:val="center"/>
                  <w:hideMark/>
                </w:tcPr>
                <w:p w14:paraId="3B2F2341" w14:textId="77777777" w:rsidR="006F3108" w:rsidRPr="006F3108" w:rsidRDefault="006F3108" w:rsidP="006F3108">
                  <w:pPr>
                    <w:spacing w:after="0" w:line="240" w:lineRule="auto"/>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Attribute</w:t>
                  </w:r>
                </w:p>
              </w:tc>
              <w:tc>
                <w:tcPr>
                  <w:tcW w:w="0" w:type="auto"/>
                  <w:tcBorders>
                    <w:top w:val="single" w:sz="12" w:space="0" w:color="auto"/>
                    <w:bottom w:val="single" w:sz="12" w:space="0" w:color="auto"/>
                  </w:tcBorders>
                  <w:vAlign w:val="center"/>
                  <w:hideMark/>
                </w:tcPr>
                <w:p w14:paraId="1A685460" w14:textId="77777777" w:rsidR="006F3108" w:rsidRPr="006F3108" w:rsidRDefault="006F3108" w:rsidP="006F3108">
                  <w:pPr>
                    <w:spacing w:after="0" w:line="240" w:lineRule="auto"/>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Value type and multiplicity</w:t>
                  </w:r>
                </w:p>
              </w:tc>
              <w:tc>
                <w:tcPr>
                  <w:tcW w:w="0" w:type="auto"/>
                  <w:tcBorders>
                    <w:top w:val="single" w:sz="12" w:space="0" w:color="auto"/>
                    <w:bottom w:val="single" w:sz="12" w:space="0" w:color="auto"/>
                  </w:tcBorders>
                  <w:vAlign w:val="center"/>
                  <w:hideMark/>
                </w:tcPr>
                <w:p w14:paraId="2F799F99" w14:textId="77777777" w:rsidR="006F3108" w:rsidRPr="006F3108" w:rsidRDefault="006F3108" w:rsidP="006F3108">
                  <w:pPr>
                    <w:spacing w:after="0" w:line="240" w:lineRule="auto"/>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Definition</w:t>
                  </w:r>
                </w:p>
              </w:tc>
            </w:tr>
            <w:tr w:rsidR="006F3108" w:rsidRPr="006F3108" w14:paraId="2D71FD85" w14:textId="77777777">
              <w:trPr>
                <w:tblCellSpacing w:w="15" w:type="dxa"/>
              </w:trPr>
              <w:tc>
                <w:tcPr>
                  <w:tcW w:w="0" w:type="auto"/>
                  <w:tcBorders>
                    <w:top w:val="single" w:sz="12" w:space="0" w:color="auto"/>
                    <w:bottom w:val="single" w:sz="8" w:space="0" w:color="auto"/>
                  </w:tcBorders>
                  <w:vAlign w:val="center"/>
                  <w:hideMark/>
                </w:tcPr>
                <w:p w14:paraId="75AA23E2"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roofErr w:type="spellStart"/>
                  <w:r w:rsidRPr="006F3108">
                    <w:rPr>
                      <w:rFonts w:ascii="Times New Roman" w:eastAsia="Times New Roman" w:hAnsi="Times New Roman" w:cs="Times New Roman"/>
                      <w:kern w:val="0"/>
                      <w14:ligatures w14:val="none"/>
                    </w:rPr>
                    <w:t>contactInfo</w:t>
                  </w:r>
                  <w:proofErr w:type="spellEnd"/>
                  <w:r w:rsidRPr="006F3108">
                    <w:rPr>
                      <w:rFonts w:ascii="Times New Roman" w:eastAsia="Times New Roman" w:hAnsi="Times New Roman" w:cs="Times New Roman"/>
                      <w:kern w:val="0"/>
                      <w14:ligatures w14:val="none"/>
                    </w:rPr>
                    <w:t xml:space="preserve"> «property»</w:t>
                  </w:r>
                </w:p>
              </w:tc>
              <w:tc>
                <w:tcPr>
                  <w:tcW w:w="0" w:type="auto"/>
                  <w:tcBorders>
                    <w:top w:val="single" w:sz="12" w:space="0" w:color="auto"/>
                    <w:bottom w:val="single" w:sz="8" w:space="0" w:color="auto"/>
                  </w:tcBorders>
                  <w:vAlign w:val="center"/>
                  <w:hideMark/>
                </w:tcPr>
                <w:p w14:paraId="1B2F7D8E"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hyperlink r:id="rId183" w:anchor="CI_Responsibility-section" w:history="1">
                    <w:proofErr w:type="spellStart"/>
                    <w:r w:rsidRPr="006F3108">
                      <w:rPr>
                        <w:rFonts w:ascii="Times New Roman" w:eastAsia="Times New Roman" w:hAnsi="Times New Roman" w:cs="Times New Roman"/>
                        <w:color w:val="0000FF"/>
                        <w:kern w:val="0"/>
                        <w:u w:val="single"/>
                        <w14:ligatures w14:val="none"/>
                      </w:rPr>
                      <w:t>CI_Responsibility</w:t>
                    </w:r>
                    <w:proofErr w:type="spellEnd"/>
                  </w:hyperlink>
                  <w:r w:rsidRPr="006F3108">
                    <w:rPr>
                      <w:rFonts w:ascii="Times New Roman" w:eastAsia="Times New Roman" w:hAnsi="Times New Roman" w:cs="Times New Roman"/>
                      <w:kern w:val="0"/>
                      <w14:ligatures w14:val="none"/>
                    </w:rPr>
                    <w:t xml:space="preserve"> [</w:t>
                  </w:r>
                  <w:proofErr w:type="gramStart"/>
                  <w:r w:rsidRPr="006F3108">
                    <w:rPr>
                      <w:rFonts w:ascii="Times New Roman" w:eastAsia="Times New Roman" w:hAnsi="Times New Roman" w:cs="Times New Roman"/>
                      <w:kern w:val="0"/>
                      <w14:ligatures w14:val="none"/>
                    </w:rPr>
                    <w:t>1..</w:t>
                  </w:r>
                  <w:proofErr w:type="gramEnd"/>
                  <w:r w:rsidRPr="006F3108">
                    <w:rPr>
                      <w:rFonts w:ascii="Times New Roman" w:eastAsia="Times New Roman" w:hAnsi="Times New Roman" w:cs="Times New Roman"/>
                      <w:kern w:val="0"/>
                      <w14:ligatures w14:val="none"/>
                    </w:rPr>
                    <w:t>*]</w:t>
                  </w:r>
                </w:p>
              </w:tc>
              <w:tc>
                <w:tcPr>
                  <w:tcW w:w="0" w:type="auto"/>
                  <w:tcBorders>
                    <w:top w:val="single" w:sz="12" w:space="0" w:color="auto"/>
                    <w:bottom w:val="single" w:sz="8" w:space="0" w:color="auto"/>
                  </w:tcBorders>
                  <w:vAlign w:val="center"/>
                  <w:hideMark/>
                </w:tcPr>
                <w:p w14:paraId="07F06C28"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Contact information for the creators and maintainers of this POI.</w:t>
                  </w:r>
                </w:p>
              </w:tc>
            </w:tr>
            <w:tr w:rsidR="006F3108" w:rsidRPr="006F3108" w14:paraId="5E6891B6" w14:textId="77777777">
              <w:trPr>
                <w:tblCellSpacing w:w="15" w:type="dxa"/>
              </w:trPr>
              <w:tc>
                <w:tcPr>
                  <w:tcW w:w="0" w:type="auto"/>
                  <w:tcBorders>
                    <w:top w:val="nil"/>
                    <w:bottom w:val="single" w:sz="8" w:space="0" w:color="auto"/>
                  </w:tcBorders>
                  <w:vAlign w:val="center"/>
                  <w:hideMark/>
                </w:tcPr>
                <w:p w14:paraId="091799A2"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roofErr w:type="spellStart"/>
                  <w:r w:rsidRPr="006F3108">
                    <w:rPr>
                      <w:rFonts w:ascii="Times New Roman" w:eastAsia="Times New Roman" w:hAnsi="Times New Roman" w:cs="Times New Roman"/>
                      <w:kern w:val="0"/>
                      <w14:ligatures w14:val="none"/>
                    </w:rPr>
                    <w:t>hasMetadata</w:t>
                  </w:r>
                  <w:proofErr w:type="spellEnd"/>
                  <w:r w:rsidRPr="006F3108">
                    <w:rPr>
                      <w:rFonts w:ascii="Times New Roman" w:eastAsia="Times New Roman" w:hAnsi="Times New Roman" w:cs="Times New Roman"/>
                      <w:kern w:val="0"/>
                      <w14:ligatures w14:val="none"/>
                    </w:rPr>
                    <w:t xml:space="preserve"> «property»</w:t>
                  </w:r>
                </w:p>
              </w:tc>
              <w:tc>
                <w:tcPr>
                  <w:tcW w:w="0" w:type="auto"/>
                  <w:tcBorders>
                    <w:top w:val="nil"/>
                    <w:bottom w:val="single" w:sz="8" w:space="0" w:color="auto"/>
                  </w:tcBorders>
                  <w:vAlign w:val="center"/>
                  <w:hideMark/>
                </w:tcPr>
                <w:p w14:paraId="696D85CF"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hyperlink r:id="rId184" w:anchor="Link-section" w:history="1">
                    <w:r w:rsidRPr="006F3108">
                      <w:rPr>
                        <w:rFonts w:ascii="Times New Roman" w:eastAsia="Times New Roman" w:hAnsi="Times New Roman" w:cs="Times New Roman"/>
                        <w:color w:val="0000FF"/>
                        <w:kern w:val="0"/>
                        <w:u w:val="single"/>
                        <w14:ligatures w14:val="none"/>
                      </w:rPr>
                      <w:t>Link</w:t>
                    </w:r>
                  </w:hyperlink>
                  <w:r w:rsidRPr="006F3108">
                    <w:rPr>
                      <w:rFonts w:ascii="Times New Roman" w:eastAsia="Times New Roman" w:hAnsi="Times New Roman" w:cs="Times New Roman"/>
                      <w:kern w:val="0"/>
                      <w14:ligatures w14:val="none"/>
                    </w:rPr>
                    <w:t xml:space="preserve"> [</w:t>
                  </w:r>
                  <w:proofErr w:type="gramStart"/>
                  <w:r w:rsidRPr="006F3108">
                    <w:rPr>
                      <w:rFonts w:ascii="Times New Roman" w:eastAsia="Times New Roman" w:hAnsi="Times New Roman" w:cs="Times New Roman"/>
                      <w:kern w:val="0"/>
                      <w14:ligatures w14:val="none"/>
                    </w:rPr>
                    <w:t>0..</w:t>
                  </w:r>
                  <w:proofErr w:type="gramEnd"/>
                  <w:r w:rsidRPr="006F3108">
                    <w:rPr>
                      <w:rFonts w:ascii="Times New Roman" w:eastAsia="Times New Roman" w:hAnsi="Times New Roman" w:cs="Times New Roman"/>
                      <w:kern w:val="0"/>
                      <w14:ligatures w14:val="none"/>
                    </w:rPr>
                    <w:t>*]</w:t>
                  </w:r>
                </w:p>
              </w:tc>
              <w:tc>
                <w:tcPr>
                  <w:tcW w:w="0" w:type="auto"/>
                  <w:tcBorders>
                    <w:top w:val="nil"/>
                    <w:bottom w:val="single" w:sz="8" w:space="0" w:color="auto"/>
                  </w:tcBorders>
                  <w:vAlign w:val="center"/>
                  <w:hideMark/>
                </w:tcPr>
                <w:p w14:paraId="29B34B9D"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An association with zero or more metadata records providing additional information about this POI and/or the associated Features of Interest.</w:t>
                  </w:r>
                </w:p>
              </w:tc>
            </w:tr>
            <w:tr w:rsidR="006F3108" w:rsidRPr="006F3108" w14:paraId="5352F3E8" w14:textId="77777777">
              <w:trPr>
                <w:tblCellSpacing w:w="15" w:type="dxa"/>
              </w:trPr>
              <w:tc>
                <w:tcPr>
                  <w:tcW w:w="0" w:type="auto"/>
                  <w:tcBorders>
                    <w:top w:val="nil"/>
                    <w:bottom w:val="single" w:sz="8" w:space="0" w:color="auto"/>
                  </w:tcBorders>
                  <w:vAlign w:val="center"/>
                  <w:hideMark/>
                </w:tcPr>
                <w:p w14:paraId="6CAADE7D"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keywords «property»</w:t>
                  </w:r>
                </w:p>
              </w:tc>
              <w:tc>
                <w:tcPr>
                  <w:tcW w:w="0" w:type="auto"/>
                  <w:tcBorders>
                    <w:top w:val="nil"/>
                    <w:bottom w:val="single" w:sz="8" w:space="0" w:color="auto"/>
                  </w:tcBorders>
                  <w:vAlign w:val="center"/>
                  <w:hideMark/>
                </w:tcPr>
                <w:p w14:paraId="72264669"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hyperlink r:id="rId185" w:anchor="MD_Keywords-section" w:history="1">
                    <w:proofErr w:type="spellStart"/>
                    <w:r w:rsidRPr="006F3108">
                      <w:rPr>
                        <w:rFonts w:ascii="Times New Roman" w:eastAsia="Times New Roman" w:hAnsi="Times New Roman" w:cs="Times New Roman"/>
                        <w:color w:val="0000FF"/>
                        <w:kern w:val="0"/>
                        <w:u w:val="single"/>
                        <w14:ligatures w14:val="none"/>
                      </w:rPr>
                      <w:t>MD_Keywords</w:t>
                    </w:r>
                    <w:proofErr w:type="spellEnd"/>
                  </w:hyperlink>
                  <w:r w:rsidRPr="006F3108">
                    <w:rPr>
                      <w:rFonts w:ascii="Times New Roman" w:eastAsia="Times New Roman" w:hAnsi="Times New Roman" w:cs="Times New Roman"/>
                      <w:kern w:val="0"/>
                      <w14:ligatures w14:val="none"/>
                    </w:rPr>
                    <w:t xml:space="preserve"> [</w:t>
                  </w:r>
                  <w:proofErr w:type="gramStart"/>
                  <w:r w:rsidRPr="006F3108">
                    <w:rPr>
                      <w:rFonts w:ascii="Times New Roman" w:eastAsia="Times New Roman" w:hAnsi="Times New Roman" w:cs="Times New Roman"/>
                      <w:kern w:val="0"/>
                      <w14:ligatures w14:val="none"/>
                    </w:rPr>
                    <w:t>0..</w:t>
                  </w:r>
                  <w:proofErr w:type="gramEnd"/>
                  <w:r w:rsidRPr="006F3108">
                    <w:rPr>
                      <w:rFonts w:ascii="Times New Roman" w:eastAsia="Times New Roman" w:hAnsi="Times New Roman" w:cs="Times New Roman"/>
                      <w:kern w:val="0"/>
                      <w14:ligatures w14:val="none"/>
                    </w:rPr>
                    <w:t>*]</w:t>
                  </w:r>
                </w:p>
              </w:tc>
              <w:tc>
                <w:tcPr>
                  <w:tcW w:w="0" w:type="auto"/>
                  <w:tcBorders>
                    <w:top w:val="nil"/>
                    <w:bottom w:val="single" w:sz="8" w:space="0" w:color="auto"/>
                  </w:tcBorders>
                  <w:vAlign w:val="center"/>
                  <w:hideMark/>
                </w:tcPr>
                <w:p w14:paraId="416824A7"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Keywords used to aid in discovery of POIs of interest.</w:t>
                  </w:r>
                </w:p>
              </w:tc>
            </w:tr>
            <w:tr w:rsidR="006F3108" w:rsidRPr="006F3108" w14:paraId="53A77FE1" w14:textId="77777777">
              <w:trPr>
                <w:tblCellSpacing w:w="15" w:type="dxa"/>
              </w:trPr>
              <w:tc>
                <w:tcPr>
                  <w:tcW w:w="0" w:type="auto"/>
                  <w:tcBorders>
                    <w:top w:val="nil"/>
                    <w:bottom w:val="single" w:sz="8" w:space="0" w:color="auto"/>
                  </w:tcBorders>
                  <w:vAlign w:val="center"/>
                  <w:hideMark/>
                </w:tcPr>
                <w:p w14:paraId="3063F1EF"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lastRenderedPageBreak/>
                    <w:t>rights «property»</w:t>
                  </w:r>
                </w:p>
              </w:tc>
              <w:tc>
                <w:tcPr>
                  <w:tcW w:w="0" w:type="auto"/>
                  <w:tcBorders>
                    <w:top w:val="nil"/>
                    <w:bottom w:val="single" w:sz="8" w:space="0" w:color="auto"/>
                  </w:tcBorders>
                  <w:vAlign w:val="center"/>
                  <w:hideMark/>
                </w:tcPr>
                <w:p w14:paraId="054531D3"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hyperlink r:id="rId186" w:anchor="MD_Constraints-section" w:history="1">
                    <w:proofErr w:type="spellStart"/>
                    <w:r w:rsidRPr="006F3108">
                      <w:rPr>
                        <w:rFonts w:ascii="Times New Roman" w:eastAsia="Times New Roman" w:hAnsi="Times New Roman" w:cs="Times New Roman"/>
                        <w:color w:val="0000FF"/>
                        <w:kern w:val="0"/>
                        <w:u w:val="single"/>
                        <w14:ligatures w14:val="none"/>
                      </w:rPr>
                      <w:t>MD_Constraints</w:t>
                    </w:r>
                    <w:proofErr w:type="spellEnd"/>
                  </w:hyperlink>
                  <w:r w:rsidRPr="006F3108">
                    <w:rPr>
                      <w:rFonts w:ascii="Times New Roman" w:eastAsia="Times New Roman" w:hAnsi="Times New Roman" w:cs="Times New Roman"/>
                      <w:kern w:val="0"/>
                      <w14:ligatures w14:val="none"/>
                    </w:rPr>
                    <w:t xml:space="preserve"> [</w:t>
                  </w:r>
                  <w:proofErr w:type="gramStart"/>
                  <w:r w:rsidRPr="006F3108">
                    <w:rPr>
                      <w:rFonts w:ascii="Times New Roman" w:eastAsia="Times New Roman" w:hAnsi="Times New Roman" w:cs="Times New Roman"/>
                      <w:kern w:val="0"/>
                      <w14:ligatures w14:val="none"/>
                    </w:rPr>
                    <w:t>0..</w:t>
                  </w:r>
                  <w:proofErr w:type="gramEnd"/>
                  <w:r w:rsidRPr="006F3108">
                    <w:rPr>
                      <w:rFonts w:ascii="Times New Roman" w:eastAsia="Times New Roman" w:hAnsi="Times New Roman" w:cs="Times New Roman"/>
                      <w:kern w:val="0"/>
                      <w14:ligatures w14:val="none"/>
                    </w:rPr>
                    <w:t>2]</w:t>
                  </w:r>
                </w:p>
              </w:tc>
              <w:tc>
                <w:tcPr>
                  <w:tcW w:w="0" w:type="auto"/>
                  <w:tcBorders>
                    <w:top w:val="nil"/>
                    <w:bottom w:val="single" w:sz="8" w:space="0" w:color="auto"/>
                  </w:tcBorders>
                  <w:vAlign w:val="center"/>
                  <w:hideMark/>
                </w:tcPr>
                <w:p w14:paraId="4A951084"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Legal and security constraints applicable to this POI.</w:t>
                  </w:r>
                </w:p>
              </w:tc>
            </w:tr>
            <w:tr w:rsidR="006F3108" w:rsidRPr="006F3108" w14:paraId="4FCF0BCD" w14:textId="77777777">
              <w:trPr>
                <w:tblCellSpacing w:w="15" w:type="dxa"/>
              </w:trPr>
              <w:tc>
                <w:tcPr>
                  <w:tcW w:w="0" w:type="auto"/>
                  <w:tcBorders>
                    <w:top w:val="nil"/>
                    <w:bottom w:val="single" w:sz="12" w:space="0" w:color="auto"/>
                  </w:tcBorders>
                  <w:vAlign w:val="center"/>
                  <w:hideMark/>
                </w:tcPr>
                <w:p w14:paraId="5BE1B21A"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symbology «property»</w:t>
                  </w:r>
                </w:p>
              </w:tc>
              <w:tc>
                <w:tcPr>
                  <w:tcW w:w="0" w:type="auto"/>
                  <w:tcBorders>
                    <w:top w:val="nil"/>
                    <w:bottom w:val="single" w:sz="12" w:space="0" w:color="auto"/>
                  </w:tcBorders>
                  <w:vAlign w:val="center"/>
                  <w:hideMark/>
                </w:tcPr>
                <w:p w14:paraId="7C7A87B4"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hyperlink r:id="rId187" w:anchor="Link-section" w:history="1">
                    <w:r w:rsidRPr="006F3108">
                      <w:rPr>
                        <w:rFonts w:ascii="Times New Roman" w:eastAsia="Times New Roman" w:hAnsi="Times New Roman" w:cs="Times New Roman"/>
                        <w:color w:val="0000FF"/>
                        <w:kern w:val="0"/>
                        <w:u w:val="single"/>
                        <w14:ligatures w14:val="none"/>
                      </w:rPr>
                      <w:t>Link</w:t>
                    </w:r>
                  </w:hyperlink>
                  <w:r w:rsidRPr="006F3108">
                    <w:rPr>
                      <w:rFonts w:ascii="Times New Roman" w:eastAsia="Times New Roman" w:hAnsi="Times New Roman" w:cs="Times New Roman"/>
                      <w:kern w:val="0"/>
                      <w14:ligatures w14:val="none"/>
                    </w:rPr>
                    <w:t xml:space="preserve"> [</w:t>
                  </w:r>
                  <w:proofErr w:type="gramStart"/>
                  <w:r w:rsidRPr="006F3108">
                    <w:rPr>
                      <w:rFonts w:ascii="Times New Roman" w:eastAsia="Times New Roman" w:hAnsi="Times New Roman" w:cs="Times New Roman"/>
                      <w:kern w:val="0"/>
                      <w14:ligatures w14:val="none"/>
                    </w:rPr>
                    <w:t>0..</w:t>
                  </w:r>
                  <w:proofErr w:type="gramEnd"/>
                  <w:r w:rsidRPr="006F3108">
                    <w:rPr>
                      <w:rFonts w:ascii="Times New Roman" w:eastAsia="Times New Roman" w:hAnsi="Times New Roman" w:cs="Times New Roman"/>
                      <w:kern w:val="0"/>
                      <w14:ligatures w14:val="none"/>
                    </w:rPr>
                    <w:t>1]</w:t>
                  </w:r>
                </w:p>
              </w:tc>
              <w:tc>
                <w:tcPr>
                  <w:tcW w:w="0" w:type="auto"/>
                  <w:tcBorders>
                    <w:top w:val="nil"/>
                    <w:bottom w:val="single" w:sz="12" w:space="0" w:color="auto"/>
                  </w:tcBorders>
                  <w:vAlign w:val="center"/>
                  <w:hideMark/>
                </w:tcPr>
                <w:p w14:paraId="03B4F2B0"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A reference to information about rendering this POI.</w:t>
                  </w:r>
                </w:p>
              </w:tc>
            </w:tr>
          </w:tbl>
          <w:p w14:paraId="55048459"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
        </w:tc>
      </w:tr>
    </w:tbl>
    <w:p w14:paraId="6ACD2599" w14:textId="77777777" w:rsidR="006F3108" w:rsidRPr="006F3108" w:rsidRDefault="006F3108" w:rsidP="006F3108">
      <w:pPr>
        <w:spacing w:before="100" w:beforeAutospacing="1" w:after="100" w:afterAutospacing="1" w:line="240" w:lineRule="auto"/>
        <w:jc w:val="center"/>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lastRenderedPageBreak/>
        <w:t>Table 4</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6F3108" w:rsidRPr="006F3108" w14:paraId="36D49640" w14:textId="77777777" w:rsidTr="006F3108">
        <w:trPr>
          <w:tblCellSpacing w:w="15" w:type="dxa"/>
        </w:trPr>
        <w:tc>
          <w:tcPr>
            <w:tcW w:w="0" w:type="auto"/>
            <w:tcBorders>
              <w:top w:val="single" w:sz="12" w:space="0" w:color="auto"/>
              <w:bottom w:val="single" w:sz="8" w:space="0" w:color="auto"/>
            </w:tcBorders>
            <w:vAlign w:val="center"/>
            <w:hideMark/>
          </w:tcPr>
          <w:p w14:paraId="5B285F15" w14:textId="1C83634A"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6F3108">
              <w:rPr>
                <w:rFonts w:ascii="Times New Roman" w:eastAsia="Times New Roman" w:hAnsi="Times New Roman" w:cs="Times New Roman"/>
                <w:b/>
                <w:bCs/>
                <w:kern w:val="0"/>
                <w14:ligatures w14:val="none"/>
              </w:rPr>
              <w:t>FeatureOfInterest</w:t>
            </w:r>
            <w:proofErr w:type="spellEnd"/>
            <w:ins w:id="150" w:author="Carl Reed" w:date="2024-02-23T12:02:00Z">
              <w:r w:rsidR="001B27EE">
                <w:rPr>
                  <w:rFonts w:ascii="Times New Roman" w:eastAsia="Times New Roman" w:hAnsi="Times New Roman" w:cs="Times New Roman"/>
                  <w:b/>
                  <w:bCs/>
                  <w:kern w:val="0"/>
                  <w14:ligatures w14:val="none"/>
                </w:rPr>
                <w:t xml:space="preserve"> (FoI)</w:t>
              </w:r>
            </w:ins>
          </w:p>
        </w:tc>
      </w:tr>
      <w:tr w:rsidR="006F3108" w:rsidRPr="006F3108" w14:paraId="3DFD6159" w14:textId="77777777" w:rsidTr="006F3108">
        <w:trPr>
          <w:tblCellSpacing w:w="15" w:type="dxa"/>
        </w:trPr>
        <w:tc>
          <w:tcPr>
            <w:tcW w:w="0" w:type="auto"/>
            <w:tcBorders>
              <w:top w:val="nil"/>
              <w:bottom w:val="single" w:sz="12" w:space="0" w:color="auto"/>
            </w:tcBorders>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30"/>
              <w:gridCol w:w="7840"/>
            </w:tblGrid>
            <w:tr w:rsidR="006F3108" w:rsidRPr="006F3108" w14:paraId="7DDC3D79" w14:textId="77777777">
              <w:trPr>
                <w:tblCellSpacing w:w="15" w:type="dxa"/>
              </w:trPr>
              <w:tc>
                <w:tcPr>
                  <w:tcW w:w="0" w:type="auto"/>
                  <w:tcBorders>
                    <w:top w:val="single" w:sz="12" w:space="0" w:color="auto"/>
                    <w:bottom w:val="single" w:sz="8" w:space="0" w:color="auto"/>
                  </w:tcBorders>
                  <w:vAlign w:val="center"/>
                  <w:hideMark/>
                </w:tcPr>
                <w:p w14:paraId="1494E520"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Definition:</w:t>
                  </w:r>
                </w:p>
              </w:tc>
              <w:tc>
                <w:tcPr>
                  <w:tcW w:w="0" w:type="auto"/>
                  <w:tcBorders>
                    <w:top w:val="single" w:sz="12" w:space="0" w:color="auto"/>
                    <w:bottom w:val="single" w:sz="8" w:space="0" w:color="auto"/>
                  </w:tcBorders>
                  <w:vAlign w:val="center"/>
                  <w:hideMark/>
                </w:tcPr>
                <w:p w14:paraId="2F26C83B" w14:textId="28BB138F"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The thing whose property is being estimated or calculated </w:t>
                  </w:r>
                  <w:del w:id="151" w:author="Carl Reed" w:date="2024-02-23T12:02:00Z">
                    <w:r w:rsidRPr="006F3108" w:rsidDel="001B27EE">
                      <w:rPr>
                        <w:rFonts w:ascii="Times New Roman" w:eastAsia="Times New Roman" w:hAnsi="Times New Roman" w:cs="Times New Roman"/>
                        <w:kern w:val="0"/>
                        <w14:ligatures w14:val="none"/>
                      </w:rPr>
                      <w:delText>in the course of</w:delText>
                    </w:r>
                  </w:del>
                  <w:ins w:id="152" w:author="Carl Reed" w:date="2024-02-23T12:02:00Z">
                    <w:r w:rsidR="001B27EE" w:rsidRPr="006F3108">
                      <w:rPr>
                        <w:rFonts w:ascii="Times New Roman" w:eastAsia="Times New Roman" w:hAnsi="Times New Roman" w:cs="Times New Roman"/>
                        <w:kern w:val="0"/>
                        <w14:ligatures w14:val="none"/>
                      </w:rPr>
                      <w:t>during</w:t>
                    </w:r>
                  </w:ins>
                  <w:r w:rsidRPr="006F3108">
                    <w:rPr>
                      <w:rFonts w:ascii="Times New Roman" w:eastAsia="Times New Roman" w:hAnsi="Times New Roman" w:cs="Times New Roman"/>
                      <w:kern w:val="0"/>
                      <w14:ligatures w14:val="none"/>
                    </w:rPr>
                    <w:t xml:space="preserve"> an Observation to arrive at a Result, or whose property is being manipulated by an Actuator, or which is being sampled or transformed in an act of Sampling. (SOSA)</w:t>
                  </w:r>
                </w:p>
              </w:tc>
            </w:tr>
            <w:tr w:rsidR="006F3108" w:rsidRPr="006F3108" w14:paraId="06564E9E" w14:textId="77777777">
              <w:trPr>
                <w:tblCellSpacing w:w="15" w:type="dxa"/>
              </w:trPr>
              <w:tc>
                <w:tcPr>
                  <w:tcW w:w="0" w:type="auto"/>
                  <w:tcBorders>
                    <w:top w:val="nil"/>
                    <w:bottom w:val="single" w:sz="8" w:space="0" w:color="auto"/>
                  </w:tcBorders>
                  <w:vAlign w:val="center"/>
                  <w:hideMark/>
                </w:tcPr>
                <w:p w14:paraId="052F3416"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Subclass of:</w:t>
                  </w:r>
                </w:p>
              </w:tc>
              <w:tc>
                <w:tcPr>
                  <w:tcW w:w="0" w:type="auto"/>
                  <w:tcBorders>
                    <w:top w:val="nil"/>
                    <w:bottom w:val="single" w:sz="8" w:space="0" w:color="auto"/>
                  </w:tcBorders>
                  <w:vAlign w:val="center"/>
                  <w:hideMark/>
                </w:tcPr>
                <w:p w14:paraId="7EEDDD78"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hyperlink r:id="rId188" w:anchor="AnyFeature-section" w:history="1">
                    <w:proofErr w:type="spellStart"/>
                    <w:r w:rsidRPr="006F3108">
                      <w:rPr>
                        <w:rFonts w:ascii="Times New Roman" w:eastAsia="Times New Roman" w:hAnsi="Times New Roman" w:cs="Times New Roman"/>
                        <w:color w:val="0000FF"/>
                        <w:kern w:val="0"/>
                        <w:u w:val="single"/>
                        <w14:ligatures w14:val="none"/>
                      </w:rPr>
                      <w:t>AnyFeature</w:t>
                    </w:r>
                    <w:proofErr w:type="spellEnd"/>
                  </w:hyperlink>
                </w:p>
              </w:tc>
            </w:tr>
            <w:tr w:rsidR="006F3108" w:rsidRPr="006F3108" w14:paraId="2C59D1EE" w14:textId="77777777">
              <w:trPr>
                <w:tblCellSpacing w:w="15" w:type="dxa"/>
              </w:trPr>
              <w:tc>
                <w:tcPr>
                  <w:tcW w:w="0" w:type="auto"/>
                  <w:tcBorders>
                    <w:top w:val="nil"/>
                    <w:bottom w:val="single" w:sz="12" w:space="0" w:color="auto"/>
                  </w:tcBorders>
                  <w:vAlign w:val="center"/>
                  <w:hideMark/>
                </w:tcPr>
                <w:p w14:paraId="3812A6FD"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Stereotype:</w:t>
                  </w:r>
                </w:p>
              </w:tc>
              <w:tc>
                <w:tcPr>
                  <w:tcW w:w="0" w:type="auto"/>
                  <w:tcBorders>
                    <w:top w:val="nil"/>
                    <w:bottom w:val="single" w:sz="12" w:space="0" w:color="auto"/>
                  </w:tcBorders>
                  <w:vAlign w:val="center"/>
                  <w:hideMark/>
                </w:tcPr>
                <w:p w14:paraId="3E9D1C77"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w:t>
                  </w:r>
                  <w:proofErr w:type="spellStart"/>
                  <w:r w:rsidRPr="006F3108">
                    <w:rPr>
                      <w:rFonts w:ascii="Times New Roman" w:eastAsia="Times New Roman" w:hAnsi="Times New Roman" w:cs="Times New Roman"/>
                      <w:kern w:val="0"/>
                      <w14:ligatures w14:val="none"/>
                    </w:rPr>
                    <w:t>FeatureType</w:t>
                  </w:r>
                  <w:proofErr w:type="spellEnd"/>
                  <w:r w:rsidRPr="006F3108">
                    <w:rPr>
                      <w:rFonts w:ascii="Times New Roman" w:eastAsia="Times New Roman" w:hAnsi="Times New Roman" w:cs="Times New Roman"/>
                      <w:kern w:val="0"/>
                      <w14:ligatures w14:val="none"/>
                    </w:rPr>
                    <w:t>»</w:t>
                  </w:r>
                </w:p>
              </w:tc>
            </w:tr>
          </w:tbl>
          <w:p w14:paraId="0CD762FE"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
        </w:tc>
      </w:tr>
    </w:tbl>
    <w:p w14:paraId="3C8C5A37" w14:textId="77777777" w:rsidR="006F3108" w:rsidRPr="006F3108" w:rsidRDefault="006F3108" w:rsidP="006F3108">
      <w:pPr>
        <w:spacing w:before="100" w:beforeAutospacing="1" w:after="100" w:afterAutospacing="1" w:line="240" w:lineRule="auto"/>
        <w:jc w:val="center"/>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Table 5</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00"/>
      </w:tblGrid>
      <w:tr w:rsidR="006F3108" w:rsidRPr="006F3108" w14:paraId="60ED1A15" w14:textId="77777777" w:rsidTr="006F3108">
        <w:trPr>
          <w:tblCellSpacing w:w="15" w:type="dxa"/>
        </w:trPr>
        <w:tc>
          <w:tcPr>
            <w:tcW w:w="0" w:type="auto"/>
            <w:tcBorders>
              <w:top w:val="single" w:sz="12" w:space="0" w:color="auto"/>
              <w:bottom w:val="single" w:sz="8" w:space="0" w:color="auto"/>
            </w:tcBorders>
            <w:vAlign w:val="center"/>
            <w:hideMark/>
          </w:tcPr>
          <w:p w14:paraId="6F6DC360"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6F3108">
              <w:rPr>
                <w:rFonts w:ascii="Times New Roman" w:eastAsia="Times New Roman" w:hAnsi="Times New Roman" w:cs="Times New Roman"/>
                <w:b/>
                <w:bCs/>
                <w:kern w:val="0"/>
                <w14:ligatures w14:val="none"/>
              </w:rPr>
              <w:t>PayloadDefinition</w:t>
            </w:r>
            <w:proofErr w:type="spellEnd"/>
          </w:p>
        </w:tc>
      </w:tr>
      <w:tr w:rsidR="006F3108" w:rsidRPr="006F3108" w14:paraId="450AC954" w14:textId="77777777" w:rsidTr="006F3108">
        <w:trPr>
          <w:tblCellSpacing w:w="15" w:type="dxa"/>
        </w:trPr>
        <w:tc>
          <w:tcPr>
            <w:tcW w:w="0" w:type="auto"/>
            <w:tcBorders>
              <w:top w:val="nil"/>
              <w:bottom w:val="single" w:sz="12" w:space="0" w:color="auto"/>
            </w:tcBorders>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82"/>
              <w:gridCol w:w="4928"/>
            </w:tblGrid>
            <w:tr w:rsidR="006F3108" w:rsidRPr="006F3108" w14:paraId="5E613769" w14:textId="77777777">
              <w:trPr>
                <w:tblCellSpacing w:w="15" w:type="dxa"/>
              </w:trPr>
              <w:tc>
                <w:tcPr>
                  <w:tcW w:w="0" w:type="auto"/>
                  <w:tcBorders>
                    <w:top w:val="single" w:sz="12" w:space="0" w:color="auto"/>
                    <w:bottom w:val="single" w:sz="8" w:space="0" w:color="auto"/>
                  </w:tcBorders>
                  <w:vAlign w:val="center"/>
                  <w:hideMark/>
                </w:tcPr>
                <w:p w14:paraId="030E7A2A"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Definition:</w:t>
                  </w:r>
                </w:p>
              </w:tc>
              <w:tc>
                <w:tcPr>
                  <w:tcW w:w="0" w:type="auto"/>
                  <w:tcBorders>
                    <w:top w:val="single" w:sz="12" w:space="0" w:color="auto"/>
                    <w:bottom w:val="single" w:sz="8" w:space="0" w:color="auto"/>
                  </w:tcBorders>
                  <w:vAlign w:val="center"/>
                  <w:hideMark/>
                </w:tcPr>
                <w:p w14:paraId="5D714B43"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The semantic model (ontology) for a POI payload.</w:t>
                  </w:r>
                </w:p>
              </w:tc>
            </w:tr>
            <w:tr w:rsidR="006F3108" w:rsidRPr="006F3108" w14:paraId="71666EAD" w14:textId="77777777">
              <w:trPr>
                <w:tblCellSpacing w:w="15" w:type="dxa"/>
              </w:trPr>
              <w:tc>
                <w:tcPr>
                  <w:tcW w:w="0" w:type="auto"/>
                  <w:tcBorders>
                    <w:top w:val="nil"/>
                    <w:bottom w:val="single" w:sz="8" w:space="0" w:color="auto"/>
                  </w:tcBorders>
                  <w:vAlign w:val="center"/>
                  <w:hideMark/>
                </w:tcPr>
                <w:p w14:paraId="5297A178"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Subclass of:</w:t>
                  </w:r>
                </w:p>
              </w:tc>
              <w:tc>
                <w:tcPr>
                  <w:tcW w:w="0" w:type="auto"/>
                  <w:tcBorders>
                    <w:top w:val="nil"/>
                    <w:bottom w:val="single" w:sz="8" w:space="0" w:color="auto"/>
                  </w:tcBorders>
                  <w:vAlign w:val="center"/>
                  <w:hideMark/>
                </w:tcPr>
                <w:p w14:paraId="1E1A48C5" w14:textId="3C057B0D" w:rsidR="006F3108" w:rsidRPr="006F3108" w:rsidRDefault="00140EEF"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N</w:t>
                  </w:r>
                  <w:r w:rsidR="006F3108" w:rsidRPr="006F3108">
                    <w:rPr>
                      <w:rFonts w:ascii="Times New Roman" w:eastAsia="Times New Roman" w:hAnsi="Times New Roman" w:cs="Times New Roman"/>
                      <w:kern w:val="0"/>
                      <w14:ligatures w14:val="none"/>
                    </w:rPr>
                    <w:t>one</w:t>
                  </w:r>
                </w:p>
              </w:tc>
            </w:tr>
            <w:tr w:rsidR="006F3108" w:rsidRPr="006F3108" w14:paraId="614FBDB8" w14:textId="77777777">
              <w:trPr>
                <w:tblCellSpacing w:w="15" w:type="dxa"/>
              </w:trPr>
              <w:tc>
                <w:tcPr>
                  <w:tcW w:w="0" w:type="auto"/>
                  <w:tcBorders>
                    <w:top w:val="nil"/>
                    <w:bottom w:val="single" w:sz="12" w:space="0" w:color="auto"/>
                  </w:tcBorders>
                  <w:vAlign w:val="center"/>
                  <w:hideMark/>
                </w:tcPr>
                <w:p w14:paraId="01B0DD22"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Stereotype:</w:t>
                  </w:r>
                </w:p>
              </w:tc>
              <w:tc>
                <w:tcPr>
                  <w:tcW w:w="0" w:type="auto"/>
                  <w:tcBorders>
                    <w:top w:val="nil"/>
                    <w:bottom w:val="single" w:sz="12" w:space="0" w:color="auto"/>
                  </w:tcBorders>
                  <w:vAlign w:val="center"/>
                  <w:hideMark/>
                </w:tcPr>
                <w:p w14:paraId="7920259C"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w:t>
                  </w:r>
                  <w:proofErr w:type="spellStart"/>
                  <w:r w:rsidRPr="006F3108">
                    <w:rPr>
                      <w:rFonts w:ascii="Times New Roman" w:eastAsia="Times New Roman" w:hAnsi="Times New Roman" w:cs="Times New Roman"/>
                      <w:kern w:val="0"/>
                      <w14:ligatures w14:val="none"/>
                    </w:rPr>
                    <w:t>DataType</w:t>
                  </w:r>
                  <w:proofErr w:type="spellEnd"/>
                  <w:r w:rsidRPr="006F3108">
                    <w:rPr>
                      <w:rFonts w:ascii="Times New Roman" w:eastAsia="Times New Roman" w:hAnsi="Times New Roman" w:cs="Times New Roman"/>
                      <w:kern w:val="0"/>
                      <w14:ligatures w14:val="none"/>
                    </w:rPr>
                    <w:t>»</w:t>
                  </w:r>
                </w:p>
              </w:tc>
            </w:tr>
          </w:tbl>
          <w:p w14:paraId="4B2E29EA"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
        </w:tc>
      </w:tr>
    </w:tbl>
    <w:p w14:paraId="49DA74C1" w14:textId="77777777" w:rsidR="006F3108" w:rsidRPr="006F3108" w:rsidRDefault="006F3108" w:rsidP="006F3108">
      <w:pPr>
        <w:spacing w:before="100" w:beforeAutospacing="1" w:after="100" w:afterAutospacing="1" w:line="240" w:lineRule="auto"/>
        <w:jc w:val="center"/>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Table 6</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720"/>
      </w:tblGrid>
      <w:tr w:rsidR="006F3108" w:rsidRPr="006F3108" w14:paraId="7EB09132" w14:textId="77777777" w:rsidTr="006F3108">
        <w:trPr>
          <w:tblCellSpacing w:w="15" w:type="dxa"/>
        </w:trPr>
        <w:tc>
          <w:tcPr>
            <w:tcW w:w="0" w:type="auto"/>
            <w:tcBorders>
              <w:top w:val="single" w:sz="12" w:space="0" w:color="auto"/>
              <w:bottom w:val="single" w:sz="8" w:space="0" w:color="auto"/>
            </w:tcBorders>
            <w:vAlign w:val="center"/>
            <w:hideMark/>
          </w:tcPr>
          <w:p w14:paraId="5CBDF6C3"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6F3108">
              <w:rPr>
                <w:rFonts w:ascii="Times New Roman" w:eastAsia="Times New Roman" w:hAnsi="Times New Roman" w:cs="Times New Roman"/>
                <w:b/>
                <w:bCs/>
                <w:kern w:val="0"/>
                <w14:ligatures w14:val="none"/>
              </w:rPr>
              <w:t>PayloadSchema</w:t>
            </w:r>
            <w:proofErr w:type="spellEnd"/>
          </w:p>
        </w:tc>
      </w:tr>
      <w:tr w:rsidR="006F3108" w:rsidRPr="006F3108" w14:paraId="1308DC0B" w14:textId="77777777" w:rsidTr="006F3108">
        <w:trPr>
          <w:tblCellSpacing w:w="15" w:type="dxa"/>
        </w:trPr>
        <w:tc>
          <w:tcPr>
            <w:tcW w:w="0" w:type="auto"/>
            <w:tcBorders>
              <w:top w:val="nil"/>
              <w:bottom w:val="single" w:sz="12" w:space="0" w:color="auto"/>
            </w:tcBorders>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82"/>
              <w:gridCol w:w="4148"/>
            </w:tblGrid>
            <w:tr w:rsidR="006F3108" w:rsidRPr="006F3108" w14:paraId="46715700" w14:textId="77777777">
              <w:trPr>
                <w:tblCellSpacing w:w="15" w:type="dxa"/>
              </w:trPr>
              <w:tc>
                <w:tcPr>
                  <w:tcW w:w="0" w:type="auto"/>
                  <w:tcBorders>
                    <w:top w:val="single" w:sz="12" w:space="0" w:color="auto"/>
                    <w:bottom w:val="single" w:sz="8" w:space="0" w:color="auto"/>
                  </w:tcBorders>
                  <w:vAlign w:val="center"/>
                  <w:hideMark/>
                </w:tcPr>
                <w:p w14:paraId="56BF1CC1"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Definition:</w:t>
                  </w:r>
                </w:p>
              </w:tc>
              <w:tc>
                <w:tcPr>
                  <w:tcW w:w="0" w:type="auto"/>
                  <w:tcBorders>
                    <w:top w:val="single" w:sz="12" w:space="0" w:color="auto"/>
                    <w:bottom w:val="single" w:sz="8" w:space="0" w:color="auto"/>
                  </w:tcBorders>
                  <w:vAlign w:val="center"/>
                  <w:hideMark/>
                </w:tcPr>
                <w:p w14:paraId="7CBF0009"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A model of the syntax of the POI payload.</w:t>
                  </w:r>
                </w:p>
              </w:tc>
            </w:tr>
            <w:tr w:rsidR="006F3108" w:rsidRPr="006F3108" w14:paraId="1EBC000E" w14:textId="77777777">
              <w:trPr>
                <w:tblCellSpacing w:w="15" w:type="dxa"/>
              </w:trPr>
              <w:tc>
                <w:tcPr>
                  <w:tcW w:w="0" w:type="auto"/>
                  <w:tcBorders>
                    <w:top w:val="nil"/>
                    <w:bottom w:val="single" w:sz="8" w:space="0" w:color="auto"/>
                  </w:tcBorders>
                  <w:vAlign w:val="center"/>
                  <w:hideMark/>
                </w:tcPr>
                <w:p w14:paraId="05236D0D"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Subclass of:</w:t>
                  </w:r>
                </w:p>
              </w:tc>
              <w:tc>
                <w:tcPr>
                  <w:tcW w:w="0" w:type="auto"/>
                  <w:tcBorders>
                    <w:top w:val="nil"/>
                    <w:bottom w:val="single" w:sz="8" w:space="0" w:color="auto"/>
                  </w:tcBorders>
                  <w:vAlign w:val="center"/>
                  <w:hideMark/>
                </w:tcPr>
                <w:p w14:paraId="3B1B3B3A" w14:textId="106611D4" w:rsidR="006F3108" w:rsidRPr="006F3108" w:rsidRDefault="00140EEF"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N</w:t>
                  </w:r>
                  <w:r w:rsidR="006F3108" w:rsidRPr="006F3108">
                    <w:rPr>
                      <w:rFonts w:ascii="Times New Roman" w:eastAsia="Times New Roman" w:hAnsi="Times New Roman" w:cs="Times New Roman"/>
                      <w:kern w:val="0"/>
                      <w14:ligatures w14:val="none"/>
                    </w:rPr>
                    <w:t>one</w:t>
                  </w:r>
                </w:p>
              </w:tc>
            </w:tr>
            <w:tr w:rsidR="006F3108" w:rsidRPr="006F3108" w14:paraId="4093D5C7" w14:textId="77777777">
              <w:trPr>
                <w:tblCellSpacing w:w="15" w:type="dxa"/>
              </w:trPr>
              <w:tc>
                <w:tcPr>
                  <w:tcW w:w="0" w:type="auto"/>
                  <w:tcBorders>
                    <w:top w:val="nil"/>
                    <w:bottom w:val="single" w:sz="12" w:space="0" w:color="auto"/>
                  </w:tcBorders>
                  <w:vAlign w:val="center"/>
                  <w:hideMark/>
                </w:tcPr>
                <w:p w14:paraId="2D5AE6B7"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Stereotype:</w:t>
                  </w:r>
                </w:p>
              </w:tc>
              <w:tc>
                <w:tcPr>
                  <w:tcW w:w="0" w:type="auto"/>
                  <w:tcBorders>
                    <w:top w:val="nil"/>
                    <w:bottom w:val="single" w:sz="12" w:space="0" w:color="auto"/>
                  </w:tcBorders>
                  <w:vAlign w:val="center"/>
                  <w:hideMark/>
                </w:tcPr>
                <w:p w14:paraId="1351B4DA"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w:t>
                  </w:r>
                  <w:proofErr w:type="spellStart"/>
                  <w:r w:rsidRPr="006F3108">
                    <w:rPr>
                      <w:rFonts w:ascii="Times New Roman" w:eastAsia="Times New Roman" w:hAnsi="Times New Roman" w:cs="Times New Roman"/>
                      <w:kern w:val="0"/>
                      <w14:ligatures w14:val="none"/>
                    </w:rPr>
                    <w:t>DataType</w:t>
                  </w:r>
                  <w:proofErr w:type="spellEnd"/>
                  <w:r w:rsidRPr="006F3108">
                    <w:rPr>
                      <w:rFonts w:ascii="Times New Roman" w:eastAsia="Times New Roman" w:hAnsi="Times New Roman" w:cs="Times New Roman"/>
                      <w:kern w:val="0"/>
                      <w14:ligatures w14:val="none"/>
                    </w:rPr>
                    <w:t>»</w:t>
                  </w:r>
                </w:p>
              </w:tc>
            </w:tr>
          </w:tbl>
          <w:p w14:paraId="027D112F"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
        </w:tc>
      </w:tr>
    </w:tbl>
    <w:p w14:paraId="55EE4CAB" w14:textId="77777777" w:rsidR="006F3108" w:rsidRPr="006F3108" w:rsidRDefault="006F3108" w:rsidP="006F3108">
      <w:pPr>
        <w:spacing w:before="100" w:beforeAutospacing="1" w:after="100" w:afterAutospacing="1" w:line="240" w:lineRule="auto"/>
        <w:jc w:val="center"/>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Table 7</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26"/>
      </w:tblGrid>
      <w:tr w:rsidR="006F3108" w:rsidRPr="006F3108" w14:paraId="47549BAE" w14:textId="77777777" w:rsidTr="006F3108">
        <w:trPr>
          <w:tblCellSpacing w:w="15" w:type="dxa"/>
        </w:trPr>
        <w:tc>
          <w:tcPr>
            <w:tcW w:w="0" w:type="auto"/>
            <w:tcBorders>
              <w:top w:val="single" w:sz="12" w:space="0" w:color="auto"/>
              <w:bottom w:val="single" w:sz="8" w:space="0" w:color="auto"/>
            </w:tcBorders>
            <w:vAlign w:val="center"/>
            <w:hideMark/>
          </w:tcPr>
          <w:p w14:paraId="32000F38"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b/>
                <w:bCs/>
                <w:kern w:val="0"/>
                <w14:ligatures w14:val="none"/>
              </w:rPr>
              <w:t>POI</w:t>
            </w:r>
          </w:p>
        </w:tc>
      </w:tr>
      <w:tr w:rsidR="006F3108" w:rsidRPr="006F3108" w14:paraId="2060624B" w14:textId="77777777" w:rsidTr="006F3108">
        <w:trPr>
          <w:tblCellSpacing w:w="15" w:type="dxa"/>
        </w:trPr>
        <w:tc>
          <w:tcPr>
            <w:tcW w:w="0" w:type="auto"/>
            <w:tcBorders>
              <w:top w:val="nil"/>
              <w:bottom w:val="single" w:sz="8" w:space="0" w:color="auto"/>
            </w:tcBorders>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82"/>
              <w:gridCol w:w="5541"/>
            </w:tblGrid>
            <w:tr w:rsidR="006F3108" w:rsidRPr="006F3108" w14:paraId="70707F52" w14:textId="77777777">
              <w:trPr>
                <w:tblCellSpacing w:w="15" w:type="dxa"/>
              </w:trPr>
              <w:tc>
                <w:tcPr>
                  <w:tcW w:w="0" w:type="auto"/>
                  <w:tcBorders>
                    <w:top w:val="single" w:sz="12" w:space="0" w:color="auto"/>
                    <w:bottom w:val="single" w:sz="8" w:space="0" w:color="auto"/>
                  </w:tcBorders>
                  <w:vAlign w:val="center"/>
                  <w:hideMark/>
                </w:tcPr>
                <w:p w14:paraId="13E52EDE"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Definition:</w:t>
                  </w:r>
                </w:p>
              </w:tc>
              <w:tc>
                <w:tcPr>
                  <w:tcW w:w="0" w:type="auto"/>
                  <w:tcBorders>
                    <w:top w:val="single" w:sz="12" w:space="0" w:color="auto"/>
                    <w:bottom w:val="single" w:sz="8" w:space="0" w:color="auto"/>
                  </w:tcBorders>
                  <w:vAlign w:val="center"/>
                  <w:hideMark/>
                </w:tcPr>
                <w:p w14:paraId="5A43A728"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An instance of a POI. Implements the </w:t>
                  </w:r>
                  <w:proofErr w:type="spellStart"/>
                  <w:r w:rsidRPr="006F3108">
                    <w:rPr>
                      <w:rFonts w:ascii="Times New Roman" w:eastAsia="Times New Roman" w:hAnsi="Times New Roman" w:cs="Times New Roman"/>
                      <w:kern w:val="0"/>
                      <w14:ligatures w14:val="none"/>
                    </w:rPr>
                    <w:t>AbstractPOI</w:t>
                  </w:r>
                  <w:proofErr w:type="spellEnd"/>
                  <w:r w:rsidRPr="006F3108">
                    <w:rPr>
                      <w:rFonts w:ascii="Times New Roman" w:eastAsia="Times New Roman" w:hAnsi="Times New Roman" w:cs="Times New Roman"/>
                      <w:kern w:val="0"/>
                      <w14:ligatures w14:val="none"/>
                    </w:rPr>
                    <w:t xml:space="preserve"> class.</w:t>
                  </w:r>
                </w:p>
              </w:tc>
            </w:tr>
            <w:tr w:rsidR="006F3108" w:rsidRPr="006F3108" w14:paraId="78361981" w14:textId="77777777">
              <w:trPr>
                <w:tblCellSpacing w:w="15" w:type="dxa"/>
              </w:trPr>
              <w:tc>
                <w:tcPr>
                  <w:tcW w:w="0" w:type="auto"/>
                  <w:tcBorders>
                    <w:top w:val="nil"/>
                    <w:bottom w:val="single" w:sz="8" w:space="0" w:color="auto"/>
                  </w:tcBorders>
                  <w:vAlign w:val="center"/>
                  <w:hideMark/>
                </w:tcPr>
                <w:p w14:paraId="26D16C2B"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Subclass of:</w:t>
                  </w:r>
                </w:p>
              </w:tc>
              <w:tc>
                <w:tcPr>
                  <w:tcW w:w="0" w:type="auto"/>
                  <w:tcBorders>
                    <w:top w:val="nil"/>
                    <w:bottom w:val="single" w:sz="8" w:space="0" w:color="auto"/>
                  </w:tcBorders>
                  <w:vAlign w:val="center"/>
                  <w:hideMark/>
                </w:tcPr>
                <w:p w14:paraId="4B2F7F5E" w14:textId="7D744831" w:rsidR="006F3108" w:rsidRPr="006F3108" w:rsidRDefault="00140EEF"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N</w:t>
                  </w:r>
                  <w:r w:rsidR="006F3108" w:rsidRPr="006F3108">
                    <w:rPr>
                      <w:rFonts w:ascii="Times New Roman" w:eastAsia="Times New Roman" w:hAnsi="Times New Roman" w:cs="Times New Roman"/>
                      <w:kern w:val="0"/>
                      <w14:ligatures w14:val="none"/>
                    </w:rPr>
                    <w:t>one</w:t>
                  </w:r>
                </w:p>
              </w:tc>
            </w:tr>
            <w:tr w:rsidR="006F3108" w:rsidRPr="006F3108" w14:paraId="0F8A640E" w14:textId="77777777">
              <w:trPr>
                <w:tblCellSpacing w:w="15" w:type="dxa"/>
              </w:trPr>
              <w:tc>
                <w:tcPr>
                  <w:tcW w:w="0" w:type="auto"/>
                  <w:tcBorders>
                    <w:top w:val="nil"/>
                    <w:bottom w:val="single" w:sz="12" w:space="0" w:color="auto"/>
                  </w:tcBorders>
                  <w:vAlign w:val="center"/>
                  <w:hideMark/>
                </w:tcPr>
                <w:p w14:paraId="4E7D5A55"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Stereotype:</w:t>
                  </w:r>
                </w:p>
              </w:tc>
              <w:tc>
                <w:tcPr>
                  <w:tcW w:w="0" w:type="auto"/>
                  <w:tcBorders>
                    <w:top w:val="nil"/>
                    <w:bottom w:val="single" w:sz="12" w:space="0" w:color="auto"/>
                  </w:tcBorders>
                  <w:vAlign w:val="center"/>
                  <w:hideMark/>
                </w:tcPr>
                <w:p w14:paraId="39FF3B15"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w:t>
                  </w:r>
                  <w:proofErr w:type="spellStart"/>
                  <w:r w:rsidRPr="006F3108">
                    <w:rPr>
                      <w:rFonts w:ascii="Times New Roman" w:eastAsia="Times New Roman" w:hAnsi="Times New Roman" w:cs="Times New Roman"/>
                      <w:kern w:val="0"/>
                      <w14:ligatures w14:val="none"/>
                    </w:rPr>
                    <w:t>FeatureType</w:t>
                  </w:r>
                  <w:proofErr w:type="spellEnd"/>
                  <w:r w:rsidRPr="006F3108">
                    <w:rPr>
                      <w:rFonts w:ascii="Times New Roman" w:eastAsia="Times New Roman" w:hAnsi="Times New Roman" w:cs="Times New Roman"/>
                      <w:kern w:val="0"/>
                      <w14:ligatures w14:val="none"/>
                    </w:rPr>
                    <w:t>»</w:t>
                  </w:r>
                </w:p>
              </w:tc>
            </w:tr>
          </w:tbl>
          <w:p w14:paraId="4B2D353E"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
        </w:tc>
      </w:tr>
      <w:tr w:rsidR="006F3108" w:rsidRPr="006F3108" w14:paraId="0762E3BC" w14:textId="77777777" w:rsidTr="006F3108">
        <w:trPr>
          <w:tblCellSpacing w:w="15" w:type="dxa"/>
        </w:trPr>
        <w:tc>
          <w:tcPr>
            <w:tcW w:w="0" w:type="auto"/>
            <w:tcBorders>
              <w:top w:val="nil"/>
              <w:bottom w:val="single" w:sz="12" w:space="0" w:color="auto"/>
            </w:tcBorders>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2987"/>
              <w:gridCol w:w="5054"/>
            </w:tblGrid>
            <w:tr w:rsidR="006F3108" w:rsidRPr="006F3108" w14:paraId="5A2CFC7E" w14:textId="77777777">
              <w:trPr>
                <w:tblHeader/>
                <w:tblCellSpacing w:w="15" w:type="dxa"/>
              </w:trPr>
              <w:tc>
                <w:tcPr>
                  <w:tcW w:w="0" w:type="auto"/>
                  <w:tcBorders>
                    <w:top w:val="single" w:sz="12" w:space="0" w:color="auto"/>
                    <w:bottom w:val="single" w:sz="12" w:space="0" w:color="auto"/>
                  </w:tcBorders>
                  <w:vAlign w:val="center"/>
                  <w:hideMark/>
                </w:tcPr>
                <w:p w14:paraId="2CA797C3" w14:textId="77777777" w:rsidR="006F3108" w:rsidRPr="006F3108" w:rsidRDefault="006F3108" w:rsidP="006F3108">
                  <w:pPr>
                    <w:spacing w:after="0" w:line="240" w:lineRule="auto"/>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lastRenderedPageBreak/>
                    <w:t>Role name</w:t>
                  </w:r>
                </w:p>
              </w:tc>
              <w:tc>
                <w:tcPr>
                  <w:tcW w:w="0" w:type="auto"/>
                  <w:tcBorders>
                    <w:top w:val="single" w:sz="12" w:space="0" w:color="auto"/>
                    <w:bottom w:val="single" w:sz="12" w:space="0" w:color="auto"/>
                  </w:tcBorders>
                  <w:vAlign w:val="center"/>
                  <w:hideMark/>
                </w:tcPr>
                <w:p w14:paraId="3475D661" w14:textId="77777777" w:rsidR="006F3108" w:rsidRPr="006F3108" w:rsidRDefault="006F3108" w:rsidP="006F3108">
                  <w:pPr>
                    <w:spacing w:after="0" w:line="240" w:lineRule="auto"/>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Target class and multiplicity</w:t>
                  </w:r>
                </w:p>
              </w:tc>
              <w:tc>
                <w:tcPr>
                  <w:tcW w:w="0" w:type="auto"/>
                  <w:tcBorders>
                    <w:top w:val="single" w:sz="12" w:space="0" w:color="auto"/>
                    <w:bottom w:val="single" w:sz="12" w:space="0" w:color="auto"/>
                  </w:tcBorders>
                  <w:vAlign w:val="center"/>
                  <w:hideMark/>
                </w:tcPr>
                <w:p w14:paraId="27AE061B" w14:textId="77777777" w:rsidR="006F3108" w:rsidRPr="006F3108" w:rsidRDefault="006F3108" w:rsidP="006F3108">
                  <w:pPr>
                    <w:spacing w:after="0" w:line="240" w:lineRule="auto"/>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Definition</w:t>
                  </w:r>
                </w:p>
              </w:tc>
            </w:tr>
            <w:tr w:rsidR="006F3108" w:rsidRPr="006F3108" w14:paraId="39A52E34" w14:textId="77777777">
              <w:trPr>
                <w:tblCellSpacing w:w="15" w:type="dxa"/>
              </w:trPr>
              <w:tc>
                <w:tcPr>
                  <w:tcW w:w="0" w:type="auto"/>
                  <w:tcBorders>
                    <w:top w:val="single" w:sz="12" w:space="0" w:color="auto"/>
                    <w:bottom w:val="single" w:sz="12" w:space="0" w:color="auto"/>
                  </w:tcBorders>
                  <w:vAlign w:val="center"/>
                  <w:hideMark/>
                </w:tcPr>
                <w:p w14:paraId="0ADF60F1"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implements</w:t>
                  </w:r>
                </w:p>
              </w:tc>
              <w:tc>
                <w:tcPr>
                  <w:tcW w:w="0" w:type="auto"/>
                  <w:tcBorders>
                    <w:top w:val="single" w:sz="12" w:space="0" w:color="auto"/>
                    <w:bottom w:val="single" w:sz="12" w:space="0" w:color="auto"/>
                  </w:tcBorders>
                  <w:vAlign w:val="center"/>
                  <w:hideMark/>
                </w:tcPr>
                <w:p w14:paraId="3696B7FF"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hyperlink r:id="rId189" w:anchor="AbstractPOI-section" w:history="1">
                    <w:proofErr w:type="spellStart"/>
                    <w:r w:rsidRPr="006F3108">
                      <w:rPr>
                        <w:rFonts w:ascii="Times New Roman" w:eastAsia="Times New Roman" w:hAnsi="Times New Roman" w:cs="Times New Roman"/>
                        <w:color w:val="0000FF"/>
                        <w:kern w:val="0"/>
                        <w:u w:val="single"/>
                        <w14:ligatures w14:val="none"/>
                      </w:rPr>
                      <w:t>AbstractPOI</w:t>
                    </w:r>
                    <w:proofErr w:type="spellEnd"/>
                  </w:hyperlink>
                  <w:r w:rsidRPr="006F3108">
                    <w:rPr>
                      <w:rFonts w:ascii="Times New Roman" w:eastAsia="Times New Roman" w:hAnsi="Times New Roman" w:cs="Times New Roman"/>
                      <w:kern w:val="0"/>
                      <w14:ligatures w14:val="none"/>
                    </w:rPr>
                    <w:t xml:space="preserve"> [</w:t>
                  </w:r>
                  <w:proofErr w:type="gramStart"/>
                  <w:r w:rsidRPr="006F3108">
                    <w:rPr>
                      <w:rFonts w:ascii="Times New Roman" w:eastAsia="Times New Roman" w:hAnsi="Times New Roman" w:cs="Times New Roman"/>
                      <w:kern w:val="0"/>
                      <w14:ligatures w14:val="none"/>
                    </w:rPr>
                    <w:t>1..</w:t>
                  </w:r>
                  <w:proofErr w:type="gramEnd"/>
                  <w:r w:rsidRPr="006F3108">
                    <w:rPr>
                      <w:rFonts w:ascii="Times New Roman" w:eastAsia="Times New Roman" w:hAnsi="Times New Roman" w:cs="Times New Roman"/>
                      <w:kern w:val="0"/>
                      <w14:ligatures w14:val="none"/>
                    </w:rPr>
                    <w:t>1]</w:t>
                  </w:r>
                </w:p>
              </w:tc>
              <w:tc>
                <w:tcPr>
                  <w:tcW w:w="0" w:type="auto"/>
                  <w:tcBorders>
                    <w:top w:val="single" w:sz="12" w:space="0" w:color="auto"/>
                    <w:bottom w:val="single" w:sz="12" w:space="0" w:color="auto"/>
                  </w:tcBorders>
                  <w:vAlign w:val="center"/>
                  <w:hideMark/>
                </w:tcPr>
                <w:p w14:paraId="4F1D7F30"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Identifies the abstract POI implemented by this POI</w:t>
                  </w:r>
                </w:p>
              </w:tc>
            </w:tr>
          </w:tbl>
          <w:p w14:paraId="10EA4B99"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
        </w:tc>
      </w:tr>
    </w:tbl>
    <w:p w14:paraId="77C74AC8" w14:textId="77777777" w:rsidR="006F3108" w:rsidRPr="006F3108" w:rsidRDefault="006F3108" w:rsidP="006F3108">
      <w:pPr>
        <w:spacing w:before="100" w:beforeAutospacing="1" w:after="100" w:afterAutospacing="1" w:line="240" w:lineRule="auto"/>
        <w:jc w:val="center"/>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Table 8</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6F3108" w:rsidRPr="006F3108" w14:paraId="3C1FADFB" w14:textId="77777777" w:rsidTr="006F3108">
        <w:trPr>
          <w:tblCellSpacing w:w="15" w:type="dxa"/>
        </w:trPr>
        <w:tc>
          <w:tcPr>
            <w:tcW w:w="0" w:type="auto"/>
            <w:tcBorders>
              <w:top w:val="single" w:sz="12" w:space="0" w:color="auto"/>
              <w:bottom w:val="single" w:sz="8" w:space="0" w:color="auto"/>
            </w:tcBorders>
            <w:vAlign w:val="center"/>
            <w:hideMark/>
          </w:tcPr>
          <w:p w14:paraId="338CD04B"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6F3108">
              <w:rPr>
                <w:rFonts w:ascii="Times New Roman" w:eastAsia="Times New Roman" w:hAnsi="Times New Roman" w:cs="Times New Roman"/>
                <w:b/>
                <w:bCs/>
                <w:kern w:val="0"/>
                <w14:ligatures w14:val="none"/>
              </w:rPr>
              <w:t>POI_Payload</w:t>
            </w:r>
            <w:proofErr w:type="spellEnd"/>
          </w:p>
        </w:tc>
      </w:tr>
      <w:tr w:rsidR="006F3108" w:rsidRPr="006F3108" w14:paraId="66932BF5" w14:textId="77777777" w:rsidTr="006F3108">
        <w:trPr>
          <w:tblCellSpacing w:w="15" w:type="dxa"/>
        </w:trPr>
        <w:tc>
          <w:tcPr>
            <w:tcW w:w="0" w:type="auto"/>
            <w:tcBorders>
              <w:top w:val="nil"/>
              <w:bottom w:val="single" w:sz="8" w:space="0" w:color="auto"/>
            </w:tcBorders>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82"/>
              <w:gridCol w:w="7480"/>
            </w:tblGrid>
            <w:tr w:rsidR="006F3108" w:rsidRPr="006F3108" w14:paraId="2BE381B0" w14:textId="77777777">
              <w:trPr>
                <w:tblCellSpacing w:w="15" w:type="dxa"/>
              </w:trPr>
              <w:tc>
                <w:tcPr>
                  <w:tcW w:w="0" w:type="auto"/>
                  <w:tcBorders>
                    <w:top w:val="single" w:sz="12" w:space="0" w:color="auto"/>
                    <w:bottom w:val="single" w:sz="8" w:space="0" w:color="auto"/>
                  </w:tcBorders>
                  <w:vAlign w:val="center"/>
                  <w:hideMark/>
                </w:tcPr>
                <w:p w14:paraId="26623CC5"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Definition:</w:t>
                  </w:r>
                </w:p>
              </w:tc>
              <w:tc>
                <w:tcPr>
                  <w:tcW w:w="0" w:type="auto"/>
                  <w:tcBorders>
                    <w:top w:val="single" w:sz="12" w:space="0" w:color="auto"/>
                    <w:bottom w:val="single" w:sz="8" w:space="0" w:color="auto"/>
                  </w:tcBorders>
                  <w:vAlign w:val="center"/>
                  <w:hideMark/>
                </w:tcPr>
                <w:p w14:paraId="21C20917"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A representation of properties of the FoI which are to be included in the POI.</w:t>
                  </w:r>
                </w:p>
              </w:tc>
            </w:tr>
            <w:tr w:rsidR="006F3108" w:rsidRPr="006F3108" w14:paraId="548F479A" w14:textId="77777777">
              <w:trPr>
                <w:tblCellSpacing w:w="15" w:type="dxa"/>
              </w:trPr>
              <w:tc>
                <w:tcPr>
                  <w:tcW w:w="0" w:type="auto"/>
                  <w:tcBorders>
                    <w:top w:val="nil"/>
                    <w:bottom w:val="single" w:sz="8" w:space="0" w:color="auto"/>
                  </w:tcBorders>
                  <w:vAlign w:val="center"/>
                  <w:hideMark/>
                </w:tcPr>
                <w:p w14:paraId="51F2F79B"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Subclass of:</w:t>
                  </w:r>
                </w:p>
              </w:tc>
              <w:tc>
                <w:tcPr>
                  <w:tcW w:w="0" w:type="auto"/>
                  <w:tcBorders>
                    <w:top w:val="nil"/>
                    <w:bottom w:val="single" w:sz="8" w:space="0" w:color="auto"/>
                  </w:tcBorders>
                  <w:vAlign w:val="center"/>
                  <w:hideMark/>
                </w:tcPr>
                <w:p w14:paraId="7111D7C3" w14:textId="088DD12F" w:rsidR="006F3108" w:rsidRPr="006F3108" w:rsidRDefault="00140EEF"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N</w:t>
                  </w:r>
                  <w:r w:rsidR="006F3108" w:rsidRPr="006F3108">
                    <w:rPr>
                      <w:rFonts w:ascii="Times New Roman" w:eastAsia="Times New Roman" w:hAnsi="Times New Roman" w:cs="Times New Roman"/>
                      <w:kern w:val="0"/>
                      <w14:ligatures w14:val="none"/>
                    </w:rPr>
                    <w:t>one</w:t>
                  </w:r>
                </w:p>
              </w:tc>
            </w:tr>
            <w:tr w:rsidR="006F3108" w:rsidRPr="006F3108" w14:paraId="0A7DE00D" w14:textId="77777777">
              <w:trPr>
                <w:tblCellSpacing w:w="15" w:type="dxa"/>
              </w:trPr>
              <w:tc>
                <w:tcPr>
                  <w:tcW w:w="0" w:type="auto"/>
                  <w:tcBorders>
                    <w:top w:val="nil"/>
                    <w:bottom w:val="single" w:sz="12" w:space="0" w:color="auto"/>
                  </w:tcBorders>
                  <w:vAlign w:val="center"/>
                  <w:hideMark/>
                </w:tcPr>
                <w:p w14:paraId="17BAD137"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Stereotype:</w:t>
                  </w:r>
                </w:p>
              </w:tc>
              <w:tc>
                <w:tcPr>
                  <w:tcW w:w="0" w:type="auto"/>
                  <w:tcBorders>
                    <w:top w:val="nil"/>
                    <w:bottom w:val="single" w:sz="12" w:space="0" w:color="auto"/>
                  </w:tcBorders>
                  <w:vAlign w:val="center"/>
                  <w:hideMark/>
                </w:tcPr>
                <w:p w14:paraId="74F8DE87"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w:t>
                  </w:r>
                  <w:proofErr w:type="spellStart"/>
                  <w:r w:rsidRPr="006F3108">
                    <w:rPr>
                      <w:rFonts w:ascii="Times New Roman" w:eastAsia="Times New Roman" w:hAnsi="Times New Roman" w:cs="Times New Roman"/>
                      <w:kern w:val="0"/>
                      <w14:ligatures w14:val="none"/>
                    </w:rPr>
                    <w:t>DataType</w:t>
                  </w:r>
                  <w:proofErr w:type="spellEnd"/>
                  <w:r w:rsidRPr="006F3108">
                    <w:rPr>
                      <w:rFonts w:ascii="Times New Roman" w:eastAsia="Times New Roman" w:hAnsi="Times New Roman" w:cs="Times New Roman"/>
                      <w:kern w:val="0"/>
                      <w14:ligatures w14:val="none"/>
                    </w:rPr>
                    <w:t>»</w:t>
                  </w:r>
                </w:p>
              </w:tc>
            </w:tr>
          </w:tbl>
          <w:p w14:paraId="1A0901B5"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
        </w:tc>
      </w:tr>
      <w:tr w:rsidR="006F3108" w:rsidRPr="006F3108" w14:paraId="14212B79" w14:textId="77777777" w:rsidTr="006F3108">
        <w:trPr>
          <w:tblCellSpacing w:w="15" w:type="dxa"/>
        </w:trPr>
        <w:tc>
          <w:tcPr>
            <w:tcW w:w="0" w:type="auto"/>
            <w:tcBorders>
              <w:top w:val="nil"/>
              <w:bottom w:val="single" w:sz="12" w:space="0" w:color="auto"/>
            </w:tcBorders>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35"/>
              <w:gridCol w:w="2393"/>
              <w:gridCol w:w="4242"/>
            </w:tblGrid>
            <w:tr w:rsidR="006F3108" w:rsidRPr="006F3108" w14:paraId="49F677D5" w14:textId="77777777">
              <w:trPr>
                <w:tblHeader/>
                <w:tblCellSpacing w:w="15" w:type="dxa"/>
              </w:trPr>
              <w:tc>
                <w:tcPr>
                  <w:tcW w:w="0" w:type="auto"/>
                  <w:tcBorders>
                    <w:top w:val="single" w:sz="12" w:space="0" w:color="auto"/>
                    <w:bottom w:val="single" w:sz="12" w:space="0" w:color="auto"/>
                  </w:tcBorders>
                  <w:vAlign w:val="center"/>
                  <w:hideMark/>
                </w:tcPr>
                <w:p w14:paraId="370A407A" w14:textId="77777777" w:rsidR="006F3108" w:rsidRPr="006F3108" w:rsidRDefault="006F3108" w:rsidP="006F3108">
                  <w:pPr>
                    <w:spacing w:after="0" w:line="240" w:lineRule="auto"/>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Role name</w:t>
                  </w:r>
                </w:p>
              </w:tc>
              <w:tc>
                <w:tcPr>
                  <w:tcW w:w="0" w:type="auto"/>
                  <w:tcBorders>
                    <w:top w:val="single" w:sz="12" w:space="0" w:color="auto"/>
                    <w:bottom w:val="single" w:sz="12" w:space="0" w:color="auto"/>
                  </w:tcBorders>
                  <w:vAlign w:val="center"/>
                  <w:hideMark/>
                </w:tcPr>
                <w:p w14:paraId="1F58666F" w14:textId="77777777" w:rsidR="006F3108" w:rsidRPr="006F3108" w:rsidRDefault="006F3108" w:rsidP="006F3108">
                  <w:pPr>
                    <w:spacing w:after="0" w:line="240" w:lineRule="auto"/>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Target class and multiplicity</w:t>
                  </w:r>
                </w:p>
              </w:tc>
              <w:tc>
                <w:tcPr>
                  <w:tcW w:w="0" w:type="auto"/>
                  <w:tcBorders>
                    <w:top w:val="single" w:sz="12" w:space="0" w:color="auto"/>
                    <w:bottom w:val="single" w:sz="12" w:space="0" w:color="auto"/>
                  </w:tcBorders>
                  <w:vAlign w:val="center"/>
                  <w:hideMark/>
                </w:tcPr>
                <w:p w14:paraId="1D5E6932" w14:textId="77777777" w:rsidR="006F3108" w:rsidRPr="006F3108" w:rsidRDefault="006F3108" w:rsidP="006F3108">
                  <w:pPr>
                    <w:spacing w:after="0" w:line="240" w:lineRule="auto"/>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Definition</w:t>
                  </w:r>
                </w:p>
              </w:tc>
            </w:tr>
            <w:tr w:rsidR="006F3108" w:rsidRPr="006F3108" w14:paraId="1E21B721" w14:textId="77777777">
              <w:trPr>
                <w:tblCellSpacing w:w="15" w:type="dxa"/>
              </w:trPr>
              <w:tc>
                <w:tcPr>
                  <w:tcW w:w="0" w:type="auto"/>
                  <w:tcBorders>
                    <w:top w:val="single" w:sz="12" w:space="0" w:color="auto"/>
                    <w:bottom w:val="single" w:sz="8" w:space="0" w:color="auto"/>
                  </w:tcBorders>
                  <w:vAlign w:val="center"/>
                  <w:hideMark/>
                </w:tcPr>
                <w:p w14:paraId="0F6009F6"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roofErr w:type="spellStart"/>
                  <w:r w:rsidRPr="006F3108">
                    <w:rPr>
                      <w:rFonts w:ascii="Times New Roman" w:eastAsia="Times New Roman" w:hAnsi="Times New Roman" w:cs="Times New Roman"/>
                      <w:kern w:val="0"/>
                      <w14:ligatures w14:val="none"/>
                    </w:rPr>
                    <w:t>hasDefinition</w:t>
                  </w:r>
                  <w:proofErr w:type="spellEnd"/>
                  <w:r w:rsidRPr="006F3108">
                    <w:rPr>
                      <w:rFonts w:ascii="Times New Roman" w:eastAsia="Times New Roman" w:hAnsi="Times New Roman" w:cs="Times New Roman"/>
                      <w:kern w:val="0"/>
                      <w14:ligatures w14:val="none"/>
                    </w:rPr>
                    <w:t xml:space="preserve"> «property»</w:t>
                  </w:r>
                </w:p>
              </w:tc>
              <w:tc>
                <w:tcPr>
                  <w:tcW w:w="0" w:type="auto"/>
                  <w:tcBorders>
                    <w:top w:val="single" w:sz="12" w:space="0" w:color="auto"/>
                    <w:bottom w:val="single" w:sz="8" w:space="0" w:color="auto"/>
                  </w:tcBorders>
                  <w:vAlign w:val="center"/>
                  <w:hideMark/>
                </w:tcPr>
                <w:p w14:paraId="726AE533"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hyperlink r:id="rId190" w:anchor="PayloadDefinition-section" w:history="1">
                    <w:proofErr w:type="spellStart"/>
                    <w:r w:rsidRPr="006F3108">
                      <w:rPr>
                        <w:rFonts w:ascii="Times New Roman" w:eastAsia="Times New Roman" w:hAnsi="Times New Roman" w:cs="Times New Roman"/>
                        <w:color w:val="0000FF"/>
                        <w:kern w:val="0"/>
                        <w:u w:val="single"/>
                        <w14:ligatures w14:val="none"/>
                      </w:rPr>
                      <w:t>PayloadDefinition</w:t>
                    </w:r>
                    <w:proofErr w:type="spellEnd"/>
                  </w:hyperlink>
                  <w:r w:rsidRPr="006F3108">
                    <w:rPr>
                      <w:rFonts w:ascii="Times New Roman" w:eastAsia="Times New Roman" w:hAnsi="Times New Roman" w:cs="Times New Roman"/>
                      <w:kern w:val="0"/>
                      <w14:ligatures w14:val="none"/>
                    </w:rPr>
                    <w:t xml:space="preserve"> [</w:t>
                  </w:r>
                  <w:proofErr w:type="gramStart"/>
                  <w:r w:rsidRPr="006F3108">
                    <w:rPr>
                      <w:rFonts w:ascii="Times New Roman" w:eastAsia="Times New Roman" w:hAnsi="Times New Roman" w:cs="Times New Roman"/>
                      <w:kern w:val="0"/>
                      <w14:ligatures w14:val="none"/>
                    </w:rPr>
                    <w:t>0..</w:t>
                  </w:r>
                  <w:proofErr w:type="gramEnd"/>
                  <w:r w:rsidRPr="006F3108">
                    <w:rPr>
                      <w:rFonts w:ascii="Times New Roman" w:eastAsia="Times New Roman" w:hAnsi="Times New Roman" w:cs="Times New Roman"/>
                      <w:kern w:val="0"/>
                      <w14:ligatures w14:val="none"/>
                    </w:rPr>
                    <w:t>1]</w:t>
                  </w:r>
                </w:p>
              </w:tc>
              <w:tc>
                <w:tcPr>
                  <w:tcW w:w="0" w:type="auto"/>
                  <w:tcBorders>
                    <w:top w:val="single" w:sz="12" w:space="0" w:color="auto"/>
                    <w:bottom w:val="single" w:sz="8" w:space="0" w:color="auto"/>
                  </w:tcBorders>
                  <w:vAlign w:val="center"/>
                  <w:hideMark/>
                </w:tcPr>
                <w:p w14:paraId="09E7D6A2"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A reference to the semantic model of this POI payload.</w:t>
                  </w:r>
                </w:p>
              </w:tc>
            </w:tr>
            <w:tr w:rsidR="006F3108" w:rsidRPr="006F3108" w14:paraId="7578215E" w14:textId="77777777">
              <w:trPr>
                <w:tblCellSpacing w:w="15" w:type="dxa"/>
              </w:trPr>
              <w:tc>
                <w:tcPr>
                  <w:tcW w:w="0" w:type="auto"/>
                  <w:tcBorders>
                    <w:top w:val="nil"/>
                    <w:bottom w:val="single" w:sz="8" w:space="0" w:color="auto"/>
                  </w:tcBorders>
                  <w:vAlign w:val="center"/>
                  <w:hideMark/>
                </w:tcPr>
                <w:p w14:paraId="0E7B4243"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roofErr w:type="spellStart"/>
                  <w:r w:rsidRPr="006F3108">
                    <w:rPr>
                      <w:rFonts w:ascii="Times New Roman" w:eastAsia="Times New Roman" w:hAnsi="Times New Roman" w:cs="Times New Roman"/>
                      <w:kern w:val="0"/>
                      <w14:ligatures w14:val="none"/>
                    </w:rPr>
                    <w:t>hasFeatureOfInterest</w:t>
                  </w:r>
                  <w:proofErr w:type="spellEnd"/>
                  <w:r w:rsidRPr="006F3108">
                    <w:rPr>
                      <w:rFonts w:ascii="Times New Roman" w:eastAsia="Times New Roman" w:hAnsi="Times New Roman" w:cs="Times New Roman"/>
                      <w:kern w:val="0"/>
                      <w14:ligatures w14:val="none"/>
                    </w:rPr>
                    <w:t xml:space="preserve"> «property»</w:t>
                  </w:r>
                </w:p>
              </w:tc>
              <w:tc>
                <w:tcPr>
                  <w:tcW w:w="0" w:type="auto"/>
                  <w:tcBorders>
                    <w:top w:val="nil"/>
                    <w:bottom w:val="single" w:sz="8" w:space="0" w:color="auto"/>
                  </w:tcBorders>
                  <w:vAlign w:val="center"/>
                  <w:hideMark/>
                </w:tcPr>
                <w:p w14:paraId="29A9AC94"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hyperlink r:id="rId191" w:anchor="FeatureOfInterest-section" w:history="1">
                    <w:proofErr w:type="spellStart"/>
                    <w:r w:rsidRPr="006F3108">
                      <w:rPr>
                        <w:rFonts w:ascii="Times New Roman" w:eastAsia="Times New Roman" w:hAnsi="Times New Roman" w:cs="Times New Roman"/>
                        <w:color w:val="0000FF"/>
                        <w:kern w:val="0"/>
                        <w:u w:val="single"/>
                        <w14:ligatures w14:val="none"/>
                      </w:rPr>
                      <w:t>FeatureOfInterest</w:t>
                    </w:r>
                    <w:proofErr w:type="spellEnd"/>
                  </w:hyperlink>
                  <w:r w:rsidRPr="006F3108">
                    <w:rPr>
                      <w:rFonts w:ascii="Times New Roman" w:eastAsia="Times New Roman" w:hAnsi="Times New Roman" w:cs="Times New Roman"/>
                      <w:kern w:val="0"/>
                      <w14:ligatures w14:val="none"/>
                    </w:rPr>
                    <w:t xml:space="preserve"> [</w:t>
                  </w:r>
                  <w:proofErr w:type="gramStart"/>
                  <w:r w:rsidRPr="006F3108">
                    <w:rPr>
                      <w:rFonts w:ascii="Times New Roman" w:eastAsia="Times New Roman" w:hAnsi="Times New Roman" w:cs="Times New Roman"/>
                      <w:kern w:val="0"/>
                      <w14:ligatures w14:val="none"/>
                    </w:rPr>
                    <w:t>0..</w:t>
                  </w:r>
                  <w:proofErr w:type="gramEnd"/>
                  <w:r w:rsidRPr="006F3108">
                    <w:rPr>
                      <w:rFonts w:ascii="Times New Roman" w:eastAsia="Times New Roman" w:hAnsi="Times New Roman" w:cs="Times New Roman"/>
                      <w:kern w:val="0"/>
                      <w14:ligatures w14:val="none"/>
                    </w:rPr>
                    <w:t>*]</w:t>
                  </w:r>
                </w:p>
              </w:tc>
              <w:tc>
                <w:tcPr>
                  <w:tcW w:w="0" w:type="auto"/>
                  <w:tcBorders>
                    <w:top w:val="nil"/>
                    <w:bottom w:val="single" w:sz="8" w:space="0" w:color="auto"/>
                  </w:tcBorders>
                  <w:vAlign w:val="center"/>
                  <w:hideMark/>
                </w:tcPr>
                <w:p w14:paraId="6D4E71FE"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Indicates the Feature of Interest which is being summarized in this payload.</w:t>
                  </w:r>
                </w:p>
              </w:tc>
            </w:tr>
            <w:tr w:rsidR="006F3108" w:rsidRPr="006F3108" w14:paraId="01BEEE96" w14:textId="77777777">
              <w:trPr>
                <w:tblCellSpacing w:w="15" w:type="dxa"/>
              </w:trPr>
              <w:tc>
                <w:tcPr>
                  <w:tcW w:w="0" w:type="auto"/>
                  <w:tcBorders>
                    <w:top w:val="nil"/>
                    <w:bottom w:val="single" w:sz="12" w:space="0" w:color="auto"/>
                  </w:tcBorders>
                  <w:vAlign w:val="center"/>
                  <w:hideMark/>
                </w:tcPr>
                <w:p w14:paraId="1CA51C58"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roofErr w:type="spellStart"/>
                  <w:r w:rsidRPr="006F3108">
                    <w:rPr>
                      <w:rFonts w:ascii="Times New Roman" w:eastAsia="Times New Roman" w:hAnsi="Times New Roman" w:cs="Times New Roman"/>
                      <w:kern w:val="0"/>
                      <w14:ligatures w14:val="none"/>
                    </w:rPr>
                    <w:t>usesSchema</w:t>
                  </w:r>
                  <w:proofErr w:type="spellEnd"/>
                  <w:r w:rsidRPr="006F3108">
                    <w:rPr>
                      <w:rFonts w:ascii="Times New Roman" w:eastAsia="Times New Roman" w:hAnsi="Times New Roman" w:cs="Times New Roman"/>
                      <w:kern w:val="0"/>
                      <w14:ligatures w14:val="none"/>
                    </w:rPr>
                    <w:t xml:space="preserve"> «property»</w:t>
                  </w:r>
                </w:p>
              </w:tc>
              <w:tc>
                <w:tcPr>
                  <w:tcW w:w="0" w:type="auto"/>
                  <w:tcBorders>
                    <w:top w:val="nil"/>
                    <w:bottom w:val="single" w:sz="12" w:space="0" w:color="auto"/>
                  </w:tcBorders>
                  <w:vAlign w:val="center"/>
                  <w:hideMark/>
                </w:tcPr>
                <w:p w14:paraId="053D25ED"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hyperlink r:id="rId192" w:anchor="PayloadSchema-section" w:history="1">
                    <w:proofErr w:type="spellStart"/>
                    <w:r w:rsidRPr="006F3108">
                      <w:rPr>
                        <w:rFonts w:ascii="Times New Roman" w:eastAsia="Times New Roman" w:hAnsi="Times New Roman" w:cs="Times New Roman"/>
                        <w:color w:val="0000FF"/>
                        <w:kern w:val="0"/>
                        <w:u w:val="single"/>
                        <w14:ligatures w14:val="none"/>
                      </w:rPr>
                      <w:t>PayloadSchema</w:t>
                    </w:r>
                    <w:proofErr w:type="spellEnd"/>
                  </w:hyperlink>
                  <w:r w:rsidRPr="006F3108">
                    <w:rPr>
                      <w:rFonts w:ascii="Times New Roman" w:eastAsia="Times New Roman" w:hAnsi="Times New Roman" w:cs="Times New Roman"/>
                      <w:kern w:val="0"/>
                      <w14:ligatures w14:val="none"/>
                    </w:rPr>
                    <w:t xml:space="preserve"> [</w:t>
                  </w:r>
                  <w:proofErr w:type="gramStart"/>
                  <w:r w:rsidRPr="006F3108">
                    <w:rPr>
                      <w:rFonts w:ascii="Times New Roman" w:eastAsia="Times New Roman" w:hAnsi="Times New Roman" w:cs="Times New Roman"/>
                      <w:kern w:val="0"/>
                      <w14:ligatures w14:val="none"/>
                    </w:rPr>
                    <w:t>1..</w:t>
                  </w:r>
                  <w:proofErr w:type="gramEnd"/>
                  <w:r w:rsidRPr="006F3108">
                    <w:rPr>
                      <w:rFonts w:ascii="Times New Roman" w:eastAsia="Times New Roman" w:hAnsi="Times New Roman" w:cs="Times New Roman"/>
                      <w:kern w:val="0"/>
                      <w14:ligatures w14:val="none"/>
                    </w:rPr>
                    <w:t>*]</w:t>
                  </w:r>
                </w:p>
              </w:tc>
              <w:tc>
                <w:tcPr>
                  <w:tcW w:w="0" w:type="auto"/>
                  <w:tcBorders>
                    <w:top w:val="nil"/>
                    <w:bottom w:val="single" w:sz="12" w:space="0" w:color="auto"/>
                  </w:tcBorders>
                  <w:vAlign w:val="center"/>
                  <w:hideMark/>
                </w:tcPr>
                <w:p w14:paraId="15E4B34B"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A reference to the schema for this POI payload.</w:t>
                  </w:r>
                </w:p>
              </w:tc>
            </w:tr>
          </w:tbl>
          <w:p w14:paraId="14D395A9"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
        </w:tc>
      </w:tr>
    </w:tbl>
    <w:p w14:paraId="578D787A" w14:textId="77777777" w:rsidR="006F3108" w:rsidRPr="006F3108" w:rsidRDefault="006F3108" w:rsidP="006F310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F3108">
        <w:rPr>
          <w:rFonts w:ascii="Times New Roman" w:eastAsia="Times New Roman" w:hAnsi="Times New Roman" w:cs="Times New Roman"/>
          <w:b/>
          <w:bCs/>
          <w:kern w:val="0"/>
          <w:sz w:val="27"/>
          <w:szCs w:val="27"/>
          <w14:ligatures w14:val="none"/>
        </w:rPr>
        <w:t>6.5.1.  POI Data Types</w:t>
      </w:r>
    </w:p>
    <w:p w14:paraId="6953D103"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The following data types are used in the POI UML model.</w:t>
      </w:r>
    </w:p>
    <w:p w14:paraId="4F86411F" w14:textId="77777777" w:rsidR="006F3108" w:rsidRPr="006F3108" w:rsidRDefault="006F3108" w:rsidP="006F3108">
      <w:pPr>
        <w:spacing w:before="100" w:beforeAutospacing="1" w:after="100" w:afterAutospacing="1" w:line="240" w:lineRule="auto"/>
        <w:jc w:val="center"/>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Table 9</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6F3108" w:rsidRPr="006F3108" w14:paraId="17F6743F" w14:textId="77777777" w:rsidTr="006F3108">
        <w:trPr>
          <w:tblCellSpacing w:w="15" w:type="dxa"/>
        </w:trPr>
        <w:tc>
          <w:tcPr>
            <w:tcW w:w="0" w:type="auto"/>
            <w:tcBorders>
              <w:top w:val="single" w:sz="12" w:space="0" w:color="auto"/>
              <w:bottom w:val="single" w:sz="8" w:space="0" w:color="auto"/>
            </w:tcBorders>
            <w:vAlign w:val="center"/>
            <w:hideMark/>
          </w:tcPr>
          <w:p w14:paraId="6C7D24B7"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6F3108">
              <w:rPr>
                <w:rFonts w:ascii="Times New Roman" w:eastAsia="Times New Roman" w:hAnsi="Times New Roman" w:cs="Times New Roman"/>
                <w:b/>
                <w:bCs/>
                <w:kern w:val="0"/>
                <w14:ligatures w14:val="none"/>
              </w:rPr>
              <w:t>CharacterString</w:t>
            </w:r>
            <w:proofErr w:type="spellEnd"/>
          </w:p>
        </w:tc>
      </w:tr>
      <w:tr w:rsidR="006F3108" w:rsidRPr="006F3108" w14:paraId="72FEF829" w14:textId="77777777" w:rsidTr="006F3108">
        <w:trPr>
          <w:tblCellSpacing w:w="15" w:type="dxa"/>
        </w:trPr>
        <w:tc>
          <w:tcPr>
            <w:tcW w:w="0" w:type="auto"/>
            <w:tcBorders>
              <w:top w:val="nil"/>
              <w:bottom w:val="single" w:sz="12" w:space="0" w:color="auto"/>
            </w:tcBorders>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33"/>
              <w:gridCol w:w="7837"/>
            </w:tblGrid>
            <w:tr w:rsidR="006F3108" w:rsidRPr="006F3108" w14:paraId="718DDF3F" w14:textId="77777777">
              <w:trPr>
                <w:tblCellSpacing w:w="15" w:type="dxa"/>
              </w:trPr>
              <w:tc>
                <w:tcPr>
                  <w:tcW w:w="0" w:type="auto"/>
                  <w:tcBorders>
                    <w:top w:val="single" w:sz="12" w:space="0" w:color="auto"/>
                    <w:bottom w:val="single" w:sz="8" w:space="0" w:color="auto"/>
                  </w:tcBorders>
                  <w:vAlign w:val="center"/>
                  <w:hideMark/>
                </w:tcPr>
                <w:p w14:paraId="64D660CA"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Definition:</w:t>
                  </w:r>
                </w:p>
              </w:tc>
              <w:tc>
                <w:tcPr>
                  <w:tcW w:w="0" w:type="auto"/>
                  <w:tcBorders>
                    <w:top w:val="single" w:sz="12" w:space="0" w:color="auto"/>
                    <w:bottom w:val="single" w:sz="8" w:space="0" w:color="auto"/>
                  </w:tcBorders>
                  <w:vAlign w:val="center"/>
                  <w:hideMark/>
                </w:tcPr>
                <w:p w14:paraId="0F4BFF4D" w14:textId="5C9E1B2A" w:rsidR="006F3108" w:rsidRPr="006F3108" w:rsidRDefault="006F3108" w:rsidP="006F3108">
                  <w:pPr>
                    <w:spacing w:after="0" w:line="240" w:lineRule="auto"/>
                    <w:rPr>
                      <w:rFonts w:ascii="Times New Roman" w:eastAsia="Times New Roman" w:hAnsi="Times New Roman" w:cs="Times New Roman"/>
                      <w:kern w:val="0"/>
                      <w14:ligatures w14:val="none"/>
                    </w:rPr>
                  </w:pPr>
                  <w:proofErr w:type="spellStart"/>
                  <w:r w:rsidRPr="006F3108">
                    <w:rPr>
                      <w:rFonts w:ascii="Times New Roman" w:eastAsia="Times New Roman" w:hAnsi="Times New Roman" w:cs="Times New Roman"/>
                      <w:kern w:val="0"/>
                      <w14:ligatures w14:val="none"/>
                    </w:rPr>
                    <w:t>Character</w:t>
                  </w:r>
                  <w:del w:id="153" w:author="Carl Reed" w:date="2024-02-23T12:03:00Z">
                    <w:r w:rsidRPr="006F3108" w:rsidDel="001B27EE">
                      <w:rPr>
                        <w:rFonts w:ascii="Times New Roman" w:eastAsia="Times New Roman" w:hAnsi="Times New Roman" w:cs="Times New Roman"/>
                        <w:kern w:val="0"/>
                        <w14:ligatures w14:val="none"/>
                      </w:rPr>
                      <w:delText>s</w:delText>
                    </w:r>
                  </w:del>
                  <w:ins w:id="154" w:author="Carl Reed" w:date="2024-02-23T12:03:00Z">
                    <w:r w:rsidR="001B27EE">
                      <w:rPr>
                        <w:rFonts w:ascii="Times New Roman" w:eastAsia="Times New Roman" w:hAnsi="Times New Roman" w:cs="Times New Roman"/>
                        <w:kern w:val="0"/>
                        <w14:ligatures w14:val="none"/>
                      </w:rPr>
                      <w:t>S</w:t>
                    </w:r>
                  </w:ins>
                  <w:r w:rsidRPr="006F3108">
                    <w:rPr>
                      <w:rFonts w:ascii="Times New Roman" w:eastAsia="Times New Roman" w:hAnsi="Times New Roman" w:cs="Times New Roman"/>
                      <w:kern w:val="0"/>
                      <w14:ligatures w14:val="none"/>
                    </w:rPr>
                    <w:t>tring</w:t>
                  </w:r>
                  <w:proofErr w:type="spellEnd"/>
                  <w:r w:rsidRPr="006F3108">
                    <w:rPr>
                      <w:rFonts w:ascii="Times New Roman" w:eastAsia="Times New Roman" w:hAnsi="Times New Roman" w:cs="Times New Roman"/>
                      <w:kern w:val="0"/>
                      <w14:ligatures w14:val="none"/>
                    </w:rPr>
                    <w:t xml:space="preserve"> is a family of datatypes which represent strings of symbols from standard character-sets. The semantics of </w:t>
                  </w:r>
                  <w:proofErr w:type="spellStart"/>
                  <w:r w:rsidRPr="006F3108">
                    <w:rPr>
                      <w:rFonts w:ascii="Times New Roman" w:eastAsia="Times New Roman" w:hAnsi="Times New Roman" w:cs="Times New Roman"/>
                      <w:kern w:val="0"/>
                      <w14:ligatures w14:val="none"/>
                    </w:rPr>
                    <w:t>CharacterString</w:t>
                  </w:r>
                  <w:proofErr w:type="spellEnd"/>
                  <w:r w:rsidRPr="006F3108">
                    <w:rPr>
                      <w:rFonts w:ascii="Times New Roman" w:eastAsia="Times New Roman" w:hAnsi="Times New Roman" w:cs="Times New Roman"/>
                      <w:kern w:val="0"/>
                      <w14:ligatures w14:val="none"/>
                    </w:rPr>
                    <w:t xml:space="preserve"> </w:t>
                  </w:r>
                  <w:proofErr w:type="gramStart"/>
                  <w:r w:rsidRPr="006F3108">
                    <w:rPr>
                      <w:rFonts w:ascii="Times New Roman" w:eastAsia="Times New Roman" w:hAnsi="Times New Roman" w:cs="Times New Roman"/>
                      <w:kern w:val="0"/>
                      <w14:ligatures w14:val="none"/>
                    </w:rPr>
                    <w:t>is</w:t>
                  </w:r>
                  <w:proofErr w:type="gramEnd"/>
                  <w:r w:rsidRPr="006F3108">
                    <w:rPr>
                      <w:rFonts w:ascii="Times New Roman" w:eastAsia="Times New Roman" w:hAnsi="Times New Roman" w:cs="Times New Roman"/>
                      <w:kern w:val="0"/>
                      <w14:ligatures w14:val="none"/>
                    </w:rPr>
                    <w:t xml:space="preserve"> in accordance with ISO/IEC 11404:2007 clause 10.1.5. (ISO 19103)</w:t>
                  </w:r>
                </w:p>
              </w:tc>
            </w:tr>
            <w:tr w:rsidR="006F3108" w:rsidRPr="006F3108" w14:paraId="13563259" w14:textId="77777777">
              <w:trPr>
                <w:tblCellSpacing w:w="15" w:type="dxa"/>
              </w:trPr>
              <w:tc>
                <w:tcPr>
                  <w:tcW w:w="0" w:type="auto"/>
                  <w:tcBorders>
                    <w:top w:val="nil"/>
                    <w:bottom w:val="single" w:sz="8" w:space="0" w:color="auto"/>
                  </w:tcBorders>
                  <w:vAlign w:val="center"/>
                  <w:hideMark/>
                </w:tcPr>
                <w:p w14:paraId="6ABA6F84"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Subclass of:</w:t>
                  </w:r>
                </w:p>
              </w:tc>
              <w:tc>
                <w:tcPr>
                  <w:tcW w:w="0" w:type="auto"/>
                  <w:tcBorders>
                    <w:top w:val="nil"/>
                    <w:bottom w:val="single" w:sz="8" w:space="0" w:color="auto"/>
                  </w:tcBorders>
                  <w:vAlign w:val="center"/>
                  <w:hideMark/>
                </w:tcPr>
                <w:p w14:paraId="0D551012" w14:textId="3ADCFE3D" w:rsidR="006F3108" w:rsidRPr="006F3108" w:rsidRDefault="00140EEF"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N</w:t>
                  </w:r>
                  <w:r w:rsidR="006F3108" w:rsidRPr="006F3108">
                    <w:rPr>
                      <w:rFonts w:ascii="Times New Roman" w:eastAsia="Times New Roman" w:hAnsi="Times New Roman" w:cs="Times New Roman"/>
                      <w:kern w:val="0"/>
                      <w14:ligatures w14:val="none"/>
                    </w:rPr>
                    <w:t>one</w:t>
                  </w:r>
                </w:p>
              </w:tc>
            </w:tr>
            <w:tr w:rsidR="006F3108" w:rsidRPr="006F3108" w14:paraId="24C00FBF" w14:textId="77777777">
              <w:trPr>
                <w:tblCellSpacing w:w="15" w:type="dxa"/>
              </w:trPr>
              <w:tc>
                <w:tcPr>
                  <w:tcW w:w="0" w:type="auto"/>
                  <w:tcBorders>
                    <w:top w:val="nil"/>
                    <w:bottom w:val="single" w:sz="12" w:space="0" w:color="auto"/>
                  </w:tcBorders>
                  <w:vAlign w:val="center"/>
                  <w:hideMark/>
                </w:tcPr>
                <w:p w14:paraId="6CD62F76"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Stereotype:</w:t>
                  </w:r>
                </w:p>
              </w:tc>
              <w:tc>
                <w:tcPr>
                  <w:tcW w:w="0" w:type="auto"/>
                  <w:tcBorders>
                    <w:top w:val="nil"/>
                    <w:bottom w:val="single" w:sz="12" w:space="0" w:color="auto"/>
                  </w:tcBorders>
                  <w:vAlign w:val="center"/>
                  <w:hideMark/>
                </w:tcPr>
                <w:p w14:paraId="6FE7A55F"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«Type»</w:t>
                  </w:r>
                </w:p>
              </w:tc>
            </w:tr>
          </w:tbl>
          <w:p w14:paraId="7728CAF4"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
        </w:tc>
      </w:tr>
    </w:tbl>
    <w:p w14:paraId="3A83311C" w14:textId="77777777" w:rsidR="006F3108" w:rsidRPr="006F3108" w:rsidRDefault="006F3108" w:rsidP="006F3108">
      <w:pPr>
        <w:spacing w:before="100" w:beforeAutospacing="1" w:after="100" w:afterAutospacing="1" w:line="240" w:lineRule="auto"/>
        <w:jc w:val="center"/>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Table 10</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99"/>
      </w:tblGrid>
      <w:tr w:rsidR="006F3108" w:rsidRPr="006F3108" w14:paraId="51A2ABDE" w14:textId="77777777" w:rsidTr="006F3108">
        <w:trPr>
          <w:tblCellSpacing w:w="15" w:type="dxa"/>
        </w:trPr>
        <w:tc>
          <w:tcPr>
            <w:tcW w:w="0" w:type="auto"/>
            <w:tcBorders>
              <w:top w:val="single" w:sz="12" w:space="0" w:color="auto"/>
              <w:bottom w:val="single" w:sz="8" w:space="0" w:color="auto"/>
            </w:tcBorders>
            <w:vAlign w:val="center"/>
            <w:hideMark/>
          </w:tcPr>
          <w:p w14:paraId="55FFCE85"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b/>
                <w:bCs/>
                <w:kern w:val="0"/>
                <w14:ligatures w14:val="none"/>
              </w:rPr>
              <w:t>Integer</w:t>
            </w:r>
          </w:p>
        </w:tc>
      </w:tr>
      <w:tr w:rsidR="006F3108" w:rsidRPr="006F3108" w14:paraId="7E090830" w14:textId="77777777" w:rsidTr="006F3108">
        <w:trPr>
          <w:tblCellSpacing w:w="15" w:type="dxa"/>
        </w:trPr>
        <w:tc>
          <w:tcPr>
            <w:tcW w:w="0" w:type="auto"/>
            <w:tcBorders>
              <w:top w:val="nil"/>
              <w:bottom w:val="single" w:sz="12" w:space="0" w:color="auto"/>
            </w:tcBorders>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82"/>
              <w:gridCol w:w="5827"/>
            </w:tblGrid>
            <w:tr w:rsidR="006F3108" w:rsidRPr="006F3108" w14:paraId="106EE77E" w14:textId="77777777">
              <w:trPr>
                <w:tblCellSpacing w:w="15" w:type="dxa"/>
              </w:trPr>
              <w:tc>
                <w:tcPr>
                  <w:tcW w:w="0" w:type="auto"/>
                  <w:tcBorders>
                    <w:top w:val="single" w:sz="12" w:space="0" w:color="auto"/>
                    <w:bottom w:val="single" w:sz="8" w:space="0" w:color="auto"/>
                  </w:tcBorders>
                  <w:vAlign w:val="center"/>
                  <w:hideMark/>
                </w:tcPr>
                <w:p w14:paraId="68A83E89"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Definition:</w:t>
                  </w:r>
                </w:p>
              </w:tc>
              <w:tc>
                <w:tcPr>
                  <w:tcW w:w="0" w:type="auto"/>
                  <w:tcBorders>
                    <w:top w:val="single" w:sz="12" w:space="0" w:color="auto"/>
                    <w:bottom w:val="single" w:sz="8" w:space="0" w:color="auto"/>
                  </w:tcBorders>
                  <w:vAlign w:val="center"/>
                  <w:hideMark/>
                </w:tcPr>
                <w:p w14:paraId="1973F446"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An exact integer value, with no fractional part. (ISO 19103)</w:t>
                  </w:r>
                </w:p>
              </w:tc>
            </w:tr>
            <w:tr w:rsidR="006F3108" w:rsidRPr="006F3108" w14:paraId="4BD2566B" w14:textId="77777777">
              <w:trPr>
                <w:tblCellSpacing w:w="15" w:type="dxa"/>
              </w:trPr>
              <w:tc>
                <w:tcPr>
                  <w:tcW w:w="0" w:type="auto"/>
                  <w:tcBorders>
                    <w:top w:val="nil"/>
                    <w:bottom w:val="single" w:sz="8" w:space="0" w:color="auto"/>
                  </w:tcBorders>
                  <w:vAlign w:val="center"/>
                  <w:hideMark/>
                </w:tcPr>
                <w:p w14:paraId="09B379E2"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Subclass of:</w:t>
                  </w:r>
                </w:p>
              </w:tc>
              <w:tc>
                <w:tcPr>
                  <w:tcW w:w="0" w:type="auto"/>
                  <w:tcBorders>
                    <w:top w:val="nil"/>
                    <w:bottom w:val="single" w:sz="8" w:space="0" w:color="auto"/>
                  </w:tcBorders>
                  <w:vAlign w:val="center"/>
                  <w:hideMark/>
                </w:tcPr>
                <w:p w14:paraId="455793EA" w14:textId="14D35C2D" w:rsidR="006F3108" w:rsidRPr="006F3108" w:rsidRDefault="00140EEF"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N</w:t>
                  </w:r>
                  <w:r w:rsidR="006F3108" w:rsidRPr="006F3108">
                    <w:rPr>
                      <w:rFonts w:ascii="Times New Roman" w:eastAsia="Times New Roman" w:hAnsi="Times New Roman" w:cs="Times New Roman"/>
                      <w:kern w:val="0"/>
                      <w14:ligatures w14:val="none"/>
                    </w:rPr>
                    <w:t>one</w:t>
                  </w:r>
                </w:p>
              </w:tc>
            </w:tr>
            <w:tr w:rsidR="006F3108" w:rsidRPr="006F3108" w14:paraId="0C447936" w14:textId="77777777">
              <w:trPr>
                <w:tblCellSpacing w:w="15" w:type="dxa"/>
              </w:trPr>
              <w:tc>
                <w:tcPr>
                  <w:tcW w:w="0" w:type="auto"/>
                  <w:tcBorders>
                    <w:top w:val="nil"/>
                    <w:bottom w:val="single" w:sz="12" w:space="0" w:color="auto"/>
                  </w:tcBorders>
                  <w:vAlign w:val="center"/>
                  <w:hideMark/>
                </w:tcPr>
                <w:p w14:paraId="5F4A1B9D"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lastRenderedPageBreak/>
                    <w:t>    Stereotype:</w:t>
                  </w:r>
                </w:p>
              </w:tc>
              <w:tc>
                <w:tcPr>
                  <w:tcW w:w="0" w:type="auto"/>
                  <w:tcBorders>
                    <w:top w:val="nil"/>
                    <w:bottom w:val="single" w:sz="12" w:space="0" w:color="auto"/>
                  </w:tcBorders>
                  <w:vAlign w:val="center"/>
                  <w:hideMark/>
                </w:tcPr>
                <w:p w14:paraId="39124095"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«Type»</w:t>
                  </w:r>
                </w:p>
              </w:tc>
            </w:tr>
          </w:tbl>
          <w:p w14:paraId="39EAC15E"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
        </w:tc>
      </w:tr>
    </w:tbl>
    <w:p w14:paraId="3B8C1FDC" w14:textId="77777777" w:rsidR="006F3108" w:rsidRPr="006F3108" w:rsidRDefault="006F3108" w:rsidP="006F3108">
      <w:pPr>
        <w:spacing w:before="100" w:beforeAutospacing="1" w:after="100" w:afterAutospacing="1" w:line="240" w:lineRule="auto"/>
        <w:jc w:val="center"/>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lastRenderedPageBreak/>
        <w:t>Table 11</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6F3108" w:rsidRPr="006F3108" w14:paraId="1BF8D74F" w14:textId="77777777" w:rsidTr="006F3108">
        <w:trPr>
          <w:tblCellSpacing w:w="15" w:type="dxa"/>
        </w:trPr>
        <w:tc>
          <w:tcPr>
            <w:tcW w:w="0" w:type="auto"/>
            <w:tcBorders>
              <w:top w:val="single" w:sz="12" w:space="0" w:color="auto"/>
              <w:bottom w:val="single" w:sz="8" w:space="0" w:color="auto"/>
            </w:tcBorders>
            <w:vAlign w:val="center"/>
            <w:hideMark/>
          </w:tcPr>
          <w:p w14:paraId="09AF0FAB"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b/>
                <w:bCs/>
                <w:kern w:val="0"/>
                <w14:ligatures w14:val="none"/>
              </w:rPr>
              <w:t>Link</w:t>
            </w:r>
          </w:p>
        </w:tc>
      </w:tr>
      <w:tr w:rsidR="006F3108" w:rsidRPr="006F3108" w14:paraId="5C506886" w14:textId="77777777" w:rsidTr="006F3108">
        <w:trPr>
          <w:tblCellSpacing w:w="15" w:type="dxa"/>
        </w:trPr>
        <w:tc>
          <w:tcPr>
            <w:tcW w:w="0" w:type="auto"/>
            <w:tcBorders>
              <w:top w:val="nil"/>
              <w:bottom w:val="single" w:sz="8" w:space="0" w:color="auto"/>
            </w:tcBorders>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3"/>
              <w:gridCol w:w="7817"/>
            </w:tblGrid>
            <w:tr w:rsidR="006F3108" w:rsidRPr="006F3108" w14:paraId="78C581CD" w14:textId="77777777">
              <w:trPr>
                <w:tblCellSpacing w:w="15" w:type="dxa"/>
              </w:trPr>
              <w:tc>
                <w:tcPr>
                  <w:tcW w:w="0" w:type="auto"/>
                  <w:tcBorders>
                    <w:top w:val="single" w:sz="12" w:space="0" w:color="auto"/>
                    <w:bottom w:val="single" w:sz="8" w:space="0" w:color="auto"/>
                  </w:tcBorders>
                  <w:vAlign w:val="center"/>
                  <w:hideMark/>
                </w:tcPr>
                <w:p w14:paraId="3468B06A"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Definition:</w:t>
                  </w:r>
                </w:p>
              </w:tc>
              <w:tc>
                <w:tcPr>
                  <w:tcW w:w="0" w:type="auto"/>
                  <w:tcBorders>
                    <w:top w:val="single" w:sz="12" w:space="0" w:color="auto"/>
                    <w:bottom w:val="single" w:sz="8" w:space="0" w:color="auto"/>
                  </w:tcBorders>
                  <w:vAlign w:val="center"/>
                  <w:hideMark/>
                </w:tcPr>
                <w:p w14:paraId="2F44AD9F"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A link is a typed connection between two resources. This class is based on the Web Linking model defined in IETF RFC 8288.</w:t>
                  </w:r>
                </w:p>
              </w:tc>
            </w:tr>
            <w:tr w:rsidR="006F3108" w:rsidRPr="006F3108" w14:paraId="5910DF5F" w14:textId="77777777">
              <w:trPr>
                <w:tblCellSpacing w:w="15" w:type="dxa"/>
              </w:trPr>
              <w:tc>
                <w:tcPr>
                  <w:tcW w:w="0" w:type="auto"/>
                  <w:tcBorders>
                    <w:top w:val="nil"/>
                    <w:bottom w:val="single" w:sz="8" w:space="0" w:color="auto"/>
                  </w:tcBorders>
                  <w:vAlign w:val="center"/>
                  <w:hideMark/>
                </w:tcPr>
                <w:p w14:paraId="4C119BE5"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Subclass of:</w:t>
                  </w:r>
                </w:p>
              </w:tc>
              <w:tc>
                <w:tcPr>
                  <w:tcW w:w="0" w:type="auto"/>
                  <w:tcBorders>
                    <w:top w:val="nil"/>
                    <w:bottom w:val="single" w:sz="8" w:space="0" w:color="auto"/>
                  </w:tcBorders>
                  <w:vAlign w:val="center"/>
                  <w:hideMark/>
                </w:tcPr>
                <w:p w14:paraId="5A9674EF" w14:textId="60CA0C51" w:rsidR="006F3108" w:rsidRPr="006F3108" w:rsidRDefault="00140EEF"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N</w:t>
                  </w:r>
                  <w:r w:rsidR="006F3108" w:rsidRPr="006F3108">
                    <w:rPr>
                      <w:rFonts w:ascii="Times New Roman" w:eastAsia="Times New Roman" w:hAnsi="Times New Roman" w:cs="Times New Roman"/>
                      <w:kern w:val="0"/>
                      <w14:ligatures w14:val="none"/>
                    </w:rPr>
                    <w:t>one</w:t>
                  </w:r>
                </w:p>
              </w:tc>
            </w:tr>
            <w:tr w:rsidR="006F3108" w:rsidRPr="006F3108" w14:paraId="628DF223" w14:textId="77777777">
              <w:trPr>
                <w:tblCellSpacing w:w="15" w:type="dxa"/>
              </w:trPr>
              <w:tc>
                <w:tcPr>
                  <w:tcW w:w="0" w:type="auto"/>
                  <w:tcBorders>
                    <w:top w:val="nil"/>
                    <w:bottom w:val="single" w:sz="12" w:space="0" w:color="auto"/>
                  </w:tcBorders>
                  <w:vAlign w:val="center"/>
                  <w:hideMark/>
                </w:tcPr>
                <w:p w14:paraId="77562496"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Stereotype:</w:t>
                  </w:r>
                </w:p>
              </w:tc>
              <w:tc>
                <w:tcPr>
                  <w:tcW w:w="0" w:type="auto"/>
                  <w:tcBorders>
                    <w:top w:val="nil"/>
                    <w:bottom w:val="single" w:sz="12" w:space="0" w:color="auto"/>
                  </w:tcBorders>
                  <w:vAlign w:val="center"/>
                  <w:hideMark/>
                </w:tcPr>
                <w:p w14:paraId="3EC68FF8"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«Type»</w:t>
                  </w:r>
                </w:p>
              </w:tc>
            </w:tr>
          </w:tbl>
          <w:p w14:paraId="7A8F08C5"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
        </w:tc>
      </w:tr>
      <w:tr w:rsidR="006F3108" w:rsidRPr="006F3108" w14:paraId="45299A38" w14:textId="77777777" w:rsidTr="006F3108">
        <w:trPr>
          <w:tblCellSpacing w:w="15" w:type="dxa"/>
        </w:trPr>
        <w:tc>
          <w:tcPr>
            <w:tcW w:w="0" w:type="auto"/>
            <w:tcBorders>
              <w:top w:val="nil"/>
              <w:bottom w:val="single" w:sz="12" w:space="0" w:color="auto"/>
            </w:tcBorders>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5"/>
              <w:gridCol w:w="1845"/>
              <w:gridCol w:w="6390"/>
            </w:tblGrid>
            <w:tr w:rsidR="006F3108" w:rsidRPr="006F3108" w14:paraId="20999BE8" w14:textId="77777777">
              <w:trPr>
                <w:tblHeader/>
                <w:tblCellSpacing w:w="15" w:type="dxa"/>
              </w:trPr>
              <w:tc>
                <w:tcPr>
                  <w:tcW w:w="0" w:type="auto"/>
                  <w:tcBorders>
                    <w:top w:val="single" w:sz="12" w:space="0" w:color="auto"/>
                    <w:bottom w:val="single" w:sz="12" w:space="0" w:color="auto"/>
                  </w:tcBorders>
                  <w:vAlign w:val="center"/>
                  <w:hideMark/>
                </w:tcPr>
                <w:p w14:paraId="13C6B95E" w14:textId="77777777" w:rsidR="006F3108" w:rsidRPr="006F3108" w:rsidRDefault="006F3108" w:rsidP="006F3108">
                  <w:pPr>
                    <w:spacing w:after="0" w:line="240" w:lineRule="auto"/>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Attribute</w:t>
                  </w:r>
                </w:p>
              </w:tc>
              <w:tc>
                <w:tcPr>
                  <w:tcW w:w="0" w:type="auto"/>
                  <w:tcBorders>
                    <w:top w:val="single" w:sz="12" w:space="0" w:color="auto"/>
                    <w:bottom w:val="single" w:sz="12" w:space="0" w:color="auto"/>
                  </w:tcBorders>
                  <w:vAlign w:val="center"/>
                  <w:hideMark/>
                </w:tcPr>
                <w:p w14:paraId="49C21913" w14:textId="77777777" w:rsidR="006F3108" w:rsidRPr="006F3108" w:rsidRDefault="006F3108" w:rsidP="006F3108">
                  <w:pPr>
                    <w:spacing w:after="0" w:line="240" w:lineRule="auto"/>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Value type and multiplicity</w:t>
                  </w:r>
                </w:p>
              </w:tc>
              <w:tc>
                <w:tcPr>
                  <w:tcW w:w="0" w:type="auto"/>
                  <w:tcBorders>
                    <w:top w:val="single" w:sz="12" w:space="0" w:color="auto"/>
                    <w:bottom w:val="single" w:sz="12" w:space="0" w:color="auto"/>
                  </w:tcBorders>
                  <w:vAlign w:val="center"/>
                  <w:hideMark/>
                </w:tcPr>
                <w:p w14:paraId="3648C425" w14:textId="77777777" w:rsidR="006F3108" w:rsidRPr="006F3108" w:rsidRDefault="006F3108" w:rsidP="006F3108">
                  <w:pPr>
                    <w:spacing w:after="0" w:line="240" w:lineRule="auto"/>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Definition</w:t>
                  </w:r>
                </w:p>
              </w:tc>
            </w:tr>
            <w:tr w:rsidR="006F3108" w:rsidRPr="006F3108" w14:paraId="7F63DC64" w14:textId="77777777">
              <w:trPr>
                <w:tblCellSpacing w:w="15" w:type="dxa"/>
              </w:trPr>
              <w:tc>
                <w:tcPr>
                  <w:tcW w:w="0" w:type="auto"/>
                  <w:tcBorders>
                    <w:top w:val="single" w:sz="12" w:space="0" w:color="auto"/>
                    <w:bottom w:val="single" w:sz="8" w:space="0" w:color="auto"/>
                  </w:tcBorders>
                  <w:vAlign w:val="center"/>
                  <w:hideMark/>
                </w:tcPr>
                <w:p w14:paraId="3FFECC4D"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roofErr w:type="spellStart"/>
                  <w:r w:rsidRPr="006F3108">
                    <w:rPr>
                      <w:rFonts w:ascii="Times New Roman" w:eastAsia="Times New Roman" w:hAnsi="Times New Roman" w:cs="Times New Roman"/>
                      <w:kern w:val="0"/>
                      <w14:ligatures w14:val="none"/>
                    </w:rPr>
                    <w:t>href</w:t>
                  </w:r>
                  <w:proofErr w:type="spellEnd"/>
                </w:p>
              </w:tc>
              <w:tc>
                <w:tcPr>
                  <w:tcW w:w="0" w:type="auto"/>
                  <w:tcBorders>
                    <w:top w:val="single" w:sz="12" w:space="0" w:color="auto"/>
                    <w:bottom w:val="single" w:sz="8" w:space="0" w:color="auto"/>
                  </w:tcBorders>
                  <w:vAlign w:val="center"/>
                  <w:hideMark/>
                </w:tcPr>
                <w:p w14:paraId="2CF08894"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hyperlink r:id="rId193" w:anchor="CharacterString-section" w:history="1">
                    <w:proofErr w:type="spellStart"/>
                    <w:r w:rsidRPr="006F3108">
                      <w:rPr>
                        <w:rFonts w:ascii="Times New Roman" w:eastAsia="Times New Roman" w:hAnsi="Times New Roman" w:cs="Times New Roman"/>
                        <w:color w:val="0000FF"/>
                        <w:kern w:val="0"/>
                        <w:u w:val="single"/>
                        <w14:ligatures w14:val="none"/>
                      </w:rPr>
                      <w:t>CharacterString</w:t>
                    </w:r>
                    <w:proofErr w:type="spellEnd"/>
                  </w:hyperlink>
                  <w:r w:rsidRPr="006F3108">
                    <w:rPr>
                      <w:rFonts w:ascii="Times New Roman" w:eastAsia="Times New Roman" w:hAnsi="Times New Roman" w:cs="Times New Roman"/>
                      <w:kern w:val="0"/>
                      <w14:ligatures w14:val="none"/>
                    </w:rPr>
                    <w:t xml:space="preserve"> [</w:t>
                  </w:r>
                  <w:proofErr w:type="gramStart"/>
                  <w:r w:rsidRPr="006F3108">
                    <w:rPr>
                      <w:rFonts w:ascii="Times New Roman" w:eastAsia="Times New Roman" w:hAnsi="Times New Roman" w:cs="Times New Roman"/>
                      <w:kern w:val="0"/>
                      <w14:ligatures w14:val="none"/>
                    </w:rPr>
                    <w:t>1..</w:t>
                  </w:r>
                  <w:proofErr w:type="gramEnd"/>
                  <w:r w:rsidRPr="006F3108">
                    <w:rPr>
                      <w:rFonts w:ascii="Times New Roman" w:eastAsia="Times New Roman" w:hAnsi="Times New Roman" w:cs="Times New Roman"/>
                      <w:kern w:val="0"/>
                      <w14:ligatures w14:val="none"/>
                    </w:rPr>
                    <w:t>1]</w:t>
                  </w:r>
                </w:p>
              </w:tc>
              <w:tc>
                <w:tcPr>
                  <w:tcW w:w="0" w:type="auto"/>
                  <w:tcBorders>
                    <w:top w:val="single" w:sz="12" w:space="0" w:color="auto"/>
                    <w:bottom w:val="single" w:sz="8" w:space="0" w:color="auto"/>
                  </w:tcBorders>
                  <w:vAlign w:val="center"/>
                  <w:hideMark/>
                </w:tcPr>
                <w:p w14:paraId="22B4711B"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Supplies the URI to a remote resource (or resource fragment).</w:t>
                  </w:r>
                </w:p>
              </w:tc>
            </w:tr>
            <w:tr w:rsidR="006F3108" w:rsidRPr="006F3108" w14:paraId="4CFABF85" w14:textId="77777777">
              <w:trPr>
                <w:tblCellSpacing w:w="15" w:type="dxa"/>
              </w:trPr>
              <w:tc>
                <w:tcPr>
                  <w:tcW w:w="0" w:type="auto"/>
                  <w:tcBorders>
                    <w:top w:val="nil"/>
                    <w:bottom w:val="single" w:sz="8" w:space="0" w:color="auto"/>
                  </w:tcBorders>
                  <w:vAlign w:val="center"/>
                  <w:hideMark/>
                </w:tcPr>
                <w:p w14:paraId="350AE263"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roofErr w:type="spellStart"/>
                  <w:r w:rsidRPr="006F3108">
                    <w:rPr>
                      <w:rFonts w:ascii="Times New Roman" w:eastAsia="Times New Roman" w:hAnsi="Times New Roman" w:cs="Times New Roman"/>
                      <w:kern w:val="0"/>
                      <w14:ligatures w14:val="none"/>
                    </w:rPr>
                    <w:t>hreflang</w:t>
                  </w:r>
                  <w:proofErr w:type="spellEnd"/>
                </w:p>
              </w:tc>
              <w:tc>
                <w:tcPr>
                  <w:tcW w:w="0" w:type="auto"/>
                  <w:tcBorders>
                    <w:top w:val="nil"/>
                    <w:bottom w:val="single" w:sz="8" w:space="0" w:color="auto"/>
                  </w:tcBorders>
                  <w:vAlign w:val="center"/>
                  <w:hideMark/>
                </w:tcPr>
                <w:p w14:paraId="7D9BC5C1"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hyperlink r:id="rId194" w:anchor="CharacterString-section" w:history="1">
                    <w:proofErr w:type="spellStart"/>
                    <w:r w:rsidRPr="006F3108">
                      <w:rPr>
                        <w:rFonts w:ascii="Times New Roman" w:eastAsia="Times New Roman" w:hAnsi="Times New Roman" w:cs="Times New Roman"/>
                        <w:color w:val="0000FF"/>
                        <w:kern w:val="0"/>
                        <w:u w:val="single"/>
                        <w14:ligatures w14:val="none"/>
                      </w:rPr>
                      <w:t>CharacterString</w:t>
                    </w:r>
                    <w:proofErr w:type="spellEnd"/>
                  </w:hyperlink>
                  <w:r w:rsidRPr="006F3108">
                    <w:rPr>
                      <w:rFonts w:ascii="Times New Roman" w:eastAsia="Times New Roman" w:hAnsi="Times New Roman" w:cs="Times New Roman"/>
                      <w:kern w:val="0"/>
                      <w14:ligatures w14:val="none"/>
                    </w:rPr>
                    <w:t xml:space="preserve"> [</w:t>
                  </w:r>
                  <w:proofErr w:type="gramStart"/>
                  <w:r w:rsidRPr="006F3108">
                    <w:rPr>
                      <w:rFonts w:ascii="Times New Roman" w:eastAsia="Times New Roman" w:hAnsi="Times New Roman" w:cs="Times New Roman"/>
                      <w:kern w:val="0"/>
                      <w14:ligatures w14:val="none"/>
                    </w:rPr>
                    <w:t>0..</w:t>
                  </w:r>
                  <w:proofErr w:type="gramEnd"/>
                  <w:r w:rsidRPr="006F3108">
                    <w:rPr>
                      <w:rFonts w:ascii="Times New Roman" w:eastAsia="Times New Roman" w:hAnsi="Times New Roman" w:cs="Times New Roman"/>
                      <w:kern w:val="0"/>
                      <w14:ligatures w14:val="none"/>
                    </w:rPr>
                    <w:t>*]</w:t>
                  </w:r>
                </w:p>
              </w:tc>
              <w:tc>
                <w:tcPr>
                  <w:tcW w:w="0" w:type="auto"/>
                  <w:tcBorders>
                    <w:top w:val="nil"/>
                    <w:bottom w:val="single" w:sz="8" w:space="0" w:color="auto"/>
                  </w:tcBorders>
                  <w:vAlign w:val="center"/>
                  <w:hideMark/>
                </w:tcPr>
                <w:p w14:paraId="5BFE7C7D"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The “</w:t>
                  </w:r>
                  <w:proofErr w:type="spellStart"/>
                  <w:r w:rsidRPr="006F3108">
                    <w:rPr>
                      <w:rFonts w:ascii="Times New Roman" w:eastAsia="Times New Roman" w:hAnsi="Times New Roman" w:cs="Times New Roman"/>
                      <w:kern w:val="0"/>
                      <w14:ligatures w14:val="none"/>
                    </w:rPr>
                    <w:t>hreflang</w:t>
                  </w:r>
                  <w:proofErr w:type="spellEnd"/>
                  <w:r w:rsidRPr="006F3108">
                    <w:rPr>
                      <w:rFonts w:ascii="Times New Roman" w:eastAsia="Times New Roman" w:hAnsi="Times New Roman" w:cs="Times New Roman"/>
                      <w:kern w:val="0"/>
                      <w14:ligatures w14:val="none"/>
                    </w:rPr>
                    <w:t xml:space="preserve">” attribute is a hint indicating what the language of the result of dereferencing the link should be. Note that this is only a hint. Multiple </w:t>
                  </w:r>
                  <w:proofErr w:type="spellStart"/>
                  <w:r w:rsidRPr="006F3108">
                    <w:rPr>
                      <w:rFonts w:ascii="Times New Roman" w:eastAsia="Times New Roman" w:hAnsi="Times New Roman" w:cs="Times New Roman"/>
                      <w:kern w:val="0"/>
                      <w14:ligatures w14:val="none"/>
                    </w:rPr>
                    <w:t>hreflang</w:t>
                  </w:r>
                  <w:proofErr w:type="spellEnd"/>
                  <w:r w:rsidRPr="006F3108">
                    <w:rPr>
                      <w:rFonts w:ascii="Times New Roman" w:eastAsia="Times New Roman" w:hAnsi="Times New Roman" w:cs="Times New Roman"/>
                      <w:kern w:val="0"/>
                      <w14:ligatures w14:val="none"/>
                    </w:rPr>
                    <w:t xml:space="preserve"> attributes on a single link-value indicate that multiple languages are available from the indicated resource.</w:t>
                  </w:r>
                </w:p>
              </w:tc>
            </w:tr>
            <w:tr w:rsidR="006F3108" w:rsidRPr="006F3108" w14:paraId="0DA69507" w14:textId="77777777">
              <w:trPr>
                <w:tblCellSpacing w:w="15" w:type="dxa"/>
              </w:trPr>
              <w:tc>
                <w:tcPr>
                  <w:tcW w:w="0" w:type="auto"/>
                  <w:tcBorders>
                    <w:top w:val="nil"/>
                    <w:bottom w:val="single" w:sz="8" w:space="0" w:color="auto"/>
                  </w:tcBorders>
                  <w:vAlign w:val="center"/>
                  <w:hideMark/>
                </w:tcPr>
                <w:p w14:paraId="4A9231AD"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roofErr w:type="spellStart"/>
                  <w:r w:rsidRPr="006F3108">
                    <w:rPr>
                      <w:rFonts w:ascii="Times New Roman" w:eastAsia="Times New Roman" w:hAnsi="Times New Roman" w:cs="Times New Roman"/>
                      <w:kern w:val="0"/>
                      <w14:ligatures w14:val="none"/>
                    </w:rPr>
                    <w:t>rel</w:t>
                  </w:r>
                  <w:proofErr w:type="spellEnd"/>
                </w:p>
              </w:tc>
              <w:tc>
                <w:tcPr>
                  <w:tcW w:w="0" w:type="auto"/>
                  <w:tcBorders>
                    <w:top w:val="nil"/>
                    <w:bottom w:val="single" w:sz="8" w:space="0" w:color="auto"/>
                  </w:tcBorders>
                  <w:vAlign w:val="center"/>
                  <w:hideMark/>
                </w:tcPr>
                <w:p w14:paraId="658883F3"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hyperlink r:id="rId195" w:anchor="CharacterString-section" w:history="1">
                    <w:proofErr w:type="spellStart"/>
                    <w:r w:rsidRPr="006F3108">
                      <w:rPr>
                        <w:rFonts w:ascii="Times New Roman" w:eastAsia="Times New Roman" w:hAnsi="Times New Roman" w:cs="Times New Roman"/>
                        <w:color w:val="0000FF"/>
                        <w:kern w:val="0"/>
                        <w:u w:val="single"/>
                        <w14:ligatures w14:val="none"/>
                      </w:rPr>
                      <w:t>CharacterString</w:t>
                    </w:r>
                    <w:proofErr w:type="spellEnd"/>
                  </w:hyperlink>
                  <w:r w:rsidRPr="006F3108">
                    <w:rPr>
                      <w:rFonts w:ascii="Times New Roman" w:eastAsia="Times New Roman" w:hAnsi="Times New Roman" w:cs="Times New Roman"/>
                      <w:kern w:val="0"/>
                      <w14:ligatures w14:val="none"/>
                    </w:rPr>
                    <w:t xml:space="preserve"> [</w:t>
                  </w:r>
                  <w:proofErr w:type="gramStart"/>
                  <w:r w:rsidRPr="006F3108">
                    <w:rPr>
                      <w:rFonts w:ascii="Times New Roman" w:eastAsia="Times New Roman" w:hAnsi="Times New Roman" w:cs="Times New Roman"/>
                      <w:kern w:val="0"/>
                      <w14:ligatures w14:val="none"/>
                    </w:rPr>
                    <w:t>1..</w:t>
                  </w:r>
                  <w:proofErr w:type="gramEnd"/>
                  <w:r w:rsidRPr="006F3108">
                    <w:rPr>
                      <w:rFonts w:ascii="Times New Roman" w:eastAsia="Times New Roman" w:hAnsi="Times New Roman" w:cs="Times New Roman"/>
                      <w:kern w:val="0"/>
                      <w14:ligatures w14:val="none"/>
                    </w:rPr>
                    <w:t>1]</w:t>
                  </w:r>
                </w:p>
              </w:tc>
              <w:tc>
                <w:tcPr>
                  <w:tcW w:w="0" w:type="auto"/>
                  <w:tcBorders>
                    <w:top w:val="nil"/>
                    <w:bottom w:val="single" w:sz="8" w:space="0" w:color="auto"/>
                  </w:tcBorders>
                  <w:vAlign w:val="center"/>
                  <w:hideMark/>
                </w:tcPr>
                <w:p w14:paraId="413AF3C5"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A link relation (</w:t>
                  </w:r>
                  <w:proofErr w:type="spellStart"/>
                  <w:r w:rsidRPr="006F3108">
                    <w:rPr>
                      <w:rFonts w:ascii="Times New Roman" w:eastAsia="Times New Roman" w:hAnsi="Times New Roman" w:cs="Times New Roman"/>
                      <w:kern w:val="0"/>
                      <w14:ligatures w14:val="none"/>
                    </w:rPr>
                    <w:t>rel</w:t>
                  </w:r>
                  <w:proofErr w:type="spellEnd"/>
                  <w:r w:rsidRPr="006F3108">
                    <w:rPr>
                      <w:rFonts w:ascii="Times New Roman" w:eastAsia="Times New Roman" w:hAnsi="Times New Roman" w:cs="Times New Roman"/>
                      <w:kern w:val="0"/>
                      <w14:ligatures w14:val="none"/>
                    </w:rPr>
                    <w:t>) attribute identifies the semantics (meaning) of a link. The relation type values should come from either the IANA or OGC relation type registries.</w:t>
                  </w:r>
                </w:p>
              </w:tc>
            </w:tr>
            <w:tr w:rsidR="006F3108" w:rsidRPr="006F3108" w14:paraId="1192D400" w14:textId="77777777">
              <w:trPr>
                <w:tblCellSpacing w:w="15" w:type="dxa"/>
              </w:trPr>
              <w:tc>
                <w:tcPr>
                  <w:tcW w:w="0" w:type="auto"/>
                  <w:tcBorders>
                    <w:top w:val="nil"/>
                    <w:bottom w:val="single" w:sz="8" w:space="0" w:color="auto"/>
                  </w:tcBorders>
                  <w:vAlign w:val="center"/>
                  <w:hideMark/>
                </w:tcPr>
                <w:p w14:paraId="4AAFD375"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title</w:t>
                  </w:r>
                </w:p>
              </w:tc>
              <w:tc>
                <w:tcPr>
                  <w:tcW w:w="0" w:type="auto"/>
                  <w:tcBorders>
                    <w:top w:val="nil"/>
                    <w:bottom w:val="single" w:sz="8" w:space="0" w:color="auto"/>
                  </w:tcBorders>
                  <w:vAlign w:val="center"/>
                  <w:hideMark/>
                </w:tcPr>
                <w:p w14:paraId="565005E5"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hyperlink r:id="rId196" w:anchor="CharacterString-section" w:history="1">
                    <w:proofErr w:type="spellStart"/>
                    <w:r w:rsidRPr="006F3108">
                      <w:rPr>
                        <w:rFonts w:ascii="Times New Roman" w:eastAsia="Times New Roman" w:hAnsi="Times New Roman" w:cs="Times New Roman"/>
                        <w:color w:val="0000FF"/>
                        <w:kern w:val="0"/>
                        <w:u w:val="single"/>
                        <w14:ligatures w14:val="none"/>
                      </w:rPr>
                      <w:t>CharacterString</w:t>
                    </w:r>
                    <w:proofErr w:type="spellEnd"/>
                  </w:hyperlink>
                  <w:r w:rsidRPr="006F3108">
                    <w:rPr>
                      <w:rFonts w:ascii="Times New Roman" w:eastAsia="Times New Roman" w:hAnsi="Times New Roman" w:cs="Times New Roman"/>
                      <w:kern w:val="0"/>
                      <w14:ligatures w14:val="none"/>
                    </w:rPr>
                    <w:t xml:space="preserve"> [</w:t>
                  </w:r>
                  <w:proofErr w:type="gramStart"/>
                  <w:r w:rsidRPr="006F3108">
                    <w:rPr>
                      <w:rFonts w:ascii="Times New Roman" w:eastAsia="Times New Roman" w:hAnsi="Times New Roman" w:cs="Times New Roman"/>
                      <w:kern w:val="0"/>
                      <w14:ligatures w14:val="none"/>
                    </w:rPr>
                    <w:t>0..</w:t>
                  </w:r>
                  <w:proofErr w:type="gramEnd"/>
                  <w:r w:rsidRPr="006F3108">
                    <w:rPr>
                      <w:rFonts w:ascii="Times New Roman" w:eastAsia="Times New Roman" w:hAnsi="Times New Roman" w:cs="Times New Roman"/>
                      <w:kern w:val="0"/>
                      <w14:ligatures w14:val="none"/>
                    </w:rPr>
                    <w:t>1]</w:t>
                  </w:r>
                </w:p>
              </w:tc>
              <w:tc>
                <w:tcPr>
                  <w:tcW w:w="0" w:type="auto"/>
                  <w:tcBorders>
                    <w:top w:val="nil"/>
                    <w:bottom w:val="single" w:sz="8" w:space="0" w:color="auto"/>
                  </w:tcBorders>
                  <w:vAlign w:val="center"/>
                  <w:hideMark/>
                </w:tcPr>
                <w:p w14:paraId="56FF0C97"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The “title” attribute is used to label the destination of a link such that it can be used as a human-readable identifier (e.g., a menu entry).</w:t>
                  </w:r>
                </w:p>
              </w:tc>
            </w:tr>
            <w:tr w:rsidR="006F3108" w:rsidRPr="006F3108" w14:paraId="7E38EABB" w14:textId="77777777">
              <w:trPr>
                <w:tblCellSpacing w:w="15" w:type="dxa"/>
              </w:trPr>
              <w:tc>
                <w:tcPr>
                  <w:tcW w:w="0" w:type="auto"/>
                  <w:tcBorders>
                    <w:top w:val="nil"/>
                    <w:bottom w:val="single" w:sz="12" w:space="0" w:color="auto"/>
                  </w:tcBorders>
                  <w:vAlign w:val="center"/>
                  <w:hideMark/>
                </w:tcPr>
                <w:p w14:paraId="48DBC0FE"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type</w:t>
                  </w:r>
                </w:p>
              </w:tc>
              <w:tc>
                <w:tcPr>
                  <w:tcW w:w="0" w:type="auto"/>
                  <w:tcBorders>
                    <w:top w:val="nil"/>
                    <w:bottom w:val="single" w:sz="12" w:space="0" w:color="auto"/>
                  </w:tcBorders>
                  <w:vAlign w:val="center"/>
                  <w:hideMark/>
                </w:tcPr>
                <w:p w14:paraId="3187A492"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hyperlink r:id="rId197" w:anchor="CharacterString-section" w:history="1">
                    <w:proofErr w:type="spellStart"/>
                    <w:r w:rsidRPr="006F3108">
                      <w:rPr>
                        <w:rFonts w:ascii="Times New Roman" w:eastAsia="Times New Roman" w:hAnsi="Times New Roman" w:cs="Times New Roman"/>
                        <w:color w:val="0000FF"/>
                        <w:kern w:val="0"/>
                        <w:u w:val="single"/>
                        <w14:ligatures w14:val="none"/>
                      </w:rPr>
                      <w:t>CharacterString</w:t>
                    </w:r>
                    <w:proofErr w:type="spellEnd"/>
                  </w:hyperlink>
                  <w:r w:rsidRPr="006F3108">
                    <w:rPr>
                      <w:rFonts w:ascii="Times New Roman" w:eastAsia="Times New Roman" w:hAnsi="Times New Roman" w:cs="Times New Roman"/>
                      <w:kern w:val="0"/>
                      <w14:ligatures w14:val="none"/>
                    </w:rPr>
                    <w:t xml:space="preserve"> [</w:t>
                  </w:r>
                  <w:proofErr w:type="gramStart"/>
                  <w:r w:rsidRPr="006F3108">
                    <w:rPr>
                      <w:rFonts w:ascii="Times New Roman" w:eastAsia="Times New Roman" w:hAnsi="Times New Roman" w:cs="Times New Roman"/>
                      <w:kern w:val="0"/>
                      <w14:ligatures w14:val="none"/>
                    </w:rPr>
                    <w:t>0..</w:t>
                  </w:r>
                  <w:proofErr w:type="gramEnd"/>
                  <w:r w:rsidRPr="006F3108">
                    <w:rPr>
                      <w:rFonts w:ascii="Times New Roman" w:eastAsia="Times New Roman" w:hAnsi="Times New Roman" w:cs="Times New Roman"/>
                      <w:kern w:val="0"/>
                      <w14:ligatures w14:val="none"/>
                    </w:rPr>
                    <w:t>1]</w:t>
                  </w:r>
                </w:p>
              </w:tc>
              <w:tc>
                <w:tcPr>
                  <w:tcW w:w="0" w:type="auto"/>
                  <w:tcBorders>
                    <w:top w:val="nil"/>
                    <w:bottom w:val="single" w:sz="12" w:space="0" w:color="auto"/>
                  </w:tcBorders>
                  <w:vAlign w:val="center"/>
                  <w:hideMark/>
                </w:tcPr>
                <w:p w14:paraId="3BC135C7"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The “type” attribute is a hint indicating what the media type of the result of dereferencing the link should be. Note that this is only a hint.</w:t>
                  </w:r>
                </w:p>
              </w:tc>
            </w:tr>
          </w:tbl>
          <w:p w14:paraId="68920729"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
        </w:tc>
      </w:tr>
    </w:tbl>
    <w:p w14:paraId="680E2684"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
    <w:p w14:paraId="01E87D6F" w14:textId="77777777" w:rsidR="006F3108" w:rsidRPr="006F3108" w:rsidRDefault="006F3108" w:rsidP="006F3108">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6F3108">
        <w:rPr>
          <w:rFonts w:ascii="Times New Roman" w:eastAsia="Times New Roman" w:hAnsi="Times New Roman" w:cs="Times New Roman"/>
          <w:b/>
          <w:bCs/>
          <w:kern w:val="36"/>
          <w:sz w:val="48"/>
          <w:szCs w:val="48"/>
          <w14:ligatures w14:val="none"/>
        </w:rPr>
        <w:t>Annex A</w:t>
      </w:r>
      <w:r w:rsidRPr="006F3108">
        <w:rPr>
          <w:rFonts w:ascii="Times New Roman" w:eastAsia="Times New Roman" w:hAnsi="Times New Roman" w:cs="Times New Roman"/>
          <w:b/>
          <w:bCs/>
          <w:kern w:val="36"/>
          <w:sz w:val="48"/>
          <w:szCs w:val="48"/>
          <w14:ligatures w14:val="none"/>
        </w:rPr>
        <w:br/>
        <w:t>(informative)</w:t>
      </w:r>
      <w:r w:rsidRPr="006F3108">
        <w:rPr>
          <w:rFonts w:ascii="Times New Roman" w:eastAsia="Times New Roman" w:hAnsi="Times New Roman" w:cs="Times New Roman"/>
          <w:b/>
          <w:bCs/>
          <w:kern w:val="36"/>
          <w:sz w:val="48"/>
          <w:szCs w:val="48"/>
          <w14:ligatures w14:val="none"/>
        </w:rPr>
        <w:br/>
        <w:t>Abstract Test Suite (Normative)</w:t>
      </w:r>
    </w:p>
    <w:p w14:paraId="4F20B8E1" w14:textId="77777777" w:rsidR="006F3108" w:rsidRPr="006F3108" w:rsidRDefault="006F3108" w:rsidP="006F310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6F3108">
        <w:rPr>
          <w:rFonts w:ascii="Times New Roman" w:eastAsia="Times New Roman" w:hAnsi="Times New Roman" w:cs="Times New Roman"/>
          <w:b/>
          <w:bCs/>
          <w:kern w:val="0"/>
          <w:sz w:val="36"/>
          <w:szCs w:val="36"/>
          <w14:ligatures w14:val="none"/>
        </w:rPr>
        <w:t>A.1.  Conformance Class Core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55"/>
        <w:gridCol w:w="5476"/>
      </w:tblGrid>
      <w:tr w:rsidR="006F3108" w:rsidRPr="006F3108" w14:paraId="77A01E78" w14:textId="77777777" w:rsidTr="006F3108">
        <w:trPr>
          <w:tblHeader/>
          <w:tblCellSpacing w:w="15" w:type="dxa"/>
        </w:trPr>
        <w:tc>
          <w:tcPr>
            <w:tcW w:w="0" w:type="auto"/>
            <w:gridSpan w:val="2"/>
            <w:tcBorders>
              <w:top w:val="single" w:sz="12" w:space="0" w:color="auto"/>
              <w:bottom w:val="single" w:sz="12" w:space="0" w:color="auto"/>
            </w:tcBorders>
            <w:vAlign w:val="center"/>
            <w:hideMark/>
          </w:tcPr>
          <w:p w14:paraId="35617A5D" w14:textId="77777777" w:rsidR="006F3108" w:rsidRPr="006F3108" w:rsidRDefault="006F3108" w:rsidP="006F3108">
            <w:pPr>
              <w:spacing w:before="100" w:beforeAutospacing="1" w:after="100" w:afterAutospacing="1"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lastRenderedPageBreak/>
              <w:t>Conformance class A.1</w:t>
            </w:r>
          </w:p>
        </w:tc>
      </w:tr>
      <w:tr w:rsidR="006F3108" w:rsidRPr="006F3108" w14:paraId="0416AD6F" w14:textId="77777777" w:rsidTr="006F3108">
        <w:trPr>
          <w:tblCellSpacing w:w="15" w:type="dxa"/>
        </w:trPr>
        <w:tc>
          <w:tcPr>
            <w:tcW w:w="0" w:type="auto"/>
            <w:tcBorders>
              <w:top w:val="single" w:sz="12" w:space="0" w:color="auto"/>
              <w:bottom w:val="single" w:sz="8" w:space="0" w:color="auto"/>
            </w:tcBorders>
            <w:vAlign w:val="center"/>
            <w:hideMark/>
          </w:tcPr>
          <w:p w14:paraId="54BDD5E2"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Identifier</w:t>
            </w:r>
          </w:p>
        </w:tc>
        <w:tc>
          <w:tcPr>
            <w:tcW w:w="0" w:type="auto"/>
            <w:tcBorders>
              <w:top w:val="single" w:sz="12" w:space="0" w:color="auto"/>
              <w:bottom w:val="single" w:sz="8" w:space="0" w:color="auto"/>
            </w:tcBorders>
            <w:vAlign w:val="center"/>
            <w:hideMark/>
          </w:tcPr>
          <w:p w14:paraId="11C31559"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Courier New" w:eastAsia="Times New Roman" w:hAnsi="Courier New" w:cs="Courier New"/>
                <w:kern w:val="0"/>
                <w:sz w:val="20"/>
                <w:szCs w:val="20"/>
                <w14:ligatures w14:val="none"/>
              </w:rPr>
              <w:t>http://www.opengis.net/spec/poi/1.0/conf/core</w:t>
            </w:r>
          </w:p>
        </w:tc>
      </w:tr>
      <w:tr w:rsidR="006F3108" w:rsidRPr="006F3108" w14:paraId="101C40BE" w14:textId="77777777" w:rsidTr="006F3108">
        <w:trPr>
          <w:tblCellSpacing w:w="15" w:type="dxa"/>
        </w:trPr>
        <w:tc>
          <w:tcPr>
            <w:tcW w:w="0" w:type="auto"/>
            <w:tcBorders>
              <w:top w:val="nil"/>
              <w:bottom w:val="single" w:sz="8" w:space="0" w:color="auto"/>
            </w:tcBorders>
            <w:vAlign w:val="center"/>
            <w:hideMark/>
          </w:tcPr>
          <w:p w14:paraId="75083457"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Requirements class</w:t>
            </w:r>
          </w:p>
        </w:tc>
        <w:tc>
          <w:tcPr>
            <w:tcW w:w="0" w:type="auto"/>
            <w:tcBorders>
              <w:top w:val="nil"/>
              <w:bottom w:val="single" w:sz="8" w:space="0" w:color="auto"/>
            </w:tcBorders>
            <w:vAlign w:val="center"/>
            <w:hideMark/>
          </w:tcPr>
          <w:p w14:paraId="56CCF693"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Requirements Class core</w:t>
            </w:r>
          </w:p>
        </w:tc>
      </w:tr>
      <w:tr w:rsidR="006F3108" w:rsidRPr="006F3108" w14:paraId="02332BDF" w14:textId="77777777" w:rsidTr="006F3108">
        <w:trPr>
          <w:tblCellSpacing w:w="15" w:type="dxa"/>
        </w:trPr>
        <w:tc>
          <w:tcPr>
            <w:tcW w:w="0" w:type="auto"/>
            <w:tcBorders>
              <w:top w:val="nil"/>
              <w:bottom w:val="single" w:sz="12" w:space="0" w:color="auto"/>
            </w:tcBorders>
            <w:vAlign w:val="center"/>
            <w:hideMark/>
          </w:tcPr>
          <w:p w14:paraId="26EC7C9C"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Target Type</w:t>
            </w:r>
          </w:p>
        </w:tc>
        <w:tc>
          <w:tcPr>
            <w:tcW w:w="0" w:type="auto"/>
            <w:tcBorders>
              <w:top w:val="nil"/>
              <w:bottom w:val="single" w:sz="12" w:space="0" w:color="auto"/>
            </w:tcBorders>
            <w:vAlign w:val="center"/>
            <w:hideMark/>
          </w:tcPr>
          <w:p w14:paraId="5975405E"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Implementation Specification</w:t>
            </w:r>
          </w:p>
        </w:tc>
      </w:tr>
    </w:tbl>
    <w:p w14:paraId="0026B5B3" w14:textId="77777777" w:rsidR="006F3108" w:rsidRPr="006F3108" w:rsidRDefault="006F3108" w:rsidP="006F310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F3108">
        <w:rPr>
          <w:rFonts w:ascii="Times New Roman" w:eastAsia="Times New Roman" w:hAnsi="Times New Roman" w:cs="Times New Roman"/>
          <w:b/>
          <w:bCs/>
          <w:kern w:val="0"/>
          <w:sz w:val="27"/>
          <w:szCs w:val="27"/>
          <w14:ligatures w14:val="none"/>
        </w:rPr>
        <w:t>A.1.1.  General Feature Model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29"/>
        <w:gridCol w:w="7831"/>
      </w:tblGrid>
      <w:tr w:rsidR="006F3108" w:rsidRPr="006F3108" w14:paraId="12CCAF64" w14:textId="77777777" w:rsidTr="006F3108">
        <w:trPr>
          <w:tblHeader/>
          <w:tblCellSpacing w:w="15" w:type="dxa"/>
        </w:trPr>
        <w:tc>
          <w:tcPr>
            <w:tcW w:w="0" w:type="auto"/>
            <w:gridSpan w:val="2"/>
            <w:tcBorders>
              <w:top w:val="single" w:sz="12" w:space="0" w:color="auto"/>
              <w:bottom w:val="single" w:sz="12" w:space="0" w:color="auto"/>
            </w:tcBorders>
            <w:vAlign w:val="center"/>
            <w:hideMark/>
          </w:tcPr>
          <w:p w14:paraId="68154388" w14:textId="77777777" w:rsidR="006F3108" w:rsidRPr="006F3108" w:rsidRDefault="006F3108" w:rsidP="006F3108">
            <w:pPr>
              <w:spacing w:before="100" w:beforeAutospacing="1" w:after="100" w:afterAutospacing="1"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Abstract test A.1</w:t>
            </w:r>
          </w:p>
        </w:tc>
      </w:tr>
      <w:tr w:rsidR="006F3108" w:rsidRPr="006F3108" w14:paraId="00CCA36B" w14:textId="77777777" w:rsidTr="006F3108">
        <w:trPr>
          <w:tblCellSpacing w:w="15" w:type="dxa"/>
        </w:trPr>
        <w:tc>
          <w:tcPr>
            <w:tcW w:w="0" w:type="auto"/>
            <w:tcBorders>
              <w:top w:val="single" w:sz="12" w:space="0" w:color="auto"/>
              <w:bottom w:val="single" w:sz="8" w:space="0" w:color="auto"/>
            </w:tcBorders>
            <w:vAlign w:val="center"/>
            <w:hideMark/>
          </w:tcPr>
          <w:p w14:paraId="517143A1"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Identifier</w:t>
            </w:r>
          </w:p>
        </w:tc>
        <w:tc>
          <w:tcPr>
            <w:tcW w:w="0" w:type="auto"/>
            <w:tcBorders>
              <w:top w:val="single" w:sz="12" w:space="0" w:color="auto"/>
              <w:bottom w:val="single" w:sz="8" w:space="0" w:color="auto"/>
            </w:tcBorders>
            <w:vAlign w:val="center"/>
            <w:hideMark/>
          </w:tcPr>
          <w:p w14:paraId="013C4917"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Courier New" w:eastAsia="Times New Roman" w:hAnsi="Courier New" w:cs="Courier New"/>
                <w:kern w:val="0"/>
                <w:sz w:val="20"/>
                <w:szCs w:val="20"/>
                <w14:ligatures w14:val="none"/>
              </w:rPr>
              <w:t>/conf/core/</w:t>
            </w:r>
            <w:proofErr w:type="spellStart"/>
            <w:r w:rsidRPr="006F3108">
              <w:rPr>
                <w:rFonts w:ascii="Courier New" w:eastAsia="Times New Roman" w:hAnsi="Courier New" w:cs="Courier New"/>
                <w:kern w:val="0"/>
                <w:sz w:val="20"/>
                <w:szCs w:val="20"/>
                <w14:ligatures w14:val="none"/>
              </w:rPr>
              <w:t>generalfeaturemodel</w:t>
            </w:r>
            <w:proofErr w:type="spellEnd"/>
          </w:p>
        </w:tc>
      </w:tr>
      <w:tr w:rsidR="006F3108" w:rsidRPr="006F3108" w14:paraId="44681ADF" w14:textId="77777777" w:rsidTr="006F3108">
        <w:trPr>
          <w:tblCellSpacing w:w="15" w:type="dxa"/>
        </w:trPr>
        <w:tc>
          <w:tcPr>
            <w:tcW w:w="0" w:type="auto"/>
            <w:tcBorders>
              <w:top w:val="nil"/>
              <w:bottom w:val="single" w:sz="8" w:space="0" w:color="auto"/>
            </w:tcBorders>
            <w:vAlign w:val="center"/>
            <w:hideMark/>
          </w:tcPr>
          <w:p w14:paraId="45A5EBDB"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Requirement</w:t>
            </w:r>
          </w:p>
        </w:tc>
        <w:tc>
          <w:tcPr>
            <w:tcW w:w="0" w:type="auto"/>
            <w:tcBorders>
              <w:top w:val="nil"/>
              <w:bottom w:val="single" w:sz="8" w:space="0" w:color="auto"/>
            </w:tcBorders>
            <w:vAlign w:val="center"/>
            <w:hideMark/>
          </w:tcPr>
          <w:p w14:paraId="09560770"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/req/core/</w:t>
            </w:r>
            <w:proofErr w:type="spellStart"/>
            <w:r w:rsidRPr="006F3108">
              <w:rPr>
                <w:rFonts w:ascii="Times New Roman" w:eastAsia="Times New Roman" w:hAnsi="Times New Roman" w:cs="Times New Roman"/>
                <w:kern w:val="0"/>
                <w14:ligatures w14:val="none"/>
              </w:rPr>
              <w:t>generalfeaturemodel</w:t>
            </w:r>
            <w:proofErr w:type="spellEnd"/>
          </w:p>
        </w:tc>
      </w:tr>
      <w:tr w:rsidR="006F3108" w:rsidRPr="006F3108" w14:paraId="34D294C0" w14:textId="77777777" w:rsidTr="006F3108">
        <w:trPr>
          <w:tblCellSpacing w:w="15" w:type="dxa"/>
        </w:trPr>
        <w:tc>
          <w:tcPr>
            <w:tcW w:w="0" w:type="auto"/>
            <w:tcBorders>
              <w:top w:val="nil"/>
              <w:bottom w:val="single" w:sz="8" w:space="0" w:color="auto"/>
            </w:tcBorders>
            <w:vAlign w:val="center"/>
            <w:hideMark/>
          </w:tcPr>
          <w:p w14:paraId="68DBA5EA"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Target Type</w:t>
            </w:r>
          </w:p>
        </w:tc>
        <w:tc>
          <w:tcPr>
            <w:tcW w:w="0" w:type="auto"/>
            <w:tcBorders>
              <w:top w:val="nil"/>
              <w:bottom w:val="single" w:sz="8" w:space="0" w:color="auto"/>
            </w:tcBorders>
            <w:vAlign w:val="center"/>
            <w:hideMark/>
          </w:tcPr>
          <w:p w14:paraId="4D78F818"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Implementation Specification</w:t>
            </w:r>
          </w:p>
        </w:tc>
      </w:tr>
      <w:tr w:rsidR="006F3108" w:rsidRPr="006F3108" w14:paraId="02F143F9" w14:textId="77777777" w:rsidTr="006F3108">
        <w:trPr>
          <w:tblCellSpacing w:w="15" w:type="dxa"/>
        </w:trPr>
        <w:tc>
          <w:tcPr>
            <w:tcW w:w="0" w:type="auto"/>
            <w:tcBorders>
              <w:top w:val="nil"/>
              <w:bottom w:val="single" w:sz="8" w:space="0" w:color="auto"/>
            </w:tcBorders>
            <w:vAlign w:val="center"/>
            <w:hideMark/>
          </w:tcPr>
          <w:p w14:paraId="0DA15009"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NOTE</w:t>
            </w:r>
          </w:p>
        </w:tc>
        <w:tc>
          <w:tcPr>
            <w:tcW w:w="0" w:type="auto"/>
            <w:tcBorders>
              <w:top w:val="nil"/>
              <w:bottom w:val="single" w:sz="8" w:space="0" w:color="auto"/>
            </w:tcBorders>
            <w:vAlign w:val="center"/>
            <w:hideMark/>
          </w:tcPr>
          <w:p w14:paraId="00882B49" w14:textId="083170CA"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If the </w:t>
            </w:r>
            <w:del w:id="155" w:author="Carl Reed" w:date="2024-02-23T12:03:00Z">
              <w:r w:rsidRPr="006F3108" w:rsidDel="001B27EE">
                <w:rPr>
                  <w:rFonts w:ascii="Times New Roman" w:eastAsia="Times New Roman" w:hAnsi="Times New Roman" w:cs="Times New Roman"/>
                  <w:kern w:val="0"/>
                  <w14:ligatures w14:val="none"/>
                </w:rPr>
                <w:delText>Implementaion</w:delText>
              </w:r>
            </w:del>
            <w:ins w:id="156" w:author="Carl Reed" w:date="2024-02-23T12:03:00Z">
              <w:r w:rsidR="001B27EE" w:rsidRPr="006F3108">
                <w:rPr>
                  <w:rFonts w:ascii="Times New Roman" w:eastAsia="Times New Roman" w:hAnsi="Times New Roman" w:cs="Times New Roman"/>
                  <w:kern w:val="0"/>
                  <w14:ligatures w14:val="none"/>
                </w:rPr>
                <w:t>Implementation</w:t>
              </w:r>
            </w:ins>
            <w:r w:rsidRPr="006F3108">
              <w:rPr>
                <w:rFonts w:ascii="Times New Roman" w:eastAsia="Times New Roman" w:hAnsi="Times New Roman" w:cs="Times New Roman"/>
                <w:kern w:val="0"/>
                <w14:ligatures w14:val="none"/>
              </w:rPr>
              <w:t xml:space="preserve"> </w:t>
            </w:r>
            <w:del w:id="157" w:author="Carl Reed" w:date="2024-02-23T12:04:00Z">
              <w:r w:rsidRPr="006F3108" w:rsidDel="001B27EE">
                <w:rPr>
                  <w:rFonts w:ascii="Times New Roman" w:eastAsia="Times New Roman" w:hAnsi="Times New Roman" w:cs="Times New Roman"/>
                  <w:kern w:val="0"/>
                  <w14:ligatures w14:val="none"/>
                </w:rPr>
                <w:delText xml:space="preserve">Specification </w:delText>
              </w:r>
            </w:del>
            <w:ins w:id="158" w:author="Carl Reed" w:date="2024-02-23T12:04:00Z">
              <w:r w:rsidR="001B27EE" w:rsidRPr="006F3108">
                <w:rPr>
                  <w:rFonts w:ascii="Times New Roman" w:eastAsia="Times New Roman" w:hAnsi="Times New Roman" w:cs="Times New Roman"/>
                  <w:kern w:val="0"/>
                  <w14:ligatures w14:val="none"/>
                </w:rPr>
                <w:t>S</w:t>
              </w:r>
              <w:r w:rsidR="001B27EE">
                <w:rPr>
                  <w:rFonts w:ascii="Times New Roman" w:eastAsia="Times New Roman" w:hAnsi="Times New Roman" w:cs="Times New Roman"/>
                  <w:kern w:val="0"/>
                  <w14:ligatures w14:val="none"/>
                </w:rPr>
                <w:t>tandard</w:t>
              </w:r>
              <w:r w:rsidR="001B27EE" w:rsidRPr="006F3108">
                <w:rPr>
                  <w:rFonts w:ascii="Times New Roman" w:eastAsia="Times New Roman" w:hAnsi="Times New Roman" w:cs="Times New Roman"/>
                  <w:kern w:val="0"/>
                  <w14:ligatures w14:val="none"/>
                </w:rPr>
                <w:t xml:space="preserve"> </w:t>
              </w:r>
            </w:ins>
            <w:r w:rsidRPr="006F3108">
              <w:rPr>
                <w:rFonts w:ascii="Times New Roman" w:eastAsia="Times New Roman" w:hAnsi="Times New Roman" w:cs="Times New Roman"/>
                <w:kern w:val="0"/>
                <w14:ligatures w14:val="none"/>
              </w:rPr>
              <w:t>is based on a Standard known to be conformant with ISO 19109 (ex: GML), then conformance with that Standard is sufficient to show conformance with ISO 19109.</w:t>
            </w:r>
          </w:p>
        </w:tc>
      </w:tr>
      <w:tr w:rsidR="006F3108" w:rsidRPr="006F3108" w14:paraId="3A00FA7A" w14:textId="77777777" w:rsidTr="006F3108">
        <w:trPr>
          <w:tblCellSpacing w:w="15" w:type="dxa"/>
        </w:trPr>
        <w:tc>
          <w:tcPr>
            <w:tcW w:w="0" w:type="auto"/>
            <w:tcBorders>
              <w:top w:val="nil"/>
              <w:bottom w:val="single" w:sz="8" w:space="0" w:color="auto"/>
            </w:tcBorders>
            <w:vAlign w:val="center"/>
            <w:hideMark/>
          </w:tcPr>
          <w:p w14:paraId="7CC960A0"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Test purpose</w:t>
            </w:r>
          </w:p>
        </w:tc>
        <w:tc>
          <w:tcPr>
            <w:tcW w:w="0" w:type="auto"/>
            <w:tcBorders>
              <w:top w:val="nil"/>
              <w:bottom w:val="single" w:sz="8" w:space="0" w:color="auto"/>
            </w:tcBorders>
            <w:vAlign w:val="center"/>
            <w:hideMark/>
          </w:tcPr>
          <w:p w14:paraId="548CD62A" w14:textId="4A553012"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Validate that the POI Implementation </w:t>
            </w:r>
            <w:del w:id="159" w:author="Carl Reed" w:date="2024-02-23T12:04:00Z">
              <w:r w:rsidRPr="006F3108" w:rsidDel="001B27EE">
                <w:rPr>
                  <w:rFonts w:ascii="Times New Roman" w:eastAsia="Times New Roman" w:hAnsi="Times New Roman" w:cs="Times New Roman"/>
                  <w:kern w:val="0"/>
                  <w14:ligatures w14:val="none"/>
                </w:rPr>
                <w:delText xml:space="preserve">Specification </w:delText>
              </w:r>
            </w:del>
            <w:ins w:id="160" w:author="Carl Reed" w:date="2024-02-23T12:04:00Z">
              <w:r w:rsidR="001B27EE">
                <w:rPr>
                  <w:rFonts w:ascii="Times New Roman" w:eastAsia="Times New Roman" w:hAnsi="Times New Roman" w:cs="Times New Roman"/>
                  <w:kern w:val="0"/>
                  <w14:ligatures w14:val="none"/>
                </w:rPr>
                <w:t>Standard</w:t>
              </w:r>
              <w:r w:rsidR="001B27EE" w:rsidRPr="006F3108">
                <w:rPr>
                  <w:rFonts w:ascii="Times New Roman" w:eastAsia="Times New Roman" w:hAnsi="Times New Roman" w:cs="Times New Roman"/>
                  <w:kern w:val="0"/>
                  <w14:ligatures w14:val="none"/>
                </w:rPr>
                <w:t xml:space="preserve"> </w:t>
              </w:r>
            </w:ins>
            <w:r w:rsidRPr="006F3108">
              <w:rPr>
                <w:rFonts w:ascii="Times New Roman" w:eastAsia="Times New Roman" w:hAnsi="Times New Roman" w:cs="Times New Roman"/>
                <w:kern w:val="0"/>
                <w14:ligatures w14:val="none"/>
              </w:rPr>
              <w:t xml:space="preserve">is conformant with the </w:t>
            </w:r>
            <w:hyperlink r:id="rId198" w:anchor="ISO19109" w:history="1">
              <w:r w:rsidRPr="006F3108">
                <w:rPr>
                  <w:rFonts w:ascii="Times New Roman" w:eastAsia="Times New Roman" w:hAnsi="Times New Roman" w:cs="Times New Roman"/>
                  <w:color w:val="0000FF"/>
                  <w:kern w:val="0"/>
                  <w:u w:val="single"/>
                  <w14:ligatures w14:val="none"/>
                </w:rPr>
                <w:t>ISO 19109</w:t>
              </w:r>
            </w:hyperlink>
            <w:r w:rsidRPr="006F3108">
              <w:rPr>
                <w:rFonts w:ascii="Times New Roman" w:eastAsia="Times New Roman" w:hAnsi="Times New Roman" w:cs="Times New Roman"/>
                <w:kern w:val="0"/>
                <w14:ligatures w14:val="none"/>
              </w:rPr>
              <w:t xml:space="preserve"> General Feature Model.</w:t>
            </w:r>
          </w:p>
        </w:tc>
      </w:tr>
      <w:tr w:rsidR="006F3108" w:rsidRPr="006F3108" w14:paraId="0839F25B" w14:textId="77777777" w:rsidTr="006F3108">
        <w:trPr>
          <w:tblCellSpacing w:w="15" w:type="dxa"/>
        </w:trPr>
        <w:tc>
          <w:tcPr>
            <w:tcW w:w="0" w:type="auto"/>
            <w:tcBorders>
              <w:top w:val="nil"/>
              <w:bottom w:val="single" w:sz="8" w:space="0" w:color="auto"/>
            </w:tcBorders>
            <w:vAlign w:val="center"/>
            <w:hideMark/>
          </w:tcPr>
          <w:p w14:paraId="5295DF67"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Test-method-type</w:t>
            </w:r>
          </w:p>
        </w:tc>
        <w:tc>
          <w:tcPr>
            <w:tcW w:w="0" w:type="auto"/>
            <w:tcBorders>
              <w:top w:val="nil"/>
              <w:bottom w:val="single" w:sz="8" w:space="0" w:color="auto"/>
            </w:tcBorders>
            <w:vAlign w:val="center"/>
            <w:hideMark/>
          </w:tcPr>
          <w:p w14:paraId="5AA85E63"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Manual Inspection</w:t>
            </w:r>
          </w:p>
        </w:tc>
      </w:tr>
      <w:tr w:rsidR="006F3108" w:rsidRPr="006F3108" w14:paraId="77B4B5E0" w14:textId="77777777" w:rsidTr="006F3108">
        <w:trPr>
          <w:tblCellSpacing w:w="15" w:type="dxa"/>
        </w:trPr>
        <w:tc>
          <w:tcPr>
            <w:tcW w:w="0" w:type="auto"/>
            <w:tcBorders>
              <w:top w:val="nil"/>
              <w:bottom w:val="single" w:sz="8" w:space="0" w:color="auto"/>
            </w:tcBorders>
            <w:vAlign w:val="center"/>
            <w:hideMark/>
          </w:tcPr>
          <w:p w14:paraId="3213403C"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Description</w:t>
            </w:r>
          </w:p>
        </w:tc>
        <w:tc>
          <w:tcPr>
            <w:tcW w:w="0" w:type="auto"/>
            <w:tcBorders>
              <w:top w:val="nil"/>
              <w:bottom w:val="single" w:sz="8" w:space="0" w:color="auto"/>
            </w:tcBorders>
            <w:vAlign w:val="center"/>
            <w:hideMark/>
          </w:tcPr>
          <w:p w14:paraId="279419F6" w14:textId="05DBCB66"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Inspect the POI Implementation </w:t>
            </w:r>
            <w:del w:id="161" w:author="Carl Reed" w:date="2024-02-23T12:04:00Z">
              <w:r w:rsidRPr="006F3108" w:rsidDel="001B27EE">
                <w:rPr>
                  <w:rFonts w:ascii="Times New Roman" w:eastAsia="Times New Roman" w:hAnsi="Times New Roman" w:cs="Times New Roman"/>
                  <w:kern w:val="0"/>
                  <w14:ligatures w14:val="none"/>
                </w:rPr>
                <w:delText xml:space="preserve">Specification </w:delText>
              </w:r>
            </w:del>
            <w:ins w:id="162" w:author="Carl Reed" w:date="2024-02-23T12:04:00Z">
              <w:r w:rsidR="001B27EE">
                <w:rPr>
                  <w:rFonts w:ascii="Times New Roman" w:eastAsia="Times New Roman" w:hAnsi="Times New Roman" w:cs="Times New Roman"/>
                  <w:kern w:val="0"/>
                  <w14:ligatures w14:val="none"/>
                </w:rPr>
                <w:t>Standard</w:t>
              </w:r>
              <w:r w:rsidR="001B27EE" w:rsidRPr="006F3108">
                <w:rPr>
                  <w:rFonts w:ascii="Times New Roman" w:eastAsia="Times New Roman" w:hAnsi="Times New Roman" w:cs="Times New Roman"/>
                  <w:kern w:val="0"/>
                  <w14:ligatures w14:val="none"/>
                </w:rPr>
                <w:t xml:space="preserve"> </w:t>
              </w:r>
            </w:ins>
            <w:r w:rsidRPr="006F3108">
              <w:rPr>
                <w:rFonts w:ascii="Times New Roman" w:eastAsia="Times New Roman" w:hAnsi="Times New Roman" w:cs="Times New Roman"/>
                <w:kern w:val="0"/>
                <w14:ligatures w14:val="none"/>
              </w:rPr>
              <w:t>for the following:</w:t>
            </w:r>
          </w:p>
        </w:tc>
      </w:tr>
      <w:tr w:rsidR="006F3108" w:rsidRPr="006F3108" w14:paraId="61184436" w14:textId="77777777" w:rsidTr="006F3108">
        <w:trPr>
          <w:tblCellSpacing w:w="15" w:type="dxa"/>
        </w:trPr>
        <w:tc>
          <w:tcPr>
            <w:tcW w:w="0" w:type="auto"/>
            <w:tcBorders>
              <w:top w:val="nil"/>
              <w:bottom w:val="single" w:sz="8" w:space="0" w:color="auto"/>
            </w:tcBorders>
            <w:vAlign w:val="center"/>
            <w:hideMark/>
          </w:tcPr>
          <w:p w14:paraId="6AB24576"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A</w:t>
            </w:r>
          </w:p>
        </w:tc>
        <w:tc>
          <w:tcPr>
            <w:tcW w:w="0" w:type="auto"/>
            <w:tcBorders>
              <w:top w:val="nil"/>
              <w:bottom w:val="single" w:sz="8" w:space="0" w:color="auto"/>
            </w:tcBorders>
            <w:vAlign w:val="center"/>
            <w:hideMark/>
          </w:tcPr>
          <w:p w14:paraId="541FC012" w14:textId="7E228D0C"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Validate that the Implementation </w:t>
            </w:r>
            <w:del w:id="163" w:author="Carl Reed" w:date="2024-02-23T12:04:00Z">
              <w:r w:rsidRPr="006F3108" w:rsidDel="001B27EE">
                <w:rPr>
                  <w:rFonts w:ascii="Times New Roman" w:eastAsia="Times New Roman" w:hAnsi="Times New Roman" w:cs="Times New Roman"/>
                  <w:kern w:val="0"/>
                  <w14:ligatures w14:val="none"/>
                </w:rPr>
                <w:delText xml:space="preserve">Specification </w:delText>
              </w:r>
            </w:del>
            <w:ins w:id="164" w:author="Carl Reed" w:date="2024-02-23T12:04:00Z">
              <w:r w:rsidR="001B27EE">
                <w:rPr>
                  <w:rFonts w:ascii="Times New Roman" w:eastAsia="Times New Roman" w:hAnsi="Times New Roman" w:cs="Times New Roman"/>
                  <w:kern w:val="0"/>
                  <w14:ligatures w14:val="none"/>
                </w:rPr>
                <w:t>Standard</w:t>
              </w:r>
              <w:r w:rsidR="001B27EE" w:rsidRPr="006F3108">
                <w:rPr>
                  <w:rFonts w:ascii="Times New Roman" w:eastAsia="Times New Roman" w:hAnsi="Times New Roman" w:cs="Times New Roman"/>
                  <w:kern w:val="0"/>
                  <w14:ligatures w14:val="none"/>
                </w:rPr>
                <w:t xml:space="preserve"> </w:t>
              </w:r>
            </w:ins>
            <w:r w:rsidRPr="006F3108">
              <w:rPr>
                <w:rFonts w:ascii="Times New Roman" w:eastAsia="Times New Roman" w:hAnsi="Times New Roman" w:cs="Times New Roman"/>
                <w:kern w:val="0"/>
                <w14:ligatures w14:val="none"/>
              </w:rPr>
              <w:t>includes an Abstract Test Suite (Annex A).</w:t>
            </w:r>
          </w:p>
        </w:tc>
      </w:tr>
      <w:tr w:rsidR="006F3108" w:rsidRPr="006F3108" w14:paraId="4FC75B64" w14:textId="77777777" w:rsidTr="006F3108">
        <w:trPr>
          <w:tblCellSpacing w:w="15" w:type="dxa"/>
        </w:trPr>
        <w:tc>
          <w:tcPr>
            <w:tcW w:w="0" w:type="auto"/>
            <w:tcBorders>
              <w:top w:val="nil"/>
              <w:bottom w:val="single" w:sz="12" w:space="0" w:color="auto"/>
            </w:tcBorders>
            <w:vAlign w:val="center"/>
            <w:hideMark/>
          </w:tcPr>
          <w:p w14:paraId="7AFDA501"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B</w:t>
            </w:r>
          </w:p>
        </w:tc>
        <w:tc>
          <w:tcPr>
            <w:tcW w:w="0" w:type="auto"/>
            <w:tcBorders>
              <w:top w:val="nil"/>
              <w:bottom w:val="single" w:sz="12" w:space="0" w:color="auto"/>
            </w:tcBorders>
            <w:vAlign w:val="center"/>
            <w:hideMark/>
          </w:tcPr>
          <w:p w14:paraId="6FB00BF3"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Validate that the Abstract Test Suite tests for conformance with the General Feature Model defined in </w:t>
            </w:r>
            <w:hyperlink r:id="rId199" w:anchor="ISO19109" w:history="1">
              <w:r w:rsidRPr="006F3108">
                <w:rPr>
                  <w:rFonts w:ascii="Times New Roman" w:eastAsia="Times New Roman" w:hAnsi="Times New Roman" w:cs="Times New Roman"/>
                  <w:color w:val="0000FF"/>
                  <w:kern w:val="0"/>
                  <w:u w:val="single"/>
                  <w14:ligatures w14:val="none"/>
                </w:rPr>
                <w:t>ISO 19109</w:t>
              </w:r>
            </w:hyperlink>
            <w:r w:rsidRPr="006F3108">
              <w:rPr>
                <w:rFonts w:ascii="Times New Roman" w:eastAsia="Times New Roman" w:hAnsi="Times New Roman" w:cs="Times New Roman"/>
                <w:kern w:val="0"/>
                <w14:ligatures w14:val="none"/>
              </w:rPr>
              <w:t>.</w:t>
            </w:r>
          </w:p>
        </w:tc>
      </w:tr>
    </w:tbl>
    <w:p w14:paraId="2E09FDBF" w14:textId="77777777" w:rsidR="006F3108" w:rsidRPr="006F3108" w:rsidRDefault="006F3108" w:rsidP="006F310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F3108">
        <w:rPr>
          <w:rFonts w:ascii="Times New Roman" w:eastAsia="Times New Roman" w:hAnsi="Times New Roman" w:cs="Times New Roman"/>
          <w:b/>
          <w:bCs/>
          <w:kern w:val="0"/>
          <w:sz w:val="27"/>
          <w:szCs w:val="27"/>
          <w14:ligatures w14:val="none"/>
        </w:rPr>
        <w:t>A.1.2.  Geometry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41"/>
        <w:gridCol w:w="7819"/>
      </w:tblGrid>
      <w:tr w:rsidR="006F3108" w:rsidRPr="006F3108" w14:paraId="6616E6C5" w14:textId="77777777" w:rsidTr="006F3108">
        <w:trPr>
          <w:tblHeader/>
          <w:tblCellSpacing w:w="15" w:type="dxa"/>
        </w:trPr>
        <w:tc>
          <w:tcPr>
            <w:tcW w:w="0" w:type="auto"/>
            <w:gridSpan w:val="2"/>
            <w:tcBorders>
              <w:top w:val="single" w:sz="12" w:space="0" w:color="auto"/>
              <w:bottom w:val="single" w:sz="12" w:space="0" w:color="auto"/>
            </w:tcBorders>
            <w:vAlign w:val="center"/>
            <w:hideMark/>
          </w:tcPr>
          <w:p w14:paraId="505849E0" w14:textId="77777777" w:rsidR="006F3108" w:rsidRPr="006F3108" w:rsidRDefault="006F3108" w:rsidP="006F3108">
            <w:pPr>
              <w:spacing w:before="100" w:beforeAutospacing="1" w:after="100" w:afterAutospacing="1"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Abstract test A.2</w:t>
            </w:r>
          </w:p>
        </w:tc>
      </w:tr>
      <w:tr w:rsidR="006F3108" w:rsidRPr="006F3108" w14:paraId="32106B21" w14:textId="77777777" w:rsidTr="006F3108">
        <w:trPr>
          <w:tblCellSpacing w:w="15" w:type="dxa"/>
        </w:trPr>
        <w:tc>
          <w:tcPr>
            <w:tcW w:w="0" w:type="auto"/>
            <w:tcBorders>
              <w:top w:val="single" w:sz="12" w:space="0" w:color="auto"/>
              <w:bottom w:val="single" w:sz="8" w:space="0" w:color="auto"/>
            </w:tcBorders>
            <w:vAlign w:val="center"/>
            <w:hideMark/>
          </w:tcPr>
          <w:p w14:paraId="17A00FF3"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Identifier</w:t>
            </w:r>
          </w:p>
        </w:tc>
        <w:tc>
          <w:tcPr>
            <w:tcW w:w="0" w:type="auto"/>
            <w:tcBorders>
              <w:top w:val="single" w:sz="12" w:space="0" w:color="auto"/>
              <w:bottom w:val="single" w:sz="8" w:space="0" w:color="auto"/>
            </w:tcBorders>
            <w:vAlign w:val="center"/>
            <w:hideMark/>
          </w:tcPr>
          <w:p w14:paraId="7290A4D5"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Courier New" w:eastAsia="Times New Roman" w:hAnsi="Courier New" w:cs="Courier New"/>
                <w:kern w:val="0"/>
                <w:sz w:val="20"/>
                <w:szCs w:val="20"/>
                <w14:ligatures w14:val="none"/>
              </w:rPr>
              <w:t>/conf/core/geometry</w:t>
            </w:r>
          </w:p>
        </w:tc>
      </w:tr>
      <w:tr w:rsidR="006F3108" w:rsidRPr="006F3108" w14:paraId="30266DF0" w14:textId="77777777" w:rsidTr="006F3108">
        <w:trPr>
          <w:tblCellSpacing w:w="15" w:type="dxa"/>
        </w:trPr>
        <w:tc>
          <w:tcPr>
            <w:tcW w:w="0" w:type="auto"/>
            <w:tcBorders>
              <w:top w:val="nil"/>
              <w:bottom w:val="single" w:sz="8" w:space="0" w:color="auto"/>
            </w:tcBorders>
            <w:vAlign w:val="center"/>
            <w:hideMark/>
          </w:tcPr>
          <w:p w14:paraId="3AEA8C42"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Requirement</w:t>
            </w:r>
          </w:p>
        </w:tc>
        <w:tc>
          <w:tcPr>
            <w:tcW w:w="0" w:type="auto"/>
            <w:tcBorders>
              <w:top w:val="nil"/>
              <w:bottom w:val="single" w:sz="8" w:space="0" w:color="auto"/>
            </w:tcBorders>
            <w:vAlign w:val="center"/>
            <w:hideMark/>
          </w:tcPr>
          <w:p w14:paraId="53138D74"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/req/core/geometry</w:t>
            </w:r>
          </w:p>
        </w:tc>
      </w:tr>
      <w:tr w:rsidR="006F3108" w:rsidRPr="006F3108" w14:paraId="4B2D2971" w14:textId="77777777" w:rsidTr="006F3108">
        <w:trPr>
          <w:tblCellSpacing w:w="15" w:type="dxa"/>
        </w:trPr>
        <w:tc>
          <w:tcPr>
            <w:tcW w:w="0" w:type="auto"/>
            <w:tcBorders>
              <w:top w:val="nil"/>
              <w:bottom w:val="single" w:sz="8" w:space="0" w:color="auto"/>
            </w:tcBorders>
            <w:vAlign w:val="center"/>
            <w:hideMark/>
          </w:tcPr>
          <w:p w14:paraId="4D545F03"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Target Type</w:t>
            </w:r>
          </w:p>
        </w:tc>
        <w:tc>
          <w:tcPr>
            <w:tcW w:w="0" w:type="auto"/>
            <w:tcBorders>
              <w:top w:val="nil"/>
              <w:bottom w:val="single" w:sz="8" w:space="0" w:color="auto"/>
            </w:tcBorders>
            <w:vAlign w:val="center"/>
            <w:hideMark/>
          </w:tcPr>
          <w:p w14:paraId="38CDD33A" w14:textId="6B9C7302"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Implementation </w:t>
            </w:r>
            <w:del w:id="165" w:author="Carl Reed" w:date="2024-02-23T12:04:00Z">
              <w:r w:rsidRPr="006F3108" w:rsidDel="001B27EE">
                <w:rPr>
                  <w:rFonts w:ascii="Times New Roman" w:eastAsia="Times New Roman" w:hAnsi="Times New Roman" w:cs="Times New Roman"/>
                  <w:kern w:val="0"/>
                  <w14:ligatures w14:val="none"/>
                </w:rPr>
                <w:delText>Specification</w:delText>
              </w:r>
            </w:del>
            <w:ins w:id="166" w:author="Carl Reed" w:date="2024-02-23T12:04:00Z">
              <w:r w:rsidR="001B27EE">
                <w:rPr>
                  <w:rFonts w:ascii="Times New Roman" w:eastAsia="Times New Roman" w:hAnsi="Times New Roman" w:cs="Times New Roman"/>
                  <w:kern w:val="0"/>
                  <w14:ligatures w14:val="none"/>
                </w:rPr>
                <w:t>Standard</w:t>
              </w:r>
            </w:ins>
          </w:p>
        </w:tc>
      </w:tr>
      <w:tr w:rsidR="006F3108" w:rsidRPr="006F3108" w14:paraId="3768D63D" w14:textId="77777777" w:rsidTr="006F3108">
        <w:trPr>
          <w:tblCellSpacing w:w="15" w:type="dxa"/>
        </w:trPr>
        <w:tc>
          <w:tcPr>
            <w:tcW w:w="0" w:type="auto"/>
            <w:tcBorders>
              <w:top w:val="nil"/>
              <w:bottom w:val="single" w:sz="8" w:space="0" w:color="auto"/>
            </w:tcBorders>
            <w:vAlign w:val="center"/>
            <w:hideMark/>
          </w:tcPr>
          <w:p w14:paraId="1E9BB7EF"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NOTE</w:t>
            </w:r>
          </w:p>
        </w:tc>
        <w:tc>
          <w:tcPr>
            <w:tcW w:w="0" w:type="auto"/>
            <w:tcBorders>
              <w:top w:val="nil"/>
              <w:bottom w:val="single" w:sz="8" w:space="0" w:color="auto"/>
            </w:tcBorders>
            <w:vAlign w:val="center"/>
            <w:hideMark/>
          </w:tcPr>
          <w:p w14:paraId="56EC042B" w14:textId="333CA64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If the </w:t>
            </w:r>
            <w:del w:id="167" w:author="Carl Reed" w:date="2024-02-23T12:04:00Z">
              <w:r w:rsidRPr="006F3108" w:rsidDel="001B27EE">
                <w:rPr>
                  <w:rFonts w:ascii="Times New Roman" w:eastAsia="Times New Roman" w:hAnsi="Times New Roman" w:cs="Times New Roman"/>
                  <w:kern w:val="0"/>
                  <w14:ligatures w14:val="none"/>
                </w:rPr>
                <w:delText>Implementaion</w:delText>
              </w:r>
            </w:del>
            <w:ins w:id="168" w:author="Carl Reed" w:date="2024-02-23T12:04:00Z">
              <w:r w:rsidR="001B27EE" w:rsidRPr="006F3108">
                <w:rPr>
                  <w:rFonts w:ascii="Times New Roman" w:eastAsia="Times New Roman" w:hAnsi="Times New Roman" w:cs="Times New Roman"/>
                  <w:kern w:val="0"/>
                  <w14:ligatures w14:val="none"/>
                </w:rPr>
                <w:t>Implementation</w:t>
              </w:r>
            </w:ins>
            <w:r w:rsidRPr="006F3108">
              <w:rPr>
                <w:rFonts w:ascii="Times New Roman" w:eastAsia="Times New Roman" w:hAnsi="Times New Roman" w:cs="Times New Roman"/>
                <w:kern w:val="0"/>
                <w14:ligatures w14:val="none"/>
              </w:rPr>
              <w:t xml:space="preserve"> </w:t>
            </w:r>
            <w:del w:id="169" w:author="Carl Reed" w:date="2024-02-23T12:04:00Z">
              <w:r w:rsidRPr="006F3108" w:rsidDel="001B27EE">
                <w:rPr>
                  <w:rFonts w:ascii="Times New Roman" w:eastAsia="Times New Roman" w:hAnsi="Times New Roman" w:cs="Times New Roman"/>
                  <w:kern w:val="0"/>
                  <w14:ligatures w14:val="none"/>
                </w:rPr>
                <w:delText xml:space="preserve">Specification </w:delText>
              </w:r>
            </w:del>
            <w:ins w:id="170" w:author="Carl Reed" w:date="2024-02-23T12:04:00Z">
              <w:r w:rsidR="001B27EE">
                <w:rPr>
                  <w:rFonts w:ascii="Times New Roman" w:eastAsia="Times New Roman" w:hAnsi="Times New Roman" w:cs="Times New Roman"/>
                  <w:kern w:val="0"/>
                  <w14:ligatures w14:val="none"/>
                </w:rPr>
                <w:t>St</w:t>
              </w:r>
            </w:ins>
            <w:ins w:id="171" w:author="Carl Reed" w:date="2024-02-23T12:05:00Z">
              <w:r w:rsidR="001B27EE">
                <w:rPr>
                  <w:rFonts w:ascii="Times New Roman" w:eastAsia="Times New Roman" w:hAnsi="Times New Roman" w:cs="Times New Roman"/>
                  <w:kern w:val="0"/>
                  <w14:ligatures w14:val="none"/>
                </w:rPr>
                <w:t>andard</w:t>
              </w:r>
            </w:ins>
            <w:ins w:id="172" w:author="Carl Reed" w:date="2024-02-23T12:04:00Z">
              <w:r w:rsidR="001B27EE" w:rsidRPr="006F3108">
                <w:rPr>
                  <w:rFonts w:ascii="Times New Roman" w:eastAsia="Times New Roman" w:hAnsi="Times New Roman" w:cs="Times New Roman"/>
                  <w:kern w:val="0"/>
                  <w14:ligatures w14:val="none"/>
                </w:rPr>
                <w:t xml:space="preserve"> </w:t>
              </w:r>
            </w:ins>
            <w:r w:rsidRPr="006F3108">
              <w:rPr>
                <w:rFonts w:ascii="Times New Roman" w:eastAsia="Times New Roman" w:hAnsi="Times New Roman" w:cs="Times New Roman"/>
                <w:kern w:val="0"/>
                <w14:ligatures w14:val="none"/>
              </w:rPr>
              <w:t>is based on a Standard known to be conformant with ISO 19107 (ex: GML), then conformance with that Standard is sufficient to show conformance with ISO 19107.</w:t>
            </w:r>
          </w:p>
        </w:tc>
      </w:tr>
      <w:tr w:rsidR="006F3108" w:rsidRPr="006F3108" w14:paraId="01AE668D" w14:textId="77777777" w:rsidTr="006F3108">
        <w:trPr>
          <w:tblCellSpacing w:w="15" w:type="dxa"/>
        </w:trPr>
        <w:tc>
          <w:tcPr>
            <w:tcW w:w="0" w:type="auto"/>
            <w:tcBorders>
              <w:top w:val="nil"/>
              <w:bottom w:val="single" w:sz="8" w:space="0" w:color="auto"/>
            </w:tcBorders>
            <w:vAlign w:val="center"/>
            <w:hideMark/>
          </w:tcPr>
          <w:p w14:paraId="4BEFBC39"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Test purpose</w:t>
            </w:r>
          </w:p>
        </w:tc>
        <w:tc>
          <w:tcPr>
            <w:tcW w:w="0" w:type="auto"/>
            <w:tcBorders>
              <w:top w:val="nil"/>
              <w:bottom w:val="single" w:sz="8" w:space="0" w:color="auto"/>
            </w:tcBorders>
            <w:vAlign w:val="center"/>
            <w:hideMark/>
          </w:tcPr>
          <w:p w14:paraId="4714BD49" w14:textId="70AB0CED"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To validate that the POI Implementation </w:t>
            </w:r>
            <w:del w:id="173" w:author="Carl Reed" w:date="2024-02-23T12:05:00Z">
              <w:r w:rsidRPr="006F3108" w:rsidDel="001B27EE">
                <w:rPr>
                  <w:rFonts w:ascii="Times New Roman" w:eastAsia="Times New Roman" w:hAnsi="Times New Roman" w:cs="Times New Roman"/>
                  <w:kern w:val="0"/>
                  <w14:ligatures w14:val="none"/>
                </w:rPr>
                <w:delText xml:space="preserve">Specification </w:delText>
              </w:r>
            </w:del>
            <w:ins w:id="174" w:author="Carl Reed" w:date="2024-02-23T12:05:00Z">
              <w:r w:rsidR="001B27EE">
                <w:rPr>
                  <w:rFonts w:ascii="Times New Roman" w:eastAsia="Times New Roman" w:hAnsi="Times New Roman" w:cs="Times New Roman"/>
                  <w:kern w:val="0"/>
                  <w14:ligatures w14:val="none"/>
                </w:rPr>
                <w:t>Standard</w:t>
              </w:r>
              <w:r w:rsidR="001B27EE" w:rsidRPr="006F3108">
                <w:rPr>
                  <w:rFonts w:ascii="Times New Roman" w:eastAsia="Times New Roman" w:hAnsi="Times New Roman" w:cs="Times New Roman"/>
                  <w:kern w:val="0"/>
                  <w14:ligatures w14:val="none"/>
                </w:rPr>
                <w:t xml:space="preserve"> </w:t>
              </w:r>
            </w:ins>
            <w:r w:rsidRPr="006F3108">
              <w:rPr>
                <w:rFonts w:ascii="Times New Roman" w:eastAsia="Times New Roman" w:hAnsi="Times New Roman" w:cs="Times New Roman"/>
                <w:kern w:val="0"/>
                <w14:ligatures w14:val="none"/>
              </w:rPr>
              <w:t xml:space="preserve">is conformant with the </w:t>
            </w:r>
            <w:hyperlink r:id="rId200" w:anchor="ISO19107" w:history="1">
              <w:r w:rsidRPr="006F3108">
                <w:rPr>
                  <w:rFonts w:ascii="Times New Roman" w:eastAsia="Times New Roman" w:hAnsi="Times New Roman" w:cs="Times New Roman"/>
                  <w:color w:val="0000FF"/>
                  <w:kern w:val="0"/>
                  <w:u w:val="single"/>
                  <w14:ligatures w14:val="none"/>
                </w:rPr>
                <w:t>ISO 19107</w:t>
              </w:r>
            </w:hyperlink>
            <w:r w:rsidRPr="006F3108">
              <w:rPr>
                <w:rFonts w:ascii="Times New Roman" w:eastAsia="Times New Roman" w:hAnsi="Times New Roman" w:cs="Times New Roman"/>
                <w:kern w:val="0"/>
                <w14:ligatures w14:val="none"/>
              </w:rPr>
              <w:t xml:space="preserve"> Geometry Model.</w:t>
            </w:r>
          </w:p>
        </w:tc>
      </w:tr>
      <w:tr w:rsidR="006F3108" w:rsidRPr="006F3108" w14:paraId="598FE0BA" w14:textId="77777777" w:rsidTr="006F3108">
        <w:trPr>
          <w:tblCellSpacing w:w="15" w:type="dxa"/>
        </w:trPr>
        <w:tc>
          <w:tcPr>
            <w:tcW w:w="0" w:type="auto"/>
            <w:tcBorders>
              <w:top w:val="nil"/>
              <w:bottom w:val="single" w:sz="8" w:space="0" w:color="auto"/>
            </w:tcBorders>
            <w:vAlign w:val="center"/>
            <w:hideMark/>
          </w:tcPr>
          <w:p w14:paraId="1AA0D836"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Test-method-type</w:t>
            </w:r>
          </w:p>
        </w:tc>
        <w:tc>
          <w:tcPr>
            <w:tcW w:w="0" w:type="auto"/>
            <w:tcBorders>
              <w:top w:val="nil"/>
              <w:bottom w:val="single" w:sz="8" w:space="0" w:color="auto"/>
            </w:tcBorders>
            <w:vAlign w:val="center"/>
            <w:hideMark/>
          </w:tcPr>
          <w:p w14:paraId="279350CF"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Manual Inspection</w:t>
            </w:r>
          </w:p>
        </w:tc>
      </w:tr>
      <w:tr w:rsidR="006F3108" w:rsidRPr="006F3108" w14:paraId="100AE038" w14:textId="77777777" w:rsidTr="006F3108">
        <w:trPr>
          <w:tblCellSpacing w:w="15" w:type="dxa"/>
        </w:trPr>
        <w:tc>
          <w:tcPr>
            <w:tcW w:w="0" w:type="auto"/>
            <w:tcBorders>
              <w:top w:val="nil"/>
              <w:bottom w:val="single" w:sz="8" w:space="0" w:color="auto"/>
            </w:tcBorders>
            <w:vAlign w:val="center"/>
            <w:hideMark/>
          </w:tcPr>
          <w:p w14:paraId="7FAD1D01"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lastRenderedPageBreak/>
              <w:t>Description</w:t>
            </w:r>
          </w:p>
        </w:tc>
        <w:tc>
          <w:tcPr>
            <w:tcW w:w="0" w:type="auto"/>
            <w:tcBorders>
              <w:top w:val="nil"/>
              <w:bottom w:val="single" w:sz="8" w:space="0" w:color="auto"/>
            </w:tcBorders>
            <w:vAlign w:val="center"/>
            <w:hideMark/>
          </w:tcPr>
          <w:p w14:paraId="2F3E9C9C" w14:textId="69B5AB15"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Inspect the POI Implementation </w:t>
            </w:r>
            <w:del w:id="175" w:author="Carl Reed" w:date="2024-02-23T12:05:00Z">
              <w:r w:rsidRPr="006F3108" w:rsidDel="001B27EE">
                <w:rPr>
                  <w:rFonts w:ascii="Times New Roman" w:eastAsia="Times New Roman" w:hAnsi="Times New Roman" w:cs="Times New Roman"/>
                  <w:kern w:val="0"/>
                  <w14:ligatures w14:val="none"/>
                </w:rPr>
                <w:delText xml:space="preserve">Specification </w:delText>
              </w:r>
            </w:del>
            <w:ins w:id="176" w:author="Carl Reed" w:date="2024-02-23T12:05:00Z">
              <w:r w:rsidR="001B27EE">
                <w:rPr>
                  <w:rFonts w:ascii="Times New Roman" w:eastAsia="Times New Roman" w:hAnsi="Times New Roman" w:cs="Times New Roman"/>
                  <w:kern w:val="0"/>
                  <w14:ligatures w14:val="none"/>
                </w:rPr>
                <w:t>Standard</w:t>
              </w:r>
              <w:r w:rsidR="001B27EE" w:rsidRPr="006F3108">
                <w:rPr>
                  <w:rFonts w:ascii="Times New Roman" w:eastAsia="Times New Roman" w:hAnsi="Times New Roman" w:cs="Times New Roman"/>
                  <w:kern w:val="0"/>
                  <w14:ligatures w14:val="none"/>
                </w:rPr>
                <w:t xml:space="preserve"> </w:t>
              </w:r>
            </w:ins>
            <w:r w:rsidRPr="006F3108">
              <w:rPr>
                <w:rFonts w:ascii="Times New Roman" w:eastAsia="Times New Roman" w:hAnsi="Times New Roman" w:cs="Times New Roman"/>
                <w:kern w:val="0"/>
                <w14:ligatures w14:val="none"/>
              </w:rPr>
              <w:t>for the following:</w:t>
            </w:r>
          </w:p>
        </w:tc>
      </w:tr>
      <w:tr w:rsidR="006F3108" w:rsidRPr="006F3108" w14:paraId="3768C321" w14:textId="77777777" w:rsidTr="006F3108">
        <w:trPr>
          <w:tblCellSpacing w:w="15" w:type="dxa"/>
        </w:trPr>
        <w:tc>
          <w:tcPr>
            <w:tcW w:w="0" w:type="auto"/>
            <w:tcBorders>
              <w:top w:val="nil"/>
              <w:bottom w:val="single" w:sz="8" w:space="0" w:color="auto"/>
            </w:tcBorders>
            <w:vAlign w:val="center"/>
            <w:hideMark/>
          </w:tcPr>
          <w:p w14:paraId="0C488C21"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A</w:t>
            </w:r>
          </w:p>
        </w:tc>
        <w:tc>
          <w:tcPr>
            <w:tcW w:w="0" w:type="auto"/>
            <w:tcBorders>
              <w:top w:val="nil"/>
              <w:bottom w:val="single" w:sz="8" w:space="0" w:color="auto"/>
            </w:tcBorders>
            <w:vAlign w:val="center"/>
            <w:hideMark/>
          </w:tcPr>
          <w:p w14:paraId="563481EA" w14:textId="39FB6BB9"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Validate that the Implementation </w:t>
            </w:r>
            <w:del w:id="177" w:author="Carl Reed" w:date="2024-02-23T12:05:00Z">
              <w:r w:rsidRPr="006F3108" w:rsidDel="001B27EE">
                <w:rPr>
                  <w:rFonts w:ascii="Times New Roman" w:eastAsia="Times New Roman" w:hAnsi="Times New Roman" w:cs="Times New Roman"/>
                  <w:kern w:val="0"/>
                  <w14:ligatures w14:val="none"/>
                </w:rPr>
                <w:delText xml:space="preserve">Specification </w:delText>
              </w:r>
            </w:del>
            <w:ins w:id="178" w:author="Carl Reed" w:date="2024-02-23T12:05:00Z">
              <w:r w:rsidR="001B27EE">
                <w:rPr>
                  <w:rFonts w:ascii="Times New Roman" w:eastAsia="Times New Roman" w:hAnsi="Times New Roman" w:cs="Times New Roman"/>
                  <w:kern w:val="0"/>
                  <w14:ligatures w14:val="none"/>
                </w:rPr>
                <w:t>Standard</w:t>
              </w:r>
              <w:r w:rsidR="001B27EE" w:rsidRPr="006F3108">
                <w:rPr>
                  <w:rFonts w:ascii="Times New Roman" w:eastAsia="Times New Roman" w:hAnsi="Times New Roman" w:cs="Times New Roman"/>
                  <w:kern w:val="0"/>
                  <w14:ligatures w14:val="none"/>
                </w:rPr>
                <w:t xml:space="preserve"> </w:t>
              </w:r>
            </w:ins>
            <w:r w:rsidRPr="006F3108">
              <w:rPr>
                <w:rFonts w:ascii="Times New Roman" w:eastAsia="Times New Roman" w:hAnsi="Times New Roman" w:cs="Times New Roman"/>
                <w:kern w:val="0"/>
                <w14:ligatures w14:val="none"/>
              </w:rPr>
              <w:t>includes an Abstract Test Suite (Annex A).</w:t>
            </w:r>
          </w:p>
        </w:tc>
      </w:tr>
      <w:tr w:rsidR="006F3108" w:rsidRPr="006F3108" w14:paraId="5B6DEE10" w14:textId="77777777" w:rsidTr="006F3108">
        <w:trPr>
          <w:tblCellSpacing w:w="15" w:type="dxa"/>
        </w:trPr>
        <w:tc>
          <w:tcPr>
            <w:tcW w:w="0" w:type="auto"/>
            <w:tcBorders>
              <w:top w:val="nil"/>
              <w:bottom w:val="single" w:sz="8" w:space="0" w:color="auto"/>
            </w:tcBorders>
            <w:vAlign w:val="center"/>
            <w:hideMark/>
          </w:tcPr>
          <w:p w14:paraId="491289A7"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B</w:t>
            </w:r>
          </w:p>
        </w:tc>
        <w:tc>
          <w:tcPr>
            <w:tcW w:w="0" w:type="auto"/>
            <w:tcBorders>
              <w:top w:val="nil"/>
              <w:bottom w:val="single" w:sz="8" w:space="0" w:color="auto"/>
            </w:tcBorders>
            <w:vAlign w:val="center"/>
            <w:hideMark/>
          </w:tcPr>
          <w:p w14:paraId="67379C24" w14:textId="38A4237F"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Validate that all geometries used in the Implementation </w:t>
            </w:r>
            <w:del w:id="179" w:author="Carl Reed" w:date="2024-02-23T12:05:00Z">
              <w:r w:rsidRPr="006F3108" w:rsidDel="001B27EE">
                <w:rPr>
                  <w:rFonts w:ascii="Times New Roman" w:eastAsia="Times New Roman" w:hAnsi="Times New Roman" w:cs="Times New Roman"/>
                  <w:kern w:val="0"/>
                  <w14:ligatures w14:val="none"/>
                </w:rPr>
                <w:delText xml:space="preserve">Specification </w:delText>
              </w:r>
            </w:del>
            <w:ins w:id="180" w:author="Carl Reed" w:date="2024-02-23T12:05:00Z">
              <w:r w:rsidR="001B27EE">
                <w:rPr>
                  <w:rFonts w:ascii="Times New Roman" w:eastAsia="Times New Roman" w:hAnsi="Times New Roman" w:cs="Times New Roman"/>
                  <w:kern w:val="0"/>
                  <w14:ligatures w14:val="none"/>
                </w:rPr>
                <w:t>Standard</w:t>
              </w:r>
              <w:r w:rsidR="001B27EE" w:rsidRPr="006F3108">
                <w:rPr>
                  <w:rFonts w:ascii="Times New Roman" w:eastAsia="Times New Roman" w:hAnsi="Times New Roman" w:cs="Times New Roman"/>
                  <w:kern w:val="0"/>
                  <w14:ligatures w14:val="none"/>
                </w:rPr>
                <w:t xml:space="preserve"> </w:t>
              </w:r>
            </w:ins>
            <w:r w:rsidRPr="006F3108">
              <w:rPr>
                <w:rFonts w:ascii="Times New Roman" w:eastAsia="Times New Roman" w:hAnsi="Times New Roman" w:cs="Times New Roman"/>
                <w:kern w:val="0"/>
                <w14:ligatures w14:val="none"/>
              </w:rPr>
              <w:t xml:space="preserve">conform with the geometry model defined in </w:t>
            </w:r>
            <w:hyperlink r:id="rId201" w:anchor="ISO19107" w:history="1">
              <w:r w:rsidRPr="006F3108">
                <w:rPr>
                  <w:rFonts w:ascii="Times New Roman" w:eastAsia="Times New Roman" w:hAnsi="Times New Roman" w:cs="Times New Roman"/>
                  <w:color w:val="0000FF"/>
                  <w:kern w:val="0"/>
                  <w:u w:val="single"/>
                  <w14:ligatures w14:val="none"/>
                </w:rPr>
                <w:t>ISO 19107</w:t>
              </w:r>
            </w:hyperlink>
            <w:r w:rsidRPr="006F3108">
              <w:rPr>
                <w:rFonts w:ascii="Times New Roman" w:eastAsia="Times New Roman" w:hAnsi="Times New Roman" w:cs="Times New Roman"/>
                <w:kern w:val="0"/>
                <w14:ligatures w14:val="none"/>
              </w:rPr>
              <w:t>.</w:t>
            </w:r>
          </w:p>
        </w:tc>
      </w:tr>
      <w:tr w:rsidR="006F3108" w:rsidRPr="006F3108" w14:paraId="2D1092B5" w14:textId="77777777" w:rsidTr="006F3108">
        <w:trPr>
          <w:tblCellSpacing w:w="15" w:type="dxa"/>
        </w:trPr>
        <w:tc>
          <w:tcPr>
            <w:tcW w:w="0" w:type="auto"/>
            <w:tcBorders>
              <w:top w:val="nil"/>
              <w:bottom w:val="single" w:sz="12" w:space="0" w:color="auto"/>
            </w:tcBorders>
            <w:vAlign w:val="center"/>
            <w:hideMark/>
          </w:tcPr>
          <w:p w14:paraId="2352C59D"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C</w:t>
            </w:r>
          </w:p>
        </w:tc>
        <w:tc>
          <w:tcPr>
            <w:tcW w:w="0" w:type="auto"/>
            <w:tcBorders>
              <w:top w:val="nil"/>
              <w:bottom w:val="single" w:sz="12" w:space="0" w:color="auto"/>
            </w:tcBorders>
            <w:vAlign w:val="center"/>
            <w:hideMark/>
          </w:tcPr>
          <w:p w14:paraId="3973DDCB"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Validate that the Abstract Test Suite tests each POI Feature for the presence of a </w:t>
            </w:r>
            <w:proofErr w:type="spellStart"/>
            <w:r w:rsidRPr="006F3108">
              <w:rPr>
                <w:rFonts w:ascii="Courier New" w:eastAsia="Times New Roman" w:hAnsi="Courier New" w:cs="Courier New"/>
                <w:kern w:val="0"/>
                <w:sz w:val="20"/>
                <w:szCs w:val="20"/>
                <w14:ligatures w14:val="none"/>
              </w:rPr>
              <w:t>SpatialAttributeType</w:t>
            </w:r>
            <w:proofErr w:type="spellEnd"/>
            <w:r w:rsidRPr="006F3108">
              <w:rPr>
                <w:rFonts w:ascii="Times New Roman" w:eastAsia="Times New Roman" w:hAnsi="Times New Roman" w:cs="Times New Roman"/>
                <w:kern w:val="0"/>
                <w14:ligatures w14:val="none"/>
              </w:rPr>
              <w:t xml:space="preserve"> property of type </w:t>
            </w:r>
            <w:proofErr w:type="spellStart"/>
            <w:r w:rsidRPr="006F3108">
              <w:rPr>
                <w:rFonts w:ascii="Times New Roman" w:eastAsia="Times New Roman" w:hAnsi="Times New Roman" w:cs="Times New Roman"/>
                <w:kern w:val="0"/>
                <w14:ligatures w14:val="none"/>
              </w:rPr>
              <w:t>GM_Point</w:t>
            </w:r>
            <w:proofErr w:type="spellEnd"/>
            <w:r w:rsidRPr="006F3108">
              <w:rPr>
                <w:rFonts w:ascii="Times New Roman" w:eastAsia="Times New Roman" w:hAnsi="Times New Roman" w:cs="Times New Roman"/>
                <w:kern w:val="0"/>
                <w14:ligatures w14:val="none"/>
              </w:rPr>
              <w:t xml:space="preserve">, </w:t>
            </w:r>
            <w:proofErr w:type="spellStart"/>
            <w:r w:rsidRPr="006F3108">
              <w:rPr>
                <w:rFonts w:ascii="Times New Roman" w:eastAsia="Times New Roman" w:hAnsi="Times New Roman" w:cs="Times New Roman"/>
                <w:kern w:val="0"/>
                <w14:ligatures w14:val="none"/>
              </w:rPr>
              <w:t>GM_LineString</w:t>
            </w:r>
            <w:proofErr w:type="spellEnd"/>
            <w:r w:rsidRPr="006F3108">
              <w:rPr>
                <w:rFonts w:ascii="Times New Roman" w:eastAsia="Times New Roman" w:hAnsi="Times New Roman" w:cs="Times New Roman"/>
                <w:kern w:val="0"/>
                <w14:ligatures w14:val="none"/>
              </w:rPr>
              <w:t xml:space="preserve">, or </w:t>
            </w:r>
            <w:proofErr w:type="spellStart"/>
            <w:r w:rsidRPr="006F3108">
              <w:rPr>
                <w:rFonts w:ascii="Times New Roman" w:eastAsia="Times New Roman" w:hAnsi="Times New Roman" w:cs="Times New Roman"/>
                <w:kern w:val="0"/>
                <w14:ligatures w14:val="none"/>
              </w:rPr>
              <w:t>GM_Polygon</w:t>
            </w:r>
            <w:proofErr w:type="spellEnd"/>
            <w:r w:rsidRPr="006F3108">
              <w:rPr>
                <w:rFonts w:ascii="Times New Roman" w:eastAsia="Times New Roman" w:hAnsi="Times New Roman" w:cs="Times New Roman"/>
                <w:kern w:val="0"/>
                <w14:ligatures w14:val="none"/>
              </w:rPr>
              <w:t>.</w:t>
            </w:r>
          </w:p>
        </w:tc>
      </w:tr>
    </w:tbl>
    <w:p w14:paraId="6FD8FB0C" w14:textId="77777777" w:rsidR="006F3108" w:rsidRPr="006F3108" w:rsidRDefault="006F3108" w:rsidP="006F310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F3108">
        <w:rPr>
          <w:rFonts w:ascii="Times New Roman" w:eastAsia="Times New Roman" w:hAnsi="Times New Roman" w:cs="Times New Roman"/>
          <w:b/>
          <w:bCs/>
          <w:kern w:val="0"/>
          <w:sz w:val="27"/>
          <w:szCs w:val="27"/>
          <w14:ligatures w14:val="none"/>
        </w:rPr>
        <w:t>A.1.3.  Abstract Feature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77"/>
        <w:gridCol w:w="7783"/>
      </w:tblGrid>
      <w:tr w:rsidR="006F3108" w:rsidRPr="006F3108" w14:paraId="69EC6FAE" w14:textId="77777777" w:rsidTr="006F3108">
        <w:trPr>
          <w:tblHeader/>
          <w:tblCellSpacing w:w="15" w:type="dxa"/>
        </w:trPr>
        <w:tc>
          <w:tcPr>
            <w:tcW w:w="0" w:type="auto"/>
            <w:gridSpan w:val="2"/>
            <w:tcBorders>
              <w:top w:val="single" w:sz="12" w:space="0" w:color="auto"/>
              <w:bottom w:val="single" w:sz="12" w:space="0" w:color="auto"/>
            </w:tcBorders>
            <w:vAlign w:val="center"/>
            <w:hideMark/>
          </w:tcPr>
          <w:p w14:paraId="7223FEA2" w14:textId="77777777" w:rsidR="006F3108" w:rsidRPr="006F3108" w:rsidRDefault="006F3108" w:rsidP="006F3108">
            <w:pPr>
              <w:spacing w:before="100" w:beforeAutospacing="1" w:after="100" w:afterAutospacing="1"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Abstract test A.3</w:t>
            </w:r>
          </w:p>
        </w:tc>
      </w:tr>
      <w:tr w:rsidR="006F3108" w:rsidRPr="006F3108" w14:paraId="01F48749" w14:textId="77777777" w:rsidTr="006F3108">
        <w:trPr>
          <w:tblCellSpacing w:w="15" w:type="dxa"/>
        </w:trPr>
        <w:tc>
          <w:tcPr>
            <w:tcW w:w="0" w:type="auto"/>
            <w:tcBorders>
              <w:top w:val="single" w:sz="12" w:space="0" w:color="auto"/>
              <w:bottom w:val="single" w:sz="8" w:space="0" w:color="auto"/>
            </w:tcBorders>
            <w:vAlign w:val="center"/>
            <w:hideMark/>
          </w:tcPr>
          <w:p w14:paraId="2E855688"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Identifier</w:t>
            </w:r>
          </w:p>
        </w:tc>
        <w:tc>
          <w:tcPr>
            <w:tcW w:w="0" w:type="auto"/>
            <w:tcBorders>
              <w:top w:val="single" w:sz="12" w:space="0" w:color="auto"/>
              <w:bottom w:val="single" w:sz="8" w:space="0" w:color="auto"/>
            </w:tcBorders>
            <w:vAlign w:val="center"/>
            <w:hideMark/>
          </w:tcPr>
          <w:p w14:paraId="4C555D99"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Courier New" w:eastAsia="Times New Roman" w:hAnsi="Courier New" w:cs="Courier New"/>
                <w:kern w:val="0"/>
                <w:sz w:val="20"/>
                <w:szCs w:val="20"/>
                <w14:ligatures w14:val="none"/>
              </w:rPr>
              <w:t>/conf/core/</w:t>
            </w:r>
            <w:proofErr w:type="spellStart"/>
            <w:r w:rsidRPr="006F3108">
              <w:rPr>
                <w:rFonts w:ascii="Courier New" w:eastAsia="Times New Roman" w:hAnsi="Courier New" w:cs="Courier New"/>
                <w:kern w:val="0"/>
                <w:sz w:val="20"/>
                <w:szCs w:val="20"/>
                <w14:ligatures w14:val="none"/>
              </w:rPr>
              <w:t>abstractfeature</w:t>
            </w:r>
            <w:proofErr w:type="spellEnd"/>
          </w:p>
        </w:tc>
      </w:tr>
      <w:tr w:rsidR="006F3108" w:rsidRPr="006F3108" w14:paraId="776E4BF9" w14:textId="77777777" w:rsidTr="006F3108">
        <w:trPr>
          <w:tblCellSpacing w:w="15" w:type="dxa"/>
        </w:trPr>
        <w:tc>
          <w:tcPr>
            <w:tcW w:w="0" w:type="auto"/>
            <w:tcBorders>
              <w:top w:val="nil"/>
              <w:bottom w:val="single" w:sz="8" w:space="0" w:color="auto"/>
            </w:tcBorders>
            <w:vAlign w:val="center"/>
            <w:hideMark/>
          </w:tcPr>
          <w:p w14:paraId="1CF6A0B0"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Requirement</w:t>
            </w:r>
          </w:p>
        </w:tc>
        <w:tc>
          <w:tcPr>
            <w:tcW w:w="0" w:type="auto"/>
            <w:tcBorders>
              <w:top w:val="nil"/>
              <w:bottom w:val="single" w:sz="8" w:space="0" w:color="auto"/>
            </w:tcBorders>
            <w:vAlign w:val="center"/>
            <w:hideMark/>
          </w:tcPr>
          <w:p w14:paraId="3C7F3703"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/req/core/</w:t>
            </w:r>
            <w:proofErr w:type="spellStart"/>
            <w:r w:rsidRPr="006F3108">
              <w:rPr>
                <w:rFonts w:ascii="Times New Roman" w:eastAsia="Times New Roman" w:hAnsi="Times New Roman" w:cs="Times New Roman"/>
                <w:kern w:val="0"/>
                <w14:ligatures w14:val="none"/>
              </w:rPr>
              <w:t>abstractfeature</w:t>
            </w:r>
            <w:proofErr w:type="spellEnd"/>
          </w:p>
        </w:tc>
      </w:tr>
      <w:tr w:rsidR="006F3108" w:rsidRPr="006F3108" w14:paraId="76C97E32" w14:textId="77777777" w:rsidTr="006F3108">
        <w:trPr>
          <w:tblCellSpacing w:w="15" w:type="dxa"/>
        </w:trPr>
        <w:tc>
          <w:tcPr>
            <w:tcW w:w="0" w:type="auto"/>
            <w:tcBorders>
              <w:top w:val="nil"/>
              <w:bottom w:val="single" w:sz="8" w:space="0" w:color="auto"/>
            </w:tcBorders>
            <w:vAlign w:val="center"/>
            <w:hideMark/>
          </w:tcPr>
          <w:p w14:paraId="5D658026"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Prerequisites</w:t>
            </w:r>
          </w:p>
        </w:tc>
        <w:tc>
          <w:tcPr>
            <w:tcW w:w="0" w:type="auto"/>
            <w:tcBorders>
              <w:top w:val="nil"/>
              <w:bottom w:val="single" w:sz="8" w:space="0" w:color="auto"/>
            </w:tcBorders>
            <w:vAlign w:val="center"/>
            <w:hideMark/>
          </w:tcPr>
          <w:p w14:paraId="19F212D7"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hyperlink r:id="rId202" w:anchor="ats_core_general_feature_model" w:history="1">
              <w:r w:rsidRPr="006F3108">
                <w:rPr>
                  <w:rFonts w:ascii="Times New Roman" w:eastAsia="Times New Roman" w:hAnsi="Times New Roman" w:cs="Times New Roman"/>
                  <w:color w:val="0000FF"/>
                  <w:kern w:val="0"/>
                  <w:u w:val="single"/>
                  <w14:ligatures w14:val="none"/>
                </w:rPr>
                <w:t xml:space="preserve">Abstract test A.1: </w:t>
              </w:r>
              <w:r w:rsidRPr="006F3108">
                <w:rPr>
                  <w:rFonts w:ascii="Courier New" w:eastAsia="Times New Roman" w:hAnsi="Courier New" w:cs="Courier New"/>
                  <w:color w:val="0000FF"/>
                  <w:kern w:val="0"/>
                  <w:sz w:val="20"/>
                  <w:szCs w:val="20"/>
                  <w:u w:val="single"/>
                  <w14:ligatures w14:val="none"/>
                </w:rPr>
                <w:t>/conf/core/</w:t>
              </w:r>
              <w:proofErr w:type="spellStart"/>
              <w:r w:rsidRPr="006F3108">
                <w:rPr>
                  <w:rFonts w:ascii="Courier New" w:eastAsia="Times New Roman" w:hAnsi="Courier New" w:cs="Courier New"/>
                  <w:color w:val="0000FF"/>
                  <w:kern w:val="0"/>
                  <w:sz w:val="20"/>
                  <w:szCs w:val="20"/>
                  <w:u w:val="single"/>
                  <w14:ligatures w14:val="none"/>
                </w:rPr>
                <w:t>generalfeaturemodel</w:t>
              </w:r>
              <w:proofErr w:type="spellEnd"/>
            </w:hyperlink>
            <w:r w:rsidRPr="006F3108">
              <w:rPr>
                <w:rFonts w:ascii="Times New Roman" w:eastAsia="Times New Roman" w:hAnsi="Times New Roman" w:cs="Times New Roman"/>
                <w:kern w:val="0"/>
                <w14:ligatures w14:val="none"/>
              </w:rPr>
              <w:br/>
            </w:r>
            <w:hyperlink r:id="rId203" w:anchor="ats_core_geometry" w:history="1">
              <w:r w:rsidRPr="006F3108">
                <w:rPr>
                  <w:rFonts w:ascii="Times New Roman" w:eastAsia="Times New Roman" w:hAnsi="Times New Roman" w:cs="Times New Roman"/>
                  <w:color w:val="0000FF"/>
                  <w:kern w:val="0"/>
                  <w:u w:val="single"/>
                  <w14:ligatures w14:val="none"/>
                </w:rPr>
                <w:t xml:space="preserve">Abstract test A.2: </w:t>
              </w:r>
              <w:r w:rsidRPr="006F3108">
                <w:rPr>
                  <w:rFonts w:ascii="Courier New" w:eastAsia="Times New Roman" w:hAnsi="Courier New" w:cs="Courier New"/>
                  <w:color w:val="0000FF"/>
                  <w:kern w:val="0"/>
                  <w:sz w:val="20"/>
                  <w:szCs w:val="20"/>
                  <w:u w:val="single"/>
                  <w14:ligatures w14:val="none"/>
                </w:rPr>
                <w:t>/conf/core/geometry</w:t>
              </w:r>
            </w:hyperlink>
          </w:p>
        </w:tc>
      </w:tr>
      <w:tr w:rsidR="006F3108" w:rsidRPr="006F3108" w14:paraId="6D12D6B2" w14:textId="77777777" w:rsidTr="006F3108">
        <w:trPr>
          <w:tblCellSpacing w:w="15" w:type="dxa"/>
        </w:trPr>
        <w:tc>
          <w:tcPr>
            <w:tcW w:w="0" w:type="auto"/>
            <w:tcBorders>
              <w:top w:val="nil"/>
              <w:bottom w:val="single" w:sz="8" w:space="0" w:color="auto"/>
            </w:tcBorders>
            <w:vAlign w:val="center"/>
            <w:hideMark/>
          </w:tcPr>
          <w:p w14:paraId="2AFB37EE"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Target Type</w:t>
            </w:r>
          </w:p>
        </w:tc>
        <w:tc>
          <w:tcPr>
            <w:tcW w:w="0" w:type="auto"/>
            <w:tcBorders>
              <w:top w:val="nil"/>
              <w:bottom w:val="single" w:sz="8" w:space="0" w:color="auto"/>
            </w:tcBorders>
            <w:vAlign w:val="center"/>
            <w:hideMark/>
          </w:tcPr>
          <w:p w14:paraId="029D715E" w14:textId="1AF234AD"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Implementation </w:t>
            </w:r>
            <w:del w:id="181" w:author="Carl Reed" w:date="2024-02-23T12:05:00Z">
              <w:r w:rsidRPr="006F3108" w:rsidDel="001B27EE">
                <w:rPr>
                  <w:rFonts w:ascii="Times New Roman" w:eastAsia="Times New Roman" w:hAnsi="Times New Roman" w:cs="Times New Roman"/>
                  <w:kern w:val="0"/>
                  <w14:ligatures w14:val="none"/>
                </w:rPr>
                <w:delText>Specification</w:delText>
              </w:r>
            </w:del>
            <w:ins w:id="182" w:author="Carl Reed" w:date="2024-02-23T12:05:00Z">
              <w:r w:rsidR="001B27EE">
                <w:rPr>
                  <w:rFonts w:ascii="Times New Roman" w:eastAsia="Times New Roman" w:hAnsi="Times New Roman" w:cs="Times New Roman"/>
                  <w:kern w:val="0"/>
                  <w14:ligatures w14:val="none"/>
                </w:rPr>
                <w:t>Standard</w:t>
              </w:r>
            </w:ins>
          </w:p>
        </w:tc>
      </w:tr>
      <w:tr w:rsidR="006F3108" w:rsidRPr="006F3108" w14:paraId="1BD7353A" w14:textId="77777777" w:rsidTr="006F3108">
        <w:trPr>
          <w:tblCellSpacing w:w="15" w:type="dxa"/>
        </w:trPr>
        <w:tc>
          <w:tcPr>
            <w:tcW w:w="0" w:type="auto"/>
            <w:tcBorders>
              <w:top w:val="nil"/>
              <w:bottom w:val="single" w:sz="8" w:space="0" w:color="auto"/>
            </w:tcBorders>
            <w:vAlign w:val="center"/>
            <w:hideMark/>
          </w:tcPr>
          <w:p w14:paraId="06C369AC"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Test purpose</w:t>
            </w:r>
          </w:p>
        </w:tc>
        <w:tc>
          <w:tcPr>
            <w:tcW w:w="0" w:type="auto"/>
            <w:tcBorders>
              <w:top w:val="nil"/>
              <w:bottom w:val="single" w:sz="8" w:space="0" w:color="auto"/>
            </w:tcBorders>
            <w:vAlign w:val="center"/>
            <w:hideMark/>
          </w:tcPr>
          <w:p w14:paraId="11B9B165" w14:textId="3A7CC534"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Validate that the Implementation </w:t>
            </w:r>
            <w:del w:id="183" w:author="Carl Reed" w:date="2024-02-23T12:05:00Z">
              <w:r w:rsidRPr="006F3108" w:rsidDel="001B27EE">
                <w:rPr>
                  <w:rFonts w:ascii="Times New Roman" w:eastAsia="Times New Roman" w:hAnsi="Times New Roman" w:cs="Times New Roman"/>
                  <w:kern w:val="0"/>
                  <w14:ligatures w14:val="none"/>
                </w:rPr>
                <w:delText xml:space="preserve">Specification </w:delText>
              </w:r>
            </w:del>
            <w:ins w:id="184" w:author="Carl Reed" w:date="2024-02-23T12:05:00Z">
              <w:r w:rsidR="001B27EE">
                <w:rPr>
                  <w:rFonts w:ascii="Times New Roman" w:eastAsia="Times New Roman" w:hAnsi="Times New Roman" w:cs="Times New Roman"/>
                  <w:kern w:val="0"/>
                  <w14:ligatures w14:val="none"/>
                </w:rPr>
                <w:t>Standard</w:t>
              </w:r>
              <w:r w:rsidR="001B27EE" w:rsidRPr="006F3108">
                <w:rPr>
                  <w:rFonts w:ascii="Times New Roman" w:eastAsia="Times New Roman" w:hAnsi="Times New Roman" w:cs="Times New Roman"/>
                  <w:kern w:val="0"/>
                  <w14:ligatures w14:val="none"/>
                </w:rPr>
                <w:t xml:space="preserve"> </w:t>
              </w:r>
            </w:ins>
            <w:r w:rsidRPr="006F3108">
              <w:rPr>
                <w:rFonts w:ascii="Times New Roman" w:eastAsia="Times New Roman" w:hAnsi="Times New Roman" w:cs="Times New Roman"/>
                <w:kern w:val="0"/>
                <w14:ligatures w14:val="none"/>
              </w:rPr>
              <w:t xml:space="preserve">implements the </w:t>
            </w:r>
            <w:proofErr w:type="spellStart"/>
            <w:r w:rsidRPr="006F3108">
              <w:rPr>
                <w:rFonts w:ascii="Times New Roman" w:eastAsia="Times New Roman" w:hAnsi="Times New Roman" w:cs="Times New Roman"/>
                <w:kern w:val="0"/>
                <w14:ligatures w14:val="none"/>
              </w:rPr>
              <w:t>AbstractFeature</w:t>
            </w:r>
            <w:proofErr w:type="spellEnd"/>
            <w:r w:rsidRPr="006F3108">
              <w:rPr>
                <w:rFonts w:ascii="Times New Roman" w:eastAsia="Times New Roman" w:hAnsi="Times New Roman" w:cs="Times New Roman"/>
                <w:kern w:val="0"/>
                <w14:ligatures w14:val="none"/>
              </w:rPr>
              <w:t xml:space="preserve"> Class as defined in the POI Conceptual Model.</w:t>
            </w:r>
          </w:p>
        </w:tc>
      </w:tr>
      <w:tr w:rsidR="006F3108" w:rsidRPr="006F3108" w14:paraId="1023044F" w14:textId="77777777" w:rsidTr="006F3108">
        <w:trPr>
          <w:tblCellSpacing w:w="15" w:type="dxa"/>
        </w:trPr>
        <w:tc>
          <w:tcPr>
            <w:tcW w:w="0" w:type="auto"/>
            <w:tcBorders>
              <w:top w:val="nil"/>
              <w:bottom w:val="single" w:sz="8" w:space="0" w:color="auto"/>
            </w:tcBorders>
            <w:vAlign w:val="center"/>
            <w:hideMark/>
          </w:tcPr>
          <w:p w14:paraId="2A21BB21"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Test-method-type</w:t>
            </w:r>
          </w:p>
        </w:tc>
        <w:tc>
          <w:tcPr>
            <w:tcW w:w="0" w:type="auto"/>
            <w:tcBorders>
              <w:top w:val="nil"/>
              <w:bottom w:val="single" w:sz="8" w:space="0" w:color="auto"/>
            </w:tcBorders>
            <w:vAlign w:val="center"/>
            <w:hideMark/>
          </w:tcPr>
          <w:p w14:paraId="6B149848"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Manual Inspection</w:t>
            </w:r>
          </w:p>
        </w:tc>
      </w:tr>
      <w:tr w:rsidR="006F3108" w:rsidRPr="006F3108" w14:paraId="068EB690" w14:textId="77777777" w:rsidTr="006F3108">
        <w:trPr>
          <w:tblCellSpacing w:w="15" w:type="dxa"/>
        </w:trPr>
        <w:tc>
          <w:tcPr>
            <w:tcW w:w="0" w:type="auto"/>
            <w:tcBorders>
              <w:top w:val="nil"/>
              <w:bottom w:val="single" w:sz="8" w:space="0" w:color="auto"/>
            </w:tcBorders>
            <w:vAlign w:val="center"/>
            <w:hideMark/>
          </w:tcPr>
          <w:p w14:paraId="2A6911CF"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Description</w:t>
            </w:r>
          </w:p>
        </w:tc>
        <w:tc>
          <w:tcPr>
            <w:tcW w:w="0" w:type="auto"/>
            <w:tcBorders>
              <w:top w:val="nil"/>
              <w:bottom w:val="single" w:sz="8" w:space="0" w:color="auto"/>
            </w:tcBorders>
            <w:vAlign w:val="center"/>
            <w:hideMark/>
          </w:tcPr>
          <w:p w14:paraId="1BDCF423" w14:textId="65B57EFB"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Inspect the POI Implementation </w:t>
            </w:r>
            <w:del w:id="185" w:author="Carl Reed" w:date="2024-02-23T12:05:00Z">
              <w:r w:rsidRPr="006F3108" w:rsidDel="001B27EE">
                <w:rPr>
                  <w:rFonts w:ascii="Times New Roman" w:eastAsia="Times New Roman" w:hAnsi="Times New Roman" w:cs="Times New Roman"/>
                  <w:kern w:val="0"/>
                  <w14:ligatures w14:val="none"/>
                </w:rPr>
                <w:delText xml:space="preserve">Specification </w:delText>
              </w:r>
            </w:del>
            <w:ins w:id="186" w:author="Carl Reed" w:date="2024-02-23T12:05:00Z">
              <w:r w:rsidR="001B27EE">
                <w:rPr>
                  <w:rFonts w:ascii="Times New Roman" w:eastAsia="Times New Roman" w:hAnsi="Times New Roman" w:cs="Times New Roman"/>
                  <w:kern w:val="0"/>
                  <w14:ligatures w14:val="none"/>
                </w:rPr>
                <w:t>Standard</w:t>
              </w:r>
              <w:r w:rsidR="001B27EE" w:rsidRPr="006F3108">
                <w:rPr>
                  <w:rFonts w:ascii="Times New Roman" w:eastAsia="Times New Roman" w:hAnsi="Times New Roman" w:cs="Times New Roman"/>
                  <w:kern w:val="0"/>
                  <w14:ligatures w14:val="none"/>
                </w:rPr>
                <w:t xml:space="preserve"> </w:t>
              </w:r>
            </w:ins>
            <w:r w:rsidRPr="006F3108">
              <w:rPr>
                <w:rFonts w:ascii="Times New Roman" w:eastAsia="Times New Roman" w:hAnsi="Times New Roman" w:cs="Times New Roman"/>
                <w:kern w:val="0"/>
                <w14:ligatures w14:val="none"/>
              </w:rPr>
              <w:t xml:space="preserve">to validate that the </w:t>
            </w:r>
            <w:proofErr w:type="spellStart"/>
            <w:r w:rsidRPr="006F3108">
              <w:rPr>
                <w:rFonts w:ascii="Times New Roman" w:eastAsia="Times New Roman" w:hAnsi="Times New Roman" w:cs="Times New Roman"/>
                <w:kern w:val="0"/>
                <w14:ligatures w14:val="none"/>
              </w:rPr>
              <w:t>AbstractFeature</w:t>
            </w:r>
            <w:proofErr w:type="spellEnd"/>
            <w:r w:rsidRPr="006F3108">
              <w:rPr>
                <w:rFonts w:ascii="Times New Roman" w:eastAsia="Times New Roman" w:hAnsi="Times New Roman" w:cs="Times New Roman"/>
                <w:kern w:val="0"/>
                <w14:ligatures w14:val="none"/>
              </w:rPr>
              <w:t xml:space="preserve"> class is properly implemented.</w:t>
            </w:r>
          </w:p>
        </w:tc>
      </w:tr>
      <w:tr w:rsidR="006F3108" w:rsidRPr="006F3108" w14:paraId="0376CA28" w14:textId="77777777" w:rsidTr="006F3108">
        <w:trPr>
          <w:tblCellSpacing w:w="15" w:type="dxa"/>
        </w:trPr>
        <w:tc>
          <w:tcPr>
            <w:tcW w:w="0" w:type="auto"/>
            <w:tcBorders>
              <w:top w:val="nil"/>
              <w:bottom w:val="single" w:sz="8" w:space="0" w:color="auto"/>
            </w:tcBorders>
            <w:vAlign w:val="center"/>
            <w:hideMark/>
          </w:tcPr>
          <w:p w14:paraId="2BFE6F9B"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A</w:t>
            </w:r>
          </w:p>
        </w:tc>
        <w:tc>
          <w:tcPr>
            <w:tcW w:w="0" w:type="auto"/>
            <w:tcBorders>
              <w:top w:val="nil"/>
              <w:bottom w:val="single" w:sz="8" w:space="0" w:color="auto"/>
            </w:tcBorders>
            <w:vAlign w:val="center"/>
            <w:hideMark/>
          </w:tcPr>
          <w:p w14:paraId="5B0C571D"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Validate that the implementation of the </w:t>
            </w:r>
            <w:proofErr w:type="spellStart"/>
            <w:r w:rsidRPr="006F3108">
              <w:rPr>
                <w:rFonts w:ascii="Times New Roman" w:eastAsia="Times New Roman" w:hAnsi="Times New Roman" w:cs="Times New Roman"/>
                <w:kern w:val="0"/>
                <w14:ligatures w14:val="none"/>
              </w:rPr>
              <w:t>AbstractFeature</w:t>
            </w:r>
            <w:proofErr w:type="spellEnd"/>
            <w:r w:rsidRPr="006F3108">
              <w:rPr>
                <w:rFonts w:ascii="Times New Roman" w:eastAsia="Times New Roman" w:hAnsi="Times New Roman" w:cs="Times New Roman"/>
                <w:kern w:val="0"/>
                <w14:ligatures w14:val="none"/>
              </w:rPr>
              <w:t xml:space="preserve"> class is also a valid implementation of the </w:t>
            </w:r>
            <w:proofErr w:type="spellStart"/>
            <w:r w:rsidRPr="006F3108">
              <w:rPr>
                <w:rFonts w:ascii="Times New Roman" w:eastAsia="Times New Roman" w:hAnsi="Times New Roman" w:cs="Times New Roman"/>
                <w:kern w:val="0"/>
                <w14:ligatures w14:val="none"/>
              </w:rPr>
              <w:t>AnyFeature</w:t>
            </w:r>
            <w:proofErr w:type="spellEnd"/>
            <w:r w:rsidRPr="006F3108">
              <w:rPr>
                <w:rFonts w:ascii="Times New Roman" w:eastAsia="Times New Roman" w:hAnsi="Times New Roman" w:cs="Times New Roman"/>
                <w:kern w:val="0"/>
                <w14:ligatures w14:val="none"/>
              </w:rPr>
              <w:t xml:space="preserve"> class defined in the ISO 19109 General Feature Model.</w:t>
            </w:r>
          </w:p>
        </w:tc>
      </w:tr>
      <w:tr w:rsidR="006F3108" w:rsidRPr="006F3108" w14:paraId="7040C5E7" w14:textId="77777777" w:rsidTr="006F3108">
        <w:trPr>
          <w:tblCellSpacing w:w="15" w:type="dxa"/>
        </w:trPr>
        <w:tc>
          <w:tcPr>
            <w:tcW w:w="0" w:type="auto"/>
            <w:tcBorders>
              <w:top w:val="nil"/>
              <w:bottom w:val="single" w:sz="8" w:space="0" w:color="auto"/>
            </w:tcBorders>
            <w:vAlign w:val="center"/>
            <w:hideMark/>
          </w:tcPr>
          <w:p w14:paraId="7F36131B"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B</w:t>
            </w:r>
          </w:p>
        </w:tc>
        <w:tc>
          <w:tcPr>
            <w:tcW w:w="0" w:type="auto"/>
            <w:tcBorders>
              <w:top w:val="nil"/>
              <w:bottom w:val="single" w:sz="8" w:space="0" w:color="auto"/>
            </w:tcBorders>
            <w:vAlign w:val="center"/>
            <w:hideMark/>
          </w:tcPr>
          <w:p w14:paraId="5887E3F3"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Validate correct implementation of the </w:t>
            </w:r>
            <w:r w:rsidRPr="006F3108">
              <w:rPr>
                <w:rFonts w:ascii="Courier New" w:eastAsia="Times New Roman" w:hAnsi="Courier New" w:cs="Courier New"/>
                <w:kern w:val="0"/>
                <w:sz w:val="20"/>
                <w:szCs w:val="20"/>
                <w14:ligatures w14:val="none"/>
              </w:rPr>
              <w:t>description</w:t>
            </w:r>
            <w:r w:rsidRPr="006F3108">
              <w:rPr>
                <w:rFonts w:ascii="Times New Roman" w:eastAsia="Times New Roman" w:hAnsi="Times New Roman" w:cs="Times New Roman"/>
                <w:kern w:val="0"/>
                <w14:ligatures w14:val="none"/>
              </w:rPr>
              <w:t xml:space="preserve"> attribute using test </w:t>
            </w:r>
            <w:hyperlink r:id="rId204" w:anchor="ats_core_abstractfeature-description" w:history="1">
              <w:r w:rsidRPr="006F3108">
                <w:rPr>
                  <w:rFonts w:ascii="Times New Roman" w:eastAsia="Times New Roman" w:hAnsi="Times New Roman" w:cs="Times New Roman"/>
                  <w:color w:val="0000FF"/>
                  <w:kern w:val="0"/>
                  <w:u w:val="single"/>
                  <w14:ligatures w14:val="none"/>
                </w:rPr>
                <w:t>/conf/core/</w:t>
              </w:r>
              <w:proofErr w:type="spellStart"/>
              <w:r w:rsidRPr="006F3108">
                <w:rPr>
                  <w:rFonts w:ascii="Times New Roman" w:eastAsia="Times New Roman" w:hAnsi="Times New Roman" w:cs="Times New Roman"/>
                  <w:color w:val="0000FF"/>
                  <w:kern w:val="0"/>
                  <w:u w:val="single"/>
                  <w14:ligatures w14:val="none"/>
                </w:rPr>
                <w:t>abstractfeature</w:t>
              </w:r>
              <w:proofErr w:type="spellEnd"/>
              <w:r w:rsidRPr="006F3108">
                <w:rPr>
                  <w:rFonts w:ascii="Times New Roman" w:eastAsia="Times New Roman" w:hAnsi="Times New Roman" w:cs="Times New Roman"/>
                  <w:color w:val="0000FF"/>
                  <w:kern w:val="0"/>
                  <w:u w:val="single"/>
                  <w14:ligatures w14:val="none"/>
                </w:rPr>
                <w:t>-description</w:t>
              </w:r>
            </w:hyperlink>
            <w:r w:rsidRPr="006F3108">
              <w:rPr>
                <w:rFonts w:ascii="Times New Roman" w:eastAsia="Times New Roman" w:hAnsi="Times New Roman" w:cs="Times New Roman"/>
                <w:kern w:val="0"/>
                <w14:ligatures w14:val="none"/>
              </w:rPr>
              <w:t>.</w:t>
            </w:r>
          </w:p>
        </w:tc>
      </w:tr>
      <w:tr w:rsidR="006F3108" w:rsidRPr="006F3108" w14:paraId="164D3034" w14:textId="77777777" w:rsidTr="006F3108">
        <w:trPr>
          <w:tblCellSpacing w:w="15" w:type="dxa"/>
        </w:trPr>
        <w:tc>
          <w:tcPr>
            <w:tcW w:w="0" w:type="auto"/>
            <w:tcBorders>
              <w:top w:val="nil"/>
              <w:bottom w:val="single" w:sz="8" w:space="0" w:color="auto"/>
            </w:tcBorders>
            <w:vAlign w:val="center"/>
            <w:hideMark/>
          </w:tcPr>
          <w:p w14:paraId="7FF52CF2"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C</w:t>
            </w:r>
          </w:p>
        </w:tc>
        <w:tc>
          <w:tcPr>
            <w:tcW w:w="0" w:type="auto"/>
            <w:tcBorders>
              <w:top w:val="nil"/>
              <w:bottom w:val="single" w:sz="8" w:space="0" w:color="auto"/>
            </w:tcBorders>
            <w:vAlign w:val="center"/>
            <w:hideMark/>
          </w:tcPr>
          <w:p w14:paraId="7BCA2DD5"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Validate correct implementation of the </w:t>
            </w:r>
            <w:proofErr w:type="spellStart"/>
            <w:r w:rsidRPr="006F3108">
              <w:rPr>
                <w:rFonts w:ascii="Courier New" w:eastAsia="Times New Roman" w:hAnsi="Courier New" w:cs="Courier New"/>
                <w:kern w:val="0"/>
                <w:sz w:val="20"/>
                <w:szCs w:val="20"/>
                <w14:ligatures w14:val="none"/>
              </w:rPr>
              <w:t>featureId</w:t>
            </w:r>
            <w:proofErr w:type="spellEnd"/>
            <w:r w:rsidRPr="006F3108">
              <w:rPr>
                <w:rFonts w:ascii="Times New Roman" w:eastAsia="Times New Roman" w:hAnsi="Times New Roman" w:cs="Times New Roman"/>
                <w:kern w:val="0"/>
                <w14:ligatures w14:val="none"/>
              </w:rPr>
              <w:t xml:space="preserve"> attribute using test </w:t>
            </w:r>
            <w:hyperlink r:id="rId205" w:anchor="ats_core_abstractfeature-featureid" w:history="1">
              <w:r w:rsidRPr="006F3108">
                <w:rPr>
                  <w:rFonts w:ascii="Times New Roman" w:eastAsia="Times New Roman" w:hAnsi="Times New Roman" w:cs="Times New Roman"/>
                  <w:color w:val="0000FF"/>
                  <w:kern w:val="0"/>
                  <w:u w:val="single"/>
                  <w14:ligatures w14:val="none"/>
                </w:rPr>
                <w:t>/conf/core/</w:t>
              </w:r>
              <w:proofErr w:type="spellStart"/>
              <w:r w:rsidRPr="006F3108">
                <w:rPr>
                  <w:rFonts w:ascii="Times New Roman" w:eastAsia="Times New Roman" w:hAnsi="Times New Roman" w:cs="Times New Roman"/>
                  <w:color w:val="0000FF"/>
                  <w:kern w:val="0"/>
                  <w:u w:val="single"/>
                  <w14:ligatures w14:val="none"/>
                </w:rPr>
                <w:t>abstractfeature-featureid</w:t>
              </w:r>
              <w:proofErr w:type="spellEnd"/>
            </w:hyperlink>
            <w:r w:rsidRPr="006F3108">
              <w:rPr>
                <w:rFonts w:ascii="Times New Roman" w:eastAsia="Times New Roman" w:hAnsi="Times New Roman" w:cs="Times New Roman"/>
                <w:kern w:val="0"/>
                <w14:ligatures w14:val="none"/>
              </w:rPr>
              <w:t>.</w:t>
            </w:r>
          </w:p>
        </w:tc>
      </w:tr>
      <w:tr w:rsidR="006F3108" w:rsidRPr="006F3108" w14:paraId="13442D40" w14:textId="77777777" w:rsidTr="006F3108">
        <w:trPr>
          <w:tblCellSpacing w:w="15" w:type="dxa"/>
        </w:trPr>
        <w:tc>
          <w:tcPr>
            <w:tcW w:w="0" w:type="auto"/>
            <w:tcBorders>
              <w:top w:val="nil"/>
              <w:bottom w:val="single" w:sz="8" w:space="0" w:color="auto"/>
            </w:tcBorders>
            <w:vAlign w:val="center"/>
            <w:hideMark/>
          </w:tcPr>
          <w:p w14:paraId="2A3EFD0E"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D</w:t>
            </w:r>
          </w:p>
        </w:tc>
        <w:tc>
          <w:tcPr>
            <w:tcW w:w="0" w:type="auto"/>
            <w:tcBorders>
              <w:top w:val="nil"/>
              <w:bottom w:val="single" w:sz="8" w:space="0" w:color="auto"/>
            </w:tcBorders>
            <w:vAlign w:val="center"/>
            <w:hideMark/>
          </w:tcPr>
          <w:p w14:paraId="4D7EC479"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Validate correct implementation of the </w:t>
            </w:r>
            <w:r w:rsidRPr="006F3108">
              <w:rPr>
                <w:rFonts w:ascii="Courier New" w:eastAsia="Times New Roman" w:hAnsi="Courier New" w:cs="Courier New"/>
                <w:kern w:val="0"/>
                <w:sz w:val="20"/>
                <w:szCs w:val="20"/>
                <w14:ligatures w14:val="none"/>
              </w:rPr>
              <w:t>identifier</w:t>
            </w:r>
            <w:r w:rsidRPr="006F3108">
              <w:rPr>
                <w:rFonts w:ascii="Times New Roman" w:eastAsia="Times New Roman" w:hAnsi="Times New Roman" w:cs="Times New Roman"/>
                <w:kern w:val="0"/>
                <w14:ligatures w14:val="none"/>
              </w:rPr>
              <w:t xml:space="preserve"> attribute using test </w:t>
            </w:r>
            <w:hyperlink r:id="rId206" w:anchor="ats_core_abstractfeature-identifier" w:history="1">
              <w:r w:rsidRPr="006F3108">
                <w:rPr>
                  <w:rFonts w:ascii="Times New Roman" w:eastAsia="Times New Roman" w:hAnsi="Times New Roman" w:cs="Times New Roman"/>
                  <w:color w:val="0000FF"/>
                  <w:kern w:val="0"/>
                  <w:u w:val="single"/>
                  <w14:ligatures w14:val="none"/>
                </w:rPr>
                <w:t>/conf/core/</w:t>
              </w:r>
              <w:proofErr w:type="spellStart"/>
              <w:r w:rsidRPr="006F3108">
                <w:rPr>
                  <w:rFonts w:ascii="Times New Roman" w:eastAsia="Times New Roman" w:hAnsi="Times New Roman" w:cs="Times New Roman"/>
                  <w:color w:val="0000FF"/>
                  <w:kern w:val="0"/>
                  <w:u w:val="single"/>
                  <w14:ligatures w14:val="none"/>
                </w:rPr>
                <w:t>abstractfeature</w:t>
              </w:r>
              <w:proofErr w:type="spellEnd"/>
              <w:r w:rsidRPr="006F3108">
                <w:rPr>
                  <w:rFonts w:ascii="Times New Roman" w:eastAsia="Times New Roman" w:hAnsi="Times New Roman" w:cs="Times New Roman"/>
                  <w:color w:val="0000FF"/>
                  <w:kern w:val="0"/>
                  <w:u w:val="single"/>
                  <w14:ligatures w14:val="none"/>
                </w:rPr>
                <w:t>-identifier</w:t>
              </w:r>
            </w:hyperlink>
            <w:r w:rsidRPr="006F3108">
              <w:rPr>
                <w:rFonts w:ascii="Times New Roman" w:eastAsia="Times New Roman" w:hAnsi="Times New Roman" w:cs="Times New Roman"/>
                <w:kern w:val="0"/>
                <w14:ligatures w14:val="none"/>
              </w:rPr>
              <w:t>.</w:t>
            </w:r>
          </w:p>
        </w:tc>
      </w:tr>
      <w:tr w:rsidR="006F3108" w:rsidRPr="006F3108" w14:paraId="00DAE3B2" w14:textId="77777777" w:rsidTr="006F3108">
        <w:trPr>
          <w:tblCellSpacing w:w="15" w:type="dxa"/>
        </w:trPr>
        <w:tc>
          <w:tcPr>
            <w:tcW w:w="0" w:type="auto"/>
            <w:tcBorders>
              <w:top w:val="nil"/>
              <w:bottom w:val="single" w:sz="12" w:space="0" w:color="auto"/>
            </w:tcBorders>
            <w:vAlign w:val="center"/>
            <w:hideMark/>
          </w:tcPr>
          <w:p w14:paraId="3988BB2E"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E</w:t>
            </w:r>
          </w:p>
        </w:tc>
        <w:tc>
          <w:tcPr>
            <w:tcW w:w="0" w:type="auto"/>
            <w:tcBorders>
              <w:top w:val="nil"/>
              <w:bottom w:val="single" w:sz="12" w:space="0" w:color="auto"/>
            </w:tcBorders>
            <w:vAlign w:val="center"/>
            <w:hideMark/>
          </w:tcPr>
          <w:p w14:paraId="4D819FC3"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Validate correct implementation of the </w:t>
            </w:r>
            <w:r w:rsidRPr="006F3108">
              <w:rPr>
                <w:rFonts w:ascii="Courier New" w:eastAsia="Times New Roman" w:hAnsi="Courier New" w:cs="Courier New"/>
                <w:kern w:val="0"/>
                <w:sz w:val="20"/>
                <w:szCs w:val="20"/>
                <w14:ligatures w14:val="none"/>
              </w:rPr>
              <w:t>name</w:t>
            </w:r>
            <w:r w:rsidRPr="006F3108">
              <w:rPr>
                <w:rFonts w:ascii="Times New Roman" w:eastAsia="Times New Roman" w:hAnsi="Times New Roman" w:cs="Times New Roman"/>
                <w:kern w:val="0"/>
                <w14:ligatures w14:val="none"/>
              </w:rPr>
              <w:t xml:space="preserve"> attribute using test </w:t>
            </w:r>
            <w:hyperlink r:id="rId207" w:anchor="ats_core_abstractfeature-name" w:history="1">
              <w:r w:rsidRPr="006F3108">
                <w:rPr>
                  <w:rFonts w:ascii="Times New Roman" w:eastAsia="Times New Roman" w:hAnsi="Times New Roman" w:cs="Times New Roman"/>
                  <w:color w:val="0000FF"/>
                  <w:kern w:val="0"/>
                  <w:u w:val="single"/>
                  <w14:ligatures w14:val="none"/>
                </w:rPr>
                <w:t>/conf/core/</w:t>
              </w:r>
              <w:proofErr w:type="spellStart"/>
              <w:r w:rsidRPr="006F3108">
                <w:rPr>
                  <w:rFonts w:ascii="Times New Roman" w:eastAsia="Times New Roman" w:hAnsi="Times New Roman" w:cs="Times New Roman"/>
                  <w:color w:val="0000FF"/>
                  <w:kern w:val="0"/>
                  <w:u w:val="single"/>
                  <w14:ligatures w14:val="none"/>
                </w:rPr>
                <w:t>abstractfeature</w:t>
              </w:r>
              <w:proofErr w:type="spellEnd"/>
              <w:r w:rsidRPr="006F3108">
                <w:rPr>
                  <w:rFonts w:ascii="Times New Roman" w:eastAsia="Times New Roman" w:hAnsi="Times New Roman" w:cs="Times New Roman"/>
                  <w:color w:val="0000FF"/>
                  <w:kern w:val="0"/>
                  <w:u w:val="single"/>
                  <w14:ligatures w14:val="none"/>
                </w:rPr>
                <w:t>-name</w:t>
              </w:r>
            </w:hyperlink>
            <w:r w:rsidRPr="006F3108">
              <w:rPr>
                <w:rFonts w:ascii="Times New Roman" w:eastAsia="Times New Roman" w:hAnsi="Times New Roman" w:cs="Times New Roman"/>
                <w:kern w:val="0"/>
                <w14:ligatures w14:val="none"/>
              </w:rPr>
              <w:t>.</w:t>
            </w:r>
          </w:p>
        </w:tc>
      </w:tr>
    </w:tbl>
    <w:p w14:paraId="685DCDB2" w14:textId="77777777" w:rsidR="006F3108" w:rsidRPr="006F3108" w:rsidRDefault="006F3108" w:rsidP="006F3108">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A.1.3.1.  Abstract Feature-Description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30"/>
        <w:gridCol w:w="7730"/>
      </w:tblGrid>
      <w:tr w:rsidR="006F3108" w:rsidRPr="006F3108" w14:paraId="008BF962" w14:textId="77777777" w:rsidTr="006F3108">
        <w:trPr>
          <w:tblHeader/>
          <w:tblCellSpacing w:w="15" w:type="dxa"/>
        </w:trPr>
        <w:tc>
          <w:tcPr>
            <w:tcW w:w="0" w:type="auto"/>
            <w:gridSpan w:val="2"/>
            <w:tcBorders>
              <w:top w:val="single" w:sz="12" w:space="0" w:color="auto"/>
              <w:bottom w:val="single" w:sz="12" w:space="0" w:color="auto"/>
            </w:tcBorders>
            <w:vAlign w:val="center"/>
            <w:hideMark/>
          </w:tcPr>
          <w:p w14:paraId="71A9220B" w14:textId="77777777" w:rsidR="006F3108" w:rsidRPr="006F3108" w:rsidRDefault="006F3108" w:rsidP="006F3108">
            <w:pPr>
              <w:spacing w:before="100" w:beforeAutospacing="1" w:after="100" w:afterAutospacing="1"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lastRenderedPageBreak/>
              <w:t>Abstract test A.4</w:t>
            </w:r>
          </w:p>
        </w:tc>
      </w:tr>
      <w:tr w:rsidR="006F3108" w:rsidRPr="006F3108" w14:paraId="1AF99DA6" w14:textId="77777777" w:rsidTr="006F3108">
        <w:trPr>
          <w:tblCellSpacing w:w="15" w:type="dxa"/>
        </w:trPr>
        <w:tc>
          <w:tcPr>
            <w:tcW w:w="0" w:type="auto"/>
            <w:tcBorders>
              <w:top w:val="single" w:sz="12" w:space="0" w:color="auto"/>
              <w:bottom w:val="single" w:sz="8" w:space="0" w:color="auto"/>
            </w:tcBorders>
            <w:vAlign w:val="center"/>
            <w:hideMark/>
          </w:tcPr>
          <w:p w14:paraId="14EAE1F9"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Identifier</w:t>
            </w:r>
          </w:p>
        </w:tc>
        <w:tc>
          <w:tcPr>
            <w:tcW w:w="0" w:type="auto"/>
            <w:tcBorders>
              <w:top w:val="single" w:sz="12" w:space="0" w:color="auto"/>
              <w:bottom w:val="single" w:sz="8" w:space="0" w:color="auto"/>
            </w:tcBorders>
            <w:vAlign w:val="center"/>
            <w:hideMark/>
          </w:tcPr>
          <w:p w14:paraId="11EBB7DF"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Courier New" w:eastAsia="Times New Roman" w:hAnsi="Courier New" w:cs="Courier New"/>
                <w:kern w:val="0"/>
                <w:sz w:val="20"/>
                <w:szCs w:val="20"/>
                <w14:ligatures w14:val="none"/>
              </w:rPr>
              <w:t>/conf/core/</w:t>
            </w:r>
            <w:proofErr w:type="spellStart"/>
            <w:r w:rsidRPr="006F3108">
              <w:rPr>
                <w:rFonts w:ascii="Courier New" w:eastAsia="Times New Roman" w:hAnsi="Courier New" w:cs="Courier New"/>
                <w:kern w:val="0"/>
                <w:sz w:val="20"/>
                <w:szCs w:val="20"/>
                <w14:ligatures w14:val="none"/>
              </w:rPr>
              <w:t>abstractfeature</w:t>
            </w:r>
            <w:proofErr w:type="spellEnd"/>
            <w:r w:rsidRPr="006F3108">
              <w:rPr>
                <w:rFonts w:ascii="Courier New" w:eastAsia="Times New Roman" w:hAnsi="Courier New" w:cs="Courier New"/>
                <w:kern w:val="0"/>
                <w:sz w:val="20"/>
                <w:szCs w:val="20"/>
                <w14:ligatures w14:val="none"/>
              </w:rPr>
              <w:t>-description</w:t>
            </w:r>
          </w:p>
        </w:tc>
      </w:tr>
      <w:tr w:rsidR="006F3108" w:rsidRPr="006F3108" w14:paraId="32094669" w14:textId="77777777" w:rsidTr="006F3108">
        <w:trPr>
          <w:tblCellSpacing w:w="15" w:type="dxa"/>
        </w:trPr>
        <w:tc>
          <w:tcPr>
            <w:tcW w:w="0" w:type="auto"/>
            <w:tcBorders>
              <w:top w:val="nil"/>
              <w:bottom w:val="single" w:sz="8" w:space="0" w:color="auto"/>
            </w:tcBorders>
            <w:vAlign w:val="center"/>
            <w:hideMark/>
          </w:tcPr>
          <w:p w14:paraId="7521AAE7"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Requirement</w:t>
            </w:r>
          </w:p>
        </w:tc>
        <w:tc>
          <w:tcPr>
            <w:tcW w:w="0" w:type="auto"/>
            <w:tcBorders>
              <w:top w:val="nil"/>
              <w:bottom w:val="single" w:sz="8" w:space="0" w:color="auto"/>
            </w:tcBorders>
            <w:vAlign w:val="center"/>
            <w:hideMark/>
          </w:tcPr>
          <w:p w14:paraId="27A64DF4"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/req/core/</w:t>
            </w:r>
            <w:proofErr w:type="spellStart"/>
            <w:r w:rsidRPr="006F3108">
              <w:rPr>
                <w:rFonts w:ascii="Times New Roman" w:eastAsia="Times New Roman" w:hAnsi="Times New Roman" w:cs="Times New Roman"/>
                <w:kern w:val="0"/>
                <w14:ligatures w14:val="none"/>
              </w:rPr>
              <w:t>abstractfeature</w:t>
            </w:r>
            <w:proofErr w:type="spellEnd"/>
            <w:r w:rsidRPr="006F3108">
              <w:rPr>
                <w:rFonts w:ascii="Times New Roman" w:eastAsia="Times New Roman" w:hAnsi="Times New Roman" w:cs="Times New Roman"/>
                <w:kern w:val="0"/>
                <w14:ligatures w14:val="none"/>
              </w:rPr>
              <w:t>-description</w:t>
            </w:r>
          </w:p>
        </w:tc>
      </w:tr>
      <w:tr w:rsidR="006F3108" w:rsidRPr="006F3108" w14:paraId="68CBB654" w14:textId="77777777" w:rsidTr="006F3108">
        <w:trPr>
          <w:tblCellSpacing w:w="15" w:type="dxa"/>
        </w:trPr>
        <w:tc>
          <w:tcPr>
            <w:tcW w:w="0" w:type="auto"/>
            <w:tcBorders>
              <w:top w:val="nil"/>
              <w:bottom w:val="single" w:sz="8" w:space="0" w:color="auto"/>
            </w:tcBorders>
            <w:vAlign w:val="center"/>
            <w:hideMark/>
          </w:tcPr>
          <w:p w14:paraId="28DEE989"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Target Type</w:t>
            </w:r>
          </w:p>
        </w:tc>
        <w:tc>
          <w:tcPr>
            <w:tcW w:w="0" w:type="auto"/>
            <w:tcBorders>
              <w:top w:val="nil"/>
              <w:bottom w:val="single" w:sz="8" w:space="0" w:color="auto"/>
            </w:tcBorders>
            <w:vAlign w:val="center"/>
            <w:hideMark/>
          </w:tcPr>
          <w:p w14:paraId="0AB1F9E0" w14:textId="7E5DEAC6"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Implementation </w:t>
            </w:r>
            <w:del w:id="187" w:author="Carl Reed" w:date="2024-02-23T12:06:00Z">
              <w:r w:rsidRPr="006F3108" w:rsidDel="001B27EE">
                <w:rPr>
                  <w:rFonts w:ascii="Times New Roman" w:eastAsia="Times New Roman" w:hAnsi="Times New Roman" w:cs="Times New Roman"/>
                  <w:kern w:val="0"/>
                  <w14:ligatures w14:val="none"/>
                </w:rPr>
                <w:delText>Specification</w:delText>
              </w:r>
            </w:del>
            <w:ins w:id="188" w:author="Carl Reed" w:date="2024-02-23T12:06:00Z">
              <w:r w:rsidR="001B27EE">
                <w:rPr>
                  <w:rFonts w:ascii="Times New Roman" w:eastAsia="Times New Roman" w:hAnsi="Times New Roman" w:cs="Times New Roman"/>
                  <w:kern w:val="0"/>
                  <w14:ligatures w14:val="none"/>
                </w:rPr>
                <w:t xml:space="preserve">Standard </w:t>
              </w:r>
            </w:ins>
          </w:p>
        </w:tc>
      </w:tr>
      <w:tr w:rsidR="006F3108" w:rsidRPr="006F3108" w14:paraId="57057354" w14:textId="77777777" w:rsidTr="006F3108">
        <w:trPr>
          <w:tblCellSpacing w:w="15" w:type="dxa"/>
        </w:trPr>
        <w:tc>
          <w:tcPr>
            <w:tcW w:w="0" w:type="auto"/>
            <w:tcBorders>
              <w:top w:val="nil"/>
              <w:bottom w:val="single" w:sz="8" w:space="0" w:color="auto"/>
            </w:tcBorders>
            <w:vAlign w:val="center"/>
            <w:hideMark/>
          </w:tcPr>
          <w:p w14:paraId="6A1E97F1"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Test purpose</w:t>
            </w:r>
          </w:p>
        </w:tc>
        <w:tc>
          <w:tcPr>
            <w:tcW w:w="0" w:type="auto"/>
            <w:tcBorders>
              <w:top w:val="nil"/>
              <w:bottom w:val="single" w:sz="8" w:space="0" w:color="auto"/>
            </w:tcBorders>
            <w:vAlign w:val="center"/>
            <w:hideMark/>
          </w:tcPr>
          <w:p w14:paraId="32B7FA2E" w14:textId="6131CA2F"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Validate that the Implementation </w:t>
            </w:r>
            <w:del w:id="189" w:author="Carl Reed" w:date="2024-02-23T12:06:00Z">
              <w:r w:rsidRPr="006F3108" w:rsidDel="001B27EE">
                <w:rPr>
                  <w:rFonts w:ascii="Times New Roman" w:eastAsia="Times New Roman" w:hAnsi="Times New Roman" w:cs="Times New Roman"/>
                  <w:kern w:val="0"/>
                  <w14:ligatures w14:val="none"/>
                </w:rPr>
                <w:delText xml:space="preserve">Specification </w:delText>
              </w:r>
            </w:del>
            <w:ins w:id="190" w:author="Carl Reed" w:date="2024-02-23T12:06:00Z">
              <w:r w:rsidR="001B27EE">
                <w:rPr>
                  <w:rFonts w:ascii="Times New Roman" w:eastAsia="Times New Roman" w:hAnsi="Times New Roman" w:cs="Times New Roman"/>
                  <w:kern w:val="0"/>
                  <w14:ligatures w14:val="none"/>
                </w:rPr>
                <w:t>Standard</w:t>
              </w:r>
              <w:r w:rsidR="001B27EE" w:rsidRPr="006F3108">
                <w:rPr>
                  <w:rFonts w:ascii="Times New Roman" w:eastAsia="Times New Roman" w:hAnsi="Times New Roman" w:cs="Times New Roman"/>
                  <w:kern w:val="0"/>
                  <w14:ligatures w14:val="none"/>
                </w:rPr>
                <w:t xml:space="preserve"> </w:t>
              </w:r>
            </w:ins>
            <w:r w:rsidRPr="006F3108">
              <w:rPr>
                <w:rFonts w:ascii="Times New Roman" w:eastAsia="Times New Roman" w:hAnsi="Times New Roman" w:cs="Times New Roman"/>
                <w:kern w:val="0"/>
                <w14:ligatures w14:val="none"/>
              </w:rPr>
              <w:t xml:space="preserve">implements the </w:t>
            </w:r>
            <w:r w:rsidRPr="006F3108">
              <w:rPr>
                <w:rFonts w:ascii="Courier New" w:eastAsia="Times New Roman" w:hAnsi="Courier New" w:cs="Courier New"/>
                <w:kern w:val="0"/>
                <w:sz w:val="20"/>
                <w:szCs w:val="20"/>
                <w14:ligatures w14:val="none"/>
              </w:rPr>
              <w:t>description</w:t>
            </w:r>
            <w:r w:rsidRPr="006F3108">
              <w:rPr>
                <w:rFonts w:ascii="Times New Roman" w:eastAsia="Times New Roman" w:hAnsi="Times New Roman" w:cs="Times New Roman"/>
                <w:kern w:val="0"/>
                <w14:ligatures w14:val="none"/>
              </w:rPr>
              <w:t xml:space="preserve"> attribute as defined in the POI Conceptual Model.</w:t>
            </w:r>
          </w:p>
        </w:tc>
      </w:tr>
      <w:tr w:rsidR="006F3108" w:rsidRPr="006F3108" w14:paraId="1C2C0747" w14:textId="77777777" w:rsidTr="006F3108">
        <w:trPr>
          <w:tblCellSpacing w:w="15" w:type="dxa"/>
        </w:trPr>
        <w:tc>
          <w:tcPr>
            <w:tcW w:w="0" w:type="auto"/>
            <w:tcBorders>
              <w:top w:val="nil"/>
              <w:bottom w:val="single" w:sz="8" w:space="0" w:color="auto"/>
            </w:tcBorders>
            <w:vAlign w:val="center"/>
            <w:hideMark/>
          </w:tcPr>
          <w:p w14:paraId="07263556"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Test-method-type</w:t>
            </w:r>
          </w:p>
        </w:tc>
        <w:tc>
          <w:tcPr>
            <w:tcW w:w="0" w:type="auto"/>
            <w:tcBorders>
              <w:top w:val="nil"/>
              <w:bottom w:val="single" w:sz="8" w:space="0" w:color="auto"/>
            </w:tcBorders>
            <w:vAlign w:val="center"/>
            <w:hideMark/>
          </w:tcPr>
          <w:p w14:paraId="5FD8D338"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Manual Inspection</w:t>
            </w:r>
          </w:p>
        </w:tc>
      </w:tr>
      <w:tr w:rsidR="006F3108" w:rsidRPr="006F3108" w14:paraId="2474F9C7" w14:textId="77777777" w:rsidTr="006F3108">
        <w:trPr>
          <w:tblCellSpacing w:w="15" w:type="dxa"/>
        </w:trPr>
        <w:tc>
          <w:tcPr>
            <w:tcW w:w="0" w:type="auto"/>
            <w:tcBorders>
              <w:top w:val="nil"/>
              <w:bottom w:val="single" w:sz="8" w:space="0" w:color="auto"/>
            </w:tcBorders>
            <w:vAlign w:val="center"/>
            <w:hideMark/>
          </w:tcPr>
          <w:p w14:paraId="601FF2E7"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Description</w:t>
            </w:r>
          </w:p>
        </w:tc>
        <w:tc>
          <w:tcPr>
            <w:tcW w:w="0" w:type="auto"/>
            <w:tcBorders>
              <w:top w:val="nil"/>
              <w:bottom w:val="single" w:sz="8" w:space="0" w:color="auto"/>
            </w:tcBorders>
            <w:vAlign w:val="center"/>
            <w:hideMark/>
          </w:tcPr>
          <w:p w14:paraId="44B66607"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Validate the cardinality and type of the </w:t>
            </w:r>
            <w:r w:rsidRPr="006F3108">
              <w:rPr>
                <w:rFonts w:ascii="Courier New" w:eastAsia="Times New Roman" w:hAnsi="Courier New" w:cs="Courier New"/>
                <w:kern w:val="0"/>
                <w:sz w:val="20"/>
                <w:szCs w:val="20"/>
                <w14:ligatures w14:val="none"/>
              </w:rPr>
              <w:t>description</w:t>
            </w:r>
            <w:r w:rsidRPr="006F3108">
              <w:rPr>
                <w:rFonts w:ascii="Times New Roman" w:eastAsia="Times New Roman" w:hAnsi="Times New Roman" w:cs="Times New Roman"/>
                <w:kern w:val="0"/>
                <w14:ligatures w14:val="none"/>
              </w:rPr>
              <w:t xml:space="preserve"> attribute.</w:t>
            </w:r>
          </w:p>
        </w:tc>
      </w:tr>
      <w:tr w:rsidR="006F3108" w:rsidRPr="006F3108" w14:paraId="5D9F201D" w14:textId="77777777" w:rsidTr="006F3108">
        <w:trPr>
          <w:tblCellSpacing w:w="15" w:type="dxa"/>
        </w:trPr>
        <w:tc>
          <w:tcPr>
            <w:tcW w:w="0" w:type="auto"/>
            <w:tcBorders>
              <w:top w:val="nil"/>
              <w:bottom w:val="single" w:sz="8" w:space="0" w:color="auto"/>
            </w:tcBorders>
            <w:vAlign w:val="center"/>
            <w:hideMark/>
          </w:tcPr>
          <w:p w14:paraId="369F1BF6"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A</w:t>
            </w:r>
          </w:p>
        </w:tc>
        <w:tc>
          <w:tcPr>
            <w:tcW w:w="0" w:type="auto"/>
            <w:tcBorders>
              <w:top w:val="nil"/>
              <w:bottom w:val="single" w:sz="8" w:space="0" w:color="auto"/>
            </w:tcBorders>
            <w:vAlign w:val="center"/>
            <w:hideMark/>
          </w:tcPr>
          <w:p w14:paraId="11008FF3"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Validate that no more than one ‘description’ attribute is allowed in an </w:t>
            </w:r>
            <w:proofErr w:type="spellStart"/>
            <w:r w:rsidRPr="006F3108">
              <w:rPr>
                <w:rFonts w:ascii="Times New Roman" w:eastAsia="Times New Roman" w:hAnsi="Times New Roman" w:cs="Times New Roman"/>
                <w:kern w:val="0"/>
                <w14:ligatures w14:val="none"/>
              </w:rPr>
              <w:t>AbstractFeature</w:t>
            </w:r>
            <w:proofErr w:type="spellEnd"/>
            <w:r w:rsidRPr="006F3108">
              <w:rPr>
                <w:rFonts w:ascii="Times New Roman" w:eastAsia="Times New Roman" w:hAnsi="Times New Roman" w:cs="Times New Roman"/>
                <w:kern w:val="0"/>
                <w14:ligatures w14:val="none"/>
              </w:rPr>
              <w:t xml:space="preserve"> class.</w:t>
            </w:r>
          </w:p>
        </w:tc>
      </w:tr>
      <w:tr w:rsidR="006F3108" w:rsidRPr="006F3108" w14:paraId="6E8E90EF" w14:textId="77777777" w:rsidTr="006F3108">
        <w:trPr>
          <w:tblCellSpacing w:w="15" w:type="dxa"/>
        </w:trPr>
        <w:tc>
          <w:tcPr>
            <w:tcW w:w="0" w:type="auto"/>
            <w:tcBorders>
              <w:top w:val="nil"/>
              <w:bottom w:val="single" w:sz="12" w:space="0" w:color="auto"/>
            </w:tcBorders>
            <w:vAlign w:val="center"/>
            <w:hideMark/>
          </w:tcPr>
          <w:p w14:paraId="3C9FD346"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B</w:t>
            </w:r>
          </w:p>
        </w:tc>
        <w:tc>
          <w:tcPr>
            <w:tcW w:w="0" w:type="auto"/>
            <w:tcBorders>
              <w:top w:val="nil"/>
              <w:bottom w:val="single" w:sz="12" w:space="0" w:color="auto"/>
            </w:tcBorders>
            <w:vAlign w:val="center"/>
            <w:hideMark/>
          </w:tcPr>
          <w:p w14:paraId="5A78FCFE"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Validate that the </w:t>
            </w:r>
            <w:r w:rsidRPr="006F3108">
              <w:rPr>
                <w:rFonts w:ascii="Courier New" w:eastAsia="Times New Roman" w:hAnsi="Courier New" w:cs="Courier New"/>
                <w:kern w:val="0"/>
                <w:sz w:val="20"/>
                <w:szCs w:val="20"/>
                <w14:ligatures w14:val="none"/>
              </w:rPr>
              <w:t>description</w:t>
            </w:r>
            <w:r w:rsidRPr="006F3108">
              <w:rPr>
                <w:rFonts w:ascii="Times New Roman" w:eastAsia="Times New Roman" w:hAnsi="Times New Roman" w:cs="Times New Roman"/>
                <w:kern w:val="0"/>
                <w14:ligatures w14:val="none"/>
              </w:rPr>
              <w:t xml:space="preserve"> attribute is a valid implementation of the </w:t>
            </w:r>
            <w:proofErr w:type="spellStart"/>
            <w:r w:rsidRPr="006F3108">
              <w:rPr>
                <w:rFonts w:ascii="Times New Roman" w:eastAsia="Times New Roman" w:hAnsi="Times New Roman" w:cs="Times New Roman"/>
                <w:kern w:val="0"/>
                <w14:ligatures w14:val="none"/>
              </w:rPr>
              <w:t>CharacterString</w:t>
            </w:r>
            <w:proofErr w:type="spellEnd"/>
            <w:r w:rsidRPr="006F3108">
              <w:rPr>
                <w:rFonts w:ascii="Times New Roman" w:eastAsia="Times New Roman" w:hAnsi="Times New Roman" w:cs="Times New Roman"/>
                <w:kern w:val="0"/>
                <w14:ligatures w14:val="none"/>
              </w:rPr>
              <w:t xml:space="preserve"> class from </w:t>
            </w:r>
            <w:hyperlink r:id="rId208" w:anchor="ISO19103" w:history="1">
              <w:r w:rsidRPr="006F3108">
                <w:rPr>
                  <w:rFonts w:ascii="Times New Roman" w:eastAsia="Times New Roman" w:hAnsi="Times New Roman" w:cs="Times New Roman"/>
                  <w:color w:val="0000FF"/>
                  <w:kern w:val="0"/>
                  <w:u w:val="single"/>
                  <w14:ligatures w14:val="none"/>
                </w:rPr>
                <w:t>ISO 19103</w:t>
              </w:r>
            </w:hyperlink>
            <w:r w:rsidRPr="006F3108">
              <w:rPr>
                <w:rFonts w:ascii="Times New Roman" w:eastAsia="Times New Roman" w:hAnsi="Times New Roman" w:cs="Times New Roman"/>
                <w:kern w:val="0"/>
                <w14:ligatures w14:val="none"/>
              </w:rPr>
              <w:t>.</w:t>
            </w:r>
          </w:p>
        </w:tc>
      </w:tr>
    </w:tbl>
    <w:p w14:paraId="6E5B19E8" w14:textId="77777777" w:rsidR="006F3108" w:rsidRPr="006F3108" w:rsidRDefault="006F3108" w:rsidP="006F3108">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A.1.3.2.  Abstract Feature-</w:t>
      </w:r>
      <w:proofErr w:type="spellStart"/>
      <w:r w:rsidRPr="006F3108">
        <w:rPr>
          <w:rFonts w:ascii="Times New Roman" w:eastAsia="Times New Roman" w:hAnsi="Times New Roman" w:cs="Times New Roman"/>
          <w:b/>
          <w:bCs/>
          <w:kern w:val="0"/>
          <w14:ligatures w14:val="none"/>
        </w:rPr>
        <w:t>FeatureId</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36"/>
        <w:gridCol w:w="7724"/>
      </w:tblGrid>
      <w:tr w:rsidR="006F3108" w:rsidRPr="006F3108" w14:paraId="1DDB5AD6" w14:textId="77777777" w:rsidTr="006F3108">
        <w:trPr>
          <w:tblHeader/>
          <w:tblCellSpacing w:w="15" w:type="dxa"/>
        </w:trPr>
        <w:tc>
          <w:tcPr>
            <w:tcW w:w="0" w:type="auto"/>
            <w:gridSpan w:val="2"/>
            <w:tcBorders>
              <w:top w:val="single" w:sz="12" w:space="0" w:color="auto"/>
              <w:bottom w:val="single" w:sz="12" w:space="0" w:color="auto"/>
            </w:tcBorders>
            <w:vAlign w:val="center"/>
            <w:hideMark/>
          </w:tcPr>
          <w:p w14:paraId="37FDC780" w14:textId="77777777" w:rsidR="006F3108" w:rsidRPr="006F3108" w:rsidRDefault="006F3108" w:rsidP="006F3108">
            <w:pPr>
              <w:spacing w:before="100" w:beforeAutospacing="1" w:after="100" w:afterAutospacing="1"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Abstract test A.5</w:t>
            </w:r>
          </w:p>
        </w:tc>
      </w:tr>
      <w:tr w:rsidR="006F3108" w:rsidRPr="006F3108" w14:paraId="53162894" w14:textId="77777777" w:rsidTr="006F3108">
        <w:trPr>
          <w:tblCellSpacing w:w="15" w:type="dxa"/>
        </w:trPr>
        <w:tc>
          <w:tcPr>
            <w:tcW w:w="0" w:type="auto"/>
            <w:tcBorders>
              <w:top w:val="single" w:sz="12" w:space="0" w:color="auto"/>
              <w:bottom w:val="single" w:sz="8" w:space="0" w:color="auto"/>
            </w:tcBorders>
            <w:vAlign w:val="center"/>
            <w:hideMark/>
          </w:tcPr>
          <w:p w14:paraId="03387559"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Identifier</w:t>
            </w:r>
          </w:p>
        </w:tc>
        <w:tc>
          <w:tcPr>
            <w:tcW w:w="0" w:type="auto"/>
            <w:tcBorders>
              <w:top w:val="single" w:sz="12" w:space="0" w:color="auto"/>
              <w:bottom w:val="single" w:sz="8" w:space="0" w:color="auto"/>
            </w:tcBorders>
            <w:vAlign w:val="center"/>
            <w:hideMark/>
          </w:tcPr>
          <w:p w14:paraId="27FA9440"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Courier New" w:eastAsia="Times New Roman" w:hAnsi="Courier New" w:cs="Courier New"/>
                <w:kern w:val="0"/>
                <w:sz w:val="20"/>
                <w:szCs w:val="20"/>
                <w14:ligatures w14:val="none"/>
              </w:rPr>
              <w:t>/conf/core/</w:t>
            </w:r>
            <w:proofErr w:type="spellStart"/>
            <w:r w:rsidRPr="006F3108">
              <w:rPr>
                <w:rFonts w:ascii="Courier New" w:eastAsia="Times New Roman" w:hAnsi="Courier New" w:cs="Courier New"/>
                <w:kern w:val="0"/>
                <w:sz w:val="20"/>
                <w:szCs w:val="20"/>
                <w14:ligatures w14:val="none"/>
              </w:rPr>
              <w:t>abstractfeature-featureid</w:t>
            </w:r>
            <w:proofErr w:type="spellEnd"/>
          </w:p>
        </w:tc>
      </w:tr>
      <w:tr w:rsidR="006F3108" w:rsidRPr="006F3108" w14:paraId="3CB3E79F" w14:textId="77777777" w:rsidTr="006F3108">
        <w:trPr>
          <w:tblCellSpacing w:w="15" w:type="dxa"/>
        </w:trPr>
        <w:tc>
          <w:tcPr>
            <w:tcW w:w="0" w:type="auto"/>
            <w:tcBorders>
              <w:top w:val="nil"/>
              <w:bottom w:val="single" w:sz="8" w:space="0" w:color="auto"/>
            </w:tcBorders>
            <w:vAlign w:val="center"/>
            <w:hideMark/>
          </w:tcPr>
          <w:p w14:paraId="141F91A1"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Requirement</w:t>
            </w:r>
          </w:p>
        </w:tc>
        <w:tc>
          <w:tcPr>
            <w:tcW w:w="0" w:type="auto"/>
            <w:tcBorders>
              <w:top w:val="nil"/>
              <w:bottom w:val="single" w:sz="8" w:space="0" w:color="auto"/>
            </w:tcBorders>
            <w:vAlign w:val="center"/>
            <w:hideMark/>
          </w:tcPr>
          <w:p w14:paraId="1A229B7E"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/req/core/</w:t>
            </w:r>
            <w:proofErr w:type="spellStart"/>
            <w:r w:rsidRPr="006F3108">
              <w:rPr>
                <w:rFonts w:ascii="Times New Roman" w:eastAsia="Times New Roman" w:hAnsi="Times New Roman" w:cs="Times New Roman"/>
                <w:kern w:val="0"/>
                <w14:ligatures w14:val="none"/>
              </w:rPr>
              <w:t>abstractfeature-featureid</w:t>
            </w:r>
            <w:proofErr w:type="spellEnd"/>
          </w:p>
        </w:tc>
      </w:tr>
      <w:tr w:rsidR="006F3108" w:rsidRPr="006F3108" w14:paraId="452CC9FA" w14:textId="77777777" w:rsidTr="006F3108">
        <w:trPr>
          <w:tblCellSpacing w:w="15" w:type="dxa"/>
        </w:trPr>
        <w:tc>
          <w:tcPr>
            <w:tcW w:w="0" w:type="auto"/>
            <w:tcBorders>
              <w:top w:val="nil"/>
              <w:bottom w:val="single" w:sz="8" w:space="0" w:color="auto"/>
            </w:tcBorders>
            <w:vAlign w:val="center"/>
            <w:hideMark/>
          </w:tcPr>
          <w:p w14:paraId="5CC9971A"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Target Type</w:t>
            </w:r>
          </w:p>
        </w:tc>
        <w:tc>
          <w:tcPr>
            <w:tcW w:w="0" w:type="auto"/>
            <w:tcBorders>
              <w:top w:val="nil"/>
              <w:bottom w:val="single" w:sz="8" w:space="0" w:color="auto"/>
            </w:tcBorders>
            <w:vAlign w:val="center"/>
            <w:hideMark/>
          </w:tcPr>
          <w:p w14:paraId="3CB6A034" w14:textId="7393FFE2"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Implementation </w:t>
            </w:r>
            <w:del w:id="191" w:author="Carl Reed" w:date="2024-02-23T12:06:00Z">
              <w:r w:rsidRPr="006F3108" w:rsidDel="001B27EE">
                <w:rPr>
                  <w:rFonts w:ascii="Times New Roman" w:eastAsia="Times New Roman" w:hAnsi="Times New Roman" w:cs="Times New Roman"/>
                  <w:kern w:val="0"/>
                  <w14:ligatures w14:val="none"/>
                </w:rPr>
                <w:delText>Specification</w:delText>
              </w:r>
            </w:del>
            <w:ins w:id="192" w:author="Carl Reed" w:date="2024-02-23T12:06:00Z">
              <w:r w:rsidR="001B27EE">
                <w:rPr>
                  <w:rFonts w:ascii="Times New Roman" w:eastAsia="Times New Roman" w:hAnsi="Times New Roman" w:cs="Times New Roman"/>
                  <w:kern w:val="0"/>
                  <w14:ligatures w14:val="none"/>
                </w:rPr>
                <w:t>Standard</w:t>
              </w:r>
            </w:ins>
          </w:p>
        </w:tc>
      </w:tr>
      <w:tr w:rsidR="006F3108" w:rsidRPr="006F3108" w14:paraId="7ABE1971" w14:textId="77777777" w:rsidTr="006F3108">
        <w:trPr>
          <w:tblCellSpacing w:w="15" w:type="dxa"/>
        </w:trPr>
        <w:tc>
          <w:tcPr>
            <w:tcW w:w="0" w:type="auto"/>
            <w:tcBorders>
              <w:top w:val="nil"/>
              <w:bottom w:val="single" w:sz="8" w:space="0" w:color="auto"/>
            </w:tcBorders>
            <w:vAlign w:val="center"/>
            <w:hideMark/>
          </w:tcPr>
          <w:p w14:paraId="624D428D"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Test purpose</w:t>
            </w:r>
          </w:p>
        </w:tc>
        <w:tc>
          <w:tcPr>
            <w:tcW w:w="0" w:type="auto"/>
            <w:tcBorders>
              <w:top w:val="nil"/>
              <w:bottom w:val="single" w:sz="8" w:space="0" w:color="auto"/>
            </w:tcBorders>
            <w:vAlign w:val="center"/>
            <w:hideMark/>
          </w:tcPr>
          <w:p w14:paraId="48FF070B" w14:textId="6BED9A0E"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Validate that the Implementation </w:t>
            </w:r>
            <w:del w:id="193" w:author="Carl Reed" w:date="2024-02-23T12:06:00Z">
              <w:r w:rsidRPr="006F3108" w:rsidDel="001B27EE">
                <w:rPr>
                  <w:rFonts w:ascii="Times New Roman" w:eastAsia="Times New Roman" w:hAnsi="Times New Roman" w:cs="Times New Roman"/>
                  <w:kern w:val="0"/>
                  <w14:ligatures w14:val="none"/>
                </w:rPr>
                <w:delText>Specification</w:delText>
              </w:r>
            </w:del>
            <w:ins w:id="194" w:author="Carl Reed" w:date="2024-02-23T12:06:00Z">
              <w:r w:rsidR="001B27EE">
                <w:rPr>
                  <w:rFonts w:ascii="Times New Roman" w:eastAsia="Times New Roman" w:hAnsi="Times New Roman" w:cs="Times New Roman"/>
                  <w:kern w:val="0"/>
                  <w14:ligatures w14:val="none"/>
                </w:rPr>
                <w:t>Standard</w:t>
              </w:r>
            </w:ins>
            <w:r w:rsidRPr="006F3108">
              <w:rPr>
                <w:rFonts w:ascii="Times New Roman" w:eastAsia="Times New Roman" w:hAnsi="Times New Roman" w:cs="Times New Roman"/>
                <w:kern w:val="0"/>
                <w14:ligatures w14:val="none"/>
              </w:rPr>
              <w:t xml:space="preserve"> implements the </w:t>
            </w:r>
            <w:proofErr w:type="spellStart"/>
            <w:r w:rsidRPr="006F3108">
              <w:rPr>
                <w:rFonts w:ascii="Courier New" w:eastAsia="Times New Roman" w:hAnsi="Courier New" w:cs="Courier New"/>
                <w:kern w:val="0"/>
                <w:sz w:val="20"/>
                <w:szCs w:val="20"/>
                <w14:ligatures w14:val="none"/>
              </w:rPr>
              <w:t>featureId</w:t>
            </w:r>
            <w:proofErr w:type="spellEnd"/>
            <w:r w:rsidRPr="006F3108">
              <w:rPr>
                <w:rFonts w:ascii="Times New Roman" w:eastAsia="Times New Roman" w:hAnsi="Times New Roman" w:cs="Times New Roman"/>
                <w:kern w:val="0"/>
                <w14:ligatures w14:val="none"/>
              </w:rPr>
              <w:t xml:space="preserve"> attribute as defined in the POI Conceptual Model.</w:t>
            </w:r>
          </w:p>
        </w:tc>
      </w:tr>
      <w:tr w:rsidR="006F3108" w:rsidRPr="006F3108" w14:paraId="2DE09931" w14:textId="77777777" w:rsidTr="006F3108">
        <w:trPr>
          <w:tblCellSpacing w:w="15" w:type="dxa"/>
        </w:trPr>
        <w:tc>
          <w:tcPr>
            <w:tcW w:w="0" w:type="auto"/>
            <w:tcBorders>
              <w:top w:val="nil"/>
              <w:bottom w:val="single" w:sz="8" w:space="0" w:color="auto"/>
            </w:tcBorders>
            <w:vAlign w:val="center"/>
            <w:hideMark/>
          </w:tcPr>
          <w:p w14:paraId="69E30C31"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Test-method-type</w:t>
            </w:r>
          </w:p>
        </w:tc>
        <w:tc>
          <w:tcPr>
            <w:tcW w:w="0" w:type="auto"/>
            <w:tcBorders>
              <w:top w:val="nil"/>
              <w:bottom w:val="single" w:sz="8" w:space="0" w:color="auto"/>
            </w:tcBorders>
            <w:vAlign w:val="center"/>
            <w:hideMark/>
          </w:tcPr>
          <w:p w14:paraId="4657B5A7"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Manual Inspection</w:t>
            </w:r>
          </w:p>
        </w:tc>
      </w:tr>
      <w:tr w:rsidR="006F3108" w:rsidRPr="006F3108" w14:paraId="01CD2CA3" w14:textId="77777777" w:rsidTr="006F3108">
        <w:trPr>
          <w:tblCellSpacing w:w="15" w:type="dxa"/>
        </w:trPr>
        <w:tc>
          <w:tcPr>
            <w:tcW w:w="0" w:type="auto"/>
            <w:tcBorders>
              <w:top w:val="nil"/>
              <w:bottom w:val="single" w:sz="8" w:space="0" w:color="auto"/>
            </w:tcBorders>
            <w:vAlign w:val="center"/>
            <w:hideMark/>
          </w:tcPr>
          <w:p w14:paraId="1C61B842"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Description</w:t>
            </w:r>
          </w:p>
        </w:tc>
        <w:tc>
          <w:tcPr>
            <w:tcW w:w="0" w:type="auto"/>
            <w:tcBorders>
              <w:top w:val="nil"/>
              <w:bottom w:val="single" w:sz="8" w:space="0" w:color="auto"/>
            </w:tcBorders>
            <w:vAlign w:val="center"/>
            <w:hideMark/>
          </w:tcPr>
          <w:p w14:paraId="6BE66C14"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Validate the cardinality and type of the </w:t>
            </w:r>
            <w:proofErr w:type="spellStart"/>
            <w:r w:rsidRPr="006F3108">
              <w:rPr>
                <w:rFonts w:ascii="Courier New" w:eastAsia="Times New Roman" w:hAnsi="Courier New" w:cs="Courier New"/>
                <w:kern w:val="0"/>
                <w:sz w:val="20"/>
                <w:szCs w:val="20"/>
                <w14:ligatures w14:val="none"/>
              </w:rPr>
              <w:t>featureId</w:t>
            </w:r>
            <w:proofErr w:type="spellEnd"/>
            <w:r w:rsidRPr="006F3108">
              <w:rPr>
                <w:rFonts w:ascii="Times New Roman" w:eastAsia="Times New Roman" w:hAnsi="Times New Roman" w:cs="Times New Roman"/>
                <w:kern w:val="0"/>
                <w14:ligatures w14:val="none"/>
              </w:rPr>
              <w:t xml:space="preserve"> attribute.</w:t>
            </w:r>
          </w:p>
        </w:tc>
      </w:tr>
      <w:tr w:rsidR="006F3108" w:rsidRPr="006F3108" w14:paraId="3ACD9DB1" w14:textId="77777777" w:rsidTr="006F3108">
        <w:trPr>
          <w:tblCellSpacing w:w="15" w:type="dxa"/>
        </w:trPr>
        <w:tc>
          <w:tcPr>
            <w:tcW w:w="0" w:type="auto"/>
            <w:tcBorders>
              <w:top w:val="nil"/>
              <w:bottom w:val="single" w:sz="8" w:space="0" w:color="auto"/>
            </w:tcBorders>
            <w:vAlign w:val="center"/>
            <w:hideMark/>
          </w:tcPr>
          <w:p w14:paraId="373615F3"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A</w:t>
            </w:r>
          </w:p>
        </w:tc>
        <w:tc>
          <w:tcPr>
            <w:tcW w:w="0" w:type="auto"/>
            <w:tcBorders>
              <w:top w:val="nil"/>
              <w:bottom w:val="single" w:sz="8" w:space="0" w:color="auto"/>
            </w:tcBorders>
            <w:vAlign w:val="center"/>
            <w:hideMark/>
          </w:tcPr>
          <w:p w14:paraId="30F4CF9E"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Validate that one and only one ‘</w:t>
            </w:r>
            <w:proofErr w:type="spellStart"/>
            <w:r w:rsidRPr="006F3108">
              <w:rPr>
                <w:rFonts w:ascii="Times New Roman" w:eastAsia="Times New Roman" w:hAnsi="Times New Roman" w:cs="Times New Roman"/>
                <w:kern w:val="0"/>
                <w14:ligatures w14:val="none"/>
              </w:rPr>
              <w:t>featureId</w:t>
            </w:r>
            <w:proofErr w:type="spellEnd"/>
            <w:r w:rsidRPr="006F3108">
              <w:rPr>
                <w:rFonts w:ascii="Times New Roman" w:eastAsia="Times New Roman" w:hAnsi="Times New Roman" w:cs="Times New Roman"/>
                <w:kern w:val="0"/>
                <w14:ligatures w14:val="none"/>
              </w:rPr>
              <w:t xml:space="preserve">’ attribute is allowed in an </w:t>
            </w:r>
            <w:proofErr w:type="spellStart"/>
            <w:r w:rsidRPr="006F3108">
              <w:rPr>
                <w:rFonts w:ascii="Times New Roman" w:eastAsia="Times New Roman" w:hAnsi="Times New Roman" w:cs="Times New Roman"/>
                <w:kern w:val="0"/>
                <w14:ligatures w14:val="none"/>
              </w:rPr>
              <w:t>AbstractFeature</w:t>
            </w:r>
            <w:proofErr w:type="spellEnd"/>
            <w:r w:rsidRPr="006F3108">
              <w:rPr>
                <w:rFonts w:ascii="Times New Roman" w:eastAsia="Times New Roman" w:hAnsi="Times New Roman" w:cs="Times New Roman"/>
                <w:kern w:val="0"/>
                <w14:ligatures w14:val="none"/>
              </w:rPr>
              <w:t xml:space="preserve"> class.</w:t>
            </w:r>
          </w:p>
        </w:tc>
      </w:tr>
      <w:tr w:rsidR="006F3108" w:rsidRPr="006F3108" w14:paraId="2965298A" w14:textId="77777777" w:rsidTr="006F3108">
        <w:trPr>
          <w:tblCellSpacing w:w="15" w:type="dxa"/>
        </w:trPr>
        <w:tc>
          <w:tcPr>
            <w:tcW w:w="0" w:type="auto"/>
            <w:tcBorders>
              <w:top w:val="nil"/>
              <w:bottom w:val="single" w:sz="12" w:space="0" w:color="auto"/>
            </w:tcBorders>
            <w:vAlign w:val="center"/>
            <w:hideMark/>
          </w:tcPr>
          <w:p w14:paraId="7D27591A"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B</w:t>
            </w:r>
          </w:p>
        </w:tc>
        <w:tc>
          <w:tcPr>
            <w:tcW w:w="0" w:type="auto"/>
            <w:tcBorders>
              <w:top w:val="nil"/>
              <w:bottom w:val="single" w:sz="12" w:space="0" w:color="auto"/>
            </w:tcBorders>
            <w:vAlign w:val="center"/>
            <w:hideMark/>
          </w:tcPr>
          <w:p w14:paraId="6992376C"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Validate that the </w:t>
            </w:r>
            <w:proofErr w:type="spellStart"/>
            <w:r w:rsidRPr="006F3108">
              <w:rPr>
                <w:rFonts w:ascii="Courier New" w:eastAsia="Times New Roman" w:hAnsi="Courier New" w:cs="Courier New"/>
                <w:kern w:val="0"/>
                <w:sz w:val="20"/>
                <w:szCs w:val="20"/>
                <w14:ligatures w14:val="none"/>
              </w:rPr>
              <w:t>featureId</w:t>
            </w:r>
            <w:proofErr w:type="spellEnd"/>
            <w:r w:rsidRPr="006F3108">
              <w:rPr>
                <w:rFonts w:ascii="Times New Roman" w:eastAsia="Times New Roman" w:hAnsi="Times New Roman" w:cs="Times New Roman"/>
                <w:kern w:val="0"/>
                <w14:ligatures w14:val="none"/>
              </w:rPr>
              <w:t xml:space="preserve"> attribute is a valid implementation of the </w:t>
            </w:r>
            <w:proofErr w:type="spellStart"/>
            <w:r w:rsidRPr="006F3108">
              <w:rPr>
                <w:rFonts w:ascii="Times New Roman" w:eastAsia="Times New Roman" w:hAnsi="Times New Roman" w:cs="Times New Roman"/>
                <w:kern w:val="0"/>
                <w14:ligatures w14:val="none"/>
              </w:rPr>
              <w:t>GenericName</w:t>
            </w:r>
            <w:proofErr w:type="spellEnd"/>
            <w:r w:rsidRPr="006F3108">
              <w:rPr>
                <w:rFonts w:ascii="Times New Roman" w:eastAsia="Times New Roman" w:hAnsi="Times New Roman" w:cs="Times New Roman"/>
                <w:kern w:val="0"/>
                <w14:ligatures w14:val="none"/>
              </w:rPr>
              <w:t xml:space="preserve"> class from </w:t>
            </w:r>
            <w:hyperlink r:id="rId209" w:anchor="ISO19103" w:history="1">
              <w:r w:rsidRPr="006F3108">
                <w:rPr>
                  <w:rFonts w:ascii="Times New Roman" w:eastAsia="Times New Roman" w:hAnsi="Times New Roman" w:cs="Times New Roman"/>
                  <w:color w:val="0000FF"/>
                  <w:kern w:val="0"/>
                  <w:u w:val="single"/>
                  <w14:ligatures w14:val="none"/>
                </w:rPr>
                <w:t>ISO 19103</w:t>
              </w:r>
            </w:hyperlink>
            <w:r w:rsidRPr="006F3108">
              <w:rPr>
                <w:rFonts w:ascii="Times New Roman" w:eastAsia="Times New Roman" w:hAnsi="Times New Roman" w:cs="Times New Roman"/>
                <w:kern w:val="0"/>
                <w14:ligatures w14:val="none"/>
              </w:rPr>
              <w:t>.</w:t>
            </w:r>
          </w:p>
        </w:tc>
      </w:tr>
    </w:tbl>
    <w:p w14:paraId="28F75DEA" w14:textId="77777777" w:rsidR="006F3108" w:rsidRPr="006F3108" w:rsidRDefault="006F3108" w:rsidP="006F3108">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A.1.3.3.  Abstract Feature-Identifier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33"/>
        <w:gridCol w:w="7727"/>
      </w:tblGrid>
      <w:tr w:rsidR="006F3108" w:rsidRPr="006F3108" w14:paraId="410ACD5B" w14:textId="77777777" w:rsidTr="006F3108">
        <w:trPr>
          <w:tblHeader/>
          <w:tblCellSpacing w:w="15" w:type="dxa"/>
        </w:trPr>
        <w:tc>
          <w:tcPr>
            <w:tcW w:w="0" w:type="auto"/>
            <w:gridSpan w:val="2"/>
            <w:tcBorders>
              <w:top w:val="single" w:sz="12" w:space="0" w:color="auto"/>
              <w:bottom w:val="single" w:sz="12" w:space="0" w:color="auto"/>
            </w:tcBorders>
            <w:vAlign w:val="center"/>
            <w:hideMark/>
          </w:tcPr>
          <w:p w14:paraId="34DA9820" w14:textId="77777777" w:rsidR="006F3108" w:rsidRPr="006F3108" w:rsidRDefault="006F3108" w:rsidP="006F3108">
            <w:pPr>
              <w:spacing w:before="100" w:beforeAutospacing="1" w:after="100" w:afterAutospacing="1"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Abstract test A.6</w:t>
            </w:r>
          </w:p>
        </w:tc>
      </w:tr>
      <w:tr w:rsidR="006F3108" w:rsidRPr="006F3108" w14:paraId="70662B54" w14:textId="77777777" w:rsidTr="006F3108">
        <w:trPr>
          <w:tblCellSpacing w:w="15" w:type="dxa"/>
        </w:trPr>
        <w:tc>
          <w:tcPr>
            <w:tcW w:w="0" w:type="auto"/>
            <w:tcBorders>
              <w:top w:val="single" w:sz="12" w:space="0" w:color="auto"/>
              <w:bottom w:val="single" w:sz="8" w:space="0" w:color="auto"/>
            </w:tcBorders>
            <w:vAlign w:val="center"/>
            <w:hideMark/>
          </w:tcPr>
          <w:p w14:paraId="5674EBB5"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Identifier</w:t>
            </w:r>
          </w:p>
        </w:tc>
        <w:tc>
          <w:tcPr>
            <w:tcW w:w="0" w:type="auto"/>
            <w:tcBorders>
              <w:top w:val="single" w:sz="12" w:space="0" w:color="auto"/>
              <w:bottom w:val="single" w:sz="8" w:space="0" w:color="auto"/>
            </w:tcBorders>
            <w:vAlign w:val="center"/>
            <w:hideMark/>
          </w:tcPr>
          <w:p w14:paraId="5E835BD0"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Courier New" w:eastAsia="Times New Roman" w:hAnsi="Courier New" w:cs="Courier New"/>
                <w:kern w:val="0"/>
                <w:sz w:val="20"/>
                <w:szCs w:val="20"/>
                <w14:ligatures w14:val="none"/>
              </w:rPr>
              <w:t>/conf/core/</w:t>
            </w:r>
            <w:proofErr w:type="spellStart"/>
            <w:r w:rsidRPr="006F3108">
              <w:rPr>
                <w:rFonts w:ascii="Courier New" w:eastAsia="Times New Roman" w:hAnsi="Courier New" w:cs="Courier New"/>
                <w:kern w:val="0"/>
                <w:sz w:val="20"/>
                <w:szCs w:val="20"/>
                <w14:ligatures w14:val="none"/>
              </w:rPr>
              <w:t>abstractfeature</w:t>
            </w:r>
            <w:proofErr w:type="spellEnd"/>
            <w:r w:rsidRPr="006F3108">
              <w:rPr>
                <w:rFonts w:ascii="Courier New" w:eastAsia="Times New Roman" w:hAnsi="Courier New" w:cs="Courier New"/>
                <w:kern w:val="0"/>
                <w:sz w:val="20"/>
                <w:szCs w:val="20"/>
                <w14:ligatures w14:val="none"/>
              </w:rPr>
              <w:t>-identifier</w:t>
            </w:r>
          </w:p>
        </w:tc>
      </w:tr>
      <w:tr w:rsidR="006F3108" w:rsidRPr="006F3108" w14:paraId="5E38F7A8" w14:textId="77777777" w:rsidTr="006F3108">
        <w:trPr>
          <w:tblCellSpacing w:w="15" w:type="dxa"/>
        </w:trPr>
        <w:tc>
          <w:tcPr>
            <w:tcW w:w="0" w:type="auto"/>
            <w:tcBorders>
              <w:top w:val="nil"/>
              <w:bottom w:val="single" w:sz="8" w:space="0" w:color="auto"/>
            </w:tcBorders>
            <w:vAlign w:val="center"/>
            <w:hideMark/>
          </w:tcPr>
          <w:p w14:paraId="1A991D85"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Requirement</w:t>
            </w:r>
          </w:p>
        </w:tc>
        <w:tc>
          <w:tcPr>
            <w:tcW w:w="0" w:type="auto"/>
            <w:tcBorders>
              <w:top w:val="nil"/>
              <w:bottom w:val="single" w:sz="8" w:space="0" w:color="auto"/>
            </w:tcBorders>
            <w:vAlign w:val="center"/>
            <w:hideMark/>
          </w:tcPr>
          <w:p w14:paraId="7F0E2F49"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/req/core/</w:t>
            </w:r>
            <w:proofErr w:type="spellStart"/>
            <w:r w:rsidRPr="006F3108">
              <w:rPr>
                <w:rFonts w:ascii="Times New Roman" w:eastAsia="Times New Roman" w:hAnsi="Times New Roman" w:cs="Times New Roman"/>
                <w:kern w:val="0"/>
                <w14:ligatures w14:val="none"/>
              </w:rPr>
              <w:t>abstractfeature</w:t>
            </w:r>
            <w:proofErr w:type="spellEnd"/>
            <w:r w:rsidRPr="006F3108">
              <w:rPr>
                <w:rFonts w:ascii="Times New Roman" w:eastAsia="Times New Roman" w:hAnsi="Times New Roman" w:cs="Times New Roman"/>
                <w:kern w:val="0"/>
                <w14:ligatures w14:val="none"/>
              </w:rPr>
              <w:t>-identifier</w:t>
            </w:r>
          </w:p>
        </w:tc>
      </w:tr>
      <w:tr w:rsidR="006F3108" w:rsidRPr="006F3108" w14:paraId="3F3C395A" w14:textId="77777777" w:rsidTr="006F3108">
        <w:trPr>
          <w:tblCellSpacing w:w="15" w:type="dxa"/>
        </w:trPr>
        <w:tc>
          <w:tcPr>
            <w:tcW w:w="0" w:type="auto"/>
            <w:tcBorders>
              <w:top w:val="nil"/>
              <w:bottom w:val="single" w:sz="8" w:space="0" w:color="auto"/>
            </w:tcBorders>
            <w:vAlign w:val="center"/>
            <w:hideMark/>
          </w:tcPr>
          <w:p w14:paraId="4A81D6DA"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Target Type</w:t>
            </w:r>
          </w:p>
        </w:tc>
        <w:tc>
          <w:tcPr>
            <w:tcW w:w="0" w:type="auto"/>
            <w:tcBorders>
              <w:top w:val="nil"/>
              <w:bottom w:val="single" w:sz="8" w:space="0" w:color="auto"/>
            </w:tcBorders>
            <w:vAlign w:val="center"/>
            <w:hideMark/>
          </w:tcPr>
          <w:p w14:paraId="721C3578" w14:textId="56B75913"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Implementation </w:t>
            </w:r>
            <w:del w:id="195" w:author="Carl Reed" w:date="2024-02-23T12:07:00Z">
              <w:r w:rsidRPr="006F3108" w:rsidDel="001B27EE">
                <w:rPr>
                  <w:rFonts w:ascii="Times New Roman" w:eastAsia="Times New Roman" w:hAnsi="Times New Roman" w:cs="Times New Roman"/>
                  <w:kern w:val="0"/>
                  <w14:ligatures w14:val="none"/>
                </w:rPr>
                <w:delText>Specification</w:delText>
              </w:r>
            </w:del>
            <w:ins w:id="196" w:author="Carl Reed" w:date="2024-02-23T12:07:00Z">
              <w:r w:rsidR="001B27EE">
                <w:rPr>
                  <w:rFonts w:ascii="Times New Roman" w:eastAsia="Times New Roman" w:hAnsi="Times New Roman" w:cs="Times New Roman"/>
                  <w:kern w:val="0"/>
                  <w14:ligatures w14:val="none"/>
                </w:rPr>
                <w:t>Standard</w:t>
              </w:r>
            </w:ins>
          </w:p>
        </w:tc>
      </w:tr>
      <w:tr w:rsidR="006F3108" w:rsidRPr="006F3108" w14:paraId="248DCC26" w14:textId="77777777" w:rsidTr="006F3108">
        <w:trPr>
          <w:tblCellSpacing w:w="15" w:type="dxa"/>
        </w:trPr>
        <w:tc>
          <w:tcPr>
            <w:tcW w:w="0" w:type="auto"/>
            <w:tcBorders>
              <w:top w:val="nil"/>
              <w:bottom w:val="single" w:sz="8" w:space="0" w:color="auto"/>
            </w:tcBorders>
            <w:vAlign w:val="center"/>
            <w:hideMark/>
          </w:tcPr>
          <w:p w14:paraId="0470F5CF"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Test purpose</w:t>
            </w:r>
          </w:p>
        </w:tc>
        <w:tc>
          <w:tcPr>
            <w:tcW w:w="0" w:type="auto"/>
            <w:tcBorders>
              <w:top w:val="nil"/>
              <w:bottom w:val="single" w:sz="8" w:space="0" w:color="auto"/>
            </w:tcBorders>
            <w:vAlign w:val="center"/>
            <w:hideMark/>
          </w:tcPr>
          <w:p w14:paraId="7C92BDF1" w14:textId="3FE61C42"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Validate that the Implementation </w:t>
            </w:r>
            <w:del w:id="197" w:author="Carl Reed" w:date="2024-02-23T12:07:00Z">
              <w:r w:rsidRPr="006F3108" w:rsidDel="001B27EE">
                <w:rPr>
                  <w:rFonts w:ascii="Times New Roman" w:eastAsia="Times New Roman" w:hAnsi="Times New Roman" w:cs="Times New Roman"/>
                  <w:kern w:val="0"/>
                  <w14:ligatures w14:val="none"/>
                </w:rPr>
                <w:delText>Specification</w:delText>
              </w:r>
            </w:del>
            <w:ins w:id="198" w:author="Carl Reed" w:date="2024-02-23T12:07:00Z">
              <w:r w:rsidR="001B27EE">
                <w:rPr>
                  <w:rFonts w:ascii="Times New Roman" w:eastAsia="Times New Roman" w:hAnsi="Times New Roman" w:cs="Times New Roman"/>
                  <w:kern w:val="0"/>
                  <w14:ligatures w14:val="none"/>
                </w:rPr>
                <w:t>Standard</w:t>
              </w:r>
            </w:ins>
            <w:r w:rsidRPr="006F3108">
              <w:rPr>
                <w:rFonts w:ascii="Times New Roman" w:eastAsia="Times New Roman" w:hAnsi="Times New Roman" w:cs="Times New Roman"/>
                <w:kern w:val="0"/>
                <w14:ligatures w14:val="none"/>
              </w:rPr>
              <w:t xml:space="preserve"> implements the </w:t>
            </w:r>
            <w:r w:rsidRPr="006F3108">
              <w:rPr>
                <w:rFonts w:ascii="Courier New" w:eastAsia="Times New Roman" w:hAnsi="Courier New" w:cs="Courier New"/>
                <w:kern w:val="0"/>
                <w:sz w:val="20"/>
                <w:szCs w:val="20"/>
                <w14:ligatures w14:val="none"/>
              </w:rPr>
              <w:t>identifier</w:t>
            </w:r>
            <w:r w:rsidRPr="006F3108">
              <w:rPr>
                <w:rFonts w:ascii="Times New Roman" w:eastAsia="Times New Roman" w:hAnsi="Times New Roman" w:cs="Times New Roman"/>
                <w:kern w:val="0"/>
                <w14:ligatures w14:val="none"/>
              </w:rPr>
              <w:t xml:space="preserve"> attribute as defined in the POI Conceptual Model.</w:t>
            </w:r>
          </w:p>
        </w:tc>
      </w:tr>
      <w:tr w:rsidR="006F3108" w:rsidRPr="006F3108" w14:paraId="0908DE03" w14:textId="77777777" w:rsidTr="006F3108">
        <w:trPr>
          <w:tblCellSpacing w:w="15" w:type="dxa"/>
        </w:trPr>
        <w:tc>
          <w:tcPr>
            <w:tcW w:w="0" w:type="auto"/>
            <w:tcBorders>
              <w:top w:val="nil"/>
              <w:bottom w:val="single" w:sz="8" w:space="0" w:color="auto"/>
            </w:tcBorders>
            <w:vAlign w:val="center"/>
            <w:hideMark/>
          </w:tcPr>
          <w:p w14:paraId="6EDDA28C"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lastRenderedPageBreak/>
              <w:t>Test-method-type</w:t>
            </w:r>
          </w:p>
        </w:tc>
        <w:tc>
          <w:tcPr>
            <w:tcW w:w="0" w:type="auto"/>
            <w:tcBorders>
              <w:top w:val="nil"/>
              <w:bottom w:val="single" w:sz="8" w:space="0" w:color="auto"/>
            </w:tcBorders>
            <w:vAlign w:val="center"/>
            <w:hideMark/>
          </w:tcPr>
          <w:p w14:paraId="47B1BF68"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Manual Inspection</w:t>
            </w:r>
          </w:p>
        </w:tc>
      </w:tr>
      <w:tr w:rsidR="006F3108" w:rsidRPr="006F3108" w14:paraId="6A422F86" w14:textId="77777777" w:rsidTr="006F3108">
        <w:trPr>
          <w:tblCellSpacing w:w="15" w:type="dxa"/>
        </w:trPr>
        <w:tc>
          <w:tcPr>
            <w:tcW w:w="0" w:type="auto"/>
            <w:tcBorders>
              <w:top w:val="nil"/>
              <w:bottom w:val="single" w:sz="8" w:space="0" w:color="auto"/>
            </w:tcBorders>
            <w:vAlign w:val="center"/>
            <w:hideMark/>
          </w:tcPr>
          <w:p w14:paraId="3439DBC7"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Description</w:t>
            </w:r>
          </w:p>
        </w:tc>
        <w:tc>
          <w:tcPr>
            <w:tcW w:w="0" w:type="auto"/>
            <w:tcBorders>
              <w:top w:val="nil"/>
              <w:bottom w:val="single" w:sz="8" w:space="0" w:color="auto"/>
            </w:tcBorders>
            <w:vAlign w:val="center"/>
            <w:hideMark/>
          </w:tcPr>
          <w:p w14:paraId="2AB12E19"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Validate the cardinality and type of the </w:t>
            </w:r>
            <w:r w:rsidRPr="006F3108">
              <w:rPr>
                <w:rFonts w:ascii="Courier New" w:eastAsia="Times New Roman" w:hAnsi="Courier New" w:cs="Courier New"/>
                <w:kern w:val="0"/>
                <w:sz w:val="20"/>
                <w:szCs w:val="20"/>
                <w14:ligatures w14:val="none"/>
              </w:rPr>
              <w:t>identifier</w:t>
            </w:r>
            <w:r w:rsidRPr="006F3108">
              <w:rPr>
                <w:rFonts w:ascii="Times New Roman" w:eastAsia="Times New Roman" w:hAnsi="Times New Roman" w:cs="Times New Roman"/>
                <w:kern w:val="0"/>
                <w14:ligatures w14:val="none"/>
              </w:rPr>
              <w:t xml:space="preserve"> attribute.</w:t>
            </w:r>
          </w:p>
        </w:tc>
      </w:tr>
      <w:tr w:rsidR="006F3108" w:rsidRPr="006F3108" w14:paraId="6DBDE13F" w14:textId="77777777" w:rsidTr="006F3108">
        <w:trPr>
          <w:tblCellSpacing w:w="15" w:type="dxa"/>
        </w:trPr>
        <w:tc>
          <w:tcPr>
            <w:tcW w:w="0" w:type="auto"/>
            <w:tcBorders>
              <w:top w:val="nil"/>
              <w:bottom w:val="single" w:sz="8" w:space="0" w:color="auto"/>
            </w:tcBorders>
            <w:vAlign w:val="center"/>
            <w:hideMark/>
          </w:tcPr>
          <w:p w14:paraId="08261B99"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A</w:t>
            </w:r>
          </w:p>
        </w:tc>
        <w:tc>
          <w:tcPr>
            <w:tcW w:w="0" w:type="auto"/>
            <w:tcBorders>
              <w:top w:val="nil"/>
              <w:bottom w:val="single" w:sz="8" w:space="0" w:color="auto"/>
            </w:tcBorders>
            <w:vAlign w:val="center"/>
            <w:hideMark/>
          </w:tcPr>
          <w:p w14:paraId="38FD6FFC"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Validate that no more than one ‘</w:t>
            </w:r>
            <w:proofErr w:type="spellStart"/>
            <w:r w:rsidRPr="006F3108">
              <w:rPr>
                <w:rFonts w:ascii="Times New Roman" w:eastAsia="Times New Roman" w:hAnsi="Times New Roman" w:cs="Times New Roman"/>
                <w:kern w:val="0"/>
                <w14:ligatures w14:val="none"/>
              </w:rPr>
              <w:t>identifer</w:t>
            </w:r>
            <w:proofErr w:type="spellEnd"/>
            <w:r w:rsidRPr="006F3108">
              <w:rPr>
                <w:rFonts w:ascii="Times New Roman" w:eastAsia="Times New Roman" w:hAnsi="Times New Roman" w:cs="Times New Roman"/>
                <w:kern w:val="0"/>
                <w14:ligatures w14:val="none"/>
              </w:rPr>
              <w:t xml:space="preserve">’ attribute is allowed in an </w:t>
            </w:r>
            <w:proofErr w:type="spellStart"/>
            <w:r w:rsidRPr="006F3108">
              <w:rPr>
                <w:rFonts w:ascii="Times New Roman" w:eastAsia="Times New Roman" w:hAnsi="Times New Roman" w:cs="Times New Roman"/>
                <w:kern w:val="0"/>
                <w14:ligatures w14:val="none"/>
              </w:rPr>
              <w:t>AbstractFeature</w:t>
            </w:r>
            <w:proofErr w:type="spellEnd"/>
            <w:r w:rsidRPr="006F3108">
              <w:rPr>
                <w:rFonts w:ascii="Times New Roman" w:eastAsia="Times New Roman" w:hAnsi="Times New Roman" w:cs="Times New Roman"/>
                <w:kern w:val="0"/>
                <w14:ligatures w14:val="none"/>
              </w:rPr>
              <w:t xml:space="preserve"> class.</w:t>
            </w:r>
          </w:p>
        </w:tc>
      </w:tr>
      <w:tr w:rsidR="006F3108" w:rsidRPr="006F3108" w14:paraId="0A11FC94" w14:textId="77777777" w:rsidTr="006F3108">
        <w:trPr>
          <w:tblCellSpacing w:w="15" w:type="dxa"/>
        </w:trPr>
        <w:tc>
          <w:tcPr>
            <w:tcW w:w="0" w:type="auto"/>
            <w:tcBorders>
              <w:top w:val="nil"/>
              <w:bottom w:val="single" w:sz="12" w:space="0" w:color="auto"/>
            </w:tcBorders>
            <w:vAlign w:val="center"/>
            <w:hideMark/>
          </w:tcPr>
          <w:p w14:paraId="287731C3"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B</w:t>
            </w:r>
          </w:p>
        </w:tc>
        <w:tc>
          <w:tcPr>
            <w:tcW w:w="0" w:type="auto"/>
            <w:tcBorders>
              <w:top w:val="nil"/>
              <w:bottom w:val="single" w:sz="12" w:space="0" w:color="auto"/>
            </w:tcBorders>
            <w:vAlign w:val="center"/>
            <w:hideMark/>
          </w:tcPr>
          <w:p w14:paraId="7FBCD3B0"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Validate that the </w:t>
            </w:r>
            <w:r w:rsidRPr="006F3108">
              <w:rPr>
                <w:rFonts w:ascii="Courier New" w:eastAsia="Times New Roman" w:hAnsi="Courier New" w:cs="Courier New"/>
                <w:kern w:val="0"/>
                <w:sz w:val="20"/>
                <w:szCs w:val="20"/>
                <w14:ligatures w14:val="none"/>
              </w:rPr>
              <w:t>identifier</w:t>
            </w:r>
            <w:r w:rsidRPr="006F3108">
              <w:rPr>
                <w:rFonts w:ascii="Times New Roman" w:eastAsia="Times New Roman" w:hAnsi="Times New Roman" w:cs="Times New Roman"/>
                <w:kern w:val="0"/>
                <w14:ligatures w14:val="none"/>
              </w:rPr>
              <w:t xml:space="preserve"> attribute is a valid implementation of the </w:t>
            </w:r>
            <w:proofErr w:type="spellStart"/>
            <w:r w:rsidRPr="006F3108">
              <w:rPr>
                <w:rFonts w:ascii="Times New Roman" w:eastAsia="Times New Roman" w:hAnsi="Times New Roman" w:cs="Times New Roman"/>
                <w:kern w:val="0"/>
                <w14:ligatures w14:val="none"/>
              </w:rPr>
              <w:t>ScopedName</w:t>
            </w:r>
            <w:proofErr w:type="spellEnd"/>
            <w:r w:rsidRPr="006F3108">
              <w:rPr>
                <w:rFonts w:ascii="Times New Roman" w:eastAsia="Times New Roman" w:hAnsi="Times New Roman" w:cs="Times New Roman"/>
                <w:kern w:val="0"/>
                <w14:ligatures w14:val="none"/>
              </w:rPr>
              <w:t xml:space="preserve"> class from </w:t>
            </w:r>
            <w:hyperlink r:id="rId210" w:anchor="ISO19103" w:history="1">
              <w:r w:rsidRPr="006F3108">
                <w:rPr>
                  <w:rFonts w:ascii="Times New Roman" w:eastAsia="Times New Roman" w:hAnsi="Times New Roman" w:cs="Times New Roman"/>
                  <w:color w:val="0000FF"/>
                  <w:kern w:val="0"/>
                  <w:u w:val="single"/>
                  <w14:ligatures w14:val="none"/>
                </w:rPr>
                <w:t>ISO 19103</w:t>
              </w:r>
            </w:hyperlink>
            <w:r w:rsidRPr="006F3108">
              <w:rPr>
                <w:rFonts w:ascii="Times New Roman" w:eastAsia="Times New Roman" w:hAnsi="Times New Roman" w:cs="Times New Roman"/>
                <w:kern w:val="0"/>
                <w14:ligatures w14:val="none"/>
              </w:rPr>
              <w:t>.</w:t>
            </w:r>
          </w:p>
        </w:tc>
      </w:tr>
    </w:tbl>
    <w:p w14:paraId="6F137422" w14:textId="77777777" w:rsidR="006F3108" w:rsidRPr="006F3108" w:rsidRDefault="006F3108" w:rsidP="006F3108">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A.1.3.4.  Abstract Feature-Name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49"/>
        <w:gridCol w:w="7711"/>
      </w:tblGrid>
      <w:tr w:rsidR="006F3108" w:rsidRPr="006F3108" w14:paraId="3C4C26A5" w14:textId="77777777" w:rsidTr="006F3108">
        <w:trPr>
          <w:tblHeader/>
          <w:tblCellSpacing w:w="15" w:type="dxa"/>
        </w:trPr>
        <w:tc>
          <w:tcPr>
            <w:tcW w:w="0" w:type="auto"/>
            <w:gridSpan w:val="2"/>
            <w:tcBorders>
              <w:top w:val="single" w:sz="12" w:space="0" w:color="auto"/>
              <w:bottom w:val="single" w:sz="12" w:space="0" w:color="auto"/>
            </w:tcBorders>
            <w:vAlign w:val="center"/>
            <w:hideMark/>
          </w:tcPr>
          <w:p w14:paraId="585B294C" w14:textId="77777777" w:rsidR="006F3108" w:rsidRPr="006F3108" w:rsidRDefault="006F3108" w:rsidP="006F3108">
            <w:pPr>
              <w:spacing w:before="100" w:beforeAutospacing="1" w:after="100" w:afterAutospacing="1"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Abstract test A.7</w:t>
            </w:r>
          </w:p>
        </w:tc>
      </w:tr>
      <w:tr w:rsidR="006F3108" w:rsidRPr="006F3108" w14:paraId="000E4B35" w14:textId="77777777" w:rsidTr="006F3108">
        <w:trPr>
          <w:tblCellSpacing w:w="15" w:type="dxa"/>
        </w:trPr>
        <w:tc>
          <w:tcPr>
            <w:tcW w:w="0" w:type="auto"/>
            <w:tcBorders>
              <w:top w:val="single" w:sz="12" w:space="0" w:color="auto"/>
              <w:bottom w:val="single" w:sz="8" w:space="0" w:color="auto"/>
            </w:tcBorders>
            <w:vAlign w:val="center"/>
            <w:hideMark/>
          </w:tcPr>
          <w:p w14:paraId="50736035"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Identifier</w:t>
            </w:r>
          </w:p>
        </w:tc>
        <w:tc>
          <w:tcPr>
            <w:tcW w:w="0" w:type="auto"/>
            <w:tcBorders>
              <w:top w:val="single" w:sz="12" w:space="0" w:color="auto"/>
              <w:bottom w:val="single" w:sz="8" w:space="0" w:color="auto"/>
            </w:tcBorders>
            <w:vAlign w:val="center"/>
            <w:hideMark/>
          </w:tcPr>
          <w:p w14:paraId="753EAA0A"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Courier New" w:eastAsia="Times New Roman" w:hAnsi="Courier New" w:cs="Courier New"/>
                <w:kern w:val="0"/>
                <w:sz w:val="20"/>
                <w:szCs w:val="20"/>
                <w14:ligatures w14:val="none"/>
              </w:rPr>
              <w:t>/conf/core/</w:t>
            </w:r>
            <w:proofErr w:type="spellStart"/>
            <w:r w:rsidRPr="006F3108">
              <w:rPr>
                <w:rFonts w:ascii="Courier New" w:eastAsia="Times New Roman" w:hAnsi="Courier New" w:cs="Courier New"/>
                <w:kern w:val="0"/>
                <w:sz w:val="20"/>
                <w:szCs w:val="20"/>
                <w14:ligatures w14:val="none"/>
              </w:rPr>
              <w:t>abstractfeature</w:t>
            </w:r>
            <w:proofErr w:type="spellEnd"/>
            <w:r w:rsidRPr="006F3108">
              <w:rPr>
                <w:rFonts w:ascii="Courier New" w:eastAsia="Times New Roman" w:hAnsi="Courier New" w:cs="Courier New"/>
                <w:kern w:val="0"/>
                <w:sz w:val="20"/>
                <w:szCs w:val="20"/>
                <w14:ligatures w14:val="none"/>
              </w:rPr>
              <w:t>-name</w:t>
            </w:r>
          </w:p>
        </w:tc>
      </w:tr>
      <w:tr w:rsidR="006F3108" w:rsidRPr="006F3108" w14:paraId="6188EBC3" w14:textId="77777777" w:rsidTr="006F3108">
        <w:trPr>
          <w:tblCellSpacing w:w="15" w:type="dxa"/>
        </w:trPr>
        <w:tc>
          <w:tcPr>
            <w:tcW w:w="0" w:type="auto"/>
            <w:tcBorders>
              <w:top w:val="nil"/>
              <w:bottom w:val="single" w:sz="8" w:space="0" w:color="auto"/>
            </w:tcBorders>
            <w:vAlign w:val="center"/>
            <w:hideMark/>
          </w:tcPr>
          <w:p w14:paraId="3F67D040"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Requirement</w:t>
            </w:r>
          </w:p>
        </w:tc>
        <w:tc>
          <w:tcPr>
            <w:tcW w:w="0" w:type="auto"/>
            <w:tcBorders>
              <w:top w:val="nil"/>
              <w:bottom w:val="single" w:sz="8" w:space="0" w:color="auto"/>
            </w:tcBorders>
            <w:vAlign w:val="center"/>
            <w:hideMark/>
          </w:tcPr>
          <w:p w14:paraId="0CACF03C"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/req/core/</w:t>
            </w:r>
            <w:proofErr w:type="spellStart"/>
            <w:r w:rsidRPr="006F3108">
              <w:rPr>
                <w:rFonts w:ascii="Times New Roman" w:eastAsia="Times New Roman" w:hAnsi="Times New Roman" w:cs="Times New Roman"/>
                <w:kern w:val="0"/>
                <w14:ligatures w14:val="none"/>
              </w:rPr>
              <w:t>abstractfeature</w:t>
            </w:r>
            <w:proofErr w:type="spellEnd"/>
            <w:r w:rsidRPr="006F3108">
              <w:rPr>
                <w:rFonts w:ascii="Times New Roman" w:eastAsia="Times New Roman" w:hAnsi="Times New Roman" w:cs="Times New Roman"/>
                <w:kern w:val="0"/>
                <w14:ligatures w14:val="none"/>
              </w:rPr>
              <w:t>-name</w:t>
            </w:r>
          </w:p>
        </w:tc>
      </w:tr>
      <w:tr w:rsidR="006F3108" w:rsidRPr="006F3108" w14:paraId="70462E5A" w14:textId="77777777" w:rsidTr="006F3108">
        <w:trPr>
          <w:tblCellSpacing w:w="15" w:type="dxa"/>
        </w:trPr>
        <w:tc>
          <w:tcPr>
            <w:tcW w:w="0" w:type="auto"/>
            <w:tcBorders>
              <w:top w:val="nil"/>
              <w:bottom w:val="single" w:sz="8" w:space="0" w:color="auto"/>
            </w:tcBorders>
            <w:vAlign w:val="center"/>
            <w:hideMark/>
          </w:tcPr>
          <w:p w14:paraId="5CC979FF"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Target Type</w:t>
            </w:r>
          </w:p>
        </w:tc>
        <w:tc>
          <w:tcPr>
            <w:tcW w:w="0" w:type="auto"/>
            <w:tcBorders>
              <w:top w:val="nil"/>
              <w:bottom w:val="single" w:sz="8" w:space="0" w:color="auto"/>
            </w:tcBorders>
            <w:vAlign w:val="center"/>
            <w:hideMark/>
          </w:tcPr>
          <w:p w14:paraId="385A0387" w14:textId="233596C4"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Implementation </w:t>
            </w:r>
            <w:del w:id="199" w:author="Carl Reed" w:date="2024-02-23T12:07:00Z">
              <w:r w:rsidRPr="006F3108" w:rsidDel="001B27EE">
                <w:rPr>
                  <w:rFonts w:ascii="Times New Roman" w:eastAsia="Times New Roman" w:hAnsi="Times New Roman" w:cs="Times New Roman"/>
                  <w:kern w:val="0"/>
                  <w14:ligatures w14:val="none"/>
                </w:rPr>
                <w:delText>Specification</w:delText>
              </w:r>
            </w:del>
            <w:ins w:id="200" w:author="Carl Reed" w:date="2024-02-23T12:07:00Z">
              <w:r w:rsidR="001B27EE">
                <w:rPr>
                  <w:rFonts w:ascii="Times New Roman" w:eastAsia="Times New Roman" w:hAnsi="Times New Roman" w:cs="Times New Roman"/>
                  <w:kern w:val="0"/>
                  <w14:ligatures w14:val="none"/>
                </w:rPr>
                <w:t>Standard</w:t>
              </w:r>
            </w:ins>
          </w:p>
        </w:tc>
      </w:tr>
      <w:tr w:rsidR="006F3108" w:rsidRPr="006F3108" w14:paraId="09F3DD94" w14:textId="77777777" w:rsidTr="006F3108">
        <w:trPr>
          <w:tblCellSpacing w:w="15" w:type="dxa"/>
        </w:trPr>
        <w:tc>
          <w:tcPr>
            <w:tcW w:w="0" w:type="auto"/>
            <w:tcBorders>
              <w:top w:val="nil"/>
              <w:bottom w:val="single" w:sz="8" w:space="0" w:color="auto"/>
            </w:tcBorders>
            <w:vAlign w:val="center"/>
            <w:hideMark/>
          </w:tcPr>
          <w:p w14:paraId="4F6D2A81"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Test purpose</w:t>
            </w:r>
          </w:p>
        </w:tc>
        <w:tc>
          <w:tcPr>
            <w:tcW w:w="0" w:type="auto"/>
            <w:tcBorders>
              <w:top w:val="nil"/>
              <w:bottom w:val="single" w:sz="8" w:space="0" w:color="auto"/>
            </w:tcBorders>
            <w:vAlign w:val="center"/>
            <w:hideMark/>
          </w:tcPr>
          <w:p w14:paraId="2A0481CA" w14:textId="608D3281"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Validate that the Implementation </w:t>
            </w:r>
            <w:del w:id="201" w:author="Carl Reed" w:date="2024-02-23T12:07:00Z">
              <w:r w:rsidRPr="006F3108" w:rsidDel="001B27EE">
                <w:rPr>
                  <w:rFonts w:ascii="Times New Roman" w:eastAsia="Times New Roman" w:hAnsi="Times New Roman" w:cs="Times New Roman"/>
                  <w:kern w:val="0"/>
                  <w14:ligatures w14:val="none"/>
                </w:rPr>
                <w:delText>Specification</w:delText>
              </w:r>
            </w:del>
            <w:ins w:id="202" w:author="Carl Reed" w:date="2024-02-23T12:07:00Z">
              <w:r w:rsidR="001B27EE">
                <w:rPr>
                  <w:rFonts w:ascii="Times New Roman" w:eastAsia="Times New Roman" w:hAnsi="Times New Roman" w:cs="Times New Roman"/>
                  <w:kern w:val="0"/>
                  <w14:ligatures w14:val="none"/>
                </w:rPr>
                <w:t>Standard</w:t>
              </w:r>
            </w:ins>
            <w:r w:rsidRPr="006F3108">
              <w:rPr>
                <w:rFonts w:ascii="Times New Roman" w:eastAsia="Times New Roman" w:hAnsi="Times New Roman" w:cs="Times New Roman"/>
                <w:kern w:val="0"/>
                <w14:ligatures w14:val="none"/>
              </w:rPr>
              <w:t xml:space="preserve"> implements the </w:t>
            </w:r>
            <w:r w:rsidRPr="006F3108">
              <w:rPr>
                <w:rFonts w:ascii="Courier New" w:eastAsia="Times New Roman" w:hAnsi="Courier New" w:cs="Courier New"/>
                <w:kern w:val="0"/>
                <w:sz w:val="20"/>
                <w:szCs w:val="20"/>
                <w14:ligatures w14:val="none"/>
              </w:rPr>
              <w:t>name</w:t>
            </w:r>
            <w:r w:rsidRPr="006F3108">
              <w:rPr>
                <w:rFonts w:ascii="Times New Roman" w:eastAsia="Times New Roman" w:hAnsi="Times New Roman" w:cs="Times New Roman"/>
                <w:kern w:val="0"/>
                <w14:ligatures w14:val="none"/>
              </w:rPr>
              <w:t xml:space="preserve"> attribute as defined in the POI Conceptual Model.</w:t>
            </w:r>
          </w:p>
        </w:tc>
      </w:tr>
      <w:tr w:rsidR="006F3108" w:rsidRPr="006F3108" w14:paraId="6F0C8DC8" w14:textId="77777777" w:rsidTr="006F3108">
        <w:trPr>
          <w:tblCellSpacing w:w="15" w:type="dxa"/>
        </w:trPr>
        <w:tc>
          <w:tcPr>
            <w:tcW w:w="0" w:type="auto"/>
            <w:tcBorders>
              <w:top w:val="nil"/>
              <w:bottom w:val="single" w:sz="8" w:space="0" w:color="auto"/>
            </w:tcBorders>
            <w:vAlign w:val="center"/>
            <w:hideMark/>
          </w:tcPr>
          <w:p w14:paraId="6B883D45"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Test-method-type</w:t>
            </w:r>
          </w:p>
        </w:tc>
        <w:tc>
          <w:tcPr>
            <w:tcW w:w="0" w:type="auto"/>
            <w:tcBorders>
              <w:top w:val="nil"/>
              <w:bottom w:val="single" w:sz="8" w:space="0" w:color="auto"/>
            </w:tcBorders>
            <w:vAlign w:val="center"/>
            <w:hideMark/>
          </w:tcPr>
          <w:p w14:paraId="64A37D58"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Manual Inspection</w:t>
            </w:r>
          </w:p>
        </w:tc>
      </w:tr>
      <w:tr w:rsidR="006F3108" w:rsidRPr="006F3108" w14:paraId="3310BA62" w14:textId="77777777" w:rsidTr="006F3108">
        <w:trPr>
          <w:tblCellSpacing w:w="15" w:type="dxa"/>
        </w:trPr>
        <w:tc>
          <w:tcPr>
            <w:tcW w:w="0" w:type="auto"/>
            <w:tcBorders>
              <w:top w:val="nil"/>
              <w:bottom w:val="single" w:sz="8" w:space="0" w:color="auto"/>
            </w:tcBorders>
            <w:vAlign w:val="center"/>
            <w:hideMark/>
          </w:tcPr>
          <w:p w14:paraId="4FA81250"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Description</w:t>
            </w:r>
          </w:p>
        </w:tc>
        <w:tc>
          <w:tcPr>
            <w:tcW w:w="0" w:type="auto"/>
            <w:tcBorders>
              <w:top w:val="nil"/>
              <w:bottom w:val="single" w:sz="8" w:space="0" w:color="auto"/>
            </w:tcBorders>
            <w:vAlign w:val="center"/>
            <w:hideMark/>
          </w:tcPr>
          <w:p w14:paraId="7DD36D30"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Validate the cardinality and type of the </w:t>
            </w:r>
            <w:r w:rsidRPr="006F3108">
              <w:rPr>
                <w:rFonts w:ascii="Courier New" w:eastAsia="Times New Roman" w:hAnsi="Courier New" w:cs="Courier New"/>
                <w:kern w:val="0"/>
                <w:sz w:val="20"/>
                <w:szCs w:val="20"/>
                <w14:ligatures w14:val="none"/>
              </w:rPr>
              <w:t>name</w:t>
            </w:r>
            <w:r w:rsidRPr="006F3108">
              <w:rPr>
                <w:rFonts w:ascii="Times New Roman" w:eastAsia="Times New Roman" w:hAnsi="Times New Roman" w:cs="Times New Roman"/>
                <w:kern w:val="0"/>
                <w14:ligatures w14:val="none"/>
              </w:rPr>
              <w:t xml:space="preserve"> attribute.</w:t>
            </w:r>
          </w:p>
        </w:tc>
      </w:tr>
      <w:tr w:rsidR="006F3108" w:rsidRPr="006F3108" w14:paraId="39DA2896" w14:textId="77777777" w:rsidTr="006F3108">
        <w:trPr>
          <w:tblCellSpacing w:w="15" w:type="dxa"/>
        </w:trPr>
        <w:tc>
          <w:tcPr>
            <w:tcW w:w="0" w:type="auto"/>
            <w:tcBorders>
              <w:top w:val="nil"/>
              <w:bottom w:val="single" w:sz="8" w:space="0" w:color="auto"/>
            </w:tcBorders>
            <w:vAlign w:val="center"/>
            <w:hideMark/>
          </w:tcPr>
          <w:p w14:paraId="23CB0377"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A</w:t>
            </w:r>
          </w:p>
        </w:tc>
        <w:tc>
          <w:tcPr>
            <w:tcW w:w="0" w:type="auto"/>
            <w:tcBorders>
              <w:top w:val="nil"/>
              <w:bottom w:val="single" w:sz="8" w:space="0" w:color="auto"/>
            </w:tcBorders>
            <w:vAlign w:val="center"/>
            <w:hideMark/>
          </w:tcPr>
          <w:p w14:paraId="3E50B91B"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Validate that zero or more ‘name’ attributes are allowed in an </w:t>
            </w:r>
            <w:proofErr w:type="spellStart"/>
            <w:r w:rsidRPr="006F3108">
              <w:rPr>
                <w:rFonts w:ascii="Times New Roman" w:eastAsia="Times New Roman" w:hAnsi="Times New Roman" w:cs="Times New Roman"/>
                <w:kern w:val="0"/>
                <w14:ligatures w14:val="none"/>
              </w:rPr>
              <w:t>AbstractFeature</w:t>
            </w:r>
            <w:proofErr w:type="spellEnd"/>
            <w:r w:rsidRPr="006F3108">
              <w:rPr>
                <w:rFonts w:ascii="Times New Roman" w:eastAsia="Times New Roman" w:hAnsi="Times New Roman" w:cs="Times New Roman"/>
                <w:kern w:val="0"/>
                <w14:ligatures w14:val="none"/>
              </w:rPr>
              <w:t xml:space="preserve"> class.</w:t>
            </w:r>
          </w:p>
        </w:tc>
      </w:tr>
      <w:tr w:rsidR="006F3108" w:rsidRPr="006F3108" w14:paraId="0085B690" w14:textId="77777777" w:rsidTr="006F3108">
        <w:trPr>
          <w:tblCellSpacing w:w="15" w:type="dxa"/>
        </w:trPr>
        <w:tc>
          <w:tcPr>
            <w:tcW w:w="0" w:type="auto"/>
            <w:tcBorders>
              <w:top w:val="nil"/>
              <w:bottom w:val="single" w:sz="12" w:space="0" w:color="auto"/>
            </w:tcBorders>
            <w:vAlign w:val="center"/>
            <w:hideMark/>
          </w:tcPr>
          <w:p w14:paraId="0153CBED"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B</w:t>
            </w:r>
          </w:p>
        </w:tc>
        <w:tc>
          <w:tcPr>
            <w:tcW w:w="0" w:type="auto"/>
            <w:tcBorders>
              <w:top w:val="nil"/>
              <w:bottom w:val="single" w:sz="12" w:space="0" w:color="auto"/>
            </w:tcBorders>
            <w:vAlign w:val="center"/>
            <w:hideMark/>
          </w:tcPr>
          <w:p w14:paraId="06C2F6E0"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Validate that the </w:t>
            </w:r>
            <w:r w:rsidRPr="006F3108">
              <w:rPr>
                <w:rFonts w:ascii="Courier New" w:eastAsia="Times New Roman" w:hAnsi="Courier New" w:cs="Courier New"/>
                <w:kern w:val="0"/>
                <w:sz w:val="20"/>
                <w:szCs w:val="20"/>
                <w14:ligatures w14:val="none"/>
              </w:rPr>
              <w:t>name</w:t>
            </w:r>
            <w:r w:rsidRPr="006F3108">
              <w:rPr>
                <w:rFonts w:ascii="Times New Roman" w:eastAsia="Times New Roman" w:hAnsi="Times New Roman" w:cs="Times New Roman"/>
                <w:kern w:val="0"/>
                <w14:ligatures w14:val="none"/>
              </w:rPr>
              <w:t xml:space="preserve"> attribute is a valid implementation of the </w:t>
            </w:r>
            <w:proofErr w:type="spellStart"/>
            <w:r w:rsidRPr="006F3108">
              <w:rPr>
                <w:rFonts w:ascii="Times New Roman" w:eastAsia="Times New Roman" w:hAnsi="Times New Roman" w:cs="Times New Roman"/>
                <w:kern w:val="0"/>
                <w14:ligatures w14:val="none"/>
              </w:rPr>
              <w:t>GenericName</w:t>
            </w:r>
            <w:proofErr w:type="spellEnd"/>
            <w:r w:rsidRPr="006F3108">
              <w:rPr>
                <w:rFonts w:ascii="Times New Roman" w:eastAsia="Times New Roman" w:hAnsi="Times New Roman" w:cs="Times New Roman"/>
                <w:kern w:val="0"/>
                <w14:ligatures w14:val="none"/>
              </w:rPr>
              <w:t xml:space="preserve"> class from </w:t>
            </w:r>
            <w:hyperlink r:id="rId211" w:anchor="ISO19103" w:history="1">
              <w:r w:rsidRPr="006F3108">
                <w:rPr>
                  <w:rFonts w:ascii="Times New Roman" w:eastAsia="Times New Roman" w:hAnsi="Times New Roman" w:cs="Times New Roman"/>
                  <w:color w:val="0000FF"/>
                  <w:kern w:val="0"/>
                  <w:u w:val="single"/>
                  <w14:ligatures w14:val="none"/>
                </w:rPr>
                <w:t>ISO 19103</w:t>
              </w:r>
            </w:hyperlink>
            <w:r w:rsidRPr="006F3108">
              <w:rPr>
                <w:rFonts w:ascii="Times New Roman" w:eastAsia="Times New Roman" w:hAnsi="Times New Roman" w:cs="Times New Roman"/>
                <w:kern w:val="0"/>
                <w14:ligatures w14:val="none"/>
              </w:rPr>
              <w:t>.</w:t>
            </w:r>
          </w:p>
        </w:tc>
      </w:tr>
    </w:tbl>
    <w:p w14:paraId="24B9605C" w14:textId="77777777" w:rsidR="006F3108" w:rsidRPr="006F3108" w:rsidRDefault="006F3108" w:rsidP="006F310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F3108">
        <w:rPr>
          <w:rFonts w:ascii="Times New Roman" w:eastAsia="Times New Roman" w:hAnsi="Times New Roman" w:cs="Times New Roman"/>
          <w:b/>
          <w:bCs/>
          <w:kern w:val="0"/>
          <w:sz w:val="27"/>
          <w:szCs w:val="27"/>
          <w14:ligatures w14:val="none"/>
        </w:rPr>
        <w:t>A.1.4.  Abstract Feature with Lifespan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72"/>
        <w:gridCol w:w="7788"/>
      </w:tblGrid>
      <w:tr w:rsidR="006F3108" w:rsidRPr="006F3108" w14:paraId="3450A8E8" w14:textId="77777777" w:rsidTr="006F3108">
        <w:trPr>
          <w:tblHeader/>
          <w:tblCellSpacing w:w="15" w:type="dxa"/>
        </w:trPr>
        <w:tc>
          <w:tcPr>
            <w:tcW w:w="0" w:type="auto"/>
            <w:gridSpan w:val="2"/>
            <w:tcBorders>
              <w:top w:val="single" w:sz="12" w:space="0" w:color="auto"/>
              <w:bottom w:val="single" w:sz="12" w:space="0" w:color="auto"/>
            </w:tcBorders>
            <w:vAlign w:val="center"/>
            <w:hideMark/>
          </w:tcPr>
          <w:p w14:paraId="76B2616E" w14:textId="77777777" w:rsidR="006F3108" w:rsidRPr="006F3108" w:rsidRDefault="006F3108" w:rsidP="006F3108">
            <w:pPr>
              <w:spacing w:before="100" w:beforeAutospacing="1" w:after="100" w:afterAutospacing="1"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Abstract test A.8</w:t>
            </w:r>
          </w:p>
        </w:tc>
      </w:tr>
      <w:tr w:rsidR="006F3108" w:rsidRPr="006F3108" w14:paraId="12E48134" w14:textId="77777777" w:rsidTr="006F3108">
        <w:trPr>
          <w:tblCellSpacing w:w="15" w:type="dxa"/>
        </w:trPr>
        <w:tc>
          <w:tcPr>
            <w:tcW w:w="0" w:type="auto"/>
            <w:tcBorders>
              <w:top w:val="single" w:sz="12" w:space="0" w:color="auto"/>
              <w:bottom w:val="single" w:sz="8" w:space="0" w:color="auto"/>
            </w:tcBorders>
            <w:vAlign w:val="center"/>
            <w:hideMark/>
          </w:tcPr>
          <w:p w14:paraId="156C8E25"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Identifier</w:t>
            </w:r>
          </w:p>
        </w:tc>
        <w:tc>
          <w:tcPr>
            <w:tcW w:w="0" w:type="auto"/>
            <w:tcBorders>
              <w:top w:val="single" w:sz="12" w:space="0" w:color="auto"/>
              <w:bottom w:val="single" w:sz="8" w:space="0" w:color="auto"/>
            </w:tcBorders>
            <w:vAlign w:val="center"/>
            <w:hideMark/>
          </w:tcPr>
          <w:p w14:paraId="0095EE52"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Courier New" w:eastAsia="Times New Roman" w:hAnsi="Courier New" w:cs="Courier New"/>
                <w:kern w:val="0"/>
                <w:sz w:val="20"/>
                <w:szCs w:val="20"/>
                <w14:ligatures w14:val="none"/>
              </w:rPr>
              <w:t>/conf/core/</w:t>
            </w:r>
            <w:proofErr w:type="spellStart"/>
            <w:r w:rsidRPr="006F3108">
              <w:rPr>
                <w:rFonts w:ascii="Courier New" w:eastAsia="Times New Roman" w:hAnsi="Courier New" w:cs="Courier New"/>
                <w:kern w:val="0"/>
                <w:sz w:val="20"/>
                <w:szCs w:val="20"/>
                <w14:ligatures w14:val="none"/>
              </w:rPr>
              <w:t>featurewithlifespan</w:t>
            </w:r>
            <w:proofErr w:type="spellEnd"/>
          </w:p>
        </w:tc>
      </w:tr>
      <w:tr w:rsidR="006F3108" w:rsidRPr="006F3108" w14:paraId="46E81DD4" w14:textId="77777777" w:rsidTr="006F3108">
        <w:trPr>
          <w:tblCellSpacing w:w="15" w:type="dxa"/>
        </w:trPr>
        <w:tc>
          <w:tcPr>
            <w:tcW w:w="0" w:type="auto"/>
            <w:tcBorders>
              <w:top w:val="nil"/>
              <w:bottom w:val="single" w:sz="8" w:space="0" w:color="auto"/>
            </w:tcBorders>
            <w:vAlign w:val="center"/>
            <w:hideMark/>
          </w:tcPr>
          <w:p w14:paraId="633D7152"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Requirement</w:t>
            </w:r>
          </w:p>
        </w:tc>
        <w:tc>
          <w:tcPr>
            <w:tcW w:w="0" w:type="auto"/>
            <w:tcBorders>
              <w:top w:val="nil"/>
              <w:bottom w:val="single" w:sz="8" w:space="0" w:color="auto"/>
            </w:tcBorders>
            <w:vAlign w:val="center"/>
            <w:hideMark/>
          </w:tcPr>
          <w:p w14:paraId="47313C6E"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/req/core/</w:t>
            </w:r>
            <w:proofErr w:type="spellStart"/>
            <w:r w:rsidRPr="006F3108">
              <w:rPr>
                <w:rFonts w:ascii="Times New Roman" w:eastAsia="Times New Roman" w:hAnsi="Times New Roman" w:cs="Times New Roman"/>
                <w:kern w:val="0"/>
                <w14:ligatures w14:val="none"/>
              </w:rPr>
              <w:t>featurewithlifespan</w:t>
            </w:r>
            <w:proofErr w:type="spellEnd"/>
          </w:p>
        </w:tc>
      </w:tr>
      <w:tr w:rsidR="006F3108" w:rsidRPr="006F3108" w14:paraId="5C4871DB" w14:textId="77777777" w:rsidTr="006F3108">
        <w:trPr>
          <w:tblCellSpacing w:w="15" w:type="dxa"/>
        </w:trPr>
        <w:tc>
          <w:tcPr>
            <w:tcW w:w="0" w:type="auto"/>
            <w:tcBorders>
              <w:top w:val="nil"/>
              <w:bottom w:val="single" w:sz="8" w:space="0" w:color="auto"/>
            </w:tcBorders>
            <w:vAlign w:val="center"/>
            <w:hideMark/>
          </w:tcPr>
          <w:p w14:paraId="51CD2DFF"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Prerequisite</w:t>
            </w:r>
          </w:p>
        </w:tc>
        <w:tc>
          <w:tcPr>
            <w:tcW w:w="0" w:type="auto"/>
            <w:tcBorders>
              <w:top w:val="nil"/>
              <w:bottom w:val="single" w:sz="8" w:space="0" w:color="auto"/>
            </w:tcBorders>
            <w:vAlign w:val="center"/>
            <w:hideMark/>
          </w:tcPr>
          <w:p w14:paraId="476A83A0"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hyperlink r:id="rId212" w:anchor="ats_core_abstractfeature" w:history="1">
              <w:r w:rsidRPr="006F3108">
                <w:rPr>
                  <w:rFonts w:ascii="Times New Roman" w:eastAsia="Times New Roman" w:hAnsi="Times New Roman" w:cs="Times New Roman"/>
                  <w:color w:val="0000FF"/>
                  <w:kern w:val="0"/>
                  <w:u w:val="single"/>
                  <w14:ligatures w14:val="none"/>
                </w:rPr>
                <w:t xml:space="preserve">Abstract test A.3: </w:t>
              </w:r>
              <w:r w:rsidRPr="006F3108">
                <w:rPr>
                  <w:rFonts w:ascii="Courier New" w:eastAsia="Times New Roman" w:hAnsi="Courier New" w:cs="Courier New"/>
                  <w:color w:val="0000FF"/>
                  <w:kern w:val="0"/>
                  <w:sz w:val="20"/>
                  <w:szCs w:val="20"/>
                  <w:u w:val="single"/>
                  <w14:ligatures w14:val="none"/>
                </w:rPr>
                <w:t>/conf/core/</w:t>
              </w:r>
              <w:proofErr w:type="spellStart"/>
              <w:r w:rsidRPr="006F3108">
                <w:rPr>
                  <w:rFonts w:ascii="Courier New" w:eastAsia="Times New Roman" w:hAnsi="Courier New" w:cs="Courier New"/>
                  <w:color w:val="0000FF"/>
                  <w:kern w:val="0"/>
                  <w:sz w:val="20"/>
                  <w:szCs w:val="20"/>
                  <w:u w:val="single"/>
                  <w14:ligatures w14:val="none"/>
                </w:rPr>
                <w:t>abstractfeature</w:t>
              </w:r>
              <w:proofErr w:type="spellEnd"/>
            </w:hyperlink>
          </w:p>
        </w:tc>
      </w:tr>
      <w:tr w:rsidR="006F3108" w:rsidRPr="006F3108" w14:paraId="242A1D15" w14:textId="77777777" w:rsidTr="006F3108">
        <w:trPr>
          <w:tblCellSpacing w:w="15" w:type="dxa"/>
        </w:trPr>
        <w:tc>
          <w:tcPr>
            <w:tcW w:w="0" w:type="auto"/>
            <w:tcBorders>
              <w:top w:val="nil"/>
              <w:bottom w:val="single" w:sz="8" w:space="0" w:color="auto"/>
            </w:tcBorders>
            <w:vAlign w:val="center"/>
            <w:hideMark/>
          </w:tcPr>
          <w:p w14:paraId="6244CB81"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Target Type</w:t>
            </w:r>
          </w:p>
        </w:tc>
        <w:tc>
          <w:tcPr>
            <w:tcW w:w="0" w:type="auto"/>
            <w:tcBorders>
              <w:top w:val="nil"/>
              <w:bottom w:val="single" w:sz="8" w:space="0" w:color="auto"/>
            </w:tcBorders>
            <w:vAlign w:val="center"/>
            <w:hideMark/>
          </w:tcPr>
          <w:p w14:paraId="043FF1C1" w14:textId="5B9D37B0"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Implementation </w:t>
            </w:r>
            <w:del w:id="203" w:author="Carl Reed" w:date="2024-02-23T12:07:00Z">
              <w:r w:rsidRPr="006F3108" w:rsidDel="001B27EE">
                <w:rPr>
                  <w:rFonts w:ascii="Times New Roman" w:eastAsia="Times New Roman" w:hAnsi="Times New Roman" w:cs="Times New Roman"/>
                  <w:kern w:val="0"/>
                  <w14:ligatures w14:val="none"/>
                </w:rPr>
                <w:delText>Specification</w:delText>
              </w:r>
            </w:del>
            <w:ins w:id="204" w:author="Carl Reed" w:date="2024-02-23T12:07:00Z">
              <w:r w:rsidR="001B27EE">
                <w:rPr>
                  <w:rFonts w:ascii="Times New Roman" w:eastAsia="Times New Roman" w:hAnsi="Times New Roman" w:cs="Times New Roman"/>
                  <w:kern w:val="0"/>
                  <w14:ligatures w14:val="none"/>
                </w:rPr>
                <w:t>Standard</w:t>
              </w:r>
            </w:ins>
          </w:p>
        </w:tc>
      </w:tr>
      <w:tr w:rsidR="006F3108" w:rsidRPr="006F3108" w14:paraId="279638BA" w14:textId="77777777" w:rsidTr="006F3108">
        <w:trPr>
          <w:tblCellSpacing w:w="15" w:type="dxa"/>
        </w:trPr>
        <w:tc>
          <w:tcPr>
            <w:tcW w:w="0" w:type="auto"/>
            <w:tcBorders>
              <w:top w:val="nil"/>
              <w:bottom w:val="single" w:sz="8" w:space="0" w:color="auto"/>
            </w:tcBorders>
            <w:vAlign w:val="center"/>
            <w:hideMark/>
          </w:tcPr>
          <w:p w14:paraId="7EAA694B"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Test purpose</w:t>
            </w:r>
          </w:p>
        </w:tc>
        <w:tc>
          <w:tcPr>
            <w:tcW w:w="0" w:type="auto"/>
            <w:tcBorders>
              <w:top w:val="nil"/>
              <w:bottom w:val="single" w:sz="8" w:space="0" w:color="auto"/>
            </w:tcBorders>
            <w:vAlign w:val="center"/>
            <w:hideMark/>
          </w:tcPr>
          <w:p w14:paraId="6A966B10" w14:textId="7A4DB4F2"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Validate that the Implementation </w:t>
            </w:r>
            <w:del w:id="205" w:author="Carl Reed" w:date="2024-02-23T12:07:00Z">
              <w:r w:rsidRPr="006F3108" w:rsidDel="001B27EE">
                <w:rPr>
                  <w:rFonts w:ascii="Times New Roman" w:eastAsia="Times New Roman" w:hAnsi="Times New Roman" w:cs="Times New Roman"/>
                  <w:kern w:val="0"/>
                  <w14:ligatures w14:val="none"/>
                </w:rPr>
                <w:delText>Specification</w:delText>
              </w:r>
            </w:del>
            <w:ins w:id="206" w:author="Carl Reed" w:date="2024-02-23T12:07:00Z">
              <w:r w:rsidR="001B27EE">
                <w:rPr>
                  <w:rFonts w:ascii="Times New Roman" w:eastAsia="Times New Roman" w:hAnsi="Times New Roman" w:cs="Times New Roman"/>
                  <w:kern w:val="0"/>
                  <w14:ligatures w14:val="none"/>
                </w:rPr>
                <w:t>Standard</w:t>
              </w:r>
            </w:ins>
            <w:r w:rsidRPr="006F3108">
              <w:rPr>
                <w:rFonts w:ascii="Times New Roman" w:eastAsia="Times New Roman" w:hAnsi="Times New Roman" w:cs="Times New Roman"/>
                <w:kern w:val="0"/>
                <w14:ligatures w14:val="none"/>
              </w:rPr>
              <w:t xml:space="preserve"> implements the </w:t>
            </w:r>
            <w:proofErr w:type="spellStart"/>
            <w:r w:rsidRPr="006F3108">
              <w:rPr>
                <w:rFonts w:ascii="Times New Roman" w:eastAsia="Times New Roman" w:hAnsi="Times New Roman" w:cs="Times New Roman"/>
                <w:kern w:val="0"/>
                <w14:ligatures w14:val="none"/>
              </w:rPr>
              <w:t>AbstractFeaturewithLifespan</w:t>
            </w:r>
            <w:proofErr w:type="spellEnd"/>
            <w:r w:rsidRPr="006F3108">
              <w:rPr>
                <w:rFonts w:ascii="Times New Roman" w:eastAsia="Times New Roman" w:hAnsi="Times New Roman" w:cs="Times New Roman"/>
                <w:kern w:val="0"/>
                <w14:ligatures w14:val="none"/>
              </w:rPr>
              <w:t xml:space="preserve"> Class as defined in the POI Conceptual Model.</w:t>
            </w:r>
          </w:p>
        </w:tc>
      </w:tr>
      <w:tr w:rsidR="006F3108" w:rsidRPr="006F3108" w14:paraId="7770536C" w14:textId="77777777" w:rsidTr="006F3108">
        <w:trPr>
          <w:tblCellSpacing w:w="15" w:type="dxa"/>
        </w:trPr>
        <w:tc>
          <w:tcPr>
            <w:tcW w:w="0" w:type="auto"/>
            <w:tcBorders>
              <w:top w:val="nil"/>
              <w:bottom w:val="single" w:sz="8" w:space="0" w:color="auto"/>
            </w:tcBorders>
            <w:vAlign w:val="center"/>
            <w:hideMark/>
          </w:tcPr>
          <w:p w14:paraId="490B1156"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Test-method-type</w:t>
            </w:r>
          </w:p>
        </w:tc>
        <w:tc>
          <w:tcPr>
            <w:tcW w:w="0" w:type="auto"/>
            <w:tcBorders>
              <w:top w:val="nil"/>
              <w:bottom w:val="single" w:sz="8" w:space="0" w:color="auto"/>
            </w:tcBorders>
            <w:vAlign w:val="center"/>
            <w:hideMark/>
          </w:tcPr>
          <w:p w14:paraId="48A4DAF2"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Manual Inspection</w:t>
            </w:r>
          </w:p>
        </w:tc>
      </w:tr>
      <w:tr w:rsidR="006F3108" w:rsidRPr="006F3108" w14:paraId="535ECC2D" w14:textId="77777777" w:rsidTr="006F3108">
        <w:trPr>
          <w:tblCellSpacing w:w="15" w:type="dxa"/>
        </w:trPr>
        <w:tc>
          <w:tcPr>
            <w:tcW w:w="0" w:type="auto"/>
            <w:tcBorders>
              <w:top w:val="nil"/>
              <w:bottom w:val="single" w:sz="8" w:space="0" w:color="auto"/>
            </w:tcBorders>
            <w:vAlign w:val="center"/>
            <w:hideMark/>
          </w:tcPr>
          <w:p w14:paraId="2B3D4A73"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Description</w:t>
            </w:r>
          </w:p>
        </w:tc>
        <w:tc>
          <w:tcPr>
            <w:tcW w:w="0" w:type="auto"/>
            <w:tcBorders>
              <w:top w:val="nil"/>
              <w:bottom w:val="single" w:sz="8" w:space="0" w:color="auto"/>
            </w:tcBorders>
            <w:vAlign w:val="center"/>
            <w:hideMark/>
          </w:tcPr>
          <w:p w14:paraId="695DED20" w14:textId="517B53F2"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Inspect the POI Implementation </w:t>
            </w:r>
            <w:del w:id="207" w:author="Carl Reed" w:date="2024-02-23T12:07:00Z">
              <w:r w:rsidRPr="006F3108" w:rsidDel="001B27EE">
                <w:rPr>
                  <w:rFonts w:ascii="Times New Roman" w:eastAsia="Times New Roman" w:hAnsi="Times New Roman" w:cs="Times New Roman"/>
                  <w:kern w:val="0"/>
                  <w14:ligatures w14:val="none"/>
                </w:rPr>
                <w:delText>Specification</w:delText>
              </w:r>
            </w:del>
            <w:ins w:id="208" w:author="Carl Reed" w:date="2024-02-23T12:07:00Z">
              <w:r w:rsidR="001B27EE">
                <w:rPr>
                  <w:rFonts w:ascii="Times New Roman" w:eastAsia="Times New Roman" w:hAnsi="Times New Roman" w:cs="Times New Roman"/>
                  <w:kern w:val="0"/>
                  <w14:ligatures w14:val="none"/>
                </w:rPr>
                <w:t>Standard</w:t>
              </w:r>
            </w:ins>
            <w:r w:rsidRPr="006F3108">
              <w:rPr>
                <w:rFonts w:ascii="Times New Roman" w:eastAsia="Times New Roman" w:hAnsi="Times New Roman" w:cs="Times New Roman"/>
                <w:kern w:val="0"/>
                <w14:ligatures w14:val="none"/>
              </w:rPr>
              <w:t xml:space="preserve"> to validate that the </w:t>
            </w:r>
            <w:proofErr w:type="spellStart"/>
            <w:r w:rsidRPr="006F3108">
              <w:rPr>
                <w:rFonts w:ascii="Times New Roman" w:eastAsia="Times New Roman" w:hAnsi="Times New Roman" w:cs="Times New Roman"/>
                <w:kern w:val="0"/>
                <w14:ligatures w14:val="none"/>
              </w:rPr>
              <w:t>AbstractFeatureWithLifespan</w:t>
            </w:r>
            <w:proofErr w:type="spellEnd"/>
            <w:r w:rsidRPr="006F3108">
              <w:rPr>
                <w:rFonts w:ascii="Times New Roman" w:eastAsia="Times New Roman" w:hAnsi="Times New Roman" w:cs="Times New Roman"/>
                <w:kern w:val="0"/>
                <w14:ligatures w14:val="none"/>
              </w:rPr>
              <w:t xml:space="preserve"> class is properly implemented.</w:t>
            </w:r>
          </w:p>
        </w:tc>
      </w:tr>
      <w:tr w:rsidR="006F3108" w:rsidRPr="006F3108" w14:paraId="67764107" w14:textId="77777777" w:rsidTr="006F3108">
        <w:trPr>
          <w:tblCellSpacing w:w="15" w:type="dxa"/>
        </w:trPr>
        <w:tc>
          <w:tcPr>
            <w:tcW w:w="0" w:type="auto"/>
            <w:tcBorders>
              <w:top w:val="nil"/>
              <w:bottom w:val="single" w:sz="8" w:space="0" w:color="auto"/>
            </w:tcBorders>
            <w:vAlign w:val="center"/>
            <w:hideMark/>
          </w:tcPr>
          <w:p w14:paraId="76CBB53C"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lastRenderedPageBreak/>
              <w:t>A</w:t>
            </w:r>
          </w:p>
        </w:tc>
        <w:tc>
          <w:tcPr>
            <w:tcW w:w="0" w:type="auto"/>
            <w:tcBorders>
              <w:top w:val="nil"/>
              <w:bottom w:val="single" w:sz="8" w:space="0" w:color="auto"/>
            </w:tcBorders>
            <w:vAlign w:val="center"/>
            <w:hideMark/>
          </w:tcPr>
          <w:p w14:paraId="7FF4A54C"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Validate that the implementation of the </w:t>
            </w:r>
            <w:proofErr w:type="spellStart"/>
            <w:r w:rsidRPr="006F3108">
              <w:rPr>
                <w:rFonts w:ascii="Times New Roman" w:eastAsia="Times New Roman" w:hAnsi="Times New Roman" w:cs="Times New Roman"/>
                <w:kern w:val="0"/>
                <w14:ligatures w14:val="none"/>
              </w:rPr>
              <w:t>AbstractFeatureWithLifespan</w:t>
            </w:r>
            <w:proofErr w:type="spellEnd"/>
            <w:r w:rsidRPr="006F3108">
              <w:rPr>
                <w:rFonts w:ascii="Times New Roman" w:eastAsia="Times New Roman" w:hAnsi="Times New Roman" w:cs="Times New Roman"/>
                <w:kern w:val="0"/>
                <w14:ligatures w14:val="none"/>
              </w:rPr>
              <w:t xml:space="preserve"> class is also a valid implementation of the </w:t>
            </w:r>
            <w:proofErr w:type="spellStart"/>
            <w:r w:rsidRPr="006F3108">
              <w:rPr>
                <w:rFonts w:ascii="Times New Roman" w:eastAsia="Times New Roman" w:hAnsi="Times New Roman" w:cs="Times New Roman"/>
                <w:kern w:val="0"/>
                <w14:ligatures w14:val="none"/>
              </w:rPr>
              <w:t>AbstractFeature</w:t>
            </w:r>
            <w:proofErr w:type="spellEnd"/>
            <w:r w:rsidRPr="006F3108">
              <w:rPr>
                <w:rFonts w:ascii="Times New Roman" w:eastAsia="Times New Roman" w:hAnsi="Times New Roman" w:cs="Times New Roman"/>
                <w:kern w:val="0"/>
                <w14:ligatures w14:val="none"/>
              </w:rPr>
              <w:t xml:space="preserve"> class using test </w:t>
            </w:r>
            <w:hyperlink r:id="rId213" w:anchor="ats_core_abstractfeature" w:history="1">
              <w:r w:rsidRPr="006F3108">
                <w:rPr>
                  <w:rFonts w:ascii="Times New Roman" w:eastAsia="Times New Roman" w:hAnsi="Times New Roman" w:cs="Times New Roman"/>
                  <w:color w:val="0000FF"/>
                  <w:kern w:val="0"/>
                  <w:u w:val="single"/>
                  <w14:ligatures w14:val="none"/>
                </w:rPr>
                <w:t>/conf/core/</w:t>
              </w:r>
              <w:proofErr w:type="spellStart"/>
              <w:r w:rsidRPr="006F3108">
                <w:rPr>
                  <w:rFonts w:ascii="Times New Roman" w:eastAsia="Times New Roman" w:hAnsi="Times New Roman" w:cs="Times New Roman"/>
                  <w:color w:val="0000FF"/>
                  <w:kern w:val="0"/>
                  <w:u w:val="single"/>
                  <w14:ligatures w14:val="none"/>
                </w:rPr>
                <w:t>abstractfeature</w:t>
              </w:r>
              <w:proofErr w:type="spellEnd"/>
            </w:hyperlink>
            <w:r w:rsidRPr="006F3108">
              <w:rPr>
                <w:rFonts w:ascii="Times New Roman" w:eastAsia="Times New Roman" w:hAnsi="Times New Roman" w:cs="Times New Roman"/>
                <w:kern w:val="0"/>
                <w14:ligatures w14:val="none"/>
              </w:rPr>
              <w:t>.</w:t>
            </w:r>
          </w:p>
        </w:tc>
      </w:tr>
      <w:tr w:rsidR="006F3108" w:rsidRPr="006F3108" w14:paraId="7CC31805" w14:textId="77777777" w:rsidTr="006F3108">
        <w:trPr>
          <w:tblCellSpacing w:w="15" w:type="dxa"/>
        </w:trPr>
        <w:tc>
          <w:tcPr>
            <w:tcW w:w="0" w:type="auto"/>
            <w:tcBorders>
              <w:top w:val="nil"/>
              <w:bottom w:val="single" w:sz="8" w:space="0" w:color="auto"/>
            </w:tcBorders>
            <w:vAlign w:val="center"/>
            <w:hideMark/>
          </w:tcPr>
          <w:p w14:paraId="3EA9A374"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B</w:t>
            </w:r>
          </w:p>
        </w:tc>
        <w:tc>
          <w:tcPr>
            <w:tcW w:w="0" w:type="auto"/>
            <w:tcBorders>
              <w:top w:val="nil"/>
              <w:bottom w:val="single" w:sz="8" w:space="0" w:color="auto"/>
            </w:tcBorders>
            <w:vAlign w:val="center"/>
            <w:hideMark/>
          </w:tcPr>
          <w:p w14:paraId="0CF060ED"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Validate correct implementation of the </w:t>
            </w:r>
            <w:proofErr w:type="spellStart"/>
            <w:r w:rsidRPr="006F3108">
              <w:rPr>
                <w:rFonts w:ascii="Courier New" w:eastAsia="Times New Roman" w:hAnsi="Courier New" w:cs="Courier New"/>
                <w:kern w:val="0"/>
                <w:sz w:val="20"/>
                <w:szCs w:val="20"/>
                <w14:ligatures w14:val="none"/>
              </w:rPr>
              <w:t>creationDate</w:t>
            </w:r>
            <w:proofErr w:type="spellEnd"/>
            <w:r w:rsidRPr="006F3108">
              <w:rPr>
                <w:rFonts w:ascii="Times New Roman" w:eastAsia="Times New Roman" w:hAnsi="Times New Roman" w:cs="Times New Roman"/>
                <w:kern w:val="0"/>
                <w14:ligatures w14:val="none"/>
              </w:rPr>
              <w:t xml:space="preserve"> attribute using test </w:t>
            </w:r>
            <w:hyperlink r:id="rId214" w:anchor="ats_core_abstractfeature-creationdate" w:history="1">
              <w:r w:rsidRPr="006F3108">
                <w:rPr>
                  <w:rFonts w:ascii="Times New Roman" w:eastAsia="Times New Roman" w:hAnsi="Times New Roman" w:cs="Times New Roman"/>
                  <w:color w:val="0000FF"/>
                  <w:kern w:val="0"/>
                  <w:u w:val="single"/>
                  <w14:ligatures w14:val="none"/>
                </w:rPr>
                <w:t>/conf/core/</w:t>
              </w:r>
              <w:proofErr w:type="spellStart"/>
              <w:r w:rsidRPr="006F3108">
                <w:rPr>
                  <w:rFonts w:ascii="Times New Roman" w:eastAsia="Times New Roman" w:hAnsi="Times New Roman" w:cs="Times New Roman"/>
                  <w:color w:val="0000FF"/>
                  <w:kern w:val="0"/>
                  <w:u w:val="single"/>
                  <w14:ligatures w14:val="none"/>
                </w:rPr>
                <w:t>abstractfeature-creationdate</w:t>
              </w:r>
              <w:proofErr w:type="spellEnd"/>
            </w:hyperlink>
            <w:r w:rsidRPr="006F3108">
              <w:rPr>
                <w:rFonts w:ascii="Times New Roman" w:eastAsia="Times New Roman" w:hAnsi="Times New Roman" w:cs="Times New Roman"/>
                <w:kern w:val="0"/>
                <w14:ligatures w14:val="none"/>
              </w:rPr>
              <w:t>.</w:t>
            </w:r>
          </w:p>
        </w:tc>
      </w:tr>
      <w:tr w:rsidR="006F3108" w:rsidRPr="006F3108" w14:paraId="165A6AB1" w14:textId="77777777" w:rsidTr="006F3108">
        <w:trPr>
          <w:tblCellSpacing w:w="15" w:type="dxa"/>
        </w:trPr>
        <w:tc>
          <w:tcPr>
            <w:tcW w:w="0" w:type="auto"/>
            <w:tcBorders>
              <w:top w:val="nil"/>
              <w:bottom w:val="single" w:sz="8" w:space="0" w:color="auto"/>
            </w:tcBorders>
            <w:vAlign w:val="center"/>
            <w:hideMark/>
          </w:tcPr>
          <w:p w14:paraId="637D734C"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C</w:t>
            </w:r>
          </w:p>
        </w:tc>
        <w:tc>
          <w:tcPr>
            <w:tcW w:w="0" w:type="auto"/>
            <w:tcBorders>
              <w:top w:val="nil"/>
              <w:bottom w:val="single" w:sz="8" w:space="0" w:color="auto"/>
            </w:tcBorders>
            <w:vAlign w:val="center"/>
            <w:hideMark/>
          </w:tcPr>
          <w:p w14:paraId="5EBD11A2"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Validate correct implementation of the </w:t>
            </w:r>
            <w:proofErr w:type="spellStart"/>
            <w:r w:rsidRPr="006F3108">
              <w:rPr>
                <w:rFonts w:ascii="Courier New" w:eastAsia="Times New Roman" w:hAnsi="Courier New" w:cs="Courier New"/>
                <w:kern w:val="0"/>
                <w:sz w:val="20"/>
                <w:szCs w:val="20"/>
                <w14:ligatures w14:val="none"/>
              </w:rPr>
              <w:t>terminationDate</w:t>
            </w:r>
            <w:proofErr w:type="spellEnd"/>
            <w:r w:rsidRPr="006F3108">
              <w:rPr>
                <w:rFonts w:ascii="Times New Roman" w:eastAsia="Times New Roman" w:hAnsi="Times New Roman" w:cs="Times New Roman"/>
                <w:kern w:val="0"/>
                <w14:ligatures w14:val="none"/>
              </w:rPr>
              <w:t xml:space="preserve"> attribute using test </w:t>
            </w:r>
            <w:hyperlink r:id="rId215" w:anchor="ats_core_abstractfeature-terminationdate" w:history="1">
              <w:r w:rsidRPr="006F3108">
                <w:rPr>
                  <w:rFonts w:ascii="Times New Roman" w:eastAsia="Times New Roman" w:hAnsi="Times New Roman" w:cs="Times New Roman"/>
                  <w:color w:val="0000FF"/>
                  <w:kern w:val="0"/>
                  <w:u w:val="single"/>
                  <w14:ligatures w14:val="none"/>
                </w:rPr>
                <w:t>/conf/core/</w:t>
              </w:r>
              <w:proofErr w:type="spellStart"/>
              <w:r w:rsidRPr="006F3108">
                <w:rPr>
                  <w:rFonts w:ascii="Times New Roman" w:eastAsia="Times New Roman" w:hAnsi="Times New Roman" w:cs="Times New Roman"/>
                  <w:color w:val="0000FF"/>
                  <w:kern w:val="0"/>
                  <w:u w:val="single"/>
                  <w14:ligatures w14:val="none"/>
                </w:rPr>
                <w:t>abstractfeature-terminationdate</w:t>
              </w:r>
              <w:proofErr w:type="spellEnd"/>
            </w:hyperlink>
            <w:r w:rsidRPr="006F3108">
              <w:rPr>
                <w:rFonts w:ascii="Times New Roman" w:eastAsia="Times New Roman" w:hAnsi="Times New Roman" w:cs="Times New Roman"/>
                <w:kern w:val="0"/>
                <w14:ligatures w14:val="none"/>
              </w:rPr>
              <w:t>.</w:t>
            </w:r>
          </w:p>
        </w:tc>
      </w:tr>
      <w:tr w:rsidR="006F3108" w:rsidRPr="006F3108" w14:paraId="23E34688" w14:textId="77777777" w:rsidTr="006F3108">
        <w:trPr>
          <w:tblCellSpacing w:w="15" w:type="dxa"/>
        </w:trPr>
        <w:tc>
          <w:tcPr>
            <w:tcW w:w="0" w:type="auto"/>
            <w:tcBorders>
              <w:top w:val="nil"/>
              <w:bottom w:val="single" w:sz="8" w:space="0" w:color="auto"/>
            </w:tcBorders>
            <w:vAlign w:val="center"/>
            <w:hideMark/>
          </w:tcPr>
          <w:p w14:paraId="25BBBEED"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D</w:t>
            </w:r>
          </w:p>
        </w:tc>
        <w:tc>
          <w:tcPr>
            <w:tcW w:w="0" w:type="auto"/>
            <w:tcBorders>
              <w:top w:val="nil"/>
              <w:bottom w:val="single" w:sz="8" w:space="0" w:color="auto"/>
            </w:tcBorders>
            <w:vAlign w:val="center"/>
            <w:hideMark/>
          </w:tcPr>
          <w:p w14:paraId="2E984D89"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Validate correct implementation of the </w:t>
            </w:r>
            <w:proofErr w:type="spellStart"/>
            <w:r w:rsidRPr="006F3108">
              <w:rPr>
                <w:rFonts w:ascii="Courier New" w:eastAsia="Times New Roman" w:hAnsi="Courier New" w:cs="Courier New"/>
                <w:kern w:val="0"/>
                <w:sz w:val="20"/>
                <w:szCs w:val="20"/>
                <w14:ligatures w14:val="none"/>
              </w:rPr>
              <w:t>validFrom</w:t>
            </w:r>
            <w:proofErr w:type="spellEnd"/>
            <w:r w:rsidRPr="006F3108">
              <w:rPr>
                <w:rFonts w:ascii="Times New Roman" w:eastAsia="Times New Roman" w:hAnsi="Times New Roman" w:cs="Times New Roman"/>
                <w:kern w:val="0"/>
                <w14:ligatures w14:val="none"/>
              </w:rPr>
              <w:t xml:space="preserve"> attribute using test </w:t>
            </w:r>
            <w:hyperlink r:id="rId216" w:anchor="ats_core_abstractfeature-validfrom" w:history="1">
              <w:r w:rsidRPr="006F3108">
                <w:rPr>
                  <w:rFonts w:ascii="Times New Roman" w:eastAsia="Times New Roman" w:hAnsi="Times New Roman" w:cs="Times New Roman"/>
                  <w:color w:val="0000FF"/>
                  <w:kern w:val="0"/>
                  <w:u w:val="single"/>
                  <w14:ligatures w14:val="none"/>
                </w:rPr>
                <w:t>/conf/core/</w:t>
              </w:r>
              <w:proofErr w:type="spellStart"/>
              <w:r w:rsidRPr="006F3108">
                <w:rPr>
                  <w:rFonts w:ascii="Times New Roman" w:eastAsia="Times New Roman" w:hAnsi="Times New Roman" w:cs="Times New Roman"/>
                  <w:color w:val="0000FF"/>
                  <w:kern w:val="0"/>
                  <w:u w:val="single"/>
                  <w14:ligatures w14:val="none"/>
                </w:rPr>
                <w:t>abstractfeature-validfrom</w:t>
              </w:r>
              <w:proofErr w:type="spellEnd"/>
            </w:hyperlink>
            <w:r w:rsidRPr="006F3108">
              <w:rPr>
                <w:rFonts w:ascii="Times New Roman" w:eastAsia="Times New Roman" w:hAnsi="Times New Roman" w:cs="Times New Roman"/>
                <w:kern w:val="0"/>
                <w14:ligatures w14:val="none"/>
              </w:rPr>
              <w:t>.</w:t>
            </w:r>
          </w:p>
        </w:tc>
      </w:tr>
      <w:tr w:rsidR="006F3108" w:rsidRPr="006F3108" w14:paraId="3317EA4F" w14:textId="77777777" w:rsidTr="006F3108">
        <w:trPr>
          <w:tblCellSpacing w:w="15" w:type="dxa"/>
        </w:trPr>
        <w:tc>
          <w:tcPr>
            <w:tcW w:w="0" w:type="auto"/>
            <w:tcBorders>
              <w:top w:val="nil"/>
              <w:bottom w:val="single" w:sz="12" w:space="0" w:color="auto"/>
            </w:tcBorders>
            <w:vAlign w:val="center"/>
            <w:hideMark/>
          </w:tcPr>
          <w:p w14:paraId="61158700"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E</w:t>
            </w:r>
          </w:p>
        </w:tc>
        <w:tc>
          <w:tcPr>
            <w:tcW w:w="0" w:type="auto"/>
            <w:tcBorders>
              <w:top w:val="nil"/>
              <w:bottom w:val="single" w:sz="12" w:space="0" w:color="auto"/>
            </w:tcBorders>
            <w:vAlign w:val="center"/>
            <w:hideMark/>
          </w:tcPr>
          <w:p w14:paraId="11E902AA"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Validate correct implementation of the </w:t>
            </w:r>
            <w:proofErr w:type="spellStart"/>
            <w:r w:rsidRPr="006F3108">
              <w:rPr>
                <w:rFonts w:ascii="Courier New" w:eastAsia="Times New Roman" w:hAnsi="Courier New" w:cs="Courier New"/>
                <w:kern w:val="0"/>
                <w:sz w:val="20"/>
                <w:szCs w:val="20"/>
                <w14:ligatures w14:val="none"/>
              </w:rPr>
              <w:t>validTo</w:t>
            </w:r>
            <w:proofErr w:type="spellEnd"/>
            <w:r w:rsidRPr="006F3108">
              <w:rPr>
                <w:rFonts w:ascii="Times New Roman" w:eastAsia="Times New Roman" w:hAnsi="Times New Roman" w:cs="Times New Roman"/>
                <w:kern w:val="0"/>
                <w14:ligatures w14:val="none"/>
              </w:rPr>
              <w:t xml:space="preserve"> attribute using test </w:t>
            </w:r>
            <w:hyperlink r:id="rId217" w:anchor="ats_core_abstractfeature-validto" w:history="1">
              <w:r w:rsidRPr="006F3108">
                <w:rPr>
                  <w:rFonts w:ascii="Times New Roman" w:eastAsia="Times New Roman" w:hAnsi="Times New Roman" w:cs="Times New Roman"/>
                  <w:color w:val="0000FF"/>
                  <w:kern w:val="0"/>
                  <w:u w:val="single"/>
                  <w14:ligatures w14:val="none"/>
                </w:rPr>
                <w:t>/conf/core/</w:t>
              </w:r>
              <w:proofErr w:type="spellStart"/>
              <w:r w:rsidRPr="006F3108">
                <w:rPr>
                  <w:rFonts w:ascii="Times New Roman" w:eastAsia="Times New Roman" w:hAnsi="Times New Roman" w:cs="Times New Roman"/>
                  <w:color w:val="0000FF"/>
                  <w:kern w:val="0"/>
                  <w:u w:val="single"/>
                  <w14:ligatures w14:val="none"/>
                </w:rPr>
                <w:t>abstractfeature-validto</w:t>
              </w:r>
              <w:proofErr w:type="spellEnd"/>
            </w:hyperlink>
            <w:r w:rsidRPr="006F3108">
              <w:rPr>
                <w:rFonts w:ascii="Times New Roman" w:eastAsia="Times New Roman" w:hAnsi="Times New Roman" w:cs="Times New Roman"/>
                <w:kern w:val="0"/>
                <w14:ligatures w14:val="none"/>
              </w:rPr>
              <w:t>.</w:t>
            </w:r>
          </w:p>
        </w:tc>
      </w:tr>
    </w:tbl>
    <w:p w14:paraId="3784952B" w14:textId="77777777" w:rsidR="006F3108" w:rsidRPr="006F3108" w:rsidRDefault="006F3108" w:rsidP="006F3108">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A.1.4.1.  Creation Date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29"/>
        <w:gridCol w:w="7731"/>
      </w:tblGrid>
      <w:tr w:rsidR="006F3108" w:rsidRPr="006F3108" w14:paraId="6FF87815" w14:textId="77777777" w:rsidTr="006F3108">
        <w:trPr>
          <w:tblHeader/>
          <w:tblCellSpacing w:w="15" w:type="dxa"/>
        </w:trPr>
        <w:tc>
          <w:tcPr>
            <w:tcW w:w="0" w:type="auto"/>
            <w:gridSpan w:val="2"/>
            <w:tcBorders>
              <w:top w:val="single" w:sz="12" w:space="0" w:color="auto"/>
              <w:bottom w:val="single" w:sz="12" w:space="0" w:color="auto"/>
            </w:tcBorders>
            <w:vAlign w:val="center"/>
            <w:hideMark/>
          </w:tcPr>
          <w:p w14:paraId="745B5C7F" w14:textId="77777777" w:rsidR="006F3108" w:rsidRPr="006F3108" w:rsidRDefault="006F3108" w:rsidP="006F3108">
            <w:pPr>
              <w:spacing w:before="100" w:beforeAutospacing="1" w:after="100" w:afterAutospacing="1"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Abstract test A.9</w:t>
            </w:r>
          </w:p>
        </w:tc>
      </w:tr>
      <w:tr w:rsidR="006F3108" w:rsidRPr="006F3108" w14:paraId="2BD16D33" w14:textId="77777777" w:rsidTr="006F3108">
        <w:trPr>
          <w:tblCellSpacing w:w="15" w:type="dxa"/>
        </w:trPr>
        <w:tc>
          <w:tcPr>
            <w:tcW w:w="0" w:type="auto"/>
            <w:tcBorders>
              <w:top w:val="single" w:sz="12" w:space="0" w:color="auto"/>
              <w:bottom w:val="single" w:sz="8" w:space="0" w:color="auto"/>
            </w:tcBorders>
            <w:vAlign w:val="center"/>
            <w:hideMark/>
          </w:tcPr>
          <w:p w14:paraId="2A23B8E3"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Identifier</w:t>
            </w:r>
          </w:p>
        </w:tc>
        <w:tc>
          <w:tcPr>
            <w:tcW w:w="0" w:type="auto"/>
            <w:tcBorders>
              <w:top w:val="single" w:sz="12" w:space="0" w:color="auto"/>
              <w:bottom w:val="single" w:sz="8" w:space="0" w:color="auto"/>
            </w:tcBorders>
            <w:vAlign w:val="center"/>
            <w:hideMark/>
          </w:tcPr>
          <w:p w14:paraId="3778AEA9"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Courier New" w:eastAsia="Times New Roman" w:hAnsi="Courier New" w:cs="Courier New"/>
                <w:kern w:val="0"/>
                <w:sz w:val="20"/>
                <w:szCs w:val="20"/>
                <w14:ligatures w14:val="none"/>
              </w:rPr>
              <w:t>/conf/core/</w:t>
            </w:r>
            <w:proofErr w:type="spellStart"/>
            <w:r w:rsidRPr="006F3108">
              <w:rPr>
                <w:rFonts w:ascii="Courier New" w:eastAsia="Times New Roman" w:hAnsi="Courier New" w:cs="Courier New"/>
                <w:kern w:val="0"/>
                <w:sz w:val="20"/>
                <w:szCs w:val="20"/>
                <w14:ligatures w14:val="none"/>
              </w:rPr>
              <w:t>abstractfeature-creationdate</w:t>
            </w:r>
            <w:proofErr w:type="spellEnd"/>
          </w:p>
        </w:tc>
      </w:tr>
      <w:tr w:rsidR="006F3108" w:rsidRPr="006F3108" w14:paraId="17E4B6BE" w14:textId="77777777" w:rsidTr="006F3108">
        <w:trPr>
          <w:tblCellSpacing w:w="15" w:type="dxa"/>
        </w:trPr>
        <w:tc>
          <w:tcPr>
            <w:tcW w:w="0" w:type="auto"/>
            <w:tcBorders>
              <w:top w:val="nil"/>
              <w:bottom w:val="single" w:sz="8" w:space="0" w:color="auto"/>
            </w:tcBorders>
            <w:vAlign w:val="center"/>
            <w:hideMark/>
          </w:tcPr>
          <w:p w14:paraId="1C571545"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Requirement</w:t>
            </w:r>
          </w:p>
        </w:tc>
        <w:tc>
          <w:tcPr>
            <w:tcW w:w="0" w:type="auto"/>
            <w:tcBorders>
              <w:top w:val="nil"/>
              <w:bottom w:val="single" w:sz="8" w:space="0" w:color="auto"/>
            </w:tcBorders>
            <w:vAlign w:val="center"/>
            <w:hideMark/>
          </w:tcPr>
          <w:p w14:paraId="53D7C671"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/req/core/</w:t>
            </w:r>
            <w:proofErr w:type="spellStart"/>
            <w:r w:rsidRPr="006F3108">
              <w:rPr>
                <w:rFonts w:ascii="Times New Roman" w:eastAsia="Times New Roman" w:hAnsi="Times New Roman" w:cs="Times New Roman"/>
                <w:kern w:val="0"/>
                <w14:ligatures w14:val="none"/>
              </w:rPr>
              <w:t>abstractfeature-creationdate</w:t>
            </w:r>
            <w:proofErr w:type="spellEnd"/>
          </w:p>
        </w:tc>
      </w:tr>
      <w:tr w:rsidR="006F3108" w:rsidRPr="006F3108" w14:paraId="63DA4DA5" w14:textId="77777777" w:rsidTr="006F3108">
        <w:trPr>
          <w:tblCellSpacing w:w="15" w:type="dxa"/>
        </w:trPr>
        <w:tc>
          <w:tcPr>
            <w:tcW w:w="0" w:type="auto"/>
            <w:tcBorders>
              <w:top w:val="nil"/>
              <w:bottom w:val="single" w:sz="8" w:space="0" w:color="auto"/>
            </w:tcBorders>
            <w:vAlign w:val="center"/>
            <w:hideMark/>
          </w:tcPr>
          <w:p w14:paraId="3C435AC2"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Target Type</w:t>
            </w:r>
          </w:p>
        </w:tc>
        <w:tc>
          <w:tcPr>
            <w:tcW w:w="0" w:type="auto"/>
            <w:tcBorders>
              <w:top w:val="nil"/>
              <w:bottom w:val="single" w:sz="8" w:space="0" w:color="auto"/>
            </w:tcBorders>
            <w:vAlign w:val="center"/>
            <w:hideMark/>
          </w:tcPr>
          <w:p w14:paraId="7EFDA61B" w14:textId="2E76CC01"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Implementation </w:t>
            </w:r>
            <w:del w:id="209" w:author="Carl Reed" w:date="2024-02-23T12:07:00Z">
              <w:r w:rsidRPr="006F3108" w:rsidDel="001B27EE">
                <w:rPr>
                  <w:rFonts w:ascii="Times New Roman" w:eastAsia="Times New Roman" w:hAnsi="Times New Roman" w:cs="Times New Roman"/>
                  <w:kern w:val="0"/>
                  <w14:ligatures w14:val="none"/>
                </w:rPr>
                <w:delText>Specification</w:delText>
              </w:r>
            </w:del>
            <w:ins w:id="210" w:author="Carl Reed" w:date="2024-02-23T12:07:00Z">
              <w:r w:rsidR="001B27EE">
                <w:rPr>
                  <w:rFonts w:ascii="Times New Roman" w:eastAsia="Times New Roman" w:hAnsi="Times New Roman" w:cs="Times New Roman"/>
                  <w:kern w:val="0"/>
                  <w14:ligatures w14:val="none"/>
                </w:rPr>
                <w:t>Standard</w:t>
              </w:r>
            </w:ins>
          </w:p>
        </w:tc>
      </w:tr>
      <w:tr w:rsidR="006F3108" w:rsidRPr="006F3108" w14:paraId="709977FB" w14:textId="77777777" w:rsidTr="006F3108">
        <w:trPr>
          <w:tblCellSpacing w:w="15" w:type="dxa"/>
        </w:trPr>
        <w:tc>
          <w:tcPr>
            <w:tcW w:w="0" w:type="auto"/>
            <w:tcBorders>
              <w:top w:val="nil"/>
              <w:bottom w:val="single" w:sz="8" w:space="0" w:color="auto"/>
            </w:tcBorders>
            <w:vAlign w:val="center"/>
            <w:hideMark/>
          </w:tcPr>
          <w:p w14:paraId="48E1AC40"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Test purpose</w:t>
            </w:r>
          </w:p>
        </w:tc>
        <w:tc>
          <w:tcPr>
            <w:tcW w:w="0" w:type="auto"/>
            <w:tcBorders>
              <w:top w:val="nil"/>
              <w:bottom w:val="single" w:sz="8" w:space="0" w:color="auto"/>
            </w:tcBorders>
            <w:vAlign w:val="center"/>
            <w:hideMark/>
          </w:tcPr>
          <w:p w14:paraId="1499F004" w14:textId="1E74C326"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Validate that the Implementation </w:t>
            </w:r>
            <w:del w:id="211" w:author="Carl Reed" w:date="2024-02-23T12:07:00Z">
              <w:r w:rsidRPr="006F3108" w:rsidDel="001B27EE">
                <w:rPr>
                  <w:rFonts w:ascii="Times New Roman" w:eastAsia="Times New Roman" w:hAnsi="Times New Roman" w:cs="Times New Roman"/>
                  <w:kern w:val="0"/>
                  <w14:ligatures w14:val="none"/>
                </w:rPr>
                <w:delText>Specification</w:delText>
              </w:r>
            </w:del>
            <w:ins w:id="212" w:author="Carl Reed" w:date="2024-02-23T12:07:00Z">
              <w:r w:rsidR="001B27EE">
                <w:rPr>
                  <w:rFonts w:ascii="Times New Roman" w:eastAsia="Times New Roman" w:hAnsi="Times New Roman" w:cs="Times New Roman"/>
                  <w:kern w:val="0"/>
                  <w14:ligatures w14:val="none"/>
                </w:rPr>
                <w:t>Standard</w:t>
              </w:r>
            </w:ins>
            <w:r w:rsidRPr="006F3108">
              <w:rPr>
                <w:rFonts w:ascii="Times New Roman" w:eastAsia="Times New Roman" w:hAnsi="Times New Roman" w:cs="Times New Roman"/>
                <w:kern w:val="0"/>
                <w14:ligatures w14:val="none"/>
              </w:rPr>
              <w:t xml:space="preserve"> implements the </w:t>
            </w:r>
            <w:proofErr w:type="spellStart"/>
            <w:r w:rsidRPr="006F3108">
              <w:rPr>
                <w:rFonts w:ascii="Courier New" w:eastAsia="Times New Roman" w:hAnsi="Courier New" w:cs="Courier New"/>
                <w:kern w:val="0"/>
                <w:sz w:val="20"/>
                <w:szCs w:val="20"/>
                <w14:ligatures w14:val="none"/>
              </w:rPr>
              <w:t>creationDate</w:t>
            </w:r>
            <w:proofErr w:type="spellEnd"/>
            <w:r w:rsidRPr="006F3108">
              <w:rPr>
                <w:rFonts w:ascii="Times New Roman" w:eastAsia="Times New Roman" w:hAnsi="Times New Roman" w:cs="Times New Roman"/>
                <w:kern w:val="0"/>
                <w14:ligatures w14:val="none"/>
              </w:rPr>
              <w:t xml:space="preserve"> attribute as defined in the POI Conceptual Model.</w:t>
            </w:r>
          </w:p>
        </w:tc>
      </w:tr>
      <w:tr w:rsidR="006F3108" w:rsidRPr="006F3108" w14:paraId="3943EEDE" w14:textId="77777777" w:rsidTr="006F3108">
        <w:trPr>
          <w:tblCellSpacing w:w="15" w:type="dxa"/>
        </w:trPr>
        <w:tc>
          <w:tcPr>
            <w:tcW w:w="0" w:type="auto"/>
            <w:tcBorders>
              <w:top w:val="nil"/>
              <w:bottom w:val="single" w:sz="8" w:space="0" w:color="auto"/>
            </w:tcBorders>
            <w:vAlign w:val="center"/>
            <w:hideMark/>
          </w:tcPr>
          <w:p w14:paraId="4A9CD0AB"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Test-method-type</w:t>
            </w:r>
          </w:p>
        </w:tc>
        <w:tc>
          <w:tcPr>
            <w:tcW w:w="0" w:type="auto"/>
            <w:tcBorders>
              <w:top w:val="nil"/>
              <w:bottom w:val="single" w:sz="8" w:space="0" w:color="auto"/>
            </w:tcBorders>
            <w:vAlign w:val="center"/>
            <w:hideMark/>
          </w:tcPr>
          <w:p w14:paraId="7CFE0CF4"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Manual Inspection</w:t>
            </w:r>
          </w:p>
        </w:tc>
      </w:tr>
      <w:tr w:rsidR="006F3108" w:rsidRPr="006F3108" w14:paraId="112AE53A" w14:textId="77777777" w:rsidTr="006F3108">
        <w:trPr>
          <w:tblCellSpacing w:w="15" w:type="dxa"/>
        </w:trPr>
        <w:tc>
          <w:tcPr>
            <w:tcW w:w="0" w:type="auto"/>
            <w:tcBorders>
              <w:top w:val="nil"/>
              <w:bottom w:val="single" w:sz="8" w:space="0" w:color="auto"/>
            </w:tcBorders>
            <w:vAlign w:val="center"/>
            <w:hideMark/>
          </w:tcPr>
          <w:p w14:paraId="7E2F88CC"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Description</w:t>
            </w:r>
          </w:p>
        </w:tc>
        <w:tc>
          <w:tcPr>
            <w:tcW w:w="0" w:type="auto"/>
            <w:tcBorders>
              <w:top w:val="nil"/>
              <w:bottom w:val="single" w:sz="8" w:space="0" w:color="auto"/>
            </w:tcBorders>
            <w:vAlign w:val="center"/>
            <w:hideMark/>
          </w:tcPr>
          <w:p w14:paraId="009FE543"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Validate the cardinality and type of the </w:t>
            </w:r>
            <w:proofErr w:type="spellStart"/>
            <w:r w:rsidRPr="006F3108">
              <w:rPr>
                <w:rFonts w:ascii="Courier New" w:eastAsia="Times New Roman" w:hAnsi="Courier New" w:cs="Courier New"/>
                <w:kern w:val="0"/>
                <w:sz w:val="20"/>
                <w:szCs w:val="20"/>
                <w14:ligatures w14:val="none"/>
              </w:rPr>
              <w:t>creationDate</w:t>
            </w:r>
            <w:proofErr w:type="spellEnd"/>
            <w:r w:rsidRPr="006F3108">
              <w:rPr>
                <w:rFonts w:ascii="Times New Roman" w:eastAsia="Times New Roman" w:hAnsi="Times New Roman" w:cs="Times New Roman"/>
                <w:kern w:val="0"/>
                <w14:ligatures w14:val="none"/>
              </w:rPr>
              <w:t xml:space="preserve"> attribute.</w:t>
            </w:r>
          </w:p>
        </w:tc>
      </w:tr>
      <w:tr w:rsidR="006F3108" w:rsidRPr="006F3108" w14:paraId="346B4FEA" w14:textId="77777777" w:rsidTr="006F3108">
        <w:trPr>
          <w:tblCellSpacing w:w="15" w:type="dxa"/>
        </w:trPr>
        <w:tc>
          <w:tcPr>
            <w:tcW w:w="0" w:type="auto"/>
            <w:tcBorders>
              <w:top w:val="nil"/>
              <w:bottom w:val="single" w:sz="8" w:space="0" w:color="auto"/>
            </w:tcBorders>
            <w:vAlign w:val="center"/>
            <w:hideMark/>
          </w:tcPr>
          <w:p w14:paraId="35A8AA27"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A</w:t>
            </w:r>
          </w:p>
        </w:tc>
        <w:tc>
          <w:tcPr>
            <w:tcW w:w="0" w:type="auto"/>
            <w:tcBorders>
              <w:top w:val="nil"/>
              <w:bottom w:val="single" w:sz="8" w:space="0" w:color="auto"/>
            </w:tcBorders>
            <w:vAlign w:val="center"/>
            <w:hideMark/>
          </w:tcPr>
          <w:p w14:paraId="22947578"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Validate that no more than one </w:t>
            </w:r>
            <w:proofErr w:type="spellStart"/>
            <w:r w:rsidRPr="006F3108">
              <w:rPr>
                <w:rFonts w:ascii="Courier New" w:eastAsia="Times New Roman" w:hAnsi="Courier New" w:cs="Courier New"/>
                <w:kern w:val="0"/>
                <w:sz w:val="20"/>
                <w:szCs w:val="20"/>
                <w14:ligatures w14:val="none"/>
              </w:rPr>
              <w:t>creationDate</w:t>
            </w:r>
            <w:proofErr w:type="spellEnd"/>
            <w:r w:rsidRPr="006F3108">
              <w:rPr>
                <w:rFonts w:ascii="Times New Roman" w:eastAsia="Times New Roman" w:hAnsi="Times New Roman" w:cs="Times New Roman"/>
                <w:kern w:val="0"/>
                <w14:ligatures w14:val="none"/>
              </w:rPr>
              <w:t xml:space="preserve"> attribute is allowed in an </w:t>
            </w:r>
            <w:proofErr w:type="spellStart"/>
            <w:r w:rsidRPr="006F3108">
              <w:rPr>
                <w:rFonts w:ascii="Times New Roman" w:eastAsia="Times New Roman" w:hAnsi="Times New Roman" w:cs="Times New Roman"/>
                <w:kern w:val="0"/>
                <w14:ligatures w14:val="none"/>
              </w:rPr>
              <w:t>AbstractFeatureWithLifespan</w:t>
            </w:r>
            <w:proofErr w:type="spellEnd"/>
            <w:r w:rsidRPr="006F3108">
              <w:rPr>
                <w:rFonts w:ascii="Times New Roman" w:eastAsia="Times New Roman" w:hAnsi="Times New Roman" w:cs="Times New Roman"/>
                <w:kern w:val="0"/>
                <w14:ligatures w14:val="none"/>
              </w:rPr>
              <w:t xml:space="preserve"> class.</w:t>
            </w:r>
          </w:p>
        </w:tc>
      </w:tr>
      <w:tr w:rsidR="006F3108" w:rsidRPr="006F3108" w14:paraId="0A5A6222" w14:textId="77777777" w:rsidTr="006F3108">
        <w:trPr>
          <w:tblCellSpacing w:w="15" w:type="dxa"/>
        </w:trPr>
        <w:tc>
          <w:tcPr>
            <w:tcW w:w="0" w:type="auto"/>
            <w:tcBorders>
              <w:top w:val="nil"/>
              <w:bottom w:val="single" w:sz="12" w:space="0" w:color="auto"/>
            </w:tcBorders>
            <w:vAlign w:val="center"/>
            <w:hideMark/>
          </w:tcPr>
          <w:p w14:paraId="13E59D40"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B</w:t>
            </w:r>
          </w:p>
        </w:tc>
        <w:tc>
          <w:tcPr>
            <w:tcW w:w="0" w:type="auto"/>
            <w:tcBorders>
              <w:top w:val="nil"/>
              <w:bottom w:val="single" w:sz="12" w:space="0" w:color="auto"/>
            </w:tcBorders>
            <w:vAlign w:val="center"/>
            <w:hideMark/>
          </w:tcPr>
          <w:p w14:paraId="6ACE6089"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Validate that the </w:t>
            </w:r>
            <w:proofErr w:type="spellStart"/>
            <w:r w:rsidRPr="006F3108">
              <w:rPr>
                <w:rFonts w:ascii="Courier New" w:eastAsia="Times New Roman" w:hAnsi="Courier New" w:cs="Courier New"/>
                <w:kern w:val="0"/>
                <w:sz w:val="20"/>
                <w:szCs w:val="20"/>
                <w14:ligatures w14:val="none"/>
              </w:rPr>
              <w:t>creationDate</w:t>
            </w:r>
            <w:proofErr w:type="spellEnd"/>
            <w:r w:rsidRPr="006F3108">
              <w:rPr>
                <w:rFonts w:ascii="Times New Roman" w:eastAsia="Times New Roman" w:hAnsi="Times New Roman" w:cs="Times New Roman"/>
                <w:kern w:val="0"/>
                <w14:ligatures w14:val="none"/>
              </w:rPr>
              <w:t xml:space="preserve"> attribute is a valid implementation of the </w:t>
            </w:r>
            <w:proofErr w:type="spellStart"/>
            <w:r w:rsidRPr="006F3108">
              <w:rPr>
                <w:rFonts w:ascii="Times New Roman" w:eastAsia="Times New Roman" w:hAnsi="Times New Roman" w:cs="Times New Roman"/>
                <w:kern w:val="0"/>
                <w14:ligatures w14:val="none"/>
              </w:rPr>
              <w:t>DateTime</w:t>
            </w:r>
            <w:proofErr w:type="spellEnd"/>
            <w:r w:rsidRPr="006F3108">
              <w:rPr>
                <w:rFonts w:ascii="Times New Roman" w:eastAsia="Times New Roman" w:hAnsi="Times New Roman" w:cs="Times New Roman"/>
                <w:kern w:val="0"/>
                <w14:ligatures w14:val="none"/>
              </w:rPr>
              <w:t xml:space="preserve"> type from </w:t>
            </w:r>
            <w:hyperlink r:id="rId218" w:anchor="ISO19103" w:history="1">
              <w:r w:rsidRPr="006F3108">
                <w:rPr>
                  <w:rFonts w:ascii="Times New Roman" w:eastAsia="Times New Roman" w:hAnsi="Times New Roman" w:cs="Times New Roman"/>
                  <w:color w:val="0000FF"/>
                  <w:kern w:val="0"/>
                  <w:u w:val="single"/>
                  <w14:ligatures w14:val="none"/>
                </w:rPr>
                <w:t>ISO 19103</w:t>
              </w:r>
            </w:hyperlink>
            <w:r w:rsidRPr="006F3108">
              <w:rPr>
                <w:rFonts w:ascii="Times New Roman" w:eastAsia="Times New Roman" w:hAnsi="Times New Roman" w:cs="Times New Roman"/>
                <w:kern w:val="0"/>
                <w14:ligatures w14:val="none"/>
              </w:rPr>
              <w:t>.</w:t>
            </w:r>
          </w:p>
        </w:tc>
      </w:tr>
    </w:tbl>
    <w:p w14:paraId="4873574B" w14:textId="77777777" w:rsidR="006F3108" w:rsidRPr="006F3108" w:rsidRDefault="006F3108" w:rsidP="006F3108">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A.1.4.2.  Termination Date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22"/>
        <w:gridCol w:w="7738"/>
      </w:tblGrid>
      <w:tr w:rsidR="006F3108" w:rsidRPr="006F3108" w14:paraId="766CC589" w14:textId="77777777" w:rsidTr="006F3108">
        <w:trPr>
          <w:tblHeader/>
          <w:tblCellSpacing w:w="15" w:type="dxa"/>
        </w:trPr>
        <w:tc>
          <w:tcPr>
            <w:tcW w:w="0" w:type="auto"/>
            <w:gridSpan w:val="2"/>
            <w:tcBorders>
              <w:top w:val="single" w:sz="12" w:space="0" w:color="auto"/>
              <w:bottom w:val="single" w:sz="12" w:space="0" w:color="auto"/>
            </w:tcBorders>
            <w:vAlign w:val="center"/>
            <w:hideMark/>
          </w:tcPr>
          <w:p w14:paraId="0BE8A0C8" w14:textId="77777777" w:rsidR="006F3108" w:rsidRPr="006F3108" w:rsidRDefault="006F3108" w:rsidP="006F3108">
            <w:pPr>
              <w:spacing w:before="100" w:beforeAutospacing="1" w:after="100" w:afterAutospacing="1"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Abstract test A.10</w:t>
            </w:r>
          </w:p>
        </w:tc>
      </w:tr>
      <w:tr w:rsidR="006F3108" w:rsidRPr="006F3108" w14:paraId="5B97F629" w14:textId="77777777" w:rsidTr="006F3108">
        <w:trPr>
          <w:tblCellSpacing w:w="15" w:type="dxa"/>
        </w:trPr>
        <w:tc>
          <w:tcPr>
            <w:tcW w:w="0" w:type="auto"/>
            <w:tcBorders>
              <w:top w:val="single" w:sz="12" w:space="0" w:color="auto"/>
              <w:bottom w:val="single" w:sz="8" w:space="0" w:color="auto"/>
            </w:tcBorders>
            <w:vAlign w:val="center"/>
            <w:hideMark/>
          </w:tcPr>
          <w:p w14:paraId="45E31167"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Identifier</w:t>
            </w:r>
          </w:p>
        </w:tc>
        <w:tc>
          <w:tcPr>
            <w:tcW w:w="0" w:type="auto"/>
            <w:tcBorders>
              <w:top w:val="single" w:sz="12" w:space="0" w:color="auto"/>
              <w:bottom w:val="single" w:sz="8" w:space="0" w:color="auto"/>
            </w:tcBorders>
            <w:vAlign w:val="center"/>
            <w:hideMark/>
          </w:tcPr>
          <w:p w14:paraId="331F8757"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Courier New" w:eastAsia="Times New Roman" w:hAnsi="Courier New" w:cs="Courier New"/>
                <w:kern w:val="0"/>
                <w:sz w:val="20"/>
                <w:szCs w:val="20"/>
                <w14:ligatures w14:val="none"/>
              </w:rPr>
              <w:t>/conf/core/</w:t>
            </w:r>
            <w:proofErr w:type="spellStart"/>
            <w:r w:rsidRPr="006F3108">
              <w:rPr>
                <w:rFonts w:ascii="Courier New" w:eastAsia="Times New Roman" w:hAnsi="Courier New" w:cs="Courier New"/>
                <w:kern w:val="0"/>
                <w:sz w:val="20"/>
                <w:szCs w:val="20"/>
                <w14:ligatures w14:val="none"/>
              </w:rPr>
              <w:t>abstractfeature-terminationdate</w:t>
            </w:r>
            <w:proofErr w:type="spellEnd"/>
          </w:p>
        </w:tc>
      </w:tr>
      <w:tr w:rsidR="006F3108" w:rsidRPr="006F3108" w14:paraId="061838B7" w14:textId="77777777" w:rsidTr="006F3108">
        <w:trPr>
          <w:tblCellSpacing w:w="15" w:type="dxa"/>
        </w:trPr>
        <w:tc>
          <w:tcPr>
            <w:tcW w:w="0" w:type="auto"/>
            <w:tcBorders>
              <w:top w:val="nil"/>
              <w:bottom w:val="single" w:sz="8" w:space="0" w:color="auto"/>
            </w:tcBorders>
            <w:vAlign w:val="center"/>
            <w:hideMark/>
          </w:tcPr>
          <w:p w14:paraId="6FCB6FC3"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Requirement</w:t>
            </w:r>
          </w:p>
        </w:tc>
        <w:tc>
          <w:tcPr>
            <w:tcW w:w="0" w:type="auto"/>
            <w:tcBorders>
              <w:top w:val="nil"/>
              <w:bottom w:val="single" w:sz="8" w:space="0" w:color="auto"/>
            </w:tcBorders>
            <w:vAlign w:val="center"/>
            <w:hideMark/>
          </w:tcPr>
          <w:p w14:paraId="6A8B891E"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/req/core/</w:t>
            </w:r>
            <w:proofErr w:type="spellStart"/>
            <w:r w:rsidRPr="006F3108">
              <w:rPr>
                <w:rFonts w:ascii="Times New Roman" w:eastAsia="Times New Roman" w:hAnsi="Times New Roman" w:cs="Times New Roman"/>
                <w:kern w:val="0"/>
                <w14:ligatures w14:val="none"/>
              </w:rPr>
              <w:t>abstractfeature-terminatyiondate</w:t>
            </w:r>
            <w:proofErr w:type="spellEnd"/>
          </w:p>
        </w:tc>
      </w:tr>
      <w:tr w:rsidR="006F3108" w:rsidRPr="006F3108" w14:paraId="4DF94149" w14:textId="77777777" w:rsidTr="006F3108">
        <w:trPr>
          <w:tblCellSpacing w:w="15" w:type="dxa"/>
        </w:trPr>
        <w:tc>
          <w:tcPr>
            <w:tcW w:w="0" w:type="auto"/>
            <w:tcBorders>
              <w:top w:val="nil"/>
              <w:bottom w:val="single" w:sz="8" w:space="0" w:color="auto"/>
            </w:tcBorders>
            <w:vAlign w:val="center"/>
            <w:hideMark/>
          </w:tcPr>
          <w:p w14:paraId="6A447EC6"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Target Type</w:t>
            </w:r>
          </w:p>
        </w:tc>
        <w:tc>
          <w:tcPr>
            <w:tcW w:w="0" w:type="auto"/>
            <w:tcBorders>
              <w:top w:val="nil"/>
              <w:bottom w:val="single" w:sz="8" w:space="0" w:color="auto"/>
            </w:tcBorders>
            <w:vAlign w:val="center"/>
            <w:hideMark/>
          </w:tcPr>
          <w:p w14:paraId="60C057E8" w14:textId="2848881F"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Implementation </w:t>
            </w:r>
            <w:del w:id="213" w:author="Carl Reed" w:date="2024-02-23T12:07:00Z">
              <w:r w:rsidRPr="006F3108" w:rsidDel="001B27EE">
                <w:rPr>
                  <w:rFonts w:ascii="Times New Roman" w:eastAsia="Times New Roman" w:hAnsi="Times New Roman" w:cs="Times New Roman"/>
                  <w:kern w:val="0"/>
                  <w14:ligatures w14:val="none"/>
                </w:rPr>
                <w:delText>Specification</w:delText>
              </w:r>
            </w:del>
            <w:ins w:id="214" w:author="Carl Reed" w:date="2024-02-23T12:07:00Z">
              <w:r w:rsidR="001B27EE">
                <w:rPr>
                  <w:rFonts w:ascii="Times New Roman" w:eastAsia="Times New Roman" w:hAnsi="Times New Roman" w:cs="Times New Roman"/>
                  <w:kern w:val="0"/>
                  <w14:ligatures w14:val="none"/>
                </w:rPr>
                <w:t>Standard</w:t>
              </w:r>
            </w:ins>
          </w:p>
        </w:tc>
      </w:tr>
      <w:tr w:rsidR="006F3108" w:rsidRPr="006F3108" w14:paraId="00B6B776" w14:textId="77777777" w:rsidTr="006F3108">
        <w:trPr>
          <w:tblCellSpacing w:w="15" w:type="dxa"/>
        </w:trPr>
        <w:tc>
          <w:tcPr>
            <w:tcW w:w="0" w:type="auto"/>
            <w:tcBorders>
              <w:top w:val="nil"/>
              <w:bottom w:val="single" w:sz="8" w:space="0" w:color="auto"/>
            </w:tcBorders>
            <w:vAlign w:val="center"/>
            <w:hideMark/>
          </w:tcPr>
          <w:p w14:paraId="6E4A7DD6"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Test purpose</w:t>
            </w:r>
          </w:p>
        </w:tc>
        <w:tc>
          <w:tcPr>
            <w:tcW w:w="0" w:type="auto"/>
            <w:tcBorders>
              <w:top w:val="nil"/>
              <w:bottom w:val="single" w:sz="8" w:space="0" w:color="auto"/>
            </w:tcBorders>
            <w:vAlign w:val="center"/>
            <w:hideMark/>
          </w:tcPr>
          <w:p w14:paraId="3ACA5F4C" w14:textId="2323E978"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Validate that the Implementation </w:t>
            </w:r>
            <w:del w:id="215" w:author="Carl Reed" w:date="2024-02-23T12:07:00Z">
              <w:r w:rsidRPr="006F3108" w:rsidDel="001B27EE">
                <w:rPr>
                  <w:rFonts w:ascii="Times New Roman" w:eastAsia="Times New Roman" w:hAnsi="Times New Roman" w:cs="Times New Roman"/>
                  <w:kern w:val="0"/>
                  <w14:ligatures w14:val="none"/>
                </w:rPr>
                <w:delText>Specification</w:delText>
              </w:r>
            </w:del>
            <w:ins w:id="216" w:author="Carl Reed" w:date="2024-02-23T12:07:00Z">
              <w:r w:rsidR="001B27EE">
                <w:rPr>
                  <w:rFonts w:ascii="Times New Roman" w:eastAsia="Times New Roman" w:hAnsi="Times New Roman" w:cs="Times New Roman"/>
                  <w:kern w:val="0"/>
                  <w14:ligatures w14:val="none"/>
                </w:rPr>
                <w:t>Standard</w:t>
              </w:r>
            </w:ins>
            <w:r w:rsidRPr="006F3108">
              <w:rPr>
                <w:rFonts w:ascii="Times New Roman" w:eastAsia="Times New Roman" w:hAnsi="Times New Roman" w:cs="Times New Roman"/>
                <w:kern w:val="0"/>
                <w14:ligatures w14:val="none"/>
              </w:rPr>
              <w:t xml:space="preserve"> implements the </w:t>
            </w:r>
            <w:proofErr w:type="spellStart"/>
            <w:r w:rsidRPr="006F3108">
              <w:rPr>
                <w:rFonts w:ascii="Courier New" w:eastAsia="Times New Roman" w:hAnsi="Courier New" w:cs="Courier New"/>
                <w:kern w:val="0"/>
                <w:sz w:val="20"/>
                <w:szCs w:val="20"/>
                <w14:ligatures w14:val="none"/>
              </w:rPr>
              <w:t>terminationDate</w:t>
            </w:r>
            <w:proofErr w:type="spellEnd"/>
            <w:r w:rsidRPr="006F3108">
              <w:rPr>
                <w:rFonts w:ascii="Times New Roman" w:eastAsia="Times New Roman" w:hAnsi="Times New Roman" w:cs="Times New Roman"/>
                <w:kern w:val="0"/>
                <w14:ligatures w14:val="none"/>
              </w:rPr>
              <w:t xml:space="preserve"> attribute as defined in the POI Conceptual Model.</w:t>
            </w:r>
          </w:p>
        </w:tc>
      </w:tr>
      <w:tr w:rsidR="006F3108" w:rsidRPr="006F3108" w14:paraId="171C4922" w14:textId="77777777" w:rsidTr="006F3108">
        <w:trPr>
          <w:tblCellSpacing w:w="15" w:type="dxa"/>
        </w:trPr>
        <w:tc>
          <w:tcPr>
            <w:tcW w:w="0" w:type="auto"/>
            <w:tcBorders>
              <w:top w:val="nil"/>
              <w:bottom w:val="single" w:sz="8" w:space="0" w:color="auto"/>
            </w:tcBorders>
            <w:vAlign w:val="center"/>
            <w:hideMark/>
          </w:tcPr>
          <w:p w14:paraId="7CA8DCF7"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Test-method-type</w:t>
            </w:r>
          </w:p>
        </w:tc>
        <w:tc>
          <w:tcPr>
            <w:tcW w:w="0" w:type="auto"/>
            <w:tcBorders>
              <w:top w:val="nil"/>
              <w:bottom w:val="single" w:sz="8" w:space="0" w:color="auto"/>
            </w:tcBorders>
            <w:vAlign w:val="center"/>
            <w:hideMark/>
          </w:tcPr>
          <w:p w14:paraId="7531EB49"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Manual Inspection</w:t>
            </w:r>
          </w:p>
        </w:tc>
      </w:tr>
      <w:tr w:rsidR="006F3108" w:rsidRPr="006F3108" w14:paraId="15892A43" w14:textId="77777777" w:rsidTr="006F3108">
        <w:trPr>
          <w:tblCellSpacing w:w="15" w:type="dxa"/>
        </w:trPr>
        <w:tc>
          <w:tcPr>
            <w:tcW w:w="0" w:type="auto"/>
            <w:tcBorders>
              <w:top w:val="nil"/>
              <w:bottom w:val="single" w:sz="8" w:space="0" w:color="auto"/>
            </w:tcBorders>
            <w:vAlign w:val="center"/>
            <w:hideMark/>
          </w:tcPr>
          <w:p w14:paraId="332E4956"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lastRenderedPageBreak/>
              <w:t>Description</w:t>
            </w:r>
          </w:p>
        </w:tc>
        <w:tc>
          <w:tcPr>
            <w:tcW w:w="0" w:type="auto"/>
            <w:tcBorders>
              <w:top w:val="nil"/>
              <w:bottom w:val="single" w:sz="8" w:space="0" w:color="auto"/>
            </w:tcBorders>
            <w:vAlign w:val="center"/>
            <w:hideMark/>
          </w:tcPr>
          <w:p w14:paraId="11C033A0"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Validate the cardinality and type of the </w:t>
            </w:r>
            <w:proofErr w:type="spellStart"/>
            <w:r w:rsidRPr="006F3108">
              <w:rPr>
                <w:rFonts w:ascii="Courier New" w:eastAsia="Times New Roman" w:hAnsi="Courier New" w:cs="Courier New"/>
                <w:kern w:val="0"/>
                <w:sz w:val="20"/>
                <w:szCs w:val="20"/>
                <w14:ligatures w14:val="none"/>
              </w:rPr>
              <w:t>terminationDate</w:t>
            </w:r>
            <w:proofErr w:type="spellEnd"/>
            <w:r w:rsidRPr="006F3108">
              <w:rPr>
                <w:rFonts w:ascii="Times New Roman" w:eastAsia="Times New Roman" w:hAnsi="Times New Roman" w:cs="Times New Roman"/>
                <w:kern w:val="0"/>
                <w14:ligatures w14:val="none"/>
              </w:rPr>
              <w:t xml:space="preserve"> attribute.</w:t>
            </w:r>
          </w:p>
        </w:tc>
      </w:tr>
      <w:tr w:rsidR="006F3108" w:rsidRPr="006F3108" w14:paraId="3EBE56A0" w14:textId="77777777" w:rsidTr="006F3108">
        <w:trPr>
          <w:tblCellSpacing w:w="15" w:type="dxa"/>
        </w:trPr>
        <w:tc>
          <w:tcPr>
            <w:tcW w:w="0" w:type="auto"/>
            <w:tcBorders>
              <w:top w:val="nil"/>
              <w:bottom w:val="single" w:sz="8" w:space="0" w:color="auto"/>
            </w:tcBorders>
            <w:vAlign w:val="center"/>
            <w:hideMark/>
          </w:tcPr>
          <w:p w14:paraId="4A271B77"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A</w:t>
            </w:r>
          </w:p>
        </w:tc>
        <w:tc>
          <w:tcPr>
            <w:tcW w:w="0" w:type="auto"/>
            <w:tcBorders>
              <w:top w:val="nil"/>
              <w:bottom w:val="single" w:sz="8" w:space="0" w:color="auto"/>
            </w:tcBorders>
            <w:vAlign w:val="center"/>
            <w:hideMark/>
          </w:tcPr>
          <w:p w14:paraId="595576E0"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Validate that no more than one </w:t>
            </w:r>
            <w:proofErr w:type="spellStart"/>
            <w:r w:rsidRPr="006F3108">
              <w:rPr>
                <w:rFonts w:ascii="Courier New" w:eastAsia="Times New Roman" w:hAnsi="Courier New" w:cs="Courier New"/>
                <w:kern w:val="0"/>
                <w:sz w:val="20"/>
                <w:szCs w:val="20"/>
                <w14:ligatures w14:val="none"/>
              </w:rPr>
              <w:t>terminationDate</w:t>
            </w:r>
            <w:proofErr w:type="spellEnd"/>
            <w:r w:rsidRPr="006F3108">
              <w:rPr>
                <w:rFonts w:ascii="Times New Roman" w:eastAsia="Times New Roman" w:hAnsi="Times New Roman" w:cs="Times New Roman"/>
                <w:kern w:val="0"/>
                <w14:ligatures w14:val="none"/>
              </w:rPr>
              <w:t xml:space="preserve"> attribute is allowed in an </w:t>
            </w:r>
            <w:proofErr w:type="spellStart"/>
            <w:r w:rsidRPr="006F3108">
              <w:rPr>
                <w:rFonts w:ascii="Times New Roman" w:eastAsia="Times New Roman" w:hAnsi="Times New Roman" w:cs="Times New Roman"/>
                <w:kern w:val="0"/>
                <w14:ligatures w14:val="none"/>
              </w:rPr>
              <w:t>AbstractFeatureWithLifespan</w:t>
            </w:r>
            <w:proofErr w:type="spellEnd"/>
            <w:r w:rsidRPr="006F3108">
              <w:rPr>
                <w:rFonts w:ascii="Times New Roman" w:eastAsia="Times New Roman" w:hAnsi="Times New Roman" w:cs="Times New Roman"/>
                <w:kern w:val="0"/>
                <w14:ligatures w14:val="none"/>
              </w:rPr>
              <w:t xml:space="preserve"> class.</w:t>
            </w:r>
          </w:p>
        </w:tc>
      </w:tr>
      <w:tr w:rsidR="006F3108" w:rsidRPr="006F3108" w14:paraId="73C8B5F7" w14:textId="77777777" w:rsidTr="006F3108">
        <w:trPr>
          <w:tblCellSpacing w:w="15" w:type="dxa"/>
        </w:trPr>
        <w:tc>
          <w:tcPr>
            <w:tcW w:w="0" w:type="auto"/>
            <w:tcBorders>
              <w:top w:val="nil"/>
              <w:bottom w:val="single" w:sz="12" w:space="0" w:color="auto"/>
            </w:tcBorders>
            <w:vAlign w:val="center"/>
            <w:hideMark/>
          </w:tcPr>
          <w:p w14:paraId="270E1D81"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B</w:t>
            </w:r>
          </w:p>
        </w:tc>
        <w:tc>
          <w:tcPr>
            <w:tcW w:w="0" w:type="auto"/>
            <w:tcBorders>
              <w:top w:val="nil"/>
              <w:bottom w:val="single" w:sz="12" w:space="0" w:color="auto"/>
            </w:tcBorders>
            <w:vAlign w:val="center"/>
            <w:hideMark/>
          </w:tcPr>
          <w:p w14:paraId="638EAE7C"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Validate that the </w:t>
            </w:r>
            <w:proofErr w:type="spellStart"/>
            <w:r w:rsidRPr="006F3108">
              <w:rPr>
                <w:rFonts w:ascii="Courier New" w:eastAsia="Times New Roman" w:hAnsi="Courier New" w:cs="Courier New"/>
                <w:kern w:val="0"/>
                <w:sz w:val="20"/>
                <w:szCs w:val="20"/>
                <w14:ligatures w14:val="none"/>
              </w:rPr>
              <w:t>terminationDate</w:t>
            </w:r>
            <w:proofErr w:type="spellEnd"/>
            <w:r w:rsidRPr="006F3108">
              <w:rPr>
                <w:rFonts w:ascii="Times New Roman" w:eastAsia="Times New Roman" w:hAnsi="Times New Roman" w:cs="Times New Roman"/>
                <w:kern w:val="0"/>
                <w14:ligatures w14:val="none"/>
              </w:rPr>
              <w:t xml:space="preserve"> attribute is a valid implementation of the </w:t>
            </w:r>
            <w:proofErr w:type="spellStart"/>
            <w:r w:rsidRPr="006F3108">
              <w:rPr>
                <w:rFonts w:ascii="Times New Roman" w:eastAsia="Times New Roman" w:hAnsi="Times New Roman" w:cs="Times New Roman"/>
                <w:kern w:val="0"/>
                <w14:ligatures w14:val="none"/>
              </w:rPr>
              <w:t>DateTime</w:t>
            </w:r>
            <w:proofErr w:type="spellEnd"/>
            <w:r w:rsidRPr="006F3108">
              <w:rPr>
                <w:rFonts w:ascii="Times New Roman" w:eastAsia="Times New Roman" w:hAnsi="Times New Roman" w:cs="Times New Roman"/>
                <w:kern w:val="0"/>
                <w14:ligatures w14:val="none"/>
              </w:rPr>
              <w:t xml:space="preserve"> type from </w:t>
            </w:r>
            <w:hyperlink r:id="rId219" w:anchor="ISO19103" w:history="1">
              <w:r w:rsidRPr="006F3108">
                <w:rPr>
                  <w:rFonts w:ascii="Times New Roman" w:eastAsia="Times New Roman" w:hAnsi="Times New Roman" w:cs="Times New Roman"/>
                  <w:color w:val="0000FF"/>
                  <w:kern w:val="0"/>
                  <w:u w:val="single"/>
                  <w14:ligatures w14:val="none"/>
                </w:rPr>
                <w:t>ISO 19103</w:t>
              </w:r>
            </w:hyperlink>
            <w:r w:rsidRPr="006F3108">
              <w:rPr>
                <w:rFonts w:ascii="Times New Roman" w:eastAsia="Times New Roman" w:hAnsi="Times New Roman" w:cs="Times New Roman"/>
                <w:kern w:val="0"/>
                <w14:ligatures w14:val="none"/>
              </w:rPr>
              <w:t>.</w:t>
            </w:r>
          </w:p>
        </w:tc>
      </w:tr>
    </w:tbl>
    <w:p w14:paraId="75F9CCA6" w14:textId="77777777" w:rsidR="006F3108" w:rsidRPr="006F3108" w:rsidRDefault="006F3108" w:rsidP="006F3108">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A.1.4.3.  Valid From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36"/>
        <w:gridCol w:w="7724"/>
      </w:tblGrid>
      <w:tr w:rsidR="006F3108" w:rsidRPr="006F3108" w14:paraId="54FFFA14" w14:textId="77777777" w:rsidTr="006F3108">
        <w:trPr>
          <w:tblHeader/>
          <w:tblCellSpacing w:w="15" w:type="dxa"/>
        </w:trPr>
        <w:tc>
          <w:tcPr>
            <w:tcW w:w="0" w:type="auto"/>
            <w:gridSpan w:val="2"/>
            <w:tcBorders>
              <w:top w:val="single" w:sz="12" w:space="0" w:color="auto"/>
              <w:bottom w:val="single" w:sz="12" w:space="0" w:color="auto"/>
            </w:tcBorders>
            <w:vAlign w:val="center"/>
            <w:hideMark/>
          </w:tcPr>
          <w:p w14:paraId="0B2CE954" w14:textId="77777777" w:rsidR="006F3108" w:rsidRPr="006F3108" w:rsidRDefault="006F3108" w:rsidP="006F3108">
            <w:pPr>
              <w:spacing w:before="100" w:beforeAutospacing="1" w:after="100" w:afterAutospacing="1"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Abstract test A.11</w:t>
            </w:r>
          </w:p>
        </w:tc>
      </w:tr>
      <w:tr w:rsidR="006F3108" w:rsidRPr="006F3108" w14:paraId="3D5BB4A5" w14:textId="77777777" w:rsidTr="006F3108">
        <w:trPr>
          <w:tblCellSpacing w:w="15" w:type="dxa"/>
        </w:trPr>
        <w:tc>
          <w:tcPr>
            <w:tcW w:w="0" w:type="auto"/>
            <w:tcBorders>
              <w:top w:val="single" w:sz="12" w:space="0" w:color="auto"/>
              <w:bottom w:val="single" w:sz="8" w:space="0" w:color="auto"/>
            </w:tcBorders>
            <w:vAlign w:val="center"/>
            <w:hideMark/>
          </w:tcPr>
          <w:p w14:paraId="7B29C4CD"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Identifier</w:t>
            </w:r>
          </w:p>
        </w:tc>
        <w:tc>
          <w:tcPr>
            <w:tcW w:w="0" w:type="auto"/>
            <w:tcBorders>
              <w:top w:val="single" w:sz="12" w:space="0" w:color="auto"/>
              <w:bottom w:val="single" w:sz="8" w:space="0" w:color="auto"/>
            </w:tcBorders>
            <w:vAlign w:val="center"/>
            <w:hideMark/>
          </w:tcPr>
          <w:p w14:paraId="0C6FF020"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Courier New" w:eastAsia="Times New Roman" w:hAnsi="Courier New" w:cs="Courier New"/>
                <w:kern w:val="0"/>
                <w:sz w:val="20"/>
                <w:szCs w:val="20"/>
                <w14:ligatures w14:val="none"/>
              </w:rPr>
              <w:t>/conf/core/</w:t>
            </w:r>
            <w:proofErr w:type="spellStart"/>
            <w:r w:rsidRPr="006F3108">
              <w:rPr>
                <w:rFonts w:ascii="Courier New" w:eastAsia="Times New Roman" w:hAnsi="Courier New" w:cs="Courier New"/>
                <w:kern w:val="0"/>
                <w:sz w:val="20"/>
                <w:szCs w:val="20"/>
                <w14:ligatures w14:val="none"/>
              </w:rPr>
              <w:t>abstractfeature-validfrom</w:t>
            </w:r>
            <w:proofErr w:type="spellEnd"/>
          </w:p>
        </w:tc>
      </w:tr>
      <w:tr w:rsidR="006F3108" w:rsidRPr="006F3108" w14:paraId="2841261E" w14:textId="77777777" w:rsidTr="006F3108">
        <w:trPr>
          <w:tblCellSpacing w:w="15" w:type="dxa"/>
        </w:trPr>
        <w:tc>
          <w:tcPr>
            <w:tcW w:w="0" w:type="auto"/>
            <w:tcBorders>
              <w:top w:val="nil"/>
              <w:bottom w:val="single" w:sz="8" w:space="0" w:color="auto"/>
            </w:tcBorders>
            <w:vAlign w:val="center"/>
            <w:hideMark/>
          </w:tcPr>
          <w:p w14:paraId="022E008D"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Requirement</w:t>
            </w:r>
          </w:p>
        </w:tc>
        <w:tc>
          <w:tcPr>
            <w:tcW w:w="0" w:type="auto"/>
            <w:tcBorders>
              <w:top w:val="nil"/>
              <w:bottom w:val="single" w:sz="8" w:space="0" w:color="auto"/>
            </w:tcBorders>
            <w:vAlign w:val="center"/>
            <w:hideMark/>
          </w:tcPr>
          <w:p w14:paraId="39D7D633"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/req/core/</w:t>
            </w:r>
            <w:proofErr w:type="spellStart"/>
            <w:r w:rsidRPr="006F3108">
              <w:rPr>
                <w:rFonts w:ascii="Times New Roman" w:eastAsia="Times New Roman" w:hAnsi="Times New Roman" w:cs="Times New Roman"/>
                <w:kern w:val="0"/>
                <w14:ligatures w14:val="none"/>
              </w:rPr>
              <w:t>abstractfeature-validfrom</w:t>
            </w:r>
            <w:proofErr w:type="spellEnd"/>
          </w:p>
        </w:tc>
      </w:tr>
      <w:tr w:rsidR="006F3108" w:rsidRPr="006F3108" w14:paraId="2AFEC9A6" w14:textId="77777777" w:rsidTr="006F3108">
        <w:trPr>
          <w:tblCellSpacing w:w="15" w:type="dxa"/>
        </w:trPr>
        <w:tc>
          <w:tcPr>
            <w:tcW w:w="0" w:type="auto"/>
            <w:tcBorders>
              <w:top w:val="nil"/>
              <w:bottom w:val="single" w:sz="8" w:space="0" w:color="auto"/>
            </w:tcBorders>
            <w:vAlign w:val="center"/>
            <w:hideMark/>
          </w:tcPr>
          <w:p w14:paraId="6660113B"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Target Type</w:t>
            </w:r>
          </w:p>
        </w:tc>
        <w:tc>
          <w:tcPr>
            <w:tcW w:w="0" w:type="auto"/>
            <w:tcBorders>
              <w:top w:val="nil"/>
              <w:bottom w:val="single" w:sz="8" w:space="0" w:color="auto"/>
            </w:tcBorders>
            <w:vAlign w:val="center"/>
            <w:hideMark/>
          </w:tcPr>
          <w:p w14:paraId="0E81F774" w14:textId="7F741F2B"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Implementation </w:t>
            </w:r>
            <w:del w:id="217" w:author="Carl Reed" w:date="2024-02-23T12:07:00Z">
              <w:r w:rsidRPr="006F3108" w:rsidDel="001B27EE">
                <w:rPr>
                  <w:rFonts w:ascii="Times New Roman" w:eastAsia="Times New Roman" w:hAnsi="Times New Roman" w:cs="Times New Roman"/>
                  <w:kern w:val="0"/>
                  <w14:ligatures w14:val="none"/>
                </w:rPr>
                <w:delText>Specification</w:delText>
              </w:r>
            </w:del>
            <w:ins w:id="218" w:author="Carl Reed" w:date="2024-02-23T12:07:00Z">
              <w:r w:rsidR="001B27EE">
                <w:rPr>
                  <w:rFonts w:ascii="Times New Roman" w:eastAsia="Times New Roman" w:hAnsi="Times New Roman" w:cs="Times New Roman"/>
                  <w:kern w:val="0"/>
                  <w14:ligatures w14:val="none"/>
                </w:rPr>
                <w:t>Standard</w:t>
              </w:r>
            </w:ins>
          </w:p>
        </w:tc>
      </w:tr>
      <w:tr w:rsidR="006F3108" w:rsidRPr="006F3108" w14:paraId="67A39BD4" w14:textId="77777777" w:rsidTr="006F3108">
        <w:trPr>
          <w:tblCellSpacing w:w="15" w:type="dxa"/>
        </w:trPr>
        <w:tc>
          <w:tcPr>
            <w:tcW w:w="0" w:type="auto"/>
            <w:tcBorders>
              <w:top w:val="nil"/>
              <w:bottom w:val="single" w:sz="8" w:space="0" w:color="auto"/>
            </w:tcBorders>
            <w:vAlign w:val="center"/>
            <w:hideMark/>
          </w:tcPr>
          <w:p w14:paraId="0B8ABB1A"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Test purpose</w:t>
            </w:r>
          </w:p>
        </w:tc>
        <w:tc>
          <w:tcPr>
            <w:tcW w:w="0" w:type="auto"/>
            <w:tcBorders>
              <w:top w:val="nil"/>
              <w:bottom w:val="single" w:sz="8" w:space="0" w:color="auto"/>
            </w:tcBorders>
            <w:vAlign w:val="center"/>
            <w:hideMark/>
          </w:tcPr>
          <w:p w14:paraId="64388718" w14:textId="114B488D"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Validate that the Implementation </w:t>
            </w:r>
            <w:del w:id="219" w:author="Carl Reed" w:date="2024-02-23T12:07:00Z">
              <w:r w:rsidRPr="006F3108" w:rsidDel="001B27EE">
                <w:rPr>
                  <w:rFonts w:ascii="Times New Roman" w:eastAsia="Times New Roman" w:hAnsi="Times New Roman" w:cs="Times New Roman"/>
                  <w:kern w:val="0"/>
                  <w14:ligatures w14:val="none"/>
                </w:rPr>
                <w:delText>Specification</w:delText>
              </w:r>
            </w:del>
            <w:ins w:id="220" w:author="Carl Reed" w:date="2024-02-23T12:07:00Z">
              <w:r w:rsidR="001B27EE">
                <w:rPr>
                  <w:rFonts w:ascii="Times New Roman" w:eastAsia="Times New Roman" w:hAnsi="Times New Roman" w:cs="Times New Roman"/>
                  <w:kern w:val="0"/>
                  <w14:ligatures w14:val="none"/>
                </w:rPr>
                <w:t>Standard</w:t>
              </w:r>
            </w:ins>
            <w:r w:rsidRPr="006F3108">
              <w:rPr>
                <w:rFonts w:ascii="Times New Roman" w:eastAsia="Times New Roman" w:hAnsi="Times New Roman" w:cs="Times New Roman"/>
                <w:kern w:val="0"/>
                <w14:ligatures w14:val="none"/>
              </w:rPr>
              <w:t xml:space="preserve"> implements the </w:t>
            </w:r>
            <w:proofErr w:type="spellStart"/>
            <w:r w:rsidRPr="006F3108">
              <w:rPr>
                <w:rFonts w:ascii="Courier New" w:eastAsia="Times New Roman" w:hAnsi="Courier New" w:cs="Courier New"/>
                <w:kern w:val="0"/>
                <w:sz w:val="20"/>
                <w:szCs w:val="20"/>
                <w14:ligatures w14:val="none"/>
              </w:rPr>
              <w:t>validFrom</w:t>
            </w:r>
            <w:proofErr w:type="spellEnd"/>
            <w:r w:rsidRPr="006F3108">
              <w:rPr>
                <w:rFonts w:ascii="Times New Roman" w:eastAsia="Times New Roman" w:hAnsi="Times New Roman" w:cs="Times New Roman"/>
                <w:kern w:val="0"/>
                <w14:ligatures w14:val="none"/>
              </w:rPr>
              <w:t xml:space="preserve"> attribute as defined in the POI Conceptual Model.</w:t>
            </w:r>
          </w:p>
        </w:tc>
      </w:tr>
      <w:tr w:rsidR="006F3108" w:rsidRPr="006F3108" w14:paraId="7BC1F94F" w14:textId="77777777" w:rsidTr="006F3108">
        <w:trPr>
          <w:tblCellSpacing w:w="15" w:type="dxa"/>
        </w:trPr>
        <w:tc>
          <w:tcPr>
            <w:tcW w:w="0" w:type="auto"/>
            <w:tcBorders>
              <w:top w:val="nil"/>
              <w:bottom w:val="single" w:sz="8" w:space="0" w:color="auto"/>
            </w:tcBorders>
            <w:vAlign w:val="center"/>
            <w:hideMark/>
          </w:tcPr>
          <w:p w14:paraId="0A9DF461"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Test-method-type</w:t>
            </w:r>
          </w:p>
        </w:tc>
        <w:tc>
          <w:tcPr>
            <w:tcW w:w="0" w:type="auto"/>
            <w:tcBorders>
              <w:top w:val="nil"/>
              <w:bottom w:val="single" w:sz="8" w:space="0" w:color="auto"/>
            </w:tcBorders>
            <w:vAlign w:val="center"/>
            <w:hideMark/>
          </w:tcPr>
          <w:p w14:paraId="68B4D0FA"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Manual Inspection</w:t>
            </w:r>
          </w:p>
        </w:tc>
      </w:tr>
      <w:tr w:rsidR="006F3108" w:rsidRPr="006F3108" w14:paraId="0CDB997C" w14:textId="77777777" w:rsidTr="006F3108">
        <w:trPr>
          <w:tblCellSpacing w:w="15" w:type="dxa"/>
        </w:trPr>
        <w:tc>
          <w:tcPr>
            <w:tcW w:w="0" w:type="auto"/>
            <w:tcBorders>
              <w:top w:val="nil"/>
              <w:bottom w:val="single" w:sz="8" w:space="0" w:color="auto"/>
            </w:tcBorders>
            <w:vAlign w:val="center"/>
            <w:hideMark/>
          </w:tcPr>
          <w:p w14:paraId="5B863A84"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Description</w:t>
            </w:r>
          </w:p>
        </w:tc>
        <w:tc>
          <w:tcPr>
            <w:tcW w:w="0" w:type="auto"/>
            <w:tcBorders>
              <w:top w:val="nil"/>
              <w:bottom w:val="single" w:sz="8" w:space="0" w:color="auto"/>
            </w:tcBorders>
            <w:vAlign w:val="center"/>
            <w:hideMark/>
          </w:tcPr>
          <w:p w14:paraId="477FCCAB"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Validate the cardinality and type of the </w:t>
            </w:r>
            <w:proofErr w:type="spellStart"/>
            <w:r w:rsidRPr="006F3108">
              <w:rPr>
                <w:rFonts w:ascii="Courier New" w:eastAsia="Times New Roman" w:hAnsi="Courier New" w:cs="Courier New"/>
                <w:kern w:val="0"/>
                <w:sz w:val="20"/>
                <w:szCs w:val="20"/>
                <w14:ligatures w14:val="none"/>
              </w:rPr>
              <w:t>validFrom</w:t>
            </w:r>
            <w:proofErr w:type="spellEnd"/>
            <w:r w:rsidRPr="006F3108">
              <w:rPr>
                <w:rFonts w:ascii="Times New Roman" w:eastAsia="Times New Roman" w:hAnsi="Times New Roman" w:cs="Times New Roman"/>
                <w:kern w:val="0"/>
                <w14:ligatures w14:val="none"/>
              </w:rPr>
              <w:t xml:space="preserve"> attribute.</w:t>
            </w:r>
          </w:p>
        </w:tc>
      </w:tr>
      <w:tr w:rsidR="006F3108" w:rsidRPr="006F3108" w14:paraId="606412EF" w14:textId="77777777" w:rsidTr="006F3108">
        <w:trPr>
          <w:tblCellSpacing w:w="15" w:type="dxa"/>
        </w:trPr>
        <w:tc>
          <w:tcPr>
            <w:tcW w:w="0" w:type="auto"/>
            <w:tcBorders>
              <w:top w:val="nil"/>
              <w:bottom w:val="single" w:sz="8" w:space="0" w:color="auto"/>
            </w:tcBorders>
            <w:vAlign w:val="center"/>
            <w:hideMark/>
          </w:tcPr>
          <w:p w14:paraId="5F9BE9F6"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A</w:t>
            </w:r>
          </w:p>
        </w:tc>
        <w:tc>
          <w:tcPr>
            <w:tcW w:w="0" w:type="auto"/>
            <w:tcBorders>
              <w:top w:val="nil"/>
              <w:bottom w:val="single" w:sz="8" w:space="0" w:color="auto"/>
            </w:tcBorders>
            <w:vAlign w:val="center"/>
            <w:hideMark/>
          </w:tcPr>
          <w:p w14:paraId="7B6B59E1"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Validate that no more than one </w:t>
            </w:r>
            <w:proofErr w:type="spellStart"/>
            <w:r w:rsidRPr="006F3108">
              <w:rPr>
                <w:rFonts w:ascii="Courier New" w:eastAsia="Times New Roman" w:hAnsi="Courier New" w:cs="Courier New"/>
                <w:kern w:val="0"/>
                <w:sz w:val="20"/>
                <w:szCs w:val="20"/>
                <w14:ligatures w14:val="none"/>
              </w:rPr>
              <w:t>validFrom</w:t>
            </w:r>
            <w:proofErr w:type="spellEnd"/>
            <w:r w:rsidRPr="006F3108">
              <w:rPr>
                <w:rFonts w:ascii="Times New Roman" w:eastAsia="Times New Roman" w:hAnsi="Times New Roman" w:cs="Times New Roman"/>
                <w:kern w:val="0"/>
                <w14:ligatures w14:val="none"/>
              </w:rPr>
              <w:t xml:space="preserve"> attribute is allowed in an </w:t>
            </w:r>
            <w:proofErr w:type="spellStart"/>
            <w:r w:rsidRPr="006F3108">
              <w:rPr>
                <w:rFonts w:ascii="Times New Roman" w:eastAsia="Times New Roman" w:hAnsi="Times New Roman" w:cs="Times New Roman"/>
                <w:kern w:val="0"/>
                <w14:ligatures w14:val="none"/>
              </w:rPr>
              <w:t>AbstractFeatureWithLifespan</w:t>
            </w:r>
            <w:proofErr w:type="spellEnd"/>
            <w:r w:rsidRPr="006F3108">
              <w:rPr>
                <w:rFonts w:ascii="Times New Roman" w:eastAsia="Times New Roman" w:hAnsi="Times New Roman" w:cs="Times New Roman"/>
                <w:kern w:val="0"/>
                <w14:ligatures w14:val="none"/>
              </w:rPr>
              <w:t xml:space="preserve"> class.</w:t>
            </w:r>
          </w:p>
        </w:tc>
      </w:tr>
      <w:tr w:rsidR="006F3108" w:rsidRPr="006F3108" w14:paraId="4F003E92" w14:textId="77777777" w:rsidTr="006F3108">
        <w:trPr>
          <w:tblCellSpacing w:w="15" w:type="dxa"/>
        </w:trPr>
        <w:tc>
          <w:tcPr>
            <w:tcW w:w="0" w:type="auto"/>
            <w:tcBorders>
              <w:top w:val="nil"/>
              <w:bottom w:val="single" w:sz="12" w:space="0" w:color="auto"/>
            </w:tcBorders>
            <w:vAlign w:val="center"/>
            <w:hideMark/>
          </w:tcPr>
          <w:p w14:paraId="7A3740F3"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B</w:t>
            </w:r>
          </w:p>
        </w:tc>
        <w:tc>
          <w:tcPr>
            <w:tcW w:w="0" w:type="auto"/>
            <w:tcBorders>
              <w:top w:val="nil"/>
              <w:bottom w:val="single" w:sz="12" w:space="0" w:color="auto"/>
            </w:tcBorders>
            <w:vAlign w:val="center"/>
            <w:hideMark/>
          </w:tcPr>
          <w:p w14:paraId="34C39A39"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Validate that the </w:t>
            </w:r>
            <w:proofErr w:type="spellStart"/>
            <w:r w:rsidRPr="006F3108">
              <w:rPr>
                <w:rFonts w:ascii="Courier New" w:eastAsia="Times New Roman" w:hAnsi="Courier New" w:cs="Courier New"/>
                <w:kern w:val="0"/>
                <w:sz w:val="20"/>
                <w:szCs w:val="20"/>
                <w14:ligatures w14:val="none"/>
              </w:rPr>
              <w:t>validFrom</w:t>
            </w:r>
            <w:proofErr w:type="spellEnd"/>
            <w:r w:rsidRPr="006F3108">
              <w:rPr>
                <w:rFonts w:ascii="Times New Roman" w:eastAsia="Times New Roman" w:hAnsi="Times New Roman" w:cs="Times New Roman"/>
                <w:kern w:val="0"/>
                <w14:ligatures w14:val="none"/>
              </w:rPr>
              <w:t xml:space="preserve"> attribute is a valid implementation of the </w:t>
            </w:r>
            <w:proofErr w:type="spellStart"/>
            <w:r w:rsidRPr="006F3108">
              <w:rPr>
                <w:rFonts w:ascii="Times New Roman" w:eastAsia="Times New Roman" w:hAnsi="Times New Roman" w:cs="Times New Roman"/>
                <w:kern w:val="0"/>
                <w14:ligatures w14:val="none"/>
              </w:rPr>
              <w:t>DateTime</w:t>
            </w:r>
            <w:proofErr w:type="spellEnd"/>
            <w:r w:rsidRPr="006F3108">
              <w:rPr>
                <w:rFonts w:ascii="Times New Roman" w:eastAsia="Times New Roman" w:hAnsi="Times New Roman" w:cs="Times New Roman"/>
                <w:kern w:val="0"/>
                <w14:ligatures w14:val="none"/>
              </w:rPr>
              <w:t xml:space="preserve"> type from </w:t>
            </w:r>
            <w:hyperlink r:id="rId220" w:anchor="ISO19103" w:history="1">
              <w:r w:rsidRPr="006F3108">
                <w:rPr>
                  <w:rFonts w:ascii="Times New Roman" w:eastAsia="Times New Roman" w:hAnsi="Times New Roman" w:cs="Times New Roman"/>
                  <w:color w:val="0000FF"/>
                  <w:kern w:val="0"/>
                  <w:u w:val="single"/>
                  <w14:ligatures w14:val="none"/>
                </w:rPr>
                <w:t>ISO 19103</w:t>
              </w:r>
            </w:hyperlink>
            <w:r w:rsidRPr="006F3108">
              <w:rPr>
                <w:rFonts w:ascii="Times New Roman" w:eastAsia="Times New Roman" w:hAnsi="Times New Roman" w:cs="Times New Roman"/>
                <w:kern w:val="0"/>
                <w14:ligatures w14:val="none"/>
              </w:rPr>
              <w:t>.</w:t>
            </w:r>
          </w:p>
        </w:tc>
      </w:tr>
    </w:tbl>
    <w:p w14:paraId="576D33EA" w14:textId="77777777" w:rsidR="006F3108" w:rsidRPr="006F3108" w:rsidRDefault="006F3108" w:rsidP="006F3108">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A.1.4.4.  Valid To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41"/>
        <w:gridCol w:w="7719"/>
      </w:tblGrid>
      <w:tr w:rsidR="006F3108" w:rsidRPr="006F3108" w14:paraId="6ACC0B72" w14:textId="77777777" w:rsidTr="006F3108">
        <w:trPr>
          <w:tblHeader/>
          <w:tblCellSpacing w:w="15" w:type="dxa"/>
        </w:trPr>
        <w:tc>
          <w:tcPr>
            <w:tcW w:w="0" w:type="auto"/>
            <w:gridSpan w:val="2"/>
            <w:tcBorders>
              <w:top w:val="single" w:sz="12" w:space="0" w:color="auto"/>
              <w:bottom w:val="single" w:sz="12" w:space="0" w:color="auto"/>
            </w:tcBorders>
            <w:vAlign w:val="center"/>
            <w:hideMark/>
          </w:tcPr>
          <w:p w14:paraId="136D7FC9" w14:textId="77777777" w:rsidR="006F3108" w:rsidRPr="006F3108" w:rsidRDefault="006F3108" w:rsidP="006F3108">
            <w:pPr>
              <w:spacing w:before="100" w:beforeAutospacing="1" w:after="100" w:afterAutospacing="1"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Abstract test A.12</w:t>
            </w:r>
          </w:p>
        </w:tc>
      </w:tr>
      <w:tr w:rsidR="006F3108" w:rsidRPr="006F3108" w14:paraId="55FBEA5C" w14:textId="77777777" w:rsidTr="006F3108">
        <w:trPr>
          <w:tblCellSpacing w:w="15" w:type="dxa"/>
        </w:trPr>
        <w:tc>
          <w:tcPr>
            <w:tcW w:w="0" w:type="auto"/>
            <w:tcBorders>
              <w:top w:val="single" w:sz="12" w:space="0" w:color="auto"/>
              <w:bottom w:val="single" w:sz="8" w:space="0" w:color="auto"/>
            </w:tcBorders>
            <w:vAlign w:val="center"/>
            <w:hideMark/>
          </w:tcPr>
          <w:p w14:paraId="30E014EB"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Identifier</w:t>
            </w:r>
          </w:p>
        </w:tc>
        <w:tc>
          <w:tcPr>
            <w:tcW w:w="0" w:type="auto"/>
            <w:tcBorders>
              <w:top w:val="single" w:sz="12" w:space="0" w:color="auto"/>
              <w:bottom w:val="single" w:sz="8" w:space="0" w:color="auto"/>
            </w:tcBorders>
            <w:vAlign w:val="center"/>
            <w:hideMark/>
          </w:tcPr>
          <w:p w14:paraId="1F8F42A1"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Courier New" w:eastAsia="Times New Roman" w:hAnsi="Courier New" w:cs="Courier New"/>
                <w:kern w:val="0"/>
                <w:sz w:val="20"/>
                <w:szCs w:val="20"/>
                <w14:ligatures w14:val="none"/>
              </w:rPr>
              <w:t>/conf/core/</w:t>
            </w:r>
            <w:proofErr w:type="spellStart"/>
            <w:r w:rsidRPr="006F3108">
              <w:rPr>
                <w:rFonts w:ascii="Courier New" w:eastAsia="Times New Roman" w:hAnsi="Courier New" w:cs="Courier New"/>
                <w:kern w:val="0"/>
                <w:sz w:val="20"/>
                <w:szCs w:val="20"/>
                <w14:ligatures w14:val="none"/>
              </w:rPr>
              <w:t>abstractfeature-validto</w:t>
            </w:r>
            <w:proofErr w:type="spellEnd"/>
          </w:p>
        </w:tc>
      </w:tr>
      <w:tr w:rsidR="006F3108" w:rsidRPr="006F3108" w14:paraId="7590F645" w14:textId="77777777" w:rsidTr="006F3108">
        <w:trPr>
          <w:tblCellSpacing w:w="15" w:type="dxa"/>
        </w:trPr>
        <w:tc>
          <w:tcPr>
            <w:tcW w:w="0" w:type="auto"/>
            <w:tcBorders>
              <w:top w:val="nil"/>
              <w:bottom w:val="single" w:sz="8" w:space="0" w:color="auto"/>
            </w:tcBorders>
            <w:vAlign w:val="center"/>
            <w:hideMark/>
          </w:tcPr>
          <w:p w14:paraId="3C5ABD63"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Requirement</w:t>
            </w:r>
          </w:p>
        </w:tc>
        <w:tc>
          <w:tcPr>
            <w:tcW w:w="0" w:type="auto"/>
            <w:tcBorders>
              <w:top w:val="nil"/>
              <w:bottom w:val="single" w:sz="8" w:space="0" w:color="auto"/>
            </w:tcBorders>
            <w:vAlign w:val="center"/>
            <w:hideMark/>
          </w:tcPr>
          <w:p w14:paraId="0020635F"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/req/core/</w:t>
            </w:r>
            <w:proofErr w:type="spellStart"/>
            <w:r w:rsidRPr="006F3108">
              <w:rPr>
                <w:rFonts w:ascii="Times New Roman" w:eastAsia="Times New Roman" w:hAnsi="Times New Roman" w:cs="Times New Roman"/>
                <w:kern w:val="0"/>
                <w14:ligatures w14:val="none"/>
              </w:rPr>
              <w:t>abstractfeature-validto</w:t>
            </w:r>
            <w:proofErr w:type="spellEnd"/>
          </w:p>
        </w:tc>
      </w:tr>
      <w:tr w:rsidR="006F3108" w:rsidRPr="006F3108" w14:paraId="37F63713" w14:textId="77777777" w:rsidTr="006F3108">
        <w:trPr>
          <w:tblCellSpacing w:w="15" w:type="dxa"/>
        </w:trPr>
        <w:tc>
          <w:tcPr>
            <w:tcW w:w="0" w:type="auto"/>
            <w:tcBorders>
              <w:top w:val="nil"/>
              <w:bottom w:val="single" w:sz="8" w:space="0" w:color="auto"/>
            </w:tcBorders>
            <w:vAlign w:val="center"/>
            <w:hideMark/>
          </w:tcPr>
          <w:p w14:paraId="5544AF33"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Target Type</w:t>
            </w:r>
          </w:p>
        </w:tc>
        <w:tc>
          <w:tcPr>
            <w:tcW w:w="0" w:type="auto"/>
            <w:tcBorders>
              <w:top w:val="nil"/>
              <w:bottom w:val="single" w:sz="8" w:space="0" w:color="auto"/>
            </w:tcBorders>
            <w:vAlign w:val="center"/>
            <w:hideMark/>
          </w:tcPr>
          <w:p w14:paraId="4702229A" w14:textId="2B3C70CE"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Implementation </w:t>
            </w:r>
            <w:del w:id="221" w:author="Carl Reed" w:date="2024-02-23T12:07:00Z">
              <w:r w:rsidRPr="006F3108" w:rsidDel="001B27EE">
                <w:rPr>
                  <w:rFonts w:ascii="Times New Roman" w:eastAsia="Times New Roman" w:hAnsi="Times New Roman" w:cs="Times New Roman"/>
                  <w:kern w:val="0"/>
                  <w14:ligatures w14:val="none"/>
                </w:rPr>
                <w:delText>Specification</w:delText>
              </w:r>
            </w:del>
            <w:ins w:id="222" w:author="Carl Reed" w:date="2024-02-23T12:07:00Z">
              <w:r w:rsidR="001B27EE">
                <w:rPr>
                  <w:rFonts w:ascii="Times New Roman" w:eastAsia="Times New Roman" w:hAnsi="Times New Roman" w:cs="Times New Roman"/>
                  <w:kern w:val="0"/>
                  <w14:ligatures w14:val="none"/>
                </w:rPr>
                <w:t>Standard</w:t>
              </w:r>
            </w:ins>
          </w:p>
        </w:tc>
      </w:tr>
      <w:tr w:rsidR="006F3108" w:rsidRPr="006F3108" w14:paraId="0D42CD76" w14:textId="77777777" w:rsidTr="006F3108">
        <w:trPr>
          <w:tblCellSpacing w:w="15" w:type="dxa"/>
        </w:trPr>
        <w:tc>
          <w:tcPr>
            <w:tcW w:w="0" w:type="auto"/>
            <w:tcBorders>
              <w:top w:val="nil"/>
              <w:bottom w:val="single" w:sz="8" w:space="0" w:color="auto"/>
            </w:tcBorders>
            <w:vAlign w:val="center"/>
            <w:hideMark/>
          </w:tcPr>
          <w:p w14:paraId="7BABB887"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Test purpose</w:t>
            </w:r>
          </w:p>
        </w:tc>
        <w:tc>
          <w:tcPr>
            <w:tcW w:w="0" w:type="auto"/>
            <w:tcBorders>
              <w:top w:val="nil"/>
              <w:bottom w:val="single" w:sz="8" w:space="0" w:color="auto"/>
            </w:tcBorders>
            <w:vAlign w:val="center"/>
            <w:hideMark/>
          </w:tcPr>
          <w:p w14:paraId="05D31114" w14:textId="2549F3AF"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Validate that the Implementation </w:t>
            </w:r>
            <w:del w:id="223" w:author="Carl Reed" w:date="2024-02-23T12:07:00Z">
              <w:r w:rsidRPr="006F3108" w:rsidDel="001B27EE">
                <w:rPr>
                  <w:rFonts w:ascii="Times New Roman" w:eastAsia="Times New Roman" w:hAnsi="Times New Roman" w:cs="Times New Roman"/>
                  <w:kern w:val="0"/>
                  <w14:ligatures w14:val="none"/>
                </w:rPr>
                <w:delText>Specification</w:delText>
              </w:r>
            </w:del>
            <w:ins w:id="224" w:author="Carl Reed" w:date="2024-02-23T12:07:00Z">
              <w:r w:rsidR="001B27EE">
                <w:rPr>
                  <w:rFonts w:ascii="Times New Roman" w:eastAsia="Times New Roman" w:hAnsi="Times New Roman" w:cs="Times New Roman"/>
                  <w:kern w:val="0"/>
                  <w14:ligatures w14:val="none"/>
                </w:rPr>
                <w:t>Standard</w:t>
              </w:r>
            </w:ins>
            <w:r w:rsidRPr="006F3108">
              <w:rPr>
                <w:rFonts w:ascii="Times New Roman" w:eastAsia="Times New Roman" w:hAnsi="Times New Roman" w:cs="Times New Roman"/>
                <w:kern w:val="0"/>
                <w14:ligatures w14:val="none"/>
              </w:rPr>
              <w:t xml:space="preserve"> implements the </w:t>
            </w:r>
            <w:proofErr w:type="spellStart"/>
            <w:r w:rsidRPr="006F3108">
              <w:rPr>
                <w:rFonts w:ascii="Courier New" w:eastAsia="Times New Roman" w:hAnsi="Courier New" w:cs="Courier New"/>
                <w:kern w:val="0"/>
                <w:sz w:val="20"/>
                <w:szCs w:val="20"/>
                <w14:ligatures w14:val="none"/>
              </w:rPr>
              <w:t>validTo</w:t>
            </w:r>
            <w:proofErr w:type="spellEnd"/>
            <w:r w:rsidRPr="006F3108">
              <w:rPr>
                <w:rFonts w:ascii="Times New Roman" w:eastAsia="Times New Roman" w:hAnsi="Times New Roman" w:cs="Times New Roman"/>
                <w:kern w:val="0"/>
                <w14:ligatures w14:val="none"/>
              </w:rPr>
              <w:t xml:space="preserve"> attribute as defined in the POI Conceptual Model.</w:t>
            </w:r>
          </w:p>
        </w:tc>
      </w:tr>
      <w:tr w:rsidR="006F3108" w:rsidRPr="006F3108" w14:paraId="042598D7" w14:textId="77777777" w:rsidTr="006F3108">
        <w:trPr>
          <w:tblCellSpacing w:w="15" w:type="dxa"/>
        </w:trPr>
        <w:tc>
          <w:tcPr>
            <w:tcW w:w="0" w:type="auto"/>
            <w:tcBorders>
              <w:top w:val="nil"/>
              <w:bottom w:val="single" w:sz="8" w:space="0" w:color="auto"/>
            </w:tcBorders>
            <w:vAlign w:val="center"/>
            <w:hideMark/>
          </w:tcPr>
          <w:p w14:paraId="56D0ED40"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Test-method-type</w:t>
            </w:r>
          </w:p>
        </w:tc>
        <w:tc>
          <w:tcPr>
            <w:tcW w:w="0" w:type="auto"/>
            <w:tcBorders>
              <w:top w:val="nil"/>
              <w:bottom w:val="single" w:sz="8" w:space="0" w:color="auto"/>
            </w:tcBorders>
            <w:vAlign w:val="center"/>
            <w:hideMark/>
          </w:tcPr>
          <w:p w14:paraId="282A91BC"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Manual Inspection</w:t>
            </w:r>
          </w:p>
        </w:tc>
      </w:tr>
      <w:tr w:rsidR="006F3108" w:rsidRPr="006F3108" w14:paraId="23141C1D" w14:textId="77777777" w:rsidTr="006F3108">
        <w:trPr>
          <w:tblCellSpacing w:w="15" w:type="dxa"/>
        </w:trPr>
        <w:tc>
          <w:tcPr>
            <w:tcW w:w="0" w:type="auto"/>
            <w:tcBorders>
              <w:top w:val="nil"/>
              <w:bottom w:val="single" w:sz="8" w:space="0" w:color="auto"/>
            </w:tcBorders>
            <w:vAlign w:val="center"/>
            <w:hideMark/>
          </w:tcPr>
          <w:p w14:paraId="316524C8"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Description</w:t>
            </w:r>
          </w:p>
        </w:tc>
        <w:tc>
          <w:tcPr>
            <w:tcW w:w="0" w:type="auto"/>
            <w:tcBorders>
              <w:top w:val="nil"/>
              <w:bottom w:val="single" w:sz="8" w:space="0" w:color="auto"/>
            </w:tcBorders>
            <w:vAlign w:val="center"/>
            <w:hideMark/>
          </w:tcPr>
          <w:p w14:paraId="1040DABC"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Validate the cardinality and type of the </w:t>
            </w:r>
            <w:proofErr w:type="spellStart"/>
            <w:r w:rsidRPr="006F3108">
              <w:rPr>
                <w:rFonts w:ascii="Courier New" w:eastAsia="Times New Roman" w:hAnsi="Courier New" w:cs="Courier New"/>
                <w:kern w:val="0"/>
                <w:sz w:val="20"/>
                <w:szCs w:val="20"/>
                <w14:ligatures w14:val="none"/>
              </w:rPr>
              <w:t>validTo</w:t>
            </w:r>
            <w:proofErr w:type="spellEnd"/>
            <w:r w:rsidRPr="006F3108">
              <w:rPr>
                <w:rFonts w:ascii="Times New Roman" w:eastAsia="Times New Roman" w:hAnsi="Times New Roman" w:cs="Times New Roman"/>
                <w:kern w:val="0"/>
                <w14:ligatures w14:val="none"/>
              </w:rPr>
              <w:t xml:space="preserve"> attribute.</w:t>
            </w:r>
          </w:p>
        </w:tc>
      </w:tr>
      <w:tr w:rsidR="006F3108" w:rsidRPr="006F3108" w14:paraId="68C98072" w14:textId="77777777" w:rsidTr="006F3108">
        <w:trPr>
          <w:tblCellSpacing w:w="15" w:type="dxa"/>
        </w:trPr>
        <w:tc>
          <w:tcPr>
            <w:tcW w:w="0" w:type="auto"/>
            <w:tcBorders>
              <w:top w:val="nil"/>
              <w:bottom w:val="single" w:sz="8" w:space="0" w:color="auto"/>
            </w:tcBorders>
            <w:vAlign w:val="center"/>
            <w:hideMark/>
          </w:tcPr>
          <w:p w14:paraId="558758C1"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A</w:t>
            </w:r>
          </w:p>
        </w:tc>
        <w:tc>
          <w:tcPr>
            <w:tcW w:w="0" w:type="auto"/>
            <w:tcBorders>
              <w:top w:val="nil"/>
              <w:bottom w:val="single" w:sz="8" w:space="0" w:color="auto"/>
            </w:tcBorders>
            <w:vAlign w:val="center"/>
            <w:hideMark/>
          </w:tcPr>
          <w:p w14:paraId="4464C43F"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Validate that no more than one ‘</w:t>
            </w:r>
            <w:proofErr w:type="spellStart"/>
            <w:r w:rsidRPr="006F3108">
              <w:rPr>
                <w:rFonts w:ascii="Times New Roman" w:eastAsia="Times New Roman" w:hAnsi="Times New Roman" w:cs="Times New Roman"/>
                <w:kern w:val="0"/>
                <w14:ligatures w14:val="none"/>
              </w:rPr>
              <w:t>validTo</w:t>
            </w:r>
            <w:proofErr w:type="spellEnd"/>
            <w:r w:rsidRPr="006F3108">
              <w:rPr>
                <w:rFonts w:ascii="Times New Roman" w:eastAsia="Times New Roman" w:hAnsi="Times New Roman" w:cs="Times New Roman"/>
                <w:kern w:val="0"/>
                <w14:ligatures w14:val="none"/>
              </w:rPr>
              <w:t xml:space="preserve">’ attribute is allowed in an </w:t>
            </w:r>
            <w:proofErr w:type="spellStart"/>
            <w:r w:rsidRPr="006F3108">
              <w:rPr>
                <w:rFonts w:ascii="Times New Roman" w:eastAsia="Times New Roman" w:hAnsi="Times New Roman" w:cs="Times New Roman"/>
                <w:kern w:val="0"/>
                <w14:ligatures w14:val="none"/>
              </w:rPr>
              <w:t>AbstractFeatureWithLifespan</w:t>
            </w:r>
            <w:proofErr w:type="spellEnd"/>
            <w:r w:rsidRPr="006F3108">
              <w:rPr>
                <w:rFonts w:ascii="Times New Roman" w:eastAsia="Times New Roman" w:hAnsi="Times New Roman" w:cs="Times New Roman"/>
                <w:kern w:val="0"/>
                <w14:ligatures w14:val="none"/>
              </w:rPr>
              <w:t xml:space="preserve"> class.</w:t>
            </w:r>
          </w:p>
        </w:tc>
      </w:tr>
      <w:tr w:rsidR="006F3108" w:rsidRPr="006F3108" w14:paraId="444739E6" w14:textId="77777777" w:rsidTr="006F3108">
        <w:trPr>
          <w:tblCellSpacing w:w="15" w:type="dxa"/>
        </w:trPr>
        <w:tc>
          <w:tcPr>
            <w:tcW w:w="0" w:type="auto"/>
            <w:tcBorders>
              <w:top w:val="nil"/>
              <w:bottom w:val="single" w:sz="12" w:space="0" w:color="auto"/>
            </w:tcBorders>
            <w:vAlign w:val="center"/>
            <w:hideMark/>
          </w:tcPr>
          <w:p w14:paraId="15519445"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B</w:t>
            </w:r>
          </w:p>
        </w:tc>
        <w:tc>
          <w:tcPr>
            <w:tcW w:w="0" w:type="auto"/>
            <w:tcBorders>
              <w:top w:val="nil"/>
              <w:bottom w:val="single" w:sz="12" w:space="0" w:color="auto"/>
            </w:tcBorders>
            <w:vAlign w:val="center"/>
            <w:hideMark/>
          </w:tcPr>
          <w:p w14:paraId="75B1E265"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Validate that the </w:t>
            </w:r>
            <w:proofErr w:type="spellStart"/>
            <w:r w:rsidRPr="006F3108">
              <w:rPr>
                <w:rFonts w:ascii="Courier New" w:eastAsia="Times New Roman" w:hAnsi="Courier New" w:cs="Courier New"/>
                <w:kern w:val="0"/>
                <w:sz w:val="20"/>
                <w:szCs w:val="20"/>
                <w14:ligatures w14:val="none"/>
              </w:rPr>
              <w:t>validTo</w:t>
            </w:r>
            <w:proofErr w:type="spellEnd"/>
            <w:r w:rsidRPr="006F3108">
              <w:rPr>
                <w:rFonts w:ascii="Times New Roman" w:eastAsia="Times New Roman" w:hAnsi="Times New Roman" w:cs="Times New Roman"/>
                <w:kern w:val="0"/>
                <w14:ligatures w14:val="none"/>
              </w:rPr>
              <w:t xml:space="preserve"> attribute is a valid implementation of the </w:t>
            </w:r>
            <w:proofErr w:type="spellStart"/>
            <w:r w:rsidRPr="006F3108">
              <w:rPr>
                <w:rFonts w:ascii="Times New Roman" w:eastAsia="Times New Roman" w:hAnsi="Times New Roman" w:cs="Times New Roman"/>
                <w:kern w:val="0"/>
                <w14:ligatures w14:val="none"/>
              </w:rPr>
              <w:t>DateTime</w:t>
            </w:r>
            <w:proofErr w:type="spellEnd"/>
            <w:r w:rsidRPr="006F3108">
              <w:rPr>
                <w:rFonts w:ascii="Times New Roman" w:eastAsia="Times New Roman" w:hAnsi="Times New Roman" w:cs="Times New Roman"/>
                <w:kern w:val="0"/>
                <w14:ligatures w14:val="none"/>
              </w:rPr>
              <w:t xml:space="preserve"> type from </w:t>
            </w:r>
            <w:hyperlink r:id="rId221" w:anchor="ISO19103" w:history="1">
              <w:r w:rsidRPr="006F3108">
                <w:rPr>
                  <w:rFonts w:ascii="Times New Roman" w:eastAsia="Times New Roman" w:hAnsi="Times New Roman" w:cs="Times New Roman"/>
                  <w:color w:val="0000FF"/>
                  <w:kern w:val="0"/>
                  <w:u w:val="single"/>
                  <w14:ligatures w14:val="none"/>
                </w:rPr>
                <w:t>ISO 19103</w:t>
              </w:r>
            </w:hyperlink>
            <w:r w:rsidRPr="006F3108">
              <w:rPr>
                <w:rFonts w:ascii="Times New Roman" w:eastAsia="Times New Roman" w:hAnsi="Times New Roman" w:cs="Times New Roman"/>
                <w:kern w:val="0"/>
                <w14:ligatures w14:val="none"/>
              </w:rPr>
              <w:t>.</w:t>
            </w:r>
          </w:p>
        </w:tc>
      </w:tr>
    </w:tbl>
    <w:p w14:paraId="7B84F41C" w14:textId="77777777" w:rsidR="006F3108" w:rsidRPr="006F3108" w:rsidRDefault="006F3108" w:rsidP="006F310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F3108">
        <w:rPr>
          <w:rFonts w:ascii="Times New Roman" w:eastAsia="Times New Roman" w:hAnsi="Times New Roman" w:cs="Times New Roman"/>
          <w:b/>
          <w:bCs/>
          <w:kern w:val="0"/>
          <w:sz w:val="27"/>
          <w:szCs w:val="27"/>
          <w14:ligatures w14:val="none"/>
        </w:rPr>
        <w:lastRenderedPageBreak/>
        <w:t>A.1.5.  Abstract POI</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71"/>
        <w:gridCol w:w="7789"/>
      </w:tblGrid>
      <w:tr w:rsidR="006F3108" w:rsidRPr="006F3108" w14:paraId="2A3D3601" w14:textId="77777777" w:rsidTr="006F3108">
        <w:trPr>
          <w:tblHeader/>
          <w:tblCellSpacing w:w="15" w:type="dxa"/>
        </w:trPr>
        <w:tc>
          <w:tcPr>
            <w:tcW w:w="0" w:type="auto"/>
            <w:gridSpan w:val="2"/>
            <w:tcBorders>
              <w:top w:val="single" w:sz="12" w:space="0" w:color="auto"/>
              <w:bottom w:val="single" w:sz="12" w:space="0" w:color="auto"/>
            </w:tcBorders>
            <w:vAlign w:val="center"/>
            <w:hideMark/>
          </w:tcPr>
          <w:p w14:paraId="3695C1EB" w14:textId="77777777" w:rsidR="006F3108" w:rsidRPr="006F3108" w:rsidRDefault="006F3108" w:rsidP="006F3108">
            <w:pPr>
              <w:spacing w:before="100" w:beforeAutospacing="1" w:after="100" w:afterAutospacing="1"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Abstract test A.13</w:t>
            </w:r>
          </w:p>
        </w:tc>
      </w:tr>
      <w:tr w:rsidR="006F3108" w:rsidRPr="006F3108" w14:paraId="6AFBE7BE" w14:textId="77777777" w:rsidTr="006F3108">
        <w:trPr>
          <w:tblCellSpacing w:w="15" w:type="dxa"/>
        </w:trPr>
        <w:tc>
          <w:tcPr>
            <w:tcW w:w="0" w:type="auto"/>
            <w:tcBorders>
              <w:top w:val="single" w:sz="12" w:space="0" w:color="auto"/>
              <w:bottom w:val="single" w:sz="8" w:space="0" w:color="auto"/>
            </w:tcBorders>
            <w:vAlign w:val="center"/>
            <w:hideMark/>
          </w:tcPr>
          <w:p w14:paraId="094D91D8"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Identifier</w:t>
            </w:r>
          </w:p>
        </w:tc>
        <w:tc>
          <w:tcPr>
            <w:tcW w:w="0" w:type="auto"/>
            <w:tcBorders>
              <w:top w:val="single" w:sz="12" w:space="0" w:color="auto"/>
              <w:bottom w:val="single" w:sz="8" w:space="0" w:color="auto"/>
            </w:tcBorders>
            <w:vAlign w:val="center"/>
            <w:hideMark/>
          </w:tcPr>
          <w:p w14:paraId="7FE0B7E6"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Courier New" w:eastAsia="Times New Roman" w:hAnsi="Courier New" w:cs="Courier New"/>
                <w:kern w:val="0"/>
                <w:sz w:val="20"/>
                <w:szCs w:val="20"/>
                <w14:ligatures w14:val="none"/>
              </w:rPr>
              <w:t>/conf/core/abstract-poi</w:t>
            </w:r>
          </w:p>
        </w:tc>
      </w:tr>
      <w:tr w:rsidR="006F3108" w:rsidRPr="006F3108" w14:paraId="0BD75B75" w14:textId="77777777" w:rsidTr="006F3108">
        <w:trPr>
          <w:tblCellSpacing w:w="15" w:type="dxa"/>
        </w:trPr>
        <w:tc>
          <w:tcPr>
            <w:tcW w:w="0" w:type="auto"/>
            <w:tcBorders>
              <w:top w:val="nil"/>
              <w:bottom w:val="single" w:sz="8" w:space="0" w:color="auto"/>
            </w:tcBorders>
            <w:vAlign w:val="center"/>
            <w:hideMark/>
          </w:tcPr>
          <w:p w14:paraId="5CF64128"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Requirement</w:t>
            </w:r>
          </w:p>
        </w:tc>
        <w:tc>
          <w:tcPr>
            <w:tcW w:w="0" w:type="auto"/>
            <w:tcBorders>
              <w:top w:val="nil"/>
              <w:bottom w:val="single" w:sz="8" w:space="0" w:color="auto"/>
            </w:tcBorders>
            <w:vAlign w:val="center"/>
            <w:hideMark/>
          </w:tcPr>
          <w:p w14:paraId="6E2E9357"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/req/core/abstract-poi</w:t>
            </w:r>
          </w:p>
        </w:tc>
      </w:tr>
      <w:tr w:rsidR="006F3108" w:rsidRPr="006F3108" w14:paraId="40B8B1A3" w14:textId="77777777" w:rsidTr="006F3108">
        <w:trPr>
          <w:tblCellSpacing w:w="15" w:type="dxa"/>
        </w:trPr>
        <w:tc>
          <w:tcPr>
            <w:tcW w:w="0" w:type="auto"/>
            <w:tcBorders>
              <w:top w:val="nil"/>
              <w:bottom w:val="single" w:sz="8" w:space="0" w:color="auto"/>
            </w:tcBorders>
            <w:vAlign w:val="center"/>
            <w:hideMark/>
          </w:tcPr>
          <w:p w14:paraId="5FDC4BE1"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Prerequisite</w:t>
            </w:r>
          </w:p>
        </w:tc>
        <w:tc>
          <w:tcPr>
            <w:tcW w:w="0" w:type="auto"/>
            <w:tcBorders>
              <w:top w:val="nil"/>
              <w:bottom w:val="single" w:sz="8" w:space="0" w:color="auto"/>
            </w:tcBorders>
            <w:vAlign w:val="center"/>
            <w:hideMark/>
          </w:tcPr>
          <w:p w14:paraId="2157CF4E"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hyperlink r:id="rId222" w:anchor="ats_core_featurewithlifespan" w:history="1">
              <w:r w:rsidRPr="006F3108">
                <w:rPr>
                  <w:rFonts w:ascii="Times New Roman" w:eastAsia="Times New Roman" w:hAnsi="Times New Roman" w:cs="Times New Roman"/>
                  <w:color w:val="0000FF"/>
                  <w:kern w:val="0"/>
                  <w:u w:val="single"/>
                  <w14:ligatures w14:val="none"/>
                </w:rPr>
                <w:t xml:space="preserve">Abstract test A.8: </w:t>
              </w:r>
              <w:r w:rsidRPr="006F3108">
                <w:rPr>
                  <w:rFonts w:ascii="Courier New" w:eastAsia="Times New Roman" w:hAnsi="Courier New" w:cs="Courier New"/>
                  <w:color w:val="0000FF"/>
                  <w:kern w:val="0"/>
                  <w:sz w:val="20"/>
                  <w:szCs w:val="20"/>
                  <w:u w:val="single"/>
                  <w14:ligatures w14:val="none"/>
                </w:rPr>
                <w:t>/conf/core/</w:t>
              </w:r>
              <w:proofErr w:type="spellStart"/>
              <w:r w:rsidRPr="006F3108">
                <w:rPr>
                  <w:rFonts w:ascii="Courier New" w:eastAsia="Times New Roman" w:hAnsi="Courier New" w:cs="Courier New"/>
                  <w:color w:val="0000FF"/>
                  <w:kern w:val="0"/>
                  <w:sz w:val="20"/>
                  <w:szCs w:val="20"/>
                  <w:u w:val="single"/>
                  <w14:ligatures w14:val="none"/>
                </w:rPr>
                <w:t>featurewithlifespan</w:t>
              </w:r>
              <w:proofErr w:type="spellEnd"/>
            </w:hyperlink>
          </w:p>
        </w:tc>
      </w:tr>
      <w:tr w:rsidR="006F3108" w:rsidRPr="006F3108" w14:paraId="79C2D640" w14:textId="77777777" w:rsidTr="006F3108">
        <w:trPr>
          <w:tblCellSpacing w:w="15" w:type="dxa"/>
        </w:trPr>
        <w:tc>
          <w:tcPr>
            <w:tcW w:w="0" w:type="auto"/>
            <w:tcBorders>
              <w:top w:val="nil"/>
              <w:bottom w:val="single" w:sz="8" w:space="0" w:color="auto"/>
            </w:tcBorders>
            <w:vAlign w:val="center"/>
            <w:hideMark/>
          </w:tcPr>
          <w:p w14:paraId="08838CF0"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Target Type</w:t>
            </w:r>
          </w:p>
        </w:tc>
        <w:tc>
          <w:tcPr>
            <w:tcW w:w="0" w:type="auto"/>
            <w:tcBorders>
              <w:top w:val="nil"/>
              <w:bottom w:val="single" w:sz="8" w:space="0" w:color="auto"/>
            </w:tcBorders>
            <w:vAlign w:val="center"/>
            <w:hideMark/>
          </w:tcPr>
          <w:p w14:paraId="39C29B0B" w14:textId="5966875C"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Implementation </w:t>
            </w:r>
            <w:del w:id="225" w:author="Carl Reed" w:date="2024-02-23T12:07:00Z">
              <w:r w:rsidRPr="006F3108" w:rsidDel="001B27EE">
                <w:rPr>
                  <w:rFonts w:ascii="Times New Roman" w:eastAsia="Times New Roman" w:hAnsi="Times New Roman" w:cs="Times New Roman"/>
                  <w:kern w:val="0"/>
                  <w14:ligatures w14:val="none"/>
                </w:rPr>
                <w:delText>Specification</w:delText>
              </w:r>
            </w:del>
            <w:ins w:id="226" w:author="Carl Reed" w:date="2024-02-23T12:07:00Z">
              <w:r w:rsidR="001B27EE">
                <w:rPr>
                  <w:rFonts w:ascii="Times New Roman" w:eastAsia="Times New Roman" w:hAnsi="Times New Roman" w:cs="Times New Roman"/>
                  <w:kern w:val="0"/>
                  <w14:ligatures w14:val="none"/>
                </w:rPr>
                <w:t>Standard</w:t>
              </w:r>
            </w:ins>
          </w:p>
        </w:tc>
      </w:tr>
      <w:tr w:rsidR="006F3108" w:rsidRPr="006F3108" w14:paraId="317A59BA" w14:textId="77777777" w:rsidTr="006F3108">
        <w:trPr>
          <w:tblCellSpacing w:w="15" w:type="dxa"/>
        </w:trPr>
        <w:tc>
          <w:tcPr>
            <w:tcW w:w="0" w:type="auto"/>
            <w:tcBorders>
              <w:top w:val="nil"/>
              <w:bottom w:val="single" w:sz="8" w:space="0" w:color="auto"/>
            </w:tcBorders>
            <w:vAlign w:val="center"/>
            <w:hideMark/>
          </w:tcPr>
          <w:p w14:paraId="42A24C9C"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Test purpose</w:t>
            </w:r>
          </w:p>
        </w:tc>
        <w:tc>
          <w:tcPr>
            <w:tcW w:w="0" w:type="auto"/>
            <w:tcBorders>
              <w:top w:val="nil"/>
              <w:bottom w:val="single" w:sz="8" w:space="0" w:color="auto"/>
            </w:tcBorders>
            <w:vAlign w:val="center"/>
            <w:hideMark/>
          </w:tcPr>
          <w:p w14:paraId="6761E425" w14:textId="51032431"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To validate that the Implementation </w:t>
            </w:r>
            <w:del w:id="227" w:author="Carl Reed" w:date="2024-02-23T12:07:00Z">
              <w:r w:rsidRPr="006F3108" w:rsidDel="001B27EE">
                <w:rPr>
                  <w:rFonts w:ascii="Times New Roman" w:eastAsia="Times New Roman" w:hAnsi="Times New Roman" w:cs="Times New Roman"/>
                  <w:kern w:val="0"/>
                  <w14:ligatures w14:val="none"/>
                </w:rPr>
                <w:delText>Specification</w:delText>
              </w:r>
            </w:del>
            <w:ins w:id="228" w:author="Carl Reed" w:date="2024-02-23T12:07:00Z">
              <w:r w:rsidR="001B27EE">
                <w:rPr>
                  <w:rFonts w:ascii="Times New Roman" w:eastAsia="Times New Roman" w:hAnsi="Times New Roman" w:cs="Times New Roman"/>
                  <w:kern w:val="0"/>
                  <w14:ligatures w14:val="none"/>
                </w:rPr>
                <w:t>Standard</w:t>
              </w:r>
            </w:ins>
            <w:r w:rsidRPr="006F3108">
              <w:rPr>
                <w:rFonts w:ascii="Times New Roman" w:eastAsia="Times New Roman" w:hAnsi="Times New Roman" w:cs="Times New Roman"/>
                <w:kern w:val="0"/>
                <w14:ligatures w14:val="none"/>
              </w:rPr>
              <w:t xml:space="preserve"> implements the </w:t>
            </w:r>
            <w:proofErr w:type="spellStart"/>
            <w:r w:rsidRPr="006F3108">
              <w:rPr>
                <w:rFonts w:ascii="Times New Roman" w:eastAsia="Times New Roman" w:hAnsi="Times New Roman" w:cs="Times New Roman"/>
                <w:kern w:val="0"/>
                <w14:ligatures w14:val="none"/>
              </w:rPr>
              <w:t>AbstractPOI</w:t>
            </w:r>
            <w:proofErr w:type="spellEnd"/>
            <w:r w:rsidRPr="006F3108">
              <w:rPr>
                <w:rFonts w:ascii="Times New Roman" w:eastAsia="Times New Roman" w:hAnsi="Times New Roman" w:cs="Times New Roman"/>
                <w:kern w:val="0"/>
                <w14:ligatures w14:val="none"/>
              </w:rPr>
              <w:t xml:space="preserve"> class as defined in the POI Conceptual Model.</w:t>
            </w:r>
          </w:p>
        </w:tc>
      </w:tr>
      <w:tr w:rsidR="006F3108" w:rsidRPr="006F3108" w14:paraId="74BC41CD" w14:textId="77777777" w:rsidTr="006F3108">
        <w:trPr>
          <w:tblCellSpacing w:w="15" w:type="dxa"/>
        </w:trPr>
        <w:tc>
          <w:tcPr>
            <w:tcW w:w="0" w:type="auto"/>
            <w:tcBorders>
              <w:top w:val="nil"/>
              <w:bottom w:val="single" w:sz="8" w:space="0" w:color="auto"/>
            </w:tcBorders>
            <w:vAlign w:val="center"/>
            <w:hideMark/>
          </w:tcPr>
          <w:p w14:paraId="3DD0F8D5"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Test-method-type</w:t>
            </w:r>
          </w:p>
        </w:tc>
        <w:tc>
          <w:tcPr>
            <w:tcW w:w="0" w:type="auto"/>
            <w:tcBorders>
              <w:top w:val="nil"/>
              <w:bottom w:val="single" w:sz="8" w:space="0" w:color="auto"/>
            </w:tcBorders>
            <w:vAlign w:val="center"/>
            <w:hideMark/>
          </w:tcPr>
          <w:p w14:paraId="14E6C911"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Manual Inspection</w:t>
            </w:r>
          </w:p>
        </w:tc>
      </w:tr>
      <w:tr w:rsidR="006F3108" w:rsidRPr="006F3108" w14:paraId="1FCE233C" w14:textId="77777777" w:rsidTr="006F3108">
        <w:trPr>
          <w:tblCellSpacing w:w="15" w:type="dxa"/>
        </w:trPr>
        <w:tc>
          <w:tcPr>
            <w:tcW w:w="0" w:type="auto"/>
            <w:tcBorders>
              <w:top w:val="nil"/>
              <w:bottom w:val="single" w:sz="8" w:space="0" w:color="auto"/>
            </w:tcBorders>
            <w:vAlign w:val="center"/>
            <w:hideMark/>
          </w:tcPr>
          <w:p w14:paraId="75355140"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Description</w:t>
            </w:r>
          </w:p>
        </w:tc>
        <w:tc>
          <w:tcPr>
            <w:tcW w:w="0" w:type="auto"/>
            <w:tcBorders>
              <w:top w:val="nil"/>
              <w:bottom w:val="single" w:sz="8" w:space="0" w:color="auto"/>
            </w:tcBorders>
            <w:vAlign w:val="center"/>
            <w:hideMark/>
          </w:tcPr>
          <w:p w14:paraId="197B0727" w14:textId="4DE1B45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Validate that the Implementation </w:t>
            </w:r>
            <w:del w:id="229" w:author="Carl Reed" w:date="2024-02-23T12:07:00Z">
              <w:r w:rsidRPr="006F3108" w:rsidDel="001B27EE">
                <w:rPr>
                  <w:rFonts w:ascii="Times New Roman" w:eastAsia="Times New Roman" w:hAnsi="Times New Roman" w:cs="Times New Roman"/>
                  <w:kern w:val="0"/>
                  <w14:ligatures w14:val="none"/>
                </w:rPr>
                <w:delText>Specification</w:delText>
              </w:r>
            </w:del>
            <w:ins w:id="230" w:author="Carl Reed" w:date="2024-02-23T12:07:00Z">
              <w:r w:rsidR="001B27EE">
                <w:rPr>
                  <w:rFonts w:ascii="Times New Roman" w:eastAsia="Times New Roman" w:hAnsi="Times New Roman" w:cs="Times New Roman"/>
                  <w:kern w:val="0"/>
                  <w14:ligatures w14:val="none"/>
                </w:rPr>
                <w:t>Standard</w:t>
              </w:r>
            </w:ins>
            <w:r w:rsidRPr="006F3108">
              <w:rPr>
                <w:rFonts w:ascii="Times New Roman" w:eastAsia="Times New Roman" w:hAnsi="Times New Roman" w:cs="Times New Roman"/>
                <w:kern w:val="0"/>
                <w14:ligatures w14:val="none"/>
              </w:rPr>
              <w:t xml:space="preserve"> correctly implements the </w:t>
            </w:r>
            <w:proofErr w:type="spellStart"/>
            <w:r w:rsidRPr="006F3108">
              <w:rPr>
                <w:rFonts w:ascii="Times New Roman" w:eastAsia="Times New Roman" w:hAnsi="Times New Roman" w:cs="Times New Roman"/>
                <w:kern w:val="0"/>
                <w14:ligatures w14:val="none"/>
              </w:rPr>
              <w:t>AbstractPOI</w:t>
            </w:r>
            <w:proofErr w:type="spellEnd"/>
            <w:r w:rsidRPr="006F3108">
              <w:rPr>
                <w:rFonts w:ascii="Times New Roman" w:eastAsia="Times New Roman" w:hAnsi="Times New Roman" w:cs="Times New Roman"/>
                <w:kern w:val="0"/>
                <w14:ligatures w14:val="none"/>
              </w:rPr>
              <w:t xml:space="preserve"> class:</w:t>
            </w:r>
          </w:p>
        </w:tc>
      </w:tr>
      <w:tr w:rsidR="006F3108" w:rsidRPr="006F3108" w14:paraId="06F836E4" w14:textId="77777777" w:rsidTr="006F3108">
        <w:trPr>
          <w:tblCellSpacing w:w="15" w:type="dxa"/>
        </w:trPr>
        <w:tc>
          <w:tcPr>
            <w:tcW w:w="0" w:type="auto"/>
            <w:tcBorders>
              <w:top w:val="nil"/>
              <w:bottom w:val="single" w:sz="8" w:space="0" w:color="auto"/>
            </w:tcBorders>
            <w:vAlign w:val="center"/>
            <w:hideMark/>
          </w:tcPr>
          <w:p w14:paraId="422A73E3"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A</w:t>
            </w:r>
          </w:p>
        </w:tc>
        <w:tc>
          <w:tcPr>
            <w:tcW w:w="0" w:type="auto"/>
            <w:tcBorders>
              <w:top w:val="nil"/>
              <w:bottom w:val="single" w:sz="8" w:space="0" w:color="auto"/>
            </w:tcBorders>
            <w:vAlign w:val="center"/>
            <w:hideMark/>
          </w:tcPr>
          <w:p w14:paraId="71ACA30E"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Validate that the implementation of the </w:t>
            </w:r>
            <w:proofErr w:type="spellStart"/>
            <w:r w:rsidRPr="006F3108">
              <w:rPr>
                <w:rFonts w:ascii="Times New Roman" w:eastAsia="Times New Roman" w:hAnsi="Times New Roman" w:cs="Times New Roman"/>
                <w:kern w:val="0"/>
                <w14:ligatures w14:val="none"/>
              </w:rPr>
              <w:t>AbstractPOI</w:t>
            </w:r>
            <w:proofErr w:type="spellEnd"/>
            <w:r w:rsidRPr="006F3108">
              <w:rPr>
                <w:rFonts w:ascii="Times New Roman" w:eastAsia="Times New Roman" w:hAnsi="Times New Roman" w:cs="Times New Roman"/>
                <w:kern w:val="0"/>
                <w14:ligatures w14:val="none"/>
              </w:rPr>
              <w:t xml:space="preserve"> class is also a valid implementation of the </w:t>
            </w:r>
            <w:proofErr w:type="spellStart"/>
            <w:r w:rsidRPr="006F3108">
              <w:rPr>
                <w:rFonts w:ascii="Times New Roman" w:eastAsia="Times New Roman" w:hAnsi="Times New Roman" w:cs="Times New Roman"/>
                <w:kern w:val="0"/>
                <w14:ligatures w14:val="none"/>
              </w:rPr>
              <w:t>AbstractFeatureWithLifespan</w:t>
            </w:r>
            <w:proofErr w:type="spellEnd"/>
            <w:r w:rsidRPr="006F3108">
              <w:rPr>
                <w:rFonts w:ascii="Times New Roman" w:eastAsia="Times New Roman" w:hAnsi="Times New Roman" w:cs="Times New Roman"/>
                <w:kern w:val="0"/>
                <w14:ligatures w14:val="none"/>
              </w:rPr>
              <w:t xml:space="preserve"> class using test </w:t>
            </w:r>
            <w:hyperlink r:id="rId223" w:anchor="ats_core_featurewithlifespan" w:history="1">
              <w:r w:rsidRPr="006F3108">
                <w:rPr>
                  <w:rFonts w:ascii="Times New Roman" w:eastAsia="Times New Roman" w:hAnsi="Times New Roman" w:cs="Times New Roman"/>
                  <w:color w:val="0000FF"/>
                  <w:kern w:val="0"/>
                  <w:u w:val="single"/>
                  <w14:ligatures w14:val="none"/>
                </w:rPr>
                <w:t>/conf/core/</w:t>
              </w:r>
              <w:proofErr w:type="spellStart"/>
              <w:r w:rsidRPr="006F3108">
                <w:rPr>
                  <w:rFonts w:ascii="Times New Roman" w:eastAsia="Times New Roman" w:hAnsi="Times New Roman" w:cs="Times New Roman"/>
                  <w:color w:val="0000FF"/>
                  <w:kern w:val="0"/>
                  <w:u w:val="single"/>
                  <w14:ligatures w14:val="none"/>
                </w:rPr>
                <w:t>featurewithlifespan</w:t>
              </w:r>
              <w:proofErr w:type="spellEnd"/>
            </w:hyperlink>
            <w:r w:rsidRPr="006F3108">
              <w:rPr>
                <w:rFonts w:ascii="Times New Roman" w:eastAsia="Times New Roman" w:hAnsi="Times New Roman" w:cs="Times New Roman"/>
                <w:kern w:val="0"/>
                <w14:ligatures w14:val="none"/>
              </w:rPr>
              <w:t>.</w:t>
            </w:r>
          </w:p>
        </w:tc>
      </w:tr>
      <w:tr w:rsidR="006F3108" w:rsidRPr="006F3108" w14:paraId="3EB06875" w14:textId="77777777" w:rsidTr="006F3108">
        <w:trPr>
          <w:tblCellSpacing w:w="15" w:type="dxa"/>
        </w:trPr>
        <w:tc>
          <w:tcPr>
            <w:tcW w:w="0" w:type="auto"/>
            <w:tcBorders>
              <w:top w:val="nil"/>
              <w:bottom w:val="single" w:sz="8" w:space="0" w:color="auto"/>
            </w:tcBorders>
            <w:vAlign w:val="center"/>
            <w:hideMark/>
          </w:tcPr>
          <w:p w14:paraId="7B5E8465"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B</w:t>
            </w:r>
          </w:p>
        </w:tc>
        <w:tc>
          <w:tcPr>
            <w:tcW w:w="0" w:type="auto"/>
            <w:tcBorders>
              <w:top w:val="nil"/>
              <w:bottom w:val="single" w:sz="8" w:space="0" w:color="auto"/>
            </w:tcBorders>
            <w:vAlign w:val="center"/>
            <w:hideMark/>
          </w:tcPr>
          <w:p w14:paraId="740A000A"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Validate correct implementation of the </w:t>
            </w:r>
            <w:proofErr w:type="spellStart"/>
            <w:r w:rsidRPr="006F3108">
              <w:rPr>
                <w:rFonts w:ascii="Courier New" w:eastAsia="Times New Roman" w:hAnsi="Courier New" w:cs="Courier New"/>
                <w:kern w:val="0"/>
                <w:sz w:val="20"/>
                <w:szCs w:val="20"/>
                <w14:ligatures w14:val="none"/>
              </w:rPr>
              <w:t>contactInfo</w:t>
            </w:r>
            <w:proofErr w:type="spellEnd"/>
            <w:r w:rsidRPr="006F3108">
              <w:rPr>
                <w:rFonts w:ascii="Times New Roman" w:eastAsia="Times New Roman" w:hAnsi="Times New Roman" w:cs="Times New Roman"/>
                <w:kern w:val="0"/>
                <w14:ligatures w14:val="none"/>
              </w:rPr>
              <w:t xml:space="preserve"> attribute using test </w:t>
            </w:r>
            <w:hyperlink r:id="rId224" w:anchor="ats_core_poi-contactinfo" w:history="1">
              <w:r w:rsidRPr="006F3108">
                <w:rPr>
                  <w:rFonts w:ascii="Times New Roman" w:eastAsia="Times New Roman" w:hAnsi="Times New Roman" w:cs="Times New Roman"/>
                  <w:color w:val="0000FF"/>
                  <w:kern w:val="0"/>
                  <w:u w:val="single"/>
                  <w14:ligatures w14:val="none"/>
                </w:rPr>
                <w:t>/conf/core/poi-</w:t>
              </w:r>
              <w:proofErr w:type="spellStart"/>
              <w:r w:rsidRPr="006F3108">
                <w:rPr>
                  <w:rFonts w:ascii="Times New Roman" w:eastAsia="Times New Roman" w:hAnsi="Times New Roman" w:cs="Times New Roman"/>
                  <w:color w:val="0000FF"/>
                  <w:kern w:val="0"/>
                  <w:u w:val="single"/>
                  <w14:ligatures w14:val="none"/>
                </w:rPr>
                <w:t>contactinfo</w:t>
              </w:r>
              <w:proofErr w:type="spellEnd"/>
            </w:hyperlink>
            <w:r w:rsidRPr="006F3108">
              <w:rPr>
                <w:rFonts w:ascii="Times New Roman" w:eastAsia="Times New Roman" w:hAnsi="Times New Roman" w:cs="Times New Roman"/>
                <w:kern w:val="0"/>
                <w14:ligatures w14:val="none"/>
              </w:rPr>
              <w:t>.</w:t>
            </w:r>
          </w:p>
        </w:tc>
      </w:tr>
      <w:tr w:rsidR="006F3108" w:rsidRPr="006F3108" w14:paraId="42259568" w14:textId="77777777" w:rsidTr="006F3108">
        <w:trPr>
          <w:tblCellSpacing w:w="15" w:type="dxa"/>
        </w:trPr>
        <w:tc>
          <w:tcPr>
            <w:tcW w:w="0" w:type="auto"/>
            <w:tcBorders>
              <w:top w:val="nil"/>
              <w:bottom w:val="single" w:sz="8" w:space="0" w:color="auto"/>
            </w:tcBorders>
            <w:vAlign w:val="center"/>
            <w:hideMark/>
          </w:tcPr>
          <w:p w14:paraId="10A42ED8"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C</w:t>
            </w:r>
          </w:p>
        </w:tc>
        <w:tc>
          <w:tcPr>
            <w:tcW w:w="0" w:type="auto"/>
            <w:tcBorders>
              <w:top w:val="nil"/>
              <w:bottom w:val="single" w:sz="8" w:space="0" w:color="auto"/>
            </w:tcBorders>
            <w:vAlign w:val="center"/>
            <w:hideMark/>
          </w:tcPr>
          <w:p w14:paraId="05A5BBE3"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Validate correct implementation of the </w:t>
            </w:r>
            <w:proofErr w:type="spellStart"/>
            <w:r w:rsidRPr="006F3108">
              <w:rPr>
                <w:rFonts w:ascii="Courier New" w:eastAsia="Times New Roman" w:hAnsi="Courier New" w:cs="Courier New"/>
                <w:kern w:val="0"/>
                <w:sz w:val="20"/>
                <w:szCs w:val="20"/>
                <w14:ligatures w14:val="none"/>
              </w:rPr>
              <w:t>hasFeatureOfInterest</w:t>
            </w:r>
            <w:proofErr w:type="spellEnd"/>
            <w:r w:rsidRPr="006F3108">
              <w:rPr>
                <w:rFonts w:ascii="Times New Roman" w:eastAsia="Times New Roman" w:hAnsi="Times New Roman" w:cs="Times New Roman"/>
                <w:kern w:val="0"/>
                <w14:ligatures w14:val="none"/>
              </w:rPr>
              <w:t xml:space="preserve"> aggregation using the test </w:t>
            </w:r>
            <w:hyperlink r:id="rId225" w:anchor="ats_core_poi-featureofinterest" w:history="1">
              <w:r w:rsidRPr="006F3108">
                <w:rPr>
                  <w:rFonts w:ascii="Times New Roman" w:eastAsia="Times New Roman" w:hAnsi="Times New Roman" w:cs="Times New Roman"/>
                  <w:color w:val="0000FF"/>
                  <w:kern w:val="0"/>
                  <w:u w:val="single"/>
                  <w14:ligatures w14:val="none"/>
                </w:rPr>
                <w:t>/conf/core/poi-</w:t>
              </w:r>
              <w:proofErr w:type="spellStart"/>
              <w:r w:rsidRPr="006F3108">
                <w:rPr>
                  <w:rFonts w:ascii="Times New Roman" w:eastAsia="Times New Roman" w:hAnsi="Times New Roman" w:cs="Times New Roman"/>
                  <w:color w:val="0000FF"/>
                  <w:kern w:val="0"/>
                  <w:u w:val="single"/>
                  <w14:ligatures w14:val="none"/>
                </w:rPr>
                <w:t>featureOfInterest</w:t>
              </w:r>
              <w:proofErr w:type="spellEnd"/>
            </w:hyperlink>
            <w:r w:rsidRPr="006F3108">
              <w:rPr>
                <w:rFonts w:ascii="Times New Roman" w:eastAsia="Times New Roman" w:hAnsi="Times New Roman" w:cs="Times New Roman"/>
                <w:kern w:val="0"/>
                <w14:ligatures w14:val="none"/>
              </w:rPr>
              <w:t>.</w:t>
            </w:r>
          </w:p>
        </w:tc>
      </w:tr>
      <w:tr w:rsidR="006F3108" w:rsidRPr="006F3108" w14:paraId="6C3776DC" w14:textId="77777777" w:rsidTr="006F3108">
        <w:trPr>
          <w:tblCellSpacing w:w="15" w:type="dxa"/>
        </w:trPr>
        <w:tc>
          <w:tcPr>
            <w:tcW w:w="0" w:type="auto"/>
            <w:tcBorders>
              <w:top w:val="nil"/>
              <w:bottom w:val="single" w:sz="8" w:space="0" w:color="auto"/>
            </w:tcBorders>
            <w:vAlign w:val="center"/>
            <w:hideMark/>
          </w:tcPr>
          <w:p w14:paraId="36E19B7C"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D</w:t>
            </w:r>
          </w:p>
        </w:tc>
        <w:tc>
          <w:tcPr>
            <w:tcW w:w="0" w:type="auto"/>
            <w:tcBorders>
              <w:top w:val="nil"/>
              <w:bottom w:val="single" w:sz="8" w:space="0" w:color="auto"/>
            </w:tcBorders>
            <w:vAlign w:val="center"/>
            <w:hideMark/>
          </w:tcPr>
          <w:p w14:paraId="0816C2AF"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Validate correct implementation of the </w:t>
            </w:r>
            <w:proofErr w:type="spellStart"/>
            <w:r w:rsidRPr="006F3108">
              <w:rPr>
                <w:rFonts w:ascii="Courier New" w:eastAsia="Times New Roman" w:hAnsi="Courier New" w:cs="Courier New"/>
                <w:kern w:val="0"/>
                <w:sz w:val="20"/>
                <w:szCs w:val="20"/>
                <w14:ligatures w14:val="none"/>
              </w:rPr>
              <w:t>hasMetadata</w:t>
            </w:r>
            <w:proofErr w:type="spellEnd"/>
            <w:r w:rsidRPr="006F3108">
              <w:rPr>
                <w:rFonts w:ascii="Times New Roman" w:eastAsia="Times New Roman" w:hAnsi="Times New Roman" w:cs="Times New Roman"/>
                <w:kern w:val="0"/>
                <w14:ligatures w14:val="none"/>
              </w:rPr>
              <w:t xml:space="preserve"> association using the test </w:t>
            </w:r>
            <w:hyperlink r:id="rId226" w:anchor="ats_core_poi-metadata" w:history="1">
              <w:r w:rsidRPr="006F3108">
                <w:rPr>
                  <w:rFonts w:ascii="Times New Roman" w:eastAsia="Times New Roman" w:hAnsi="Times New Roman" w:cs="Times New Roman"/>
                  <w:color w:val="0000FF"/>
                  <w:kern w:val="0"/>
                  <w:u w:val="single"/>
                  <w14:ligatures w14:val="none"/>
                </w:rPr>
                <w:t>/conf/core/POI-Metadata</w:t>
              </w:r>
            </w:hyperlink>
            <w:r w:rsidRPr="006F3108">
              <w:rPr>
                <w:rFonts w:ascii="Times New Roman" w:eastAsia="Times New Roman" w:hAnsi="Times New Roman" w:cs="Times New Roman"/>
                <w:kern w:val="0"/>
                <w14:ligatures w14:val="none"/>
              </w:rPr>
              <w:t>.</w:t>
            </w:r>
          </w:p>
        </w:tc>
      </w:tr>
      <w:tr w:rsidR="006F3108" w:rsidRPr="006F3108" w14:paraId="7F646181" w14:textId="77777777" w:rsidTr="006F3108">
        <w:trPr>
          <w:tblCellSpacing w:w="15" w:type="dxa"/>
        </w:trPr>
        <w:tc>
          <w:tcPr>
            <w:tcW w:w="0" w:type="auto"/>
            <w:tcBorders>
              <w:top w:val="nil"/>
              <w:bottom w:val="single" w:sz="8" w:space="0" w:color="auto"/>
            </w:tcBorders>
            <w:vAlign w:val="center"/>
            <w:hideMark/>
          </w:tcPr>
          <w:p w14:paraId="26D7B41C"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E</w:t>
            </w:r>
          </w:p>
        </w:tc>
        <w:tc>
          <w:tcPr>
            <w:tcW w:w="0" w:type="auto"/>
            <w:tcBorders>
              <w:top w:val="nil"/>
              <w:bottom w:val="single" w:sz="8" w:space="0" w:color="auto"/>
            </w:tcBorders>
            <w:vAlign w:val="center"/>
            <w:hideMark/>
          </w:tcPr>
          <w:p w14:paraId="3C255616"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Validate correct implementation of the </w:t>
            </w:r>
            <w:r w:rsidRPr="006F3108">
              <w:rPr>
                <w:rFonts w:ascii="Courier New" w:eastAsia="Times New Roman" w:hAnsi="Courier New" w:cs="Courier New"/>
                <w:kern w:val="0"/>
                <w:sz w:val="20"/>
                <w:szCs w:val="20"/>
                <w14:ligatures w14:val="none"/>
              </w:rPr>
              <w:t>keywords</w:t>
            </w:r>
            <w:r w:rsidRPr="006F3108">
              <w:rPr>
                <w:rFonts w:ascii="Times New Roman" w:eastAsia="Times New Roman" w:hAnsi="Times New Roman" w:cs="Times New Roman"/>
                <w:kern w:val="0"/>
                <w14:ligatures w14:val="none"/>
              </w:rPr>
              <w:t xml:space="preserve"> attribute using the test </w:t>
            </w:r>
            <w:hyperlink r:id="rId227" w:anchor="ats_core_poi-keywords" w:history="1">
              <w:r w:rsidRPr="006F3108">
                <w:rPr>
                  <w:rFonts w:ascii="Times New Roman" w:eastAsia="Times New Roman" w:hAnsi="Times New Roman" w:cs="Times New Roman"/>
                  <w:color w:val="0000FF"/>
                  <w:kern w:val="0"/>
                  <w:u w:val="single"/>
                  <w14:ligatures w14:val="none"/>
                </w:rPr>
                <w:t>/conf/core/poi-keywords</w:t>
              </w:r>
            </w:hyperlink>
            <w:r w:rsidRPr="006F3108">
              <w:rPr>
                <w:rFonts w:ascii="Times New Roman" w:eastAsia="Times New Roman" w:hAnsi="Times New Roman" w:cs="Times New Roman"/>
                <w:kern w:val="0"/>
                <w14:ligatures w14:val="none"/>
              </w:rPr>
              <w:t>.</w:t>
            </w:r>
          </w:p>
        </w:tc>
      </w:tr>
      <w:tr w:rsidR="006F3108" w:rsidRPr="006F3108" w14:paraId="1F75C059" w14:textId="77777777" w:rsidTr="006F3108">
        <w:trPr>
          <w:tblCellSpacing w:w="15" w:type="dxa"/>
        </w:trPr>
        <w:tc>
          <w:tcPr>
            <w:tcW w:w="0" w:type="auto"/>
            <w:tcBorders>
              <w:top w:val="nil"/>
              <w:bottom w:val="single" w:sz="8" w:space="0" w:color="auto"/>
            </w:tcBorders>
            <w:vAlign w:val="center"/>
            <w:hideMark/>
          </w:tcPr>
          <w:p w14:paraId="48FD980F"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F</w:t>
            </w:r>
          </w:p>
        </w:tc>
        <w:tc>
          <w:tcPr>
            <w:tcW w:w="0" w:type="auto"/>
            <w:tcBorders>
              <w:top w:val="nil"/>
              <w:bottom w:val="single" w:sz="8" w:space="0" w:color="auto"/>
            </w:tcBorders>
            <w:vAlign w:val="center"/>
            <w:hideMark/>
          </w:tcPr>
          <w:p w14:paraId="43BF5D94"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Validate correct implementation of the </w:t>
            </w:r>
            <w:r w:rsidRPr="006F3108">
              <w:rPr>
                <w:rFonts w:ascii="Courier New" w:eastAsia="Times New Roman" w:hAnsi="Courier New" w:cs="Courier New"/>
                <w:kern w:val="0"/>
                <w:sz w:val="20"/>
                <w:szCs w:val="20"/>
                <w14:ligatures w14:val="none"/>
              </w:rPr>
              <w:t>rights</w:t>
            </w:r>
            <w:r w:rsidRPr="006F3108">
              <w:rPr>
                <w:rFonts w:ascii="Times New Roman" w:eastAsia="Times New Roman" w:hAnsi="Times New Roman" w:cs="Times New Roman"/>
                <w:kern w:val="0"/>
                <w14:ligatures w14:val="none"/>
              </w:rPr>
              <w:t xml:space="preserve"> attribute using the test </w:t>
            </w:r>
            <w:hyperlink r:id="rId228" w:anchor="ats_core_poi-rights" w:history="1">
              <w:r w:rsidRPr="006F3108">
                <w:rPr>
                  <w:rFonts w:ascii="Times New Roman" w:eastAsia="Times New Roman" w:hAnsi="Times New Roman" w:cs="Times New Roman"/>
                  <w:color w:val="0000FF"/>
                  <w:kern w:val="0"/>
                  <w:u w:val="single"/>
                  <w14:ligatures w14:val="none"/>
                </w:rPr>
                <w:t>/conf/core/poi-rights</w:t>
              </w:r>
            </w:hyperlink>
            <w:r w:rsidRPr="006F3108">
              <w:rPr>
                <w:rFonts w:ascii="Times New Roman" w:eastAsia="Times New Roman" w:hAnsi="Times New Roman" w:cs="Times New Roman"/>
                <w:kern w:val="0"/>
                <w14:ligatures w14:val="none"/>
              </w:rPr>
              <w:t>.</w:t>
            </w:r>
          </w:p>
        </w:tc>
      </w:tr>
      <w:tr w:rsidR="006F3108" w:rsidRPr="006F3108" w14:paraId="66846AA0" w14:textId="77777777" w:rsidTr="006F3108">
        <w:trPr>
          <w:tblCellSpacing w:w="15" w:type="dxa"/>
        </w:trPr>
        <w:tc>
          <w:tcPr>
            <w:tcW w:w="0" w:type="auto"/>
            <w:tcBorders>
              <w:top w:val="nil"/>
              <w:bottom w:val="single" w:sz="8" w:space="0" w:color="auto"/>
            </w:tcBorders>
            <w:vAlign w:val="center"/>
            <w:hideMark/>
          </w:tcPr>
          <w:p w14:paraId="0360D80C"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G</w:t>
            </w:r>
          </w:p>
        </w:tc>
        <w:tc>
          <w:tcPr>
            <w:tcW w:w="0" w:type="auto"/>
            <w:tcBorders>
              <w:top w:val="nil"/>
              <w:bottom w:val="single" w:sz="8" w:space="0" w:color="auto"/>
            </w:tcBorders>
            <w:vAlign w:val="center"/>
            <w:hideMark/>
          </w:tcPr>
          <w:p w14:paraId="354D034D"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Validate correct implementation of the </w:t>
            </w:r>
            <w:r w:rsidRPr="006F3108">
              <w:rPr>
                <w:rFonts w:ascii="Courier New" w:eastAsia="Times New Roman" w:hAnsi="Courier New" w:cs="Courier New"/>
                <w:kern w:val="0"/>
                <w:sz w:val="20"/>
                <w:szCs w:val="20"/>
                <w14:ligatures w14:val="none"/>
              </w:rPr>
              <w:t>symbology</w:t>
            </w:r>
            <w:r w:rsidRPr="006F3108">
              <w:rPr>
                <w:rFonts w:ascii="Times New Roman" w:eastAsia="Times New Roman" w:hAnsi="Times New Roman" w:cs="Times New Roman"/>
                <w:kern w:val="0"/>
                <w14:ligatures w14:val="none"/>
              </w:rPr>
              <w:t xml:space="preserve"> association using the test </w:t>
            </w:r>
            <w:hyperlink r:id="rId229" w:anchor="ats_core_poi-symbology" w:history="1">
              <w:r w:rsidRPr="006F3108">
                <w:rPr>
                  <w:rFonts w:ascii="Times New Roman" w:eastAsia="Times New Roman" w:hAnsi="Times New Roman" w:cs="Times New Roman"/>
                  <w:color w:val="0000FF"/>
                  <w:kern w:val="0"/>
                  <w:u w:val="single"/>
                  <w14:ligatures w14:val="none"/>
                </w:rPr>
                <w:t>/conf/core/poi-symbology</w:t>
              </w:r>
            </w:hyperlink>
            <w:r w:rsidRPr="006F3108">
              <w:rPr>
                <w:rFonts w:ascii="Times New Roman" w:eastAsia="Times New Roman" w:hAnsi="Times New Roman" w:cs="Times New Roman"/>
                <w:kern w:val="0"/>
                <w14:ligatures w14:val="none"/>
              </w:rPr>
              <w:t>.</w:t>
            </w:r>
          </w:p>
        </w:tc>
      </w:tr>
      <w:tr w:rsidR="006F3108" w:rsidRPr="006F3108" w14:paraId="07C275DF" w14:textId="77777777" w:rsidTr="006F3108">
        <w:trPr>
          <w:tblCellSpacing w:w="15" w:type="dxa"/>
        </w:trPr>
        <w:tc>
          <w:tcPr>
            <w:tcW w:w="0" w:type="auto"/>
            <w:tcBorders>
              <w:top w:val="nil"/>
              <w:bottom w:val="single" w:sz="12" w:space="0" w:color="auto"/>
            </w:tcBorders>
            <w:vAlign w:val="center"/>
            <w:hideMark/>
          </w:tcPr>
          <w:p w14:paraId="00FB6B2C"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H</w:t>
            </w:r>
          </w:p>
        </w:tc>
        <w:tc>
          <w:tcPr>
            <w:tcW w:w="0" w:type="auto"/>
            <w:tcBorders>
              <w:top w:val="nil"/>
              <w:bottom w:val="single" w:sz="12" w:space="0" w:color="auto"/>
            </w:tcBorders>
            <w:vAlign w:val="center"/>
            <w:hideMark/>
          </w:tcPr>
          <w:p w14:paraId="484B31CE"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Validate correct implementation of the </w:t>
            </w:r>
            <w:proofErr w:type="spellStart"/>
            <w:r w:rsidRPr="006F3108">
              <w:rPr>
                <w:rFonts w:ascii="Courier New" w:eastAsia="Times New Roman" w:hAnsi="Courier New" w:cs="Courier New"/>
                <w:kern w:val="0"/>
                <w:sz w:val="20"/>
                <w:szCs w:val="20"/>
                <w14:ligatures w14:val="none"/>
              </w:rPr>
              <w:t>hasPayload</w:t>
            </w:r>
            <w:proofErr w:type="spellEnd"/>
            <w:r w:rsidRPr="006F3108">
              <w:rPr>
                <w:rFonts w:ascii="Times New Roman" w:eastAsia="Times New Roman" w:hAnsi="Times New Roman" w:cs="Times New Roman"/>
                <w:kern w:val="0"/>
                <w14:ligatures w14:val="none"/>
              </w:rPr>
              <w:t xml:space="preserve"> aggregation using the test </w:t>
            </w:r>
            <w:hyperlink r:id="rId230" w:anchor="ats_core_poi-payload" w:history="1">
              <w:r w:rsidRPr="006F3108">
                <w:rPr>
                  <w:rFonts w:ascii="Times New Roman" w:eastAsia="Times New Roman" w:hAnsi="Times New Roman" w:cs="Times New Roman"/>
                  <w:color w:val="0000FF"/>
                  <w:kern w:val="0"/>
                  <w:u w:val="single"/>
                  <w14:ligatures w14:val="none"/>
                </w:rPr>
                <w:t>/conf/core/poi-payload</w:t>
              </w:r>
            </w:hyperlink>
            <w:r w:rsidRPr="006F3108">
              <w:rPr>
                <w:rFonts w:ascii="Times New Roman" w:eastAsia="Times New Roman" w:hAnsi="Times New Roman" w:cs="Times New Roman"/>
                <w:kern w:val="0"/>
                <w14:ligatures w14:val="none"/>
              </w:rPr>
              <w:t>.</w:t>
            </w:r>
          </w:p>
        </w:tc>
      </w:tr>
    </w:tbl>
    <w:p w14:paraId="4A309645" w14:textId="77777777" w:rsidR="006F3108" w:rsidRPr="006F3108" w:rsidRDefault="006F3108" w:rsidP="006F3108">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 xml:space="preserve">A.1.5.1.  Abstract POI </w:t>
      </w:r>
      <w:proofErr w:type="spellStart"/>
      <w:r w:rsidRPr="006F3108">
        <w:rPr>
          <w:rFonts w:ascii="Times New Roman" w:eastAsia="Times New Roman" w:hAnsi="Times New Roman" w:cs="Times New Roman"/>
          <w:b/>
          <w:bCs/>
          <w:kern w:val="0"/>
          <w14:ligatures w14:val="none"/>
        </w:rPr>
        <w:t>ContactInfo</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6"/>
        <w:gridCol w:w="7704"/>
      </w:tblGrid>
      <w:tr w:rsidR="006F3108" w:rsidRPr="006F3108" w14:paraId="6F2F2E77" w14:textId="77777777" w:rsidTr="006F3108">
        <w:trPr>
          <w:tblHeader/>
          <w:tblCellSpacing w:w="15" w:type="dxa"/>
        </w:trPr>
        <w:tc>
          <w:tcPr>
            <w:tcW w:w="0" w:type="auto"/>
            <w:gridSpan w:val="2"/>
            <w:tcBorders>
              <w:top w:val="single" w:sz="12" w:space="0" w:color="auto"/>
              <w:bottom w:val="single" w:sz="12" w:space="0" w:color="auto"/>
            </w:tcBorders>
            <w:vAlign w:val="center"/>
            <w:hideMark/>
          </w:tcPr>
          <w:p w14:paraId="4501BFFD" w14:textId="77777777" w:rsidR="006F3108" w:rsidRPr="006F3108" w:rsidRDefault="006F3108" w:rsidP="006F3108">
            <w:pPr>
              <w:spacing w:before="100" w:beforeAutospacing="1" w:after="100" w:afterAutospacing="1"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Abstract test A.14</w:t>
            </w:r>
          </w:p>
        </w:tc>
      </w:tr>
      <w:tr w:rsidR="006F3108" w:rsidRPr="006F3108" w14:paraId="1C56221C" w14:textId="77777777" w:rsidTr="006F3108">
        <w:trPr>
          <w:tblCellSpacing w:w="15" w:type="dxa"/>
        </w:trPr>
        <w:tc>
          <w:tcPr>
            <w:tcW w:w="0" w:type="auto"/>
            <w:tcBorders>
              <w:top w:val="single" w:sz="12" w:space="0" w:color="auto"/>
              <w:bottom w:val="single" w:sz="8" w:space="0" w:color="auto"/>
            </w:tcBorders>
            <w:vAlign w:val="center"/>
            <w:hideMark/>
          </w:tcPr>
          <w:p w14:paraId="0016781B"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Identifier</w:t>
            </w:r>
          </w:p>
        </w:tc>
        <w:tc>
          <w:tcPr>
            <w:tcW w:w="0" w:type="auto"/>
            <w:tcBorders>
              <w:top w:val="single" w:sz="12" w:space="0" w:color="auto"/>
              <w:bottom w:val="single" w:sz="8" w:space="0" w:color="auto"/>
            </w:tcBorders>
            <w:vAlign w:val="center"/>
            <w:hideMark/>
          </w:tcPr>
          <w:p w14:paraId="790A546F"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Courier New" w:eastAsia="Times New Roman" w:hAnsi="Courier New" w:cs="Courier New"/>
                <w:kern w:val="0"/>
                <w:sz w:val="20"/>
                <w:szCs w:val="20"/>
                <w14:ligatures w14:val="none"/>
              </w:rPr>
              <w:t>/conf/core/poi-</w:t>
            </w:r>
            <w:proofErr w:type="spellStart"/>
            <w:r w:rsidRPr="006F3108">
              <w:rPr>
                <w:rFonts w:ascii="Courier New" w:eastAsia="Times New Roman" w:hAnsi="Courier New" w:cs="Courier New"/>
                <w:kern w:val="0"/>
                <w:sz w:val="20"/>
                <w:szCs w:val="20"/>
                <w14:ligatures w14:val="none"/>
              </w:rPr>
              <w:t>contactinfo</w:t>
            </w:r>
            <w:proofErr w:type="spellEnd"/>
          </w:p>
        </w:tc>
      </w:tr>
      <w:tr w:rsidR="006F3108" w:rsidRPr="006F3108" w14:paraId="47401428" w14:textId="77777777" w:rsidTr="006F3108">
        <w:trPr>
          <w:tblCellSpacing w:w="15" w:type="dxa"/>
        </w:trPr>
        <w:tc>
          <w:tcPr>
            <w:tcW w:w="0" w:type="auto"/>
            <w:tcBorders>
              <w:top w:val="nil"/>
              <w:bottom w:val="single" w:sz="8" w:space="0" w:color="auto"/>
            </w:tcBorders>
            <w:vAlign w:val="center"/>
            <w:hideMark/>
          </w:tcPr>
          <w:p w14:paraId="2F675022"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Requirement</w:t>
            </w:r>
          </w:p>
        </w:tc>
        <w:tc>
          <w:tcPr>
            <w:tcW w:w="0" w:type="auto"/>
            <w:tcBorders>
              <w:top w:val="nil"/>
              <w:bottom w:val="single" w:sz="8" w:space="0" w:color="auto"/>
            </w:tcBorders>
            <w:vAlign w:val="center"/>
            <w:hideMark/>
          </w:tcPr>
          <w:p w14:paraId="2979F887"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/req/core/poi-</w:t>
            </w:r>
            <w:proofErr w:type="spellStart"/>
            <w:r w:rsidRPr="006F3108">
              <w:rPr>
                <w:rFonts w:ascii="Times New Roman" w:eastAsia="Times New Roman" w:hAnsi="Times New Roman" w:cs="Times New Roman"/>
                <w:kern w:val="0"/>
                <w14:ligatures w14:val="none"/>
              </w:rPr>
              <w:t>contactInfo</w:t>
            </w:r>
            <w:proofErr w:type="spellEnd"/>
          </w:p>
        </w:tc>
      </w:tr>
      <w:tr w:rsidR="006F3108" w:rsidRPr="006F3108" w14:paraId="3365491B" w14:textId="77777777" w:rsidTr="006F3108">
        <w:trPr>
          <w:tblCellSpacing w:w="15" w:type="dxa"/>
        </w:trPr>
        <w:tc>
          <w:tcPr>
            <w:tcW w:w="0" w:type="auto"/>
            <w:tcBorders>
              <w:top w:val="nil"/>
              <w:bottom w:val="single" w:sz="8" w:space="0" w:color="auto"/>
            </w:tcBorders>
            <w:vAlign w:val="center"/>
            <w:hideMark/>
          </w:tcPr>
          <w:p w14:paraId="00521675"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Target Type</w:t>
            </w:r>
          </w:p>
        </w:tc>
        <w:tc>
          <w:tcPr>
            <w:tcW w:w="0" w:type="auto"/>
            <w:tcBorders>
              <w:top w:val="nil"/>
              <w:bottom w:val="single" w:sz="8" w:space="0" w:color="auto"/>
            </w:tcBorders>
            <w:vAlign w:val="center"/>
            <w:hideMark/>
          </w:tcPr>
          <w:p w14:paraId="68342466" w14:textId="0AF8C765"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Implementation </w:t>
            </w:r>
            <w:del w:id="231" w:author="Carl Reed" w:date="2024-02-23T12:07:00Z">
              <w:r w:rsidRPr="006F3108" w:rsidDel="001B27EE">
                <w:rPr>
                  <w:rFonts w:ascii="Times New Roman" w:eastAsia="Times New Roman" w:hAnsi="Times New Roman" w:cs="Times New Roman"/>
                  <w:kern w:val="0"/>
                  <w14:ligatures w14:val="none"/>
                </w:rPr>
                <w:delText>Specification</w:delText>
              </w:r>
            </w:del>
            <w:ins w:id="232" w:author="Carl Reed" w:date="2024-02-23T12:07:00Z">
              <w:r w:rsidR="001B27EE">
                <w:rPr>
                  <w:rFonts w:ascii="Times New Roman" w:eastAsia="Times New Roman" w:hAnsi="Times New Roman" w:cs="Times New Roman"/>
                  <w:kern w:val="0"/>
                  <w14:ligatures w14:val="none"/>
                </w:rPr>
                <w:t>Standard</w:t>
              </w:r>
            </w:ins>
          </w:p>
        </w:tc>
      </w:tr>
      <w:tr w:rsidR="006F3108" w:rsidRPr="006F3108" w14:paraId="3B08C25A" w14:textId="77777777" w:rsidTr="006F3108">
        <w:trPr>
          <w:tblCellSpacing w:w="15" w:type="dxa"/>
        </w:trPr>
        <w:tc>
          <w:tcPr>
            <w:tcW w:w="0" w:type="auto"/>
            <w:tcBorders>
              <w:top w:val="nil"/>
              <w:bottom w:val="single" w:sz="8" w:space="0" w:color="auto"/>
            </w:tcBorders>
            <w:vAlign w:val="center"/>
            <w:hideMark/>
          </w:tcPr>
          <w:p w14:paraId="4FB24FD3"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Test purpose</w:t>
            </w:r>
          </w:p>
        </w:tc>
        <w:tc>
          <w:tcPr>
            <w:tcW w:w="0" w:type="auto"/>
            <w:tcBorders>
              <w:top w:val="nil"/>
              <w:bottom w:val="single" w:sz="8" w:space="0" w:color="auto"/>
            </w:tcBorders>
            <w:vAlign w:val="center"/>
            <w:hideMark/>
          </w:tcPr>
          <w:p w14:paraId="06AD2247" w14:textId="73FA5B4B"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Validate that the Implementation </w:t>
            </w:r>
            <w:del w:id="233" w:author="Carl Reed" w:date="2024-02-23T12:07:00Z">
              <w:r w:rsidRPr="006F3108" w:rsidDel="001B27EE">
                <w:rPr>
                  <w:rFonts w:ascii="Times New Roman" w:eastAsia="Times New Roman" w:hAnsi="Times New Roman" w:cs="Times New Roman"/>
                  <w:kern w:val="0"/>
                  <w14:ligatures w14:val="none"/>
                </w:rPr>
                <w:delText>Specification</w:delText>
              </w:r>
            </w:del>
            <w:ins w:id="234" w:author="Carl Reed" w:date="2024-02-23T12:07:00Z">
              <w:r w:rsidR="001B27EE">
                <w:rPr>
                  <w:rFonts w:ascii="Times New Roman" w:eastAsia="Times New Roman" w:hAnsi="Times New Roman" w:cs="Times New Roman"/>
                  <w:kern w:val="0"/>
                  <w14:ligatures w14:val="none"/>
                </w:rPr>
                <w:t>Standard</w:t>
              </w:r>
            </w:ins>
            <w:r w:rsidRPr="006F3108">
              <w:rPr>
                <w:rFonts w:ascii="Times New Roman" w:eastAsia="Times New Roman" w:hAnsi="Times New Roman" w:cs="Times New Roman"/>
                <w:kern w:val="0"/>
                <w14:ligatures w14:val="none"/>
              </w:rPr>
              <w:t xml:space="preserve"> implements the </w:t>
            </w:r>
            <w:proofErr w:type="spellStart"/>
            <w:r w:rsidRPr="006F3108">
              <w:rPr>
                <w:rFonts w:ascii="Courier New" w:eastAsia="Times New Roman" w:hAnsi="Courier New" w:cs="Courier New"/>
                <w:kern w:val="0"/>
                <w:sz w:val="20"/>
                <w:szCs w:val="20"/>
                <w14:ligatures w14:val="none"/>
              </w:rPr>
              <w:t>contactInfo</w:t>
            </w:r>
            <w:proofErr w:type="spellEnd"/>
            <w:r w:rsidRPr="006F3108">
              <w:rPr>
                <w:rFonts w:ascii="Times New Roman" w:eastAsia="Times New Roman" w:hAnsi="Times New Roman" w:cs="Times New Roman"/>
                <w:kern w:val="0"/>
                <w14:ligatures w14:val="none"/>
              </w:rPr>
              <w:t xml:space="preserve"> attribute as defined in the POI Conceptual Model.</w:t>
            </w:r>
          </w:p>
        </w:tc>
      </w:tr>
      <w:tr w:rsidR="006F3108" w:rsidRPr="006F3108" w14:paraId="0FAD082F" w14:textId="77777777" w:rsidTr="006F3108">
        <w:trPr>
          <w:tblCellSpacing w:w="15" w:type="dxa"/>
        </w:trPr>
        <w:tc>
          <w:tcPr>
            <w:tcW w:w="0" w:type="auto"/>
            <w:tcBorders>
              <w:top w:val="nil"/>
              <w:bottom w:val="single" w:sz="8" w:space="0" w:color="auto"/>
            </w:tcBorders>
            <w:vAlign w:val="center"/>
            <w:hideMark/>
          </w:tcPr>
          <w:p w14:paraId="5A14D840"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lastRenderedPageBreak/>
              <w:t>Test-method-type</w:t>
            </w:r>
          </w:p>
        </w:tc>
        <w:tc>
          <w:tcPr>
            <w:tcW w:w="0" w:type="auto"/>
            <w:tcBorders>
              <w:top w:val="nil"/>
              <w:bottom w:val="single" w:sz="8" w:space="0" w:color="auto"/>
            </w:tcBorders>
            <w:vAlign w:val="center"/>
            <w:hideMark/>
          </w:tcPr>
          <w:p w14:paraId="6CB8FC1E"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Manual Inspection</w:t>
            </w:r>
          </w:p>
        </w:tc>
      </w:tr>
      <w:tr w:rsidR="006F3108" w:rsidRPr="006F3108" w14:paraId="33088B5A" w14:textId="77777777" w:rsidTr="006F3108">
        <w:trPr>
          <w:tblCellSpacing w:w="15" w:type="dxa"/>
        </w:trPr>
        <w:tc>
          <w:tcPr>
            <w:tcW w:w="0" w:type="auto"/>
            <w:tcBorders>
              <w:top w:val="nil"/>
              <w:bottom w:val="single" w:sz="8" w:space="0" w:color="auto"/>
            </w:tcBorders>
            <w:vAlign w:val="center"/>
            <w:hideMark/>
          </w:tcPr>
          <w:p w14:paraId="7C1F9B28"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Description</w:t>
            </w:r>
          </w:p>
        </w:tc>
        <w:tc>
          <w:tcPr>
            <w:tcW w:w="0" w:type="auto"/>
            <w:tcBorders>
              <w:top w:val="nil"/>
              <w:bottom w:val="single" w:sz="8" w:space="0" w:color="auto"/>
            </w:tcBorders>
            <w:vAlign w:val="center"/>
            <w:hideMark/>
          </w:tcPr>
          <w:p w14:paraId="6390548D"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Validate the cardinality and type of the </w:t>
            </w:r>
            <w:proofErr w:type="spellStart"/>
            <w:r w:rsidRPr="006F3108">
              <w:rPr>
                <w:rFonts w:ascii="Courier New" w:eastAsia="Times New Roman" w:hAnsi="Courier New" w:cs="Courier New"/>
                <w:kern w:val="0"/>
                <w:sz w:val="20"/>
                <w:szCs w:val="20"/>
                <w14:ligatures w14:val="none"/>
              </w:rPr>
              <w:t>contactInfo</w:t>
            </w:r>
            <w:proofErr w:type="spellEnd"/>
            <w:r w:rsidRPr="006F3108">
              <w:rPr>
                <w:rFonts w:ascii="Times New Roman" w:eastAsia="Times New Roman" w:hAnsi="Times New Roman" w:cs="Times New Roman"/>
                <w:kern w:val="0"/>
                <w14:ligatures w14:val="none"/>
              </w:rPr>
              <w:t xml:space="preserve"> attribute.</w:t>
            </w:r>
          </w:p>
        </w:tc>
      </w:tr>
      <w:tr w:rsidR="006F3108" w:rsidRPr="006F3108" w14:paraId="0FAF982B" w14:textId="77777777" w:rsidTr="006F3108">
        <w:trPr>
          <w:tblCellSpacing w:w="15" w:type="dxa"/>
        </w:trPr>
        <w:tc>
          <w:tcPr>
            <w:tcW w:w="0" w:type="auto"/>
            <w:tcBorders>
              <w:top w:val="nil"/>
              <w:bottom w:val="single" w:sz="8" w:space="0" w:color="auto"/>
            </w:tcBorders>
            <w:vAlign w:val="center"/>
            <w:hideMark/>
          </w:tcPr>
          <w:p w14:paraId="69D6C546"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A</w:t>
            </w:r>
          </w:p>
        </w:tc>
        <w:tc>
          <w:tcPr>
            <w:tcW w:w="0" w:type="auto"/>
            <w:tcBorders>
              <w:top w:val="nil"/>
              <w:bottom w:val="single" w:sz="8" w:space="0" w:color="auto"/>
            </w:tcBorders>
            <w:vAlign w:val="center"/>
            <w:hideMark/>
          </w:tcPr>
          <w:p w14:paraId="6F5AF681"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Validate that zero or more </w:t>
            </w:r>
            <w:proofErr w:type="spellStart"/>
            <w:r w:rsidRPr="006F3108">
              <w:rPr>
                <w:rFonts w:ascii="Courier New" w:eastAsia="Times New Roman" w:hAnsi="Courier New" w:cs="Courier New"/>
                <w:kern w:val="0"/>
                <w:sz w:val="20"/>
                <w:szCs w:val="20"/>
                <w14:ligatures w14:val="none"/>
              </w:rPr>
              <w:t>contactInfo</w:t>
            </w:r>
            <w:proofErr w:type="spellEnd"/>
            <w:r w:rsidRPr="006F3108">
              <w:rPr>
                <w:rFonts w:ascii="Times New Roman" w:eastAsia="Times New Roman" w:hAnsi="Times New Roman" w:cs="Times New Roman"/>
                <w:kern w:val="0"/>
                <w14:ligatures w14:val="none"/>
              </w:rPr>
              <w:t xml:space="preserve"> attributes are allowed in an </w:t>
            </w:r>
            <w:proofErr w:type="spellStart"/>
            <w:r w:rsidRPr="006F3108">
              <w:rPr>
                <w:rFonts w:ascii="Times New Roman" w:eastAsia="Times New Roman" w:hAnsi="Times New Roman" w:cs="Times New Roman"/>
                <w:kern w:val="0"/>
                <w14:ligatures w14:val="none"/>
              </w:rPr>
              <w:t>AbstractPOI</w:t>
            </w:r>
            <w:proofErr w:type="spellEnd"/>
            <w:r w:rsidRPr="006F3108">
              <w:rPr>
                <w:rFonts w:ascii="Times New Roman" w:eastAsia="Times New Roman" w:hAnsi="Times New Roman" w:cs="Times New Roman"/>
                <w:kern w:val="0"/>
                <w14:ligatures w14:val="none"/>
              </w:rPr>
              <w:t xml:space="preserve"> class.</w:t>
            </w:r>
          </w:p>
        </w:tc>
      </w:tr>
      <w:tr w:rsidR="006F3108" w:rsidRPr="006F3108" w14:paraId="2B7F8A24" w14:textId="77777777" w:rsidTr="006F3108">
        <w:trPr>
          <w:tblCellSpacing w:w="15" w:type="dxa"/>
        </w:trPr>
        <w:tc>
          <w:tcPr>
            <w:tcW w:w="0" w:type="auto"/>
            <w:tcBorders>
              <w:top w:val="nil"/>
              <w:bottom w:val="single" w:sz="12" w:space="0" w:color="auto"/>
            </w:tcBorders>
            <w:vAlign w:val="center"/>
            <w:hideMark/>
          </w:tcPr>
          <w:p w14:paraId="5E6D7346"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B</w:t>
            </w:r>
          </w:p>
        </w:tc>
        <w:tc>
          <w:tcPr>
            <w:tcW w:w="0" w:type="auto"/>
            <w:tcBorders>
              <w:top w:val="nil"/>
              <w:bottom w:val="single" w:sz="12" w:space="0" w:color="auto"/>
            </w:tcBorders>
            <w:vAlign w:val="center"/>
            <w:hideMark/>
          </w:tcPr>
          <w:p w14:paraId="27EC337A"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Validate that the </w:t>
            </w:r>
            <w:proofErr w:type="spellStart"/>
            <w:r w:rsidRPr="006F3108">
              <w:rPr>
                <w:rFonts w:ascii="Courier New" w:eastAsia="Times New Roman" w:hAnsi="Courier New" w:cs="Courier New"/>
                <w:kern w:val="0"/>
                <w:sz w:val="20"/>
                <w:szCs w:val="20"/>
                <w14:ligatures w14:val="none"/>
              </w:rPr>
              <w:t>contactInfo</w:t>
            </w:r>
            <w:proofErr w:type="spellEnd"/>
            <w:r w:rsidRPr="006F3108">
              <w:rPr>
                <w:rFonts w:ascii="Times New Roman" w:eastAsia="Times New Roman" w:hAnsi="Times New Roman" w:cs="Times New Roman"/>
                <w:kern w:val="0"/>
                <w14:ligatures w14:val="none"/>
              </w:rPr>
              <w:t xml:space="preserve"> attribute is a valid implementation of the </w:t>
            </w:r>
            <w:proofErr w:type="spellStart"/>
            <w:r w:rsidRPr="006F3108">
              <w:rPr>
                <w:rFonts w:ascii="Times New Roman" w:eastAsia="Times New Roman" w:hAnsi="Times New Roman" w:cs="Times New Roman"/>
                <w:kern w:val="0"/>
                <w14:ligatures w14:val="none"/>
              </w:rPr>
              <w:t>CI_Responsibility</w:t>
            </w:r>
            <w:proofErr w:type="spellEnd"/>
            <w:r w:rsidRPr="006F3108">
              <w:rPr>
                <w:rFonts w:ascii="Times New Roman" w:eastAsia="Times New Roman" w:hAnsi="Times New Roman" w:cs="Times New Roman"/>
                <w:kern w:val="0"/>
                <w14:ligatures w14:val="none"/>
              </w:rPr>
              <w:t xml:space="preserve"> class from </w:t>
            </w:r>
            <w:hyperlink r:id="rId231" w:anchor="ISO19115" w:history="1">
              <w:r w:rsidRPr="006F3108">
                <w:rPr>
                  <w:rFonts w:ascii="Times New Roman" w:eastAsia="Times New Roman" w:hAnsi="Times New Roman" w:cs="Times New Roman"/>
                  <w:color w:val="0000FF"/>
                  <w:kern w:val="0"/>
                  <w:u w:val="single"/>
                  <w14:ligatures w14:val="none"/>
                </w:rPr>
                <w:t>ISO 19115-1:2014</w:t>
              </w:r>
            </w:hyperlink>
            <w:r w:rsidRPr="006F3108">
              <w:rPr>
                <w:rFonts w:ascii="Times New Roman" w:eastAsia="Times New Roman" w:hAnsi="Times New Roman" w:cs="Times New Roman"/>
                <w:kern w:val="0"/>
                <w14:ligatures w14:val="none"/>
              </w:rPr>
              <w:t>.</w:t>
            </w:r>
          </w:p>
        </w:tc>
      </w:tr>
    </w:tbl>
    <w:p w14:paraId="56E3511B" w14:textId="77777777" w:rsidR="006F3108" w:rsidRPr="006F3108" w:rsidRDefault="006F3108" w:rsidP="006F3108">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 xml:space="preserve">A.1.5.2.  Abstract POI Feature </w:t>
      </w:r>
      <w:proofErr w:type="gramStart"/>
      <w:r w:rsidRPr="006F3108">
        <w:rPr>
          <w:rFonts w:ascii="Times New Roman" w:eastAsia="Times New Roman" w:hAnsi="Times New Roman" w:cs="Times New Roman"/>
          <w:b/>
          <w:bCs/>
          <w:kern w:val="0"/>
          <w14:ligatures w14:val="none"/>
        </w:rPr>
        <w:t>Of</w:t>
      </w:r>
      <w:proofErr w:type="gramEnd"/>
      <w:r w:rsidRPr="006F3108">
        <w:rPr>
          <w:rFonts w:ascii="Times New Roman" w:eastAsia="Times New Roman" w:hAnsi="Times New Roman" w:cs="Times New Roman"/>
          <w:b/>
          <w:bCs/>
          <w:kern w:val="0"/>
          <w14:ligatures w14:val="none"/>
        </w:rPr>
        <w:t xml:space="preserve"> Interest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22"/>
        <w:gridCol w:w="7738"/>
      </w:tblGrid>
      <w:tr w:rsidR="006F3108" w:rsidRPr="006F3108" w14:paraId="6F34DD74" w14:textId="77777777" w:rsidTr="006F3108">
        <w:trPr>
          <w:tblHeader/>
          <w:tblCellSpacing w:w="15" w:type="dxa"/>
        </w:trPr>
        <w:tc>
          <w:tcPr>
            <w:tcW w:w="0" w:type="auto"/>
            <w:gridSpan w:val="2"/>
            <w:tcBorders>
              <w:top w:val="single" w:sz="12" w:space="0" w:color="auto"/>
              <w:bottom w:val="single" w:sz="12" w:space="0" w:color="auto"/>
            </w:tcBorders>
            <w:vAlign w:val="center"/>
            <w:hideMark/>
          </w:tcPr>
          <w:p w14:paraId="69AB6454" w14:textId="77777777" w:rsidR="006F3108" w:rsidRPr="006F3108" w:rsidRDefault="006F3108" w:rsidP="006F3108">
            <w:pPr>
              <w:spacing w:before="100" w:beforeAutospacing="1" w:after="100" w:afterAutospacing="1"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Abstract test A.15</w:t>
            </w:r>
          </w:p>
        </w:tc>
      </w:tr>
      <w:tr w:rsidR="006F3108" w:rsidRPr="006F3108" w14:paraId="277CFD2D" w14:textId="77777777" w:rsidTr="006F3108">
        <w:trPr>
          <w:tblCellSpacing w:w="15" w:type="dxa"/>
        </w:trPr>
        <w:tc>
          <w:tcPr>
            <w:tcW w:w="0" w:type="auto"/>
            <w:tcBorders>
              <w:top w:val="single" w:sz="12" w:space="0" w:color="auto"/>
              <w:bottom w:val="single" w:sz="8" w:space="0" w:color="auto"/>
            </w:tcBorders>
            <w:vAlign w:val="center"/>
            <w:hideMark/>
          </w:tcPr>
          <w:p w14:paraId="5A209D68"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Identifier</w:t>
            </w:r>
          </w:p>
        </w:tc>
        <w:tc>
          <w:tcPr>
            <w:tcW w:w="0" w:type="auto"/>
            <w:tcBorders>
              <w:top w:val="single" w:sz="12" w:space="0" w:color="auto"/>
              <w:bottom w:val="single" w:sz="8" w:space="0" w:color="auto"/>
            </w:tcBorders>
            <w:vAlign w:val="center"/>
            <w:hideMark/>
          </w:tcPr>
          <w:p w14:paraId="304378C5"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Courier New" w:eastAsia="Times New Roman" w:hAnsi="Courier New" w:cs="Courier New"/>
                <w:kern w:val="0"/>
                <w:sz w:val="20"/>
                <w:szCs w:val="20"/>
                <w14:ligatures w14:val="none"/>
              </w:rPr>
              <w:t>/conf/core/poi-</w:t>
            </w:r>
            <w:proofErr w:type="spellStart"/>
            <w:r w:rsidRPr="006F3108">
              <w:rPr>
                <w:rFonts w:ascii="Courier New" w:eastAsia="Times New Roman" w:hAnsi="Courier New" w:cs="Courier New"/>
                <w:kern w:val="0"/>
                <w:sz w:val="20"/>
                <w:szCs w:val="20"/>
                <w14:ligatures w14:val="none"/>
              </w:rPr>
              <w:t>featureofinterest</w:t>
            </w:r>
            <w:proofErr w:type="spellEnd"/>
          </w:p>
        </w:tc>
      </w:tr>
      <w:tr w:rsidR="006F3108" w:rsidRPr="006F3108" w14:paraId="05937040" w14:textId="77777777" w:rsidTr="006F3108">
        <w:trPr>
          <w:tblCellSpacing w:w="15" w:type="dxa"/>
        </w:trPr>
        <w:tc>
          <w:tcPr>
            <w:tcW w:w="0" w:type="auto"/>
            <w:tcBorders>
              <w:top w:val="nil"/>
              <w:bottom w:val="single" w:sz="8" w:space="0" w:color="auto"/>
            </w:tcBorders>
            <w:vAlign w:val="center"/>
            <w:hideMark/>
          </w:tcPr>
          <w:p w14:paraId="01097880"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Requirement</w:t>
            </w:r>
          </w:p>
        </w:tc>
        <w:tc>
          <w:tcPr>
            <w:tcW w:w="0" w:type="auto"/>
            <w:tcBorders>
              <w:top w:val="nil"/>
              <w:bottom w:val="single" w:sz="8" w:space="0" w:color="auto"/>
            </w:tcBorders>
            <w:vAlign w:val="center"/>
            <w:hideMark/>
          </w:tcPr>
          <w:p w14:paraId="63606F1C"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/req/core/poi-</w:t>
            </w:r>
            <w:proofErr w:type="spellStart"/>
            <w:r w:rsidRPr="006F3108">
              <w:rPr>
                <w:rFonts w:ascii="Times New Roman" w:eastAsia="Times New Roman" w:hAnsi="Times New Roman" w:cs="Times New Roman"/>
                <w:kern w:val="0"/>
                <w14:ligatures w14:val="none"/>
              </w:rPr>
              <w:t>featureofinterest</w:t>
            </w:r>
            <w:proofErr w:type="spellEnd"/>
          </w:p>
        </w:tc>
      </w:tr>
      <w:tr w:rsidR="006F3108" w:rsidRPr="006F3108" w14:paraId="6666C690" w14:textId="77777777" w:rsidTr="006F3108">
        <w:trPr>
          <w:tblCellSpacing w:w="15" w:type="dxa"/>
        </w:trPr>
        <w:tc>
          <w:tcPr>
            <w:tcW w:w="0" w:type="auto"/>
            <w:tcBorders>
              <w:top w:val="nil"/>
              <w:bottom w:val="single" w:sz="8" w:space="0" w:color="auto"/>
            </w:tcBorders>
            <w:vAlign w:val="center"/>
            <w:hideMark/>
          </w:tcPr>
          <w:p w14:paraId="0445F57C"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Target Type</w:t>
            </w:r>
          </w:p>
        </w:tc>
        <w:tc>
          <w:tcPr>
            <w:tcW w:w="0" w:type="auto"/>
            <w:tcBorders>
              <w:top w:val="nil"/>
              <w:bottom w:val="single" w:sz="8" w:space="0" w:color="auto"/>
            </w:tcBorders>
            <w:vAlign w:val="center"/>
            <w:hideMark/>
          </w:tcPr>
          <w:p w14:paraId="0AE74C4C" w14:textId="491E696B"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Implementation </w:t>
            </w:r>
            <w:del w:id="235" w:author="Carl Reed" w:date="2024-02-23T12:07:00Z">
              <w:r w:rsidRPr="006F3108" w:rsidDel="001B27EE">
                <w:rPr>
                  <w:rFonts w:ascii="Times New Roman" w:eastAsia="Times New Roman" w:hAnsi="Times New Roman" w:cs="Times New Roman"/>
                  <w:kern w:val="0"/>
                  <w14:ligatures w14:val="none"/>
                </w:rPr>
                <w:delText>Specification</w:delText>
              </w:r>
            </w:del>
            <w:ins w:id="236" w:author="Carl Reed" w:date="2024-02-23T12:07:00Z">
              <w:r w:rsidR="001B27EE">
                <w:rPr>
                  <w:rFonts w:ascii="Times New Roman" w:eastAsia="Times New Roman" w:hAnsi="Times New Roman" w:cs="Times New Roman"/>
                  <w:kern w:val="0"/>
                  <w14:ligatures w14:val="none"/>
                </w:rPr>
                <w:t>Standard</w:t>
              </w:r>
            </w:ins>
          </w:p>
        </w:tc>
      </w:tr>
      <w:tr w:rsidR="006F3108" w:rsidRPr="006F3108" w14:paraId="0EBB5FC1" w14:textId="77777777" w:rsidTr="006F3108">
        <w:trPr>
          <w:tblCellSpacing w:w="15" w:type="dxa"/>
        </w:trPr>
        <w:tc>
          <w:tcPr>
            <w:tcW w:w="0" w:type="auto"/>
            <w:tcBorders>
              <w:top w:val="nil"/>
              <w:bottom w:val="single" w:sz="8" w:space="0" w:color="auto"/>
            </w:tcBorders>
            <w:vAlign w:val="center"/>
            <w:hideMark/>
          </w:tcPr>
          <w:p w14:paraId="0FDC830B"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Test purpose</w:t>
            </w:r>
          </w:p>
        </w:tc>
        <w:tc>
          <w:tcPr>
            <w:tcW w:w="0" w:type="auto"/>
            <w:tcBorders>
              <w:top w:val="nil"/>
              <w:bottom w:val="single" w:sz="8" w:space="0" w:color="auto"/>
            </w:tcBorders>
            <w:vAlign w:val="center"/>
            <w:hideMark/>
          </w:tcPr>
          <w:p w14:paraId="199BF2B9" w14:textId="047CAE1F"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Validate that the Implementation </w:t>
            </w:r>
            <w:del w:id="237" w:author="Carl Reed" w:date="2024-02-23T12:07:00Z">
              <w:r w:rsidRPr="006F3108" w:rsidDel="001B27EE">
                <w:rPr>
                  <w:rFonts w:ascii="Times New Roman" w:eastAsia="Times New Roman" w:hAnsi="Times New Roman" w:cs="Times New Roman"/>
                  <w:kern w:val="0"/>
                  <w14:ligatures w14:val="none"/>
                </w:rPr>
                <w:delText>Specification</w:delText>
              </w:r>
            </w:del>
            <w:ins w:id="238" w:author="Carl Reed" w:date="2024-02-23T12:07:00Z">
              <w:r w:rsidR="001B27EE">
                <w:rPr>
                  <w:rFonts w:ascii="Times New Roman" w:eastAsia="Times New Roman" w:hAnsi="Times New Roman" w:cs="Times New Roman"/>
                  <w:kern w:val="0"/>
                  <w14:ligatures w14:val="none"/>
                </w:rPr>
                <w:t>Standard</w:t>
              </w:r>
            </w:ins>
            <w:r w:rsidRPr="006F3108">
              <w:rPr>
                <w:rFonts w:ascii="Times New Roman" w:eastAsia="Times New Roman" w:hAnsi="Times New Roman" w:cs="Times New Roman"/>
                <w:kern w:val="0"/>
                <w14:ligatures w14:val="none"/>
              </w:rPr>
              <w:t xml:space="preserve"> implements the </w:t>
            </w:r>
            <w:proofErr w:type="spellStart"/>
            <w:r w:rsidRPr="006F3108">
              <w:rPr>
                <w:rFonts w:ascii="Courier New" w:eastAsia="Times New Roman" w:hAnsi="Courier New" w:cs="Courier New"/>
                <w:kern w:val="0"/>
                <w:sz w:val="20"/>
                <w:szCs w:val="20"/>
                <w14:ligatures w14:val="none"/>
              </w:rPr>
              <w:t>hasFeatureOfinterest</w:t>
            </w:r>
            <w:proofErr w:type="spellEnd"/>
            <w:r w:rsidRPr="006F3108">
              <w:rPr>
                <w:rFonts w:ascii="Times New Roman" w:eastAsia="Times New Roman" w:hAnsi="Times New Roman" w:cs="Times New Roman"/>
                <w:kern w:val="0"/>
                <w14:ligatures w14:val="none"/>
              </w:rPr>
              <w:t xml:space="preserve"> aggregation as defined in the POI Conceptual Model.</w:t>
            </w:r>
          </w:p>
        </w:tc>
      </w:tr>
      <w:tr w:rsidR="006F3108" w:rsidRPr="006F3108" w14:paraId="30DD8D8E" w14:textId="77777777" w:rsidTr="006F3108">
        <w:trPr>
          <w:tblCellSpacing w:w="15" w:type="dxa"/>
        </w:trPr>
        <w:tc>
          <w:tcPr>
            <w:tcW w:w="0" w:type="auto"/>
            <w:tcBorders>
              <w:top w:val="nil"/>
              <w:bottom w:val="single" w:sz="8" w:space="0" w:color="auto"/>
            </w:tcBorders>
            <w:vAlign w:val="center"/>
            <w:hideMark/>
          </w:tcPr>
          <w:p w14:paraId="45551999"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Test-method-type</w:t>
            </w:r>
          </w:p>
        </w:tc>
        <w:tc>
          <w:tcPr>
            <w:tcW w:w="0" w:type="auto"/>
            <w:tcBorders>
              <w:top w:val="nil"/>
              <w:bottom w:val="single" w:sz="8" w:space="0" w:color="auto"/>
            </w:tcBorders>
            <w:vAlign w:val="center"/>
            <w:hideMark/>
          </w:tcPr>
          <w:p w14:paraId="6CC3DC0B"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Manual Inspection</w:t>
            </w:r>
          </w:p>
        </w:tc>
      </w:tr>
      <w:tr w:rsidR="006F3108" w:rsidRPr="006F3108" w14:paraId="6A8CEBEA" w14:textId="77777777" w:rsidTr="006F3108">
        <w:trPr>
          <w:tblCellSpacing w:w="15" w:type="dxa"/>
        </w:trPr>
        <w:tc>
          <w:tcPr>
            <w:tcW w:w="0" w:type="auto"/>
            <w:tcBorders>
              <w:top w:val="nil"/>
              <w:bottom w:val="single" w:sz="8" w:space="0" w:color="auto"/>
            </w:tcBorders>
            <w:vAlign w:val="center"/>
            <w:hideMark/>
          </w:tcPr>
          <w:p w14:paraId="3E8C484B"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Description</w:t>
            </w:r>
          </w:p>
        </w:tc>
        <w:tc>
          <w:tcPr>
            <w:tcW w:w="0" w:type="auto"/>
            <w:tcBorders>
              <w:top w:val="nil"/>
              <w:bottom w:val="single" w:sz="8" w:space="0" w:color="auto"/>
            </w:tcBorders>
            <w:vAlign w:val="center"/>
            <w:hideMark/>
          </w:tcPr>
          <w:p w14:paraId="26BE3891"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Validate the cardinality and target class of the </w:t>
            </w:r>
            <w:proofErr w:type="spellStart"/>
            <w:r w:rsidRPr="006F3108">
              <w:rPr>
                <w:rFonts w:ascii="Courier New" w:eastAsia="Times New Roman" w:hAnsi="Courier New" w:cs="Courier New"/>
                <w:kern w:val="0"/>
                <w:sz w:val="20"/>
                <w:szCs w:val="20"/>
                <w14:ligatures w14:val="none"/>
              </w:rPr>
              <w:t>hasFeatureOfInterest</w:t>
            </w:r>
            <w:proofErr w:type="spellEnd"/>
            <w:r w:rsidRPr="006F3108">
              <w:rPr>
                <w:rFonts w:ascii="Times New Roman" w:eastAsia="Times New Roman" w:hAnsi="Times New Roman" w:cs="Times New Roman"/>
                <w:kern w:val="0"/>
                <w14:ligatures w14:val="none"/>
              </w:rPr>
              <w:t xml:space="preserve"> aggregation.</w:t>
            </w:r>
          </w:p>
        </w:tc>
      </w:tr>
      <w:tr w:rsidR="006F3108" w:rsidRPr="006F3108" w14:paraId="0A1E788F" w14:textId="77777777" w:rsidTr="006F3108">
        <w:trPr>
          <w:tblCellSpacing w:w="15" w:type="dxa"/>
        </w:trPr>
        <w:tc>
          <w:tcPr>
            <w:tcW w:w="0" w:type="auto"/>
            <w:tcBorders>
              <w:top w:val="nil"/>
              <w:bottom w:val="single" w:sz="8" w:space="0" w:color="auto"/>
            </w:tcBorders>
            <w:vAlign w:val="center"/>
            <w:hideMark/>
          </w:tcPr>
          <w:p w14:paraId="3B4356A9"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A</w:t>
            </w:r>
          </w:p>
        </w:tc>
        <w:tc>
          <w:tcPr>
            <w:tcW w:w="0" w:type="auto"/>
            <w:tcBorders>
              <w:top w:val="nil"/>
              <w:bottom w:val="single" w:sz="8" w:space="0" w:color="auto"/>
            </w:tcBorders>
            <w:vAlign w:val="center"/>
            <w:hideMark/>
          </w:tcPr>
          <w:p w14:paraId="21606564"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Validate that zero or more </w:t>
            </w:r>
            <w:proofErr w:type="spellStart"/>
            <w:r w:rsidRPr="006F3108">
              <w:rPr>
                <w:rFonts w:ascii="Courier New" w:eastAsia="Times New Roman" w:hAnsi="Courier New" w:cs="Courier New"/>
                <w:kern w:val="0"/>
                <w:sz w:val="20"/>
                <w:szCs w:val="20"/>
                <w14:ligatures w14:val="none"/>
              </w:rPr>
              <w:t>hasFeatureOfIntestest</w:t>
            </w:r>
            <w:proofErr w:type="spellEnd"/>
            <w:r w:rsidRPr="006F3108">
              <w:rPr>
                <w:rFonts w:ascii="Times New Roman" w:eastAsia="Times New Roman" w:hAnsi="Times New Roman" w:cs="Times New Roman"/>
                <w:kern w:val="0"/>
                <w14:ligatures w14:val="none"/>
              </w:rPr>
              <w:t xml:space="preserve"> aggregations are allowed in an </w:t>
            </w:r>
            <w:proofErr w:type="spellStart"/>
            <w:r w:rsidRPr="006F3108">
              <w:rPr>
                <w:rFonts w:ascii="Times New Roman" w:eastAsia="Times New Roman" w:hAnsi="Times New Roman" w:cs="Times New Roman"/>
                <w:kern w:val="0"/>
                <w14:ligatures w14:val="none"/>
              </w:rPr>
              <w:t>AbstractPOI</w:t>
            </w:r>
            <w:proofErr w:type="spellEnd"/>
            <w:r w:rsidRPr="006F3108">
              <w:rPr>
                <w:rFonts w:ascii="Times New Roman" w:eastAsia="Times New Roman" w:hAnsi="Times New Roman" w:cs="Times New Roman"/>
                <w:kern w:val="0"/>
                <w14:ligatures w14:val="none"/>
              </w:rPr>
              <w:t xml:space="preserve"> class.</w:t>
            </w:r>
          </w:p>
        </w:tc>
      </w:tr>
      <w:tr w:rsidR="006F3108" w:rsidRPr="006F3108" w14:paraId="4BAF5FE6" w14:textId="77777777" w:rsidTr="006F3108">
        <w:trPr>
          <w:tblCellSpacing w:w="15" w:type="dxa"/>
        </w:trPr>
        <w:tc>
          <w:tcPr>
            <w:tcW w:w="0" w:type="auto"/>
            <w:tcBorders>
              <w:top w:val="nil"/>
              <w:bottom w:val="single" w:sz="12" w:space="0" w:color="auto"/>
            </w:tcBorders>
            <w:vAlign w:val="center"/>
            <w:hideMark/>
          </w:tcPr>
          <w:p w14:paraId="4E03C783"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B</w:t>
            </w:r>
          </w:p>
        </w:tc>
        <w:tc>
          <w:tcPr>
            <w:tcW w:w="0" w:type="auto"/>
            <w:tcBorders>
              <w:top w:val="nil"/>
              <w:bottom w:val="single" w:sz="12" w:space="0" w:color="auto"/>
            </w:tcBorders>
            <w:vAlign w:val="center"/>
            <w:hideMark/>
          </w:tcPr>
          <w:p w14:paraId="0209C3F6"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Validate that the target of the </w:t>
            </w:r>
            <w:proofErr w:type="spellStart"/>
            <w:r w:rsidRPr="006F3108">
              <w:rPr>
                <w:rFonts w:ascii="Courier New" w:eastAsia="Times New Roman" w:hAnsi="Courier New" w:cs="Courier New"/>
                <w:kern w:val="0"/>
                <w:sz w:val="20"/>
                <w:szCs w:val="20"/>
                <w14:ligatures w14:val="none"/>
              </w:rPr>
              <w:t>hasFeatureOfIntestest</w:t>
            </w:r>
            <w:proofErr w:type="spellEnd"/>
            <w:r w:rsidRPr="006F3108">
              <w:rPr>
                <w:rFonts w:ascii="Times New Roman" w:eastAsia="Times New Roman" w:hAnsi="Times New Roman" w:cs="Times New Roman"/>
                <w:kern w:val="0"/>
                <w14:ligatures w14:val="none"/>
              </w:rPr>
              <w:t xml:space="preserve"> aggregation is a valid implementation of the Feature class from </w:t>
            </w:r>
            <w:hyperlink r:id="rId232" w:anchor="ISO19109" w:history="1">
              <w:r w:rsidRPr="006F3108">
                <w:rPr>
                  <w:rFonts w:ascii="Times New Roman" w:eastAsia="Times New Roman" w:hAnsi="Times New Roman" w:cs="Times New Roman"/>
                  <w:color w:val="0000FF"/>
                  <w:kern w:val="0"/>
                  <w:u w:val="single"/>
                  <w14:ligatures w14:val="none"/>
                </w:rPr>
                <w:t>ISO 19109:2015</w:t>
              </w:r>
            </w:hyperlink>
            <w:r w:rsidRPr="006F3108">
              <w:rPr>
                <w:rFonts w:ascii="Times New Roman" w:eastAsia="Times New Roman" w:hAnsi="Times New Roman" w:cs="Times New Roman"/>
                <w:kern w:val="0"/>
                <w14:ligatures w14:val="none"/>
              </w:rPr>
              <w:t>.</w:t>
            </w:r>
          </w:p>
        </w:tc>
      </w:tr>
    </w:tbl>
    <w:p w14:paraId="21FEE8DB" w14:textId="77777777" w:rsidR="006F3108" w:rsidRPr="006F3108" w:rsidRDefault="006F3108" w:rsidP="006F3108">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A.1.5.3.  Abstract POI Metadata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1"/>
        <w:gridCol w:w="7709"/>
      </w:tblGrid>
      <w:tr w:rsidR="006F3108" w:rsidRPr="006F3108" w14:paraId="369C45A0" w14:textId="77777777" w:rsidTr="006F3108">
        <w:trPr>
          <w:tblHeader/>
          <w:tblCellSpacing w:w="15" w:type="dxa"/>
        </w:trPr>
        <w:tc>
          <w:tcPr>
            <w:tcW w:w="0" w:type="auto"/>
            <w:gridSpan w:val="2"/>
            <w:tcBorders>
              <w:top w:val="single" w:sz="12" w:space="0" w:color="auto"/>
              <w:bottom w:val="single" w:sz="12" w:space="0" w:color="auto"/>
            </w:tcBorders>
            <w:vAlign w:val="center"/>
            <w:hideMark/>
          </w:tcPr>
          <w:p w14:paraId="4B37CC0F" w14:textId="77777777" w:rsidR="006F3108" w:rsidRPr="006F3108" w:rsidRDefault="006F3108" w:rsidP="006F3108">
            <w:pPr>
              <w:spacing w:before="100" w:beforeAutospacing="1" w:after="100" w:afterAutospacing="1"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Abstract test A.16</w:t>
            </w:r>
          </w:p>
        </w:tc>
      </w:tr>
      <w:tr w:rsidR="006F3108" w:rsidRPr="006F3108" w14:paraId="23D66240" w14:textId="77777777" w:rsidTr="006F3108">
        <w:trPr>
          <w:tblCellSpacing w:w="15" w:type="dxa"/>
        </w:trPr>
        <w:tc>
          <w:tcPr>
            <w:tcW w:w="0" w:type="auto"/>
            <w:tcBorders>
              <w:top w:val="single" w:sz="12" w:space="0" w:color="auto"/>
              <w:bottom w:val="single" w:sz="8" w:space="0" w:color="auto"/>
            </w:tcBorders>
            <w:vAlign w:val="center"/>
            <w:hideMark/>
          </w:tcPr>
          <w:p w14:paraId="2427CD5D"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Identifier</w:t>
            </w:r>
          </w:p>
        </w:tc>
        <w:tc>
          <w:tcPr>
            <w:tcW w:w="0" w:type="auto"/>
            <w:tcBorders>
              <w:top w:val="single" w:sz="12" w:space="0" w:color="auto"/>
              <w:bottom w:val="single" w:sz="8" w:space="0" w:color="auto"/>
            </w:tcBorders>
            <w:vAlign w:val="center"/>
            <w:hideMark/>
          </w:tcPr>
          <w:p w14:paraId="25FE3224"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Courier New" w:eastAsia="Times New Roman" w:hAnsi="Courier New" w:cs="Courier New"/>
                <w:kern w:val="0"/>
                <w:sz w:val="20"/>
                <w:szCs w:val="20"/>
                <w14:ligatures w14:val="none"/>
              </w:rPr>
              <w:t>/conf/core/poi-metadata</w:t>
            </w:r>
          </w:p>
        </w:tc>
      </w:tr>
      <w:tr w:rsidR="006F3108" w:rsidRPr="006F3108" w14:paraId="637DFE24" w14:textId="77777777" w:rsidTr="006F3108">
        <w:trPr>
          <w:tblCellSpacing w:w="15" w:type="dxa"/>
        </w:trPr>
        <w:tc>
          <w:tcPr>
            <w:tcW w:w="0" w:type="auto"/>
            <w:tcBorders>
              <w:top w:val="nil"/>
              <w:bottom w:val="single" w:sz="8" w:space="0" w:color="auto"/>
            </w:tcBorders>
            <w:vAlign w:val="center"/>
            <w:hideMark/>
          </w:tcPr>
          <w:p w14:paraId="7283FC8D"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Requirement</w:t>
            </w:r>
          </w:p>
        </w:tc>
        <w:tc>
          <w:tcPr>
            <w:tcW w:w="0" w:type="auto"/>
            <w:tcBorders>
              <w:top w:val="nil"/>
              <w:bottom w:val="single" w:sz="8" w:space="0" w:color="auto"/>
            </w:tcBorders>
            <w:vAlign w:val="center"/>
            <w:hideMark/>
          </w:tcPr>
          <w:p w14:paraId="4C7C9C1E"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/req/core/poi-metadata</w:t>
            </w:r>
          </w:p>
        </w:tc>
      </w:tr>
      <w:tr w:rsidR="006F3108" w:rsidRPr="006F3108" w14:paraId="5CE26986" w14:textId="77777777" w:rsidTr="006F3108">
        <w:trPr>
          <w:tblCellSpacing w:w="15" w:type="dxa"/>
        </w:trPr>
        <w:tc>
          <w:tcPr>
            <w:tcW w:w="0" w:type="auto"/>
            <w:tcBorders>
              <w:top w:val="nil"/>
              <w:bottom w:val="single" w:sz="8" w:space="0" w:color="auto"/>
            </w:tcBorders>
            <w:vAlign w:val="center"/>
            <w:hideMark/>
          </w:tcPr>
          <w:p w14:paraId="738BA3B6"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Target Type</w:t>
            </w:r>
          </w:p>
        </w:tc>
        <w:tc>
          <w:tcPr>
            <w:tcW w:w="0" w:type="auto"/>
            <w:tcBorders>
              <w:top w:val="nil"/>
              <w:bottom w:val="single" w:sz="8" w:space="0" w:color="auto"/>
            </w:tcBorders>
            <w:vAlign w:val="center"/>
            <w:hideMark/>
          </w:tcPr>
          <w:p w14:paraId="4F1467E4" w14:textId="62C5F5BE"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Implementation </w:t>
            </w:r>
            <w:del w:id="239" w:author="Carl Reed" w:date="2024-02-23T12:07:00Z">
              <w:r w:rsidRPr="006F3108" w:rsidDel="001B27EE">
                <w:rPr>
                  <w:rFonts w:ascii="Times New Roman" w:eastAsia="Times New Roman" w:hAnsi="Times New Roman" w:cs="Times New Roman"/>
                  <w:kern w:val="0"/>
                  <w14:ligatures w14:val="none"/>
                </w:rPr>
                <w:delText>Specification</w:delText>
              </w:r>
            </w:del>
            <w:ins w:id="240" w:author="Carl Reed" w:date="2024-02-23T12:07:00Z">
              <w:r w:rsidR="001B27EE">
                <w:rPr>
                  <w:rFonts w:ascii="Times New Roman" w:eastAsia="Times New Roman" w:hAnsi="Times New Roman" w:cs="Times New Roman"/>
                  <w:kern w:val="0"/>
                  <w14:ligatures w14:val="none"/>
                </w:rPr>
                <w:t>Standard</w:t>
              </w:r>
            </w:ins>
          </w:p>
        </w:tc>
      </w:tr>
      <w:tr w:rsidR="006F3108" w:rsidRPr="006F3108" w14:paraId="0D565164" w14:textId="77777777" w:rsidTr="006F3108">
        <w:trPr>
          <w:tblCellSpacing w:w="15" w:type="dxa"/>
        </w:trPr>
        <w:tc>
          <w:tcPr>
            <w:tcW w:w="0" w:type="auto"/>
            <w:tcBorders>
              <w:top w:val="nil"/>
              <w:bottom w:val="single" w:sz="8" w:space="0" w:color="auto"/>
            </w:tcBorders>
            <w:vAlign w:val="center"/>
            <w:hideMark/>
          </w:tcPr>
          <w:p w14:paraId="74F70F65"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Test purpose</w:t>
            </w:r>
          </w:p>
        </w:tc>
        <w:tc>
          <w:tcPr>
            <w:tcW w:w="0" w:type="auto"/>
            <w:tcBorders>
              <w:top w:val="nil"/>
              <w:bottom w:val="single" w:sz="8" w:space="0" w:color="auto"/>
            </w:tcBorders>
            <w:vAlign w:val="center"/>
            <w:hideMark/>
          </w:tcPr>
          <w:p w14:paraId="45168E1A" w14:textId="0D27EE66"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Validate that the Implementation </w:t>
            </w:r>
            <w:del w:id="241" w:author="Carl Reed" w:date="2024-02-23T12:07:00Z">
              <w:r w:rsidRPr="006F3108" w:rsidDel="001B27EE">
                <w:rPr>
                  <w:rFonts w:ascii="Times New Roman" w:eastAsia="Times New Roman" w:hAnsi="Times New Roman" w:cs="Times New Roman"/>
                  <w:kern w:val="0"/>
                  <w14:ligatures w14:val="none"/>
                </w:rPr>
                <w:delText>Specification</w:delText>
              </w:r>
            </w:del>
            <w:ins w:id="242" w:author="Carl Reed" w:date="2024-02-23T12:07:00Z">
              <w:r w:rsidR="001B27EE">
                <w:rPr>
                  <w:rFonts w:ascii="Times New Roman" w:eastAsia="Times New Roman" w:hAnsi="Times New Roman" w:cs="Times New Roman"/>
                  <w:kern w:val="0"/>
                  <w14:ligatures w14:val="none"/>
                </w:rPr>
                <w:t>Standard</w:t>
              </w:r>
            </w:ins>
            <w:r w:rsidRPr="006F3108">
              <w:rPr>
                <w:rFonts w:ascii="Times New Roman" w:eastAsia="Times New Roman" w:hAnsi="Times New Roman" w:cs="Times New Roman"/>
                <w:kern w:val="0"/>
                <w14:ligatures w14:val="none"/>
              </w:rPr>
              <w:t xml:space="preserve"> implements the </w:t>
            </w:r>
            <w:proofErr w:type="spellStart"/>
            <w:r w:rsidRPr="006F3108">
              <w:rPr>
                <w:rFonts w:ascii="Courier New" w:eastAsia="Times New Roman" w:hAnsi="Courier New" w:cs="Courier New"/>
                <w:kern w:val="0"/>
                <w:sz w:val="20"/>
                <w:szCs w:val="20"/>
                <w14:ligatures w14:val="none"/>
              </w:rPr>
              <w:t>hasMetadata</w:t>
            </w:r>
            <w:proofErr w:type="spellEnd"/>
            <w:r w:rsidRPr="006F3108">
              <w:rPr>
                <w:rFonts w:ascii="Times New Roman" w:eastAsia="Times New Roman" w:hAnsi="Times New Roman" w:cs="Times New Roman"/>
                <w:kern w:val="0"/>
                <w14:ligatures w14:val="none"/>
              </w:rPr>
              <w:t xml:space="preserve"> association as defined in the POI Conceptual Model.</w:t>
            </w:r>
          </w:p>
        </w:tc>
      </w:tr>
      <w:tr w:rsidR="006F3108" w:rsidRPr="006F3108" w14:paraId="1728A37C" w14:textId="77777777" w:rsidTr="006F3108">
        <w:trPr>
          <w:tblCellSpacing w:w="15" w:type="dxa"/>
        </w:trPr>
        <w:tc>
          <w:tcPr>
            <w:tcW w:w="0" w:type="auto"/>
            <w:tcBorders>
              <w:top w:val="nil"/>
              <w:bottom w:val="single" w:sz="8" w:space="0" w:color="auto"/>
            </w:tcBorders>
            <w:vAlign w:val="center"/>
            <w:hideMark/>
          </w:tcPr>
          <w:p w14:paraId="437D29EB"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Test-method-type</w:t>
            </w:r>
          </w:p>
        </w:tc>
        <w:tc>
          <w:tcPr>
            <w:tcW w:w="0" w:type="auto"/>
            <w:tcBorders>
              <w:top w:val="nil"/>
              <w:bottom w:val="single" w:sz="8" w:space="0" w:color="auto"/>
            </w:tcBorders>
            <w:vAlign w:val="center"/>
            <w:hideMark/>
          </w:tcPr>
          <w:p w14:paraId="33BDE5E0"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Manual Inspection</w:t>
            </w:r>
          </w:p>
        </w:tc>
      </w:tr>
      <w:tr w:rsidR="006F3108" w:rsidRPr="006F3108" w14:paraId="1942A458" w14:textId="77777777" w:rsidTr="006F3108">
        <w:trPr>
          <w:tblCellSpacing w:w="15" w:type="dxa"/>
        </w:trPr>
        <w:tc>
          <w:tcPr>
            <w:tcW w:w="0" w:type="auto"/>
            <w:tcBorders>
              <w:top w:val="nil"/>
              <w:bottom w:val="single" w:sz="8" w:space="0" w:color="auto"/>
            </w:tcBorders>
            <w:vAlign w:val="center"/>
            <w:hideMark/>
          </w:tcPr>
          <w:p w14:paraId="0D148F1C"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Description</w:t>
            </w:r>
          </w:p>
        </w:tc>
        <w:tc>
          <w:tcPr>
            <w:tcW w:w="0" w:type="auto"/>
            <w:tcBorders>
              <w:top w:val="nil"/>
              <w:bottom w:val="single" w:sz="8" w:space="0" w:color="auto"/>
            </w:tcBorders>
            <w:vAlign w:val="center"/>
            <w:hideMark/>
          </w:tcPr>
          <w:p w14:paraId="68C2EE73"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Validate the cardinality and encoding of the </w:t>
            </w:r>
            <w:proofErr w:type="spellStart"/>
            <w:r w:rsidRPr="006F3108">
              <w:rPr>
                <w:rFonts w:ascii="Courier New" w:eastAsia="Times New Roman" w:hAnsi="Courier New" w:cs="Courier New"/>
                <w:kern w:val="0"/>
                <w:sz w:val="20"/>
                <w:szCs w:val="20"/>
                <w14:ligatures w14:val="none"/>
              </w:rPr>
              <w:t>hasMetadata</w:t>
            </w:r>
            <w:proofErr w:type="spellEnd"/>
            <w:r w:rsidRPr="006F3108">
              <w:rPr>
                <w:rFonts w:ascii="Times New Roman" w:eastAsia="Times New Roman" w:hAnsi="Times New Roman" w:cs="Times New Roman"/>
                <w:kern w:val="0"/>
                <w14:ligatures w14:val="none"/>
              </w:rPr>
              <w:t xml:space="preserve"> association.</w:t>
            </w:r>
          </w:p>
        </w:tc>
      </w:tr>
      <w:tr w:rsidR="006F3108" w:rsidRPr="006F3108" w14:paraId="0D26C89A" w14:textId="77777777" w:rsidTr="006F3108">
        <w:trPr>
          <w:tblCellSpacing w:w="15" w:type="dxa"/>
        </w:trPr>
        <w:tc>
          <w:tcPr>
            <w:tcW w:w="0" w:type="auto"/>
            <w:tcBorders>
              <w:top w:val="nil"/>
              <w:bottom w:val="single" w:sz="8" w:space="0" w:color="auto"/>
            </w:tcBorders>
            <w:vAlign w:val="center"/>
            <w:hideMark/>
          </w:tcPr>
          <w:p w14:paraId="2CA79365"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A</w:t>
            </w:r>
          </w:p>
        </w:tc>
        <w:tc>
          <w:tcPr>
            <w:tcW w:w="0" w:type="auto"/>
            <w:tcBorders>
              <w:top w:val="nil"/>
              <w:bottom w:val="single" w:sz="8" w:space="0" w:color="auto"/>
            </w:tcBorders>
            <w:vAlign w:val="center"/>
            <w:hideMark/>
          </w:tcPr>
          <w:p w14:paraId="33CE51D9"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Validate that zero or more </w:t>
            </w:r>
            <w:proofErr w:type="spellStart"/>
            <w:r w:rsidRPr="006F3108">
              <w:rPr>
                <w:rFonts w:ascii="Courier New" w:eastAsia="Times New Roman" w:hAnsi="Courier New" w:cs="Courier New"/>
                <w:kern w:val="0"/>
                <w:sz w:val="20"/>
                <w:szCs w:val="20"/>
                <w14:ligatures w14:val="none"/>
              </w:rPr>
              <w:t>hasMetadata</w:t>
            </w:r>
            <w:proofErr w:type="spellEnd"/>
            <w:r w:rsidRPr="006F3108">
              <w:rPr>
                <w:rFonts w:ascii="Times New Roman" w:eastAsia="Times New Roman" w:hAnsi="Times New Roman" w:cs="Times New Roman"/>
                <w:kern w:val="0"/>
                <w14:ligatures w14:val="none"/>
              </w:rPr>
              <w:t xml:space="preserve"> associations are allowed in an </w:t>
            </w:r>
            <w:proofErr w:type="spellStart"/>
            <w:r w:rsidRPr="006F3108">
              <w:rPr>
                <w:rFonts w:ascii="Times New Roman" w:eastAsia="Times New Roman" w:hAnsi="Times New Roman" w:cs="Times New Roman"/>
                <w:kern w:val="0"/>
                <w14:ligatures w14:val="none"/>
              </w:rPr>
              <w:t>AbstractPOI</w:t>
            </w:r>
            <w:proofErr w:type="spellEnd"/>
            <w:r w:rsidRPr="006F3108">
              <w:rPr>
                <w:rFonts w:ascii="Times New Roman" w:eastAsia="Times New Roman" w:hAnsi="Times New Roman" w:cs="Times New Roman"/>
                <w:kern w:val="0"/>
                <w14:ligatures w14:val="none"/>
              </w:rPr>
              <w:t xml:space="preserve"> class.</w:t>
            </w:r>
          </w:p>
        </w:tc>
      </w:tr>
      <w:tr w:rsidR="006F3108" w:rsidRPr="006F3108" w14:paraId="4E98BDA5" w14:textId="77777777" w:rsidTr="006F3108">
        <w:trPr>
          <w:tblCellSpacing w:w="15" w:type="dxa"/>
        </w:trPr>
        <w:tc>
          <w:tcPr>
            <w:tcW w:w="0" w:type="auto"/>
            <w:tcBorders>
              <w:top w:val="nil"/>
              <w:bottom w:val="single" w:sz="12" w:space="0" w:color="auto"/>
            </w:tcBorders>
            <w:vAlign w:val="center"/>
            <w:hideMark/>
          </w:tcPr>
          <w:p w14:paraId="23EA7C76"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lastRenderedPageBreak/>
              <w:t>B</w:t>
            </w:r>
          </w:p>
        </w:tc>
        <w:tc>
          <w:tcPr>
            <w:tcW w:w="0" w:type="auto"/>
            <w:tcBorders>
              <w:top w:val="nil"/>
              <w:bottom w:val="single" w:sz="12" w:space="0" w:color="auto"/>
            </w:tcBorders>
            <w:vAlign w:val="center"/>
            <w:hideMark/>
          </w:tcPr>
          <w:p w14:paraId="75B57D67"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Validate that the </w:t>
            </w:r>
            <w:proofErr w:type="spellStart"/>
            <w:r w:rsidRPr="006F3108">
              <w:rPr>
                <w:rFonts w:ascii="Courier New" w:eastAsia="Times New Roman" w:hAnsi="Courier New" w:cs="Courier New"/>
                <w:kern w:val="0"/>
                <w:sz w:val="20"/>
                <w:szCs w:val="20"/>
                <w14:ligatures w14:val="none"/>
              </w:rPr>
              <w:t>hasMetadata</w:t>
            </w:r>
            <w:proofErr w:type="spellEnd"/>
            <w:r w:rsidRPr="006F3108">
              <w:rPr>
                <w:rFonts w:ascii="Times New Roman" w:eastAsia="Times New Roman" w:hAnsi="Times New Roman" w:cs="Times New Roman"/>
                <w:kern w:val="0"/>
                <w14:ligatures w14:val="none"/>
              </w:rPr>
              <w:t xml:space="preserve"> association is implemented as described in the Conceptual Model using the </w:t>
            </w:r>
            <w:hyperlink r:id="rId233" w:anchor="ats_core_link" w:history="1">
              <w:r w:rsidRPr="006F3108">
                <w:rPr>
                  <w:rFonts w:ascii="Times New Roman" w:eastAsia="Times New Roman" w:hAnsi="Times New Roman" w:cs="Times New Roman"/>
                  <w:color w:val="0000FF"/>
                  <w:kern w:val="0"/>
                  <w:u w:val="single"/>
                  <w14:ligatures w14:val="none"/>
                </w:rPr>
                <w:t>/conf/core/link</w:t>
              </w:r>
            </w:hyperlink>
            <w:r w:rsidRPr="006F3108">
              <w:rPr>
                <w:rFonts w:ascii="Times New Roman" w:eastAsia="Times New Roman" w:hAnsi="Times New Roman" w:cs="Times New Roman"/>
                <w:kern w:val="0"/>
                <w14:ligatures w14:val="none"/>
              </w:rPr>
              <w:t xml:space="preserve"> test.</w:t>
            </w:r>
          </w:p>
        </w:tc>
      </w:tr>
    </w:tbl>
    <w:p w14:paraId="54B04C11" w14:textId="77777777" w:rsidR="006F3108" w:rsidRPr="006F3108" w:rsidRDefault="006F3108" w:rsidP="006F3108">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A.1.5.4.  Abstract POI Keywords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64"/>
        <w:gridCol w:w="7696"/>
      </w:tblGrid>
      <w:tr w:rsidR="006F3108" w:rsidRPr="006F3108" w14:paraId="12684F9A" w14:textId="77777777" w:rsidTr="006F3108">
        <w:trPr>
          <w:tblHeader/>
          <w:tblCellSpacing w:w="15" w:type="dxa"/>
        </w:trPr>
        <w:tc>
          <w:tcPr>
            <w:tcW w:w="0" w:type="auto"/>
            <w:gridSpan w:val="2"/>
            <w:tcBorders>
              <w:top w:val="single" w:sz="12" w:space="0" w:color="auto"/>
              <w:bottom w:val="single" w:sz="12" w:space="0" w:color="auto"/>
            </w:tcBorders>
            <w:vAlign w:val="center"/>
            <w:hideMark/>
          </w:tcPr>
          <w:p w14:paraId="0A62FBF3" w14:textId="77777777" w:rsidR="006F3108" w:rsidRPr="006F3108" w:rsidRDefault="006F3108" w:rsidP="006F3108">
            <w:pPr>
              <w:spacing w:before="100" w:beforeAutospacing="1" w:after="100" w:afterAutospacing="1"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Abstract test A.17</w:t>
            </w:r>
          </w:p>
        </w:tc>
      </w:tr>
      <w:tr w:rsidR="006F3108" w:rsidRPr="006F3108" w14:paraId="7A946B12" w14:textId="77777777" w:rsidTr="006F3108">
        <w:trPr>
          <w:tblCellSpacing w:w="15" w:type="dxa"/>
        </w:trPr>
        <w:tc>
          <w:tcPr>
            <w:tcW w:w="0" w:type="auto"/>
            <w:tcBorders>
              <w:top w:val="single" w:sz="12" w:space="0" w:color="auto"/>
              <w:bottom w:val="single" w:sz="8" w:space="0" w:color="auto"/>
            </w:tcBorders>
            <w:vAlign w:val="center"/>
            <w:hideMark/>
          </w:tcPr>
          <w:p w14:paraId="46C294DF"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Identifier</w:t>
            </w:r>
          </w:p>
        </w:tc>
        <w:tc>
          <w:tcPr>
            <w:tcW w:w="0" w:type="auto"/>
            <w:tcBorders>
              <w:top w:val="single" w:sz="12" w:space="0" w:color="auto"/>
              <w:bottom w:val="single" w:sz="8" w:space="0" w:color="auto"/>
            </w:tcBorders>
            <w:vAlign w:val="center"/>
            <w:hideMark/>
          </w:tcPr>
          <w:p w14:paraId="31D60541"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Courier New" w:eastAsia="Times New Roman" w:hAnsi="Courier New" w:cs="Courier New"/>
                <w:kern w:val="0"/>
                <w:sz w:val="20"/>
                <w:szCs w:val="20"/>
                <w14:ligatures w14:val="none"/>
              </w:rPr>
              <w:t>/conf/core/poi-keywords</w:t>
            </w:r>
          </w:p>
        </w:tc>
      </w:tr>
      <w:tr w:rsidR="006F3108" w:rsidRPr="006F3108" w14:paraId="27BBBCD6" w14:textId="77777777" w:rsidTr="006F3108">
        <w:trPr>
          <w:tblCellSpacing w:w="15" w:type="dxa"/>
        </w:trPr>
        <w:tc>
          <w:tcPr>
            <w:tcW w:w="0" w:type="auto"/>
            <w:tcBorders>
              <w:top w:val="nil"/>
              <w:bottom w:val="single" w:sz="8" w:space="0" w:color="auto"/>
            </w:tcBorders>
            <w:vAlign w:val="center"/>
            <w:hideMark/>
          </w:tcPr>
          <w:p w14:paraId="2ADC974A"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Requirement</w:t>
            </w:r>
          </w:p>
        </w:tc>
        <w:tc>
          <w:tcPr>
            <w:tcW w:w="0" w:type="auto"/>
            <w:tcBorders>
              <w:top w:val="nil"/>
              <w:bottom w:val="single" w:sz="8" w:space="0" w:color="auto"/>
            </w:tcBorders>
            <w:vAlign w:val="center"/>
            <w:hideMark/>
          </w:tcPr>
          <w:p w14:paraId="6BA4AE33"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/req/core/poi-keywords</w:t>
            </w:r>
          </w:p>
        </w:tc>
      </w:tr>
      <w:tr w:rsidR="006F3108" w:rsidRPr="006F3108" w14:paraId="47EA9859" w14:textId="77777777" w:rsidTr="006F3108">
        <w:trPr>
          <w:tblCellSpacing w:w="15" w:type="dxa"/>
        </w:trPr>
        <w:tc>
          <w:tcPr>
            <w:tcW w:w="0" w:type="auto"/>
            <w:tcBorders>
              <w:top w:val="nil"/>
              <w:bottom w:val="single" w:sz="8" w:space="0" w:color="auto"/>
            </w:tcBorders>
            <w:vAlign w:val="center"/>
            <w:hideMark/>
          </w:tcPr>
          <w:p w14:paraId="68481D34"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Target Type</w:t>
            </w:r>
          </w:p>
        </w:tc>
        <w:tc>
          <w:tcPr>
            <w:tcW w:w="0" w:type="auto"/>
            <w:tcBorders>
              <w:top w:val="nil"/>
              <w:bottom w:val="single" w:sz="8" w:space="0" w:color="auto"/>
            </w:tcBorders>
            <w:vAlign w:val="center"/>
            <w:hideMark/>
          </w:tcPr>
          <w:p w14:paraId="31954E53" w14:textId="384077E5"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Implementation </w:t>
            </w:r>
            <w:del w:id="243" w:author="Carl Reed" w:date="2024-02-23T12:07:00Z">
              <w:r w:rsidRPr="006F3108" w:rsidDel="001B27EE">
                <w:rPr>
                  <w:rFonts w:ascii="Times New Roman" w:eastAsia="Times New Roman" w:hAnsi="Times New Roman" w:cs="Times New Roman"/>
                  <w:kern w:val="0"/>
                  <w14:ligatures w14:val="none"/>
                </w:rPr>
                <w:delText>Specification</w:delText>
              </w:r>
            </w:del>
            <w:ins w:id="244" w:author="Carl Reed" w:date="2024-02-23T12:07:00Z">
              <w:r w:rsidR="001B27EE">
                <w:rPr>
                  <w:rFonts w:ascii="Times New Roman" w:eastAsia="Times New Roman" w:hAnsi="Times New Roman" w:cs="Times New Roman"/>
                  <w:kern w:val="0"/>
                  <w14:ligatures w14:val="none"/>
                </w:rPr>
                <w:t>Standard</w:t>
              </w:r>
            </w:ins>
          </w:p>
        </w:tc>
      </w:tr>
      <w:tr w:rsidR="006F3108" w:rsidRPr="006F3108" w14:paraId="00B2D6E2" w14:textId="77777777" w:rsidTr="006F3108">
        <w:trPr>
          <w:tblCellSpacing w:w="15" w:type="dxa"/>
        </w:trPr>
        <w:tc>
          <w:tcPr>
            <w:tcW w:w="0" w:type="auto"/>
            <w:tcBorders>
              <w:top w:val="nil"/>
              <w:bottom w:val="single" w:sz="8" w:space="0" w:color="auto"/>
            </w:tcBorders>
            <w:vAlign w:val="center"/>
            <w:hideMark/>
          </w:tcPr>
          <w:p w14:paraId="0DE37224"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Test purpose</w:t>
            </w:r>
          </w:p>
        </w:tc>
        <w:tc>
          <w:tcPr>
            <w:tcW w:w="0" w:type="auto"/>
            <w:tcBorders>
              <w:top w:val="nil"/>
              <w:bottom w:val="single" w:sz="8" w:space="0" w:color="auto"/>
            </w:tcBorders>
            <w:vAlign w:val="center"/>
            <w:hideMark/>
          </w:tcPr>
          <w:p w14:paraId="699E8074" w14:textId="3AB0F2CE"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Validate that the Implementation </w:t>
            </w:r>
            <w:del w:id="245" w:author="Carl Reed" w:date="2024-02-23T12:07:00Z">
              <w:r w:rsidRPr="006F3108" w:rsidDel="001B27EE">
                <w:rPr>
                  <w:rFonts w:ascii="Times New Roman" w:eastAsia="Times New Roman" w:hAnsi="Times New Roman" w:cs="Times New Roman"/>
                  <w:kern w:val="0"/>
                  <w14:ligatures w14:val="none"/>
                </w:rPr>
                <w:delText>Specification</w:delText>
              </w:r>
            </w:del>
            <w:ins w:id="246" w:author="Carl Reed" w:date="2024-02-23T12:07:00Z">
              <w:r w:rsidR="001B27EE">
                <w:rPr>
                  <w:rFonts w:ascii="Times New Roman" w:eastAsia="Times New Roman" w:hAnsi="Times New Roman" w:cs="Times New Roman"/>
                  <w:kern w:val="0"/>
                  <w14:ligatures w14:val="none"/>
                </w:rPr>
                <w:t>Standard</w:t>
              </w:r>
            </w:ins>
            <w:r w:rsidRPr="006F3108">
              <w:rPr>
                <w:rFonts w:ascii="Times New Roman" w:eastAsia="Times New Roman" w:hAnsi="Times New Roman" w:cs="Times New Roman"/>
                <w:kern w:val="0"/>
                <w14:ligatures w14:val="none"/>
              </w:rPr>
              <w:t xml:space="preserve"> implements the </w:t>
            </w:r>
            <w:r w:rsidRPr="006F3108">
              <w:rPr>
                <w:rFonts w:ascii="Courier New" w:eastAsia="Times New Roman" w:hAnsi="Courier New" w:cs="Courier New"/>
                <w:kern w:val="0"/>
                <w:sz w:val="20"/>
                <w:szCs w:val="20"/>
                <w14:ligatures w14:val="none"/>
              </w:rPr>
              <w:t>keywords</w:t>
            </w:r>
            <w:r w:rsidRPr="006F3108">
              <w:rPr>
                <w:rFonts w:ascii="Times New Roman" w:eastAsia="Times New Roman" w:hAnsi="Times New Roman" w:cs="Times New Roman"/>
                <w:kern w:val="0"/>
                <w14:ligatures w14:val="none"/>
              </w:rPr>
              <w:t xml:space="preserve"> attribute as defined in the POI Conceptual Model.</w:t>
            </w:r>
          </w:p>
        </w:tc>
      </w:tr>
      <w:tr w:rsidR="006F3108" w:rsidRPr="006F3108" w14:paraId="506C83C2" w14:textId="77777777" w:rsidTr="006F3108">
        <w:trPr>
          <w:tblCellSpacing w:w="15" w:type="dxa"/>
        </w:trPr>
        <w:tc>
          <w:tcPr>
            <w:tcW w:w="0" w:type="auto"/>
            <w:tcBorders>
              <w:top w:val="nil"/>
              <w:bottom w:val="single" w:sz="8" w:space="0" w:color="auto"/>
            </w:tcBorders>
            <w:vAlign w:val="center"/>
            <w:hideMark/>
          </w:tcPr>
          <w:p w14:paraId="67EA4F6D"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Test-method-type</w:t>
            </w:r>
          </w:p>
        </w:tc>
        <w:tc>
          <w:tcPr>
            <w:tcW w:w="0" w:type="auto"/>
            <w:tcBorders>
              <w:top w:val="nil"/>
              <w:bottom w:val="single" w:sz="8" w:space="0" w:color="auto"/>
            </w:tcBorders>
            <w:vAlign w:val="center"/>
            <w:hideMark/>
          </w:tcPr>
          <w:p w14:paraId="22F5F2B3"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Manual Inspection</w:t>
            </w:r>
          </w:p>
        </w:tc>
      </w:tr>
      <w:tr w:rsidR="006F3108" w:rsidRPr="006F3108" w14:paraId="361FBA62" w14:textId="77777777" w:rsidTr="006F3108">
        <w:trPr>
          <w:tblCellSpacing w:w="15" w:type="dxa"/>
        </w:trPr>
        <w:tc>
          <w:tcPr>
            <w:tcW w:w="0" w:type="auto"/>
            <w:tcBorders>
              <w:top w:val="nil"/>
              <w:bottom w:val="single" w:sz="8" w:space="0" w:color="auto"/>
            </w:tcBorders>
            <w:vAlign w:val="center"/>
            <w:hideMark/>
          </w:tcPr>
          <w:p w14:paraId="6E07954C"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Description</w:t>
            </w:r>
          </w:p>
        </w:tc>
        <w:tc>
          <w:tcPr>
            <w:tcW w:w="0" w:type="auto"/>
            <w:tcBorders>
              <w:top w:val="nil"/>
              <w:bottom w:val="single" w:sz="8" w:space="0" w:color="auto"/>
            </w:tcBorders>
            <w:vAlign w:val="center"/>
            <w:hideMark/>
          </w:tcPr>
          <w:p w14:paraId="33F76D0F"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Validate the cardinality and type of the </w:t>
            </w:r>
            <w:r w:rsidRPr="006F3108">
              <w:rPr>
                <w:rFonts w:ascii="Courier New" w:eastAsia="Times New Roman" w:hAnsi="Courier New" w:cs="Courier New"/>
                <w:kern w:val="0"/>
                <w:sz w:val="20"/>
                <w:szCs w:val="20"/>
                <w14:ligatures w14:val="none"/>
              </w:rPr>
              <w:t>keywords</w:t>
            </w:r>
            <w:r w:rsidRPr="006F3108">
              <w:rPr>
                <w:rFonts w:ascii="Times New Roman" w:eastAsia="Times New Roman" w:hAnsi="Times New Roman" w:cs="Times New Roman"/>
                <w:kern w:val="0"/>
                <w14:ligatures w14:val="none"/>
              </w:rPr>
              <w:t xml:space="preserve"> attribute.</w:t>
            </w:r>
          </w:p>
        </w:tc>
      </w:tr>
      <w:tr w:rsidR="006F3108" w:rsidRPr="006F3108" w14:paraId="77455D04" w14:textId="77777777" w:rsidTr="006F3108">
        <w:trPr>
          <w:tblCellSpacing w:w="15" w:type="dxa"/>
        </w:trPr>
        <w:tc>
          <w:tcPr>
            <w:tcW w:w="0" w:type="auto"/>
            <w:tcBorders>
              <w:top w:val="nil"/>
              <w:bottom w:val="single" w:sz="8" w:space="0" w:color="auto"/>
            </w:tcBorders>
            <w:vAlign w:val="center"/>
            <w:hideMark/>
          </w:tcPr>
          <w:p w14:paraId="7A3E0496"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A</w:t>
            </w:r>
          </w:p>
        </w:tc>
        <w:tc>
          <w:tcPr>
            <w:tcW w:w="0" w:type="auto"/>
            <w:tcBorders>
              <w:top w:val="nil"/>
              <w:bottom w:val="single" w:sz="8" w:space="0" w:color="auto"/>
            </w:tcBorders>
            <w:vAlign w:val="center"/>
            <w:hideMark/>
          </w:tcPr>
          <w:p w14:paraId="3842D72B"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Validate that zero or more </w:t>
            </w:r>
            <w:proofErr w:type="gramStart"/>
            <w:r w:rsidRPr="006F3108">
              <w:rPr>
                <w:rFonts w:ascii="Courier New" w:eastAsia="Times New Roman" w:hAnsi="Courier New" w:cs="Courier New"/>
                <w:kern w:val="0"/>
                <w:sz w:val="20"/>
                <w:szCs w:val="20"/>
                <w14:ligatures w14:val="none"/>
              </w:rPr>
              <w:t>keywords</w:t>
            </w:r>
            <w:proofErr w:type="gramEnd"/>
            <w:r w:rsidRPr="006F3108">
              <w:rPr>
                <w:rFonts w:ascii="Times New Roman" w:eastAsia="Times New Roman" w:hAnsi="Times New Roman" w:cs="Times New Roman"/>
                <w:kern w:val="0"/>
                <w14:ligatures w14:val="none"/>
              </w:rPr>
              <w:t xml:space="preserve"> attributes are allowed in an </w:t>
            </w:r>
            <w:proofErr w:type="spellStart"/>
            <w:r w:rsidRPr="006F3108">
              <w:rPr>
                <w:rFonts w:ascii="Times New Roman" w:eastAsia="Times New Roman" w:hAnsi="Times New Roman" w:cs="Times New Roman"/>
                <w:kern w:val="0"/>
                <w14:ligatures w14:val="none"/>
              </w:rPr>
              <w:t>AbstractPOI</w:t>
            </w:r>
            <w:proofErr w:type="spellEnd"/>
            <w:r w:rsidRPr="006F3108">
              <w:rPr>
                <w:rFonts w:ascii="Times New Roman" w:eastAsia="Times New Roman" w:hAnsi="Times New Roman" w:cs="Times New Roman"/>
                <w:kern w:val="0"/>
                <w14:ligatures w14:val="none"/>
              </w:rPr>
              <w:t xml:space="preserve"> class.</w:t>
            </w:r>
          </w:p>
        </w:tc>
      </w:tr>
      <w:tr w:rsidR="006F3108" w:rsidRPr="006F3108" w14:paraId="3E46F25B" w14:textId="77777777" w:rsidTr="006F3108">
        <w:trPr>
          <w:tblCellSpacing w:w="15" w:type="dxa"/>
        </w:trPr>
        <w:tc>
          <w:tcPr>
            <w:tcW w:w="0" w:type="auto"/>
            <w:tcBorders>
              <w:top w:val="nil"/>
              <w:bottom w:val="single" w:sz="12" w:space="0" w:color="auto"/>
            </w:tcBorders>
            <w:vAlign w:val="center"/>
            <w:hideMark/>
          </w:tcPr>
          <w:p w14:paraId="3B0E5ED6"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B</w:t>
            </w:r>
          </w:p>
        </w:tc>
        <w:tc>
          <w:tcPr>
            <w:tcW w:w="0" w:type="auto"/>
            <w:tcBorders>
              <w:top w:val="nil"/>
              <w:bottom w:val="single" w:sz="12" w:space="0" w:color="auto"/>
            </w:tcBorders>
            <w:vAlign w:val="center"/>
            <w:hideMark/>
          </w:tcPr>
          <w:p w14:paraId="3158FF4D"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Validate that the </w:t>
            </w:r>
            <w:r w:rsidRPr="006F3108">
              <w:rPr>
                <w:rFonts w:ascii="Courier New" w:eastAsia="Times New Roman" w:hAnsi="Courier New" w:cs="Courier New"/>
                <w:kern w:val="0"/>
                <w:sz w:val="20"/>
                <w:szCs w:val="20"/>
                <w14:ligatures w14:val="none"/>
              </w:rPr>
              <w:t>keywords</w:t>
            </w:r>
            <w:r w:rsidRPr="006F3108">
              <w:rPr>
                <w:rFonts w:ascii="Times New Roman" w:eastAsia="Times New Roman" w:hAnsi="Times New Roman" w:cs="Times New Roman"/>
                <w:kern w:val="0"/>
                <w14:ligatures w14:val="none"/>
              </w:rPr>
              <w:t xml:space="preserve"> attribute is a valid implementation of the </w:t>
            </w:r>
            <w:proofErr w:type="spellStart"/>
            <w:r w:rsidRPr="006F3108">
              <w:rPr>
                <w:rFonts w:ascii="Times New Roman" w:eastAsia="Times New Roman" w:hAnsi="Times New Roman" w:cs="Times New Roman"/>
                <w:kern w:val="0"/>
                <w14:ligatures w14:val="none"/>
              </w:rPr>
              <w:t>MD_Keywords</w:t>
            </w:r>
            <w:proofErr w:type="spellEnd"/>
            <w:r w:rsidRPr="006F3108">
              <w:rPr>
                <w:rFonts w:ascii="Times New Roman" w:eastAsia="Times New Roman" w:hAnsi="Times New Roman" w:cs="Times New Roman"/>
                <w:kern w:val="0"/>
                <w14:ligatures w14:val="none"/>
              </w:rPr>
              <w:t xml:space="preserve"> class from </w:t>
            </w:r>
            <w:hyperlink r:id="rId234" w:anchor="ISO19115" w:history="1">
              <w:r w:rsidRPr="006F3108">
                <w:rPr>
                  <w:rFonts w:ascii="Times New Roman" w:eastAsia="Times New Roman" w:hAnsi="Times New Roman" w:cs="Times New Roman"/>
                  <w:color w:val="0000FF"/>
                  <w:kern w:val="0"/>
                  <w:u w:val="single"/>
                  <w14:ligatures w14:val="none"/>
                </w:rPr>
                <w:t>ISO 19115-1:2014</w:t>
              </w:r>
            </w:hyperlink>
            <w:r w:rsidRPr="006F3108">
              <w:rPr>
                <w:rFonts w:ascii="Times New Roman" w:eastAsia="Times New Roman" w:hAnsi="Times New Roman" w:cs="Times New Roman"/>
                <w:kern w:val="0"/>
                <w14:ligatures w14:val="none"/>
              </w:rPr>
              <w:t>.</w:t>
            </w:r>
          </w:p>
        </w:tc>
      </w:tr>
    </w:tbl>
    <w:p w14:paraId="42CC6E8A" w14:textId="77777777" w:rsidR="006F3108" w:rsidRPr="006F3108" w:rsidRDefault="006F3108" w:rsidP="006F3108">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A.1.5.5.  Abstract POI Rights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69"/>
        <w:gridCol w:w="7691"/>
      </w:tblGrid>
      <w:tr w:rsidR="006F3108" w:rsidRPr="006F3108" w14:paraId="63F1564E" w14:textId="77777777" w:rsidTr="006F3108">
        <w:trPr>
          <w:tblHeader/>
          <w:tblCellSpacing w:w="15" w:type="dxa"/>
        </w:trPr>
        <w:tc>
          <w:tcPr>
            <w:tcW w:w="0" w:type="auto"/>
            <w:gridSpan w:val="2"/>
            <w:tcBorders>
              <w:top w:val="single" w:sz="12" w:space="0" w:color="auto"/>
              <w:bottom w:val="single" w:sz="12" w:space="0" w:color="auto"/>
            </w:tcBorders>
            <w:vAlign w:val="center"/>
            <w:hideMark/>
          </w:tcPr>
          <w:p w14:paraId="37B98A09" w14:textId="77777777" w:rsidR="006F3108" w:rsidRPr="006F3108" w:rsidRDefault="006F3108" w:rsidP="006F3108">
            <w:pPr>
              <w:spacing w:before="100" w:beforeAutospacing="1" w:after="100" w:afterAutospacing="1"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Abstract test A.18</w:t>
            </w:r>
          </w:p>
        </w:tc>
      </w:tr>
      <w:tr w:rsidR="006F3108" w:rsidRPr="006F3108" w14:paraId="7F3AC863" w14:textId="77777777" w:rsidTr="006F3108">
        <w:trPr>
          <w:tblCellSpacing w:w="15" w:type="dxa"/>
        </w:trPr>
        <w:tc>
          <w:tcPr>
            <w:tcW w:w="0" w:type="auto"/>
            <w:tcBorders>
              <w:top w:val="single" w:sz="12" w:space="0" w:color="auto"/>
              <w:bottom w:val="single" w:sz="8" w:space="0" w:color="auto"/>
            </w:tcBorders>
            <w:vAlign w:val="center"/>
            <w:hideMark/>
          </w:tcPr>
          <w:p w14:paraId="3C88E2C6"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Identifier</w:t>
            </w:r>
          </w:p>
        </w:tc>
        <w:tc>
          <w:tcPr>
            <w:tcW w:w="0" w:type="auto"/>
            <w:tcBorders>
              <w:top w:val="single" w:sz="12" w:space="0" w:color="auto"/>
              <w:bottom w:val="single" w:sz="8" w:space="0" w:color="auto"/>
            </w:tcBorders>
            <w:vAlign w:val="center"/>
            <w:hideMark/>
          </w:tcPr>
          <w:p w14:paraId="6A70AA1B"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Courier New" w:eastAsia="Times New Roman" w:hAnsi="Courier New" w:cs="Courier New"/>
                <w:kern w:val="0"/>
                <w:sz w:val="20"/>
                <w:szCs w:val="20"/>
                <w14:ligatures w14:val="none"/>
              </w:rPr>
              <w:t>/conf/core/poi-rights</w:t>
            </w:r>
          </w:p>
        </w:tc>
      </w:tr>
      <w:tr w:rsidR="006F3108" w:rsidRPr="006F3108" w14:paraId="3C65FA53" w14:textId="77777777" w:rsidTr="006F3108">
        <w:trPr>
          <w:tblCellSpacing w:w="15" w:type="dxa"/>
        </w:trPr>
        <w:tc>
          <w:tcPr>
            <w:tcW w:w="0" w:type="auto"/>
            <w:tcBorders>
              <w:top w:val="nil"/>
              <w:bottom w:val="single" w:sz="8" w:space="0" w:color="auto"/>
            </w:tcBorders>
            <w:vAlign w:val="center"/>
            <w:hideMark/>
          </w:tcPr>
          <w:p w14:paraId="0D268477"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Requirement</w:t>
            </w:r>
          </w:p>
        </w:tc>
        <w:tc>
          <w:tcPr>
            <w:tcW w:w="0" w:type="auto"/>
            <w:tcBorders>
              <w:top w:val="nil"/>
              <w:bottom w:val="single" w:sz="8" w:space="0" w:color="auto"/>
            </w:tcBorders>
            <w:vAlign w:val="center"/>
            <w:hideMark/>
          </w:tcPr>
          <w:p w14:paraId="19B47E82"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/req/core/poi-rights</w:t>
            </w:r>
          </w:p>
        </w:tc>
      </w:tr>
      <w:tr w:rsidR="006F3108" w:rsidRPr="006F3108" w14:paraId="430F2253" w14:textId="77777777" w:rsidTr="006F3108">
        <w:trPr>
          <w:tblCellSpacing w:w="15" w:type="dxa"/>
        </w:trPr>
        <w:tc>
          <w:tcPr>
            <w:tcW w:w="0" w:type="auto"/>
            <w:tcBorders>
              <w:top w:val="nil"/>
              <w:bottom w:val="single" w:sz="8" w:space="0" w:color="auto"/>
            </w:tcBorders>
            <w:vAlign w:val="center"/>
            <w:hideMark/>
          </w:tcPr>
          <w:p w14:paraId="2F41055D"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Target Type</w:t>
            </w:r>
          </w:p>
        </w:tc>
        <w:tc>
          <w:tcPr>
            <w:tcW w:w="0" w:type="auto"/>
            <w:tcBorders>
              <w:top w:val="nil"/>
              <w:bottom w:val="single" w:sz="8" w:space="0" w:color="auto"/>
            </w:tcBorders>
            <w:vAlign w:val="center"/>
            <w:hideMark/>
          </w:tcPr>
          <w:p w14:paraId="6C779800" w14:textId="0CE84153"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Implementation </w:t>
            </w:r>
            <w:del w:id="247" w:author="Carl Reed" w:date="2024-02-23T12:07:00Z">
              <w:r w:rsidRPr="006F3108" w:rsidDel="001B27EE">
                <w:rPr>
                  <w:rFonts w:ascii="Times New Roman" w:eastAsia="Times New Roman" w:hAnsi="Times New Roman" w:cs="Times New Roman"/>
                  <w:kern w:val="0"/>
                  <w14:ligatures w14:val="none"/>
                </w:rPr>
                <w:delText>Specification</w:delText>
              </w:r>
            </w:del>
            <w:ins w:id="248" w:author="Carl Reed" w:date="2024-02-23T12:07:00Z">
              <w:r w:rsidR="001B27EE">
                <w:rPr>
                  <w:rFonts w:ascii="Times New Roman" w:eastAsia="Times New Roman" w:hAnsi="Times New Roman" w:cs="Times New Roman"/>
                  <w:kern w:val="0"/>
                  <w14:ligatures w14:val="none"/>
                </w:rPr>
                <w:t>Standard</w:t>
              </w:r>
            </w:ins>
          </w:p>
        </w:tc>
      </w:tr>
      <w:tr w:rsidR="006F3108" w:rsidRPr="006F3108" w14:paraId="7778E34C" w14:textId="77777777" w:rsidTr="006F3108">
        <w:trPr>
          <w:tblCellSpacing w:w="15" w:type="dxa"/>
        </w:trPr>
        <w:tc>
          <w:tcPr>
            <w:tcW w:w="0" w:type="auto"/>
            <w:tcBorders>
              <w:top w:val="nil"/>
              <w:bottom w:val="single" w:sz="8" w:space="0" w:color="auto"/>
            </w:tcBorders>
            <w:vAlign w:val="center"/>
            <w:hideMark/>
          </w:tcPr>
          <w:p w14:paraId="36A49A67"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Test purpose</w:t>
            </w:r>
          </w:p>
        </w:tc>
        <w:tc>
          <w:tcPr>
            <w:tcW w:w="0" w:type="auto"/>
            <w:tcBorders>
              <w:top w:val="nil"/>
              <w:bottom w:val="single" w:sz="8" w:space="0" w:color="auto"/>
            </w:tcBorders>
            <w:vAlign w:val="center"/>
            <w:hideMark/>
          </w:tcPr>
          <w:p w14:paraId="63C4297F" w14:textId="47795E40"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Validate that the Implementation </w:t>
            </w:r>
            <w:del w:id="249" w:author="Carl Reed" w:date="2024-02-23T12:07:00Z">
              <w:r w:rsidRPr="006F3108" w:rsidDel="001B27EE">
                <w:rPr>
                  <w:rFonts w:ascii="Times New Roman" w:eastAsia="Times New Roman" w:hAnsi="Times New Roman" w:cs="Times New Roman"/>
                  <w:kern w:val="0"/>
                  <w14:ligatures w14:val="none"/>
                </w:rPr>
                <w:delText>Specification</w:delText>
              </w:r>
            </w:del>
            <w:ins w:id="250" w:author="Carl Reed" w:date="2024-02-23T12:07:00Z">
              <w:r w:rsidR="001B27EE">
                <w:rPr>
                  <w:rFonts w:ascii="Times New Roman" w:eastAsia="Times New Roman" w:hAnsi="Times New Roman" w:cs="Times New Roman"/>
                  <w:kern w:val="0"/>
                  <w14:ligatures w14:val="none"/>
                </w:rPr>
                <w:t>Standard</w:t>
              </w:r>
            </w:ins>
            <w:r w:rsidRPr="006F3108">
              <w:rPr>
                <w:rFonts w:ascii="Times New Roman" w:eastAsia="Times New Roman" w:hAnsi="Times New Roman" w:cs="Times New Roman"/>
                <w:kern w:val="0"/>
                <w14:ligatures w14:val="none"/>
              </w:rPr>
              <w:t xml:space="preserve"> implements the </w:t>
            </w:r>
            <w:r w:rsidRPr="006F3108">
              <w:rPr>
                <w:rFonts w:ascii="Courier New" w:eastAsia="Times New Roman" w:hAnsi="Courier New" w:cs="Courier New"/>
                <w:kern w:val="0"/>
                <w:sz w:val="20"/>
                <w:szCs w:val="20"/>
                <w14:ligatures w14:val="none"/>
              </w:rPr>
              <w:t>rights</w:t>
            </w:r>
            <w:r w:rsidRPr="006F3108">
              <w:rPr>
                <w:rFonts w:ascii="Times New Roman" w:eastAsia="Times New Roman" w:hAnsi="Times New Roman" w:cs="Times New Roman"/>
                <w:kern w:val="0"/>
                <w14:ligatures w14:val="none"/>
              </w:rPr>
              <w:t xml:space="preserve"> attribute as defined in the POI Conceptual Model.</w:t>
            </w:r>
          </w:p>
        </w:tc>
      </w:tr>
      <w:tr w:rsidR="006F3108" w:rsidRPr="006F3108" w14:paraId="1DB8DB35" w14:textId="77777777" w:rsidTr="006F3108">
        <w:trPr>
          <w:tblCellSpacing w:w="15" w:type="dxa"/>
        </w:trPr>
        <w:tc>
          <w:tcPr>
            <w:tcW w:w="0" w:type="auto"/>
            <w:tcBorders>
              <w:top w:val="nil"/>
              <w:bottom w:val="single" w:sz="8" w:space="0" w:color="auto"/>
            </w:tcBorders>
            <w:vAlign w:val="center"/>
            <w:hideMark/>
          </w:tcPr>
          <w:p w14:paraId="73B4C59B"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Test-method-type</w:t>
            </w:r>
          </w:p>
        </w:tc>
        <w:tc>
          <w:tcPr>
            <w:tcW w:w="0" w:type="auto"/>
            <w:tcBorders>
              <w:top w:val="nil"/>
              <w:bottom w:val="single" w:sz="8" w:space="0" w:color="auto"/>
            </w:tcBorders>
            <w:vAlign w:val="center"/>
            <w:hideMark/>
          </w:tcPr>
          <w:p w14:paraId="790DB3D5"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Manual Inspection</w:t>
            </w:r>
          </w:p>
        </w:tc>
      </w:tr>
      <w:tr w:rsidR="006F3108" w:rsidRPr="006F3108" w14:paraId="3E620B23" w14:textId="77777777" w:rsidTr="006F3108">
        <w:trPr>
          <w:tblCellSpacing w:w="15" w:type="dxa"/>
        </w:trPr>
        <w:tc>
          <w:tcPr>
            <w:tcW w:w="0" w:type="auto"/>
            <w:tcBorders>
              <w:top w:val="nil"/>
              <w:bottom w:val="single" w:sz="8" w:space="0" w:color="auto"/>
            </w:tcBorders>
            <w:vAlign w:val="center"/>
            <w:hideMark/>
          </w:tcPr>
          <w:p w14:paraId="57BE3839"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Description</w:t>
            </w:r>
          </w:p>
        </w:tc>
        <w:tc>
          <w:tcPr>
            <w:tcW w:w="0" w:type="auto"/>
            <w:tcBorders>
              <w:top w:val="nil"/>
              <w:bottom w:val="single" w:sz="8" w:space="0" w:color="auto"/>
            </w:tcBorders>
            <w:vAlign w:val="center"/>
            <w:hideMark/>
          </w:tcPr>
          <w:p w14:paraId="377FD6D9"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Validate the cardinality and type of the </w:t>
            </w:r>
            <w:r w:rsidRPr="006F3108">
              <w:rPr>
                <w:rFonts w:ascii="Courier New" w:eastAsia="Times New Roman" w:hAnsi="Courier New" w:cs="Courier New"/>
                <w:kern w:val="0"/>
                <w:sz w:val="20"/>
                <w:szCs w:val="20"/>
                <w14:ligatures w14:val="none"/>
              </w:rPr>
              <w:t>rights</w:t>
            </w:r>
            <w:r w:rsidRPr="006F3108">
              <w:rPr>
                <w:rFonts w:ascii="Times New Roman" w:eastAsia="Times New Roman" w:hAnsi="Times New Roman" w:cs="Times New Roman"/>
                <w:kern w:val="0"/>
                <w14:ligatures w14:val="none"/>
              </w:rPr>
              <w:t xml:space="preserve"> attribute.</w:t>
            </w:r>
          </w:p>
        </w:tc>
      </w:tr>
      <w:tr w:rsidR="006F3108" w:rsidRPr="006F3108" w14:paraId="6280DB83" w14:textId="77777777" w:rsidTr="006F3108">
        <w:trPr>
          <w:tblCellSpacing w:w="15" w:type="dxa"/>
        </w:trPr>
        <w:tc>
          <w:tcPr>
            <w:tcW w:w="0" w:type="auto"/>
            <w:tcBorders>
              <w:top w:val="nil"/>
              <w:bottom w:val="single" w:sz="8" w:space="0" w:color="auto"/>
            </w:tcBorders>
            <w:vAlign w:val="center"/>
            <w:hideMark/>
          </w:tcPr>
          <w:p w14:paraId="5252226B"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A</w:t>
            </w:r>
          </w:p>
        </w:tc>
        <w:tc>
          <w:tcPr>
            <w:tcW w:w="0" w:type="auto"/>
            <w:tcBorders>
              <w:top w:val="nil"/>
              <w:bottom w:val="single" w:sz="8" w:space="0" w:color="auto"/>
            </w:tcBorders>
            <w:vAlign w:val="center"/>
            <w:hideMark/>
          </w:tcPr>
          <w:p w14:paraId="33FF4182"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Validate that zero, one, or two </w:t>
            </w:r>
            <w:r w:rsidRPr="006F3108">
              <w:rPr>
                <w:rFonts w:ascii="Courier New" w:eastAsia="Times New Roman" w:hAnsi="Courier New" w:cs="Courier New"/>
                <w:kern w:val="0"/>
                <w:sz w:val="20"/>
                <w:szCs w:val="20"/>
                <w14:ligatures w14:val="none"/>
              </w:rPr>
              <w:t>rights</w:t>
            </w:r>
            <w:r w:rsidRPr="006F3108">
              <w:rPr>
                <w:rFonts w:ascii="Times New Roman" w:eastAsia="Times New Roman" w:hAnsi="Times New Roman" w:cs="Times New Roman"/>
                <w:kern w:val="0"/>
                <w14:ligatures w14:val="none"/>
              </w:rPr>
              <w:t xml:space="preserve"> attributes are allowed in an </w:t>
            </w:r>
            <w:proofErr w:type="spellStart"/>
            <w:r w:rsidRPr="006F3108">
              <w:rPr>
                <w:rFonts w:ascii="Times New Roman" w:eastAsia="Times New Roman" w:hAnsi="Times New Roman" w:cs="Times New Roman"/>
                <w:kern w:val="0"/>
                <w14:ligatures w14:val="none"/>
              </w:rPr>
              <w:t>AbstractPOI</w:t>
            </w:r>
            <w:proofErr w:type="spellEnd"/>
            <w:r w:rsidRPr="006F3108">
              <w:rPr>
                <w:rFonts w:ascii="Times New Roman" w:eastAsia="Times New Roman" w:hAnsi="Times New Roman" w:cs="Times New Roman"/>
                <w:kern w:val="0"/>
                <w14:ligatures w14:val="none"/>
              </w:rPr>
              <w:t xml:space="preserve"> class.</w:t>
            </w:r>
          </w:p>
        </w:tc>
      </w:tr>
      <w:tr w:rsidR="006F3108" w:rsidRPr="006F3108" w14:paraId="6F17F0E6" w14:textId="77777777" w:rsidTr="006F3108">
        <w:trPr>
          <w:tblCellSpacing w:w="15" w:type="dxa"/>
        </w:trPr>
        <w:tc>
          <w:tcPr>
            <w:tcW w:w="0" w:type="auto"/>
            <w:tcBorders>
              <w:top w:val="nil"/>
              <w:bottom w:val="single" w:sz="12" w:space="0" w:color="auto"/>
            </w:tcBorders>
            <w:vAlign w:val="center"/>
            <w:hideMark/>
          </w:tcPr>
          <w:p w14:paraId="04720EC7"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B</w:t>
            </w:r>
          </w:p>
        </w:tc>
        <w:tc>
          <w:tcPr>
            <w:tcW w:w="0" w:type="auto"/>
            <w:tcBorders>
              <w:top w:val="nil"/>
              <w:bottom w:val="single" w:sz="12" w:space="0" w:color="auto"/>
            </w:tcBorders>
            <w:vAlign w:val="center"/>
            <w:hideMark/>
          </w:tcPr>
          <w:p w14:paraId="26ADA822"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Validate that the </w:t>
            </w:r>
            <w:proofErr w:type="spellStart"/>
            <w:r w:rsidRPr="006F3108">
              <w:rPr>
                <w:rFonts w:ascii="Courier New" w:eastAsia="Times New Roman" w:hAnsi="Courier New" w:cs="Courier New"/>
                <w:kern w:val="0"/>
                <w:sz w:val="20"/>
                <w:szCs w:val="20"/>
                <w14:ligatures w14:val="none"/>
              </w:rPr>
              <w:t>contactInfo</w:t>
            </w:r>
            <w:proofErr w:type="spellEnd"/>
            <w:r w:rsidRPr="006F3108">
              <w:rPr>
                <w:rFonts w:ascii="Times New Roman" w:eastAsia="Times New Roman" w:hAnsi="Times New Roman" w:cs="Times New Roman"/>
                <w:kern w:val="0"/>
                <w14:ligatures w14:val="none"/>
              </w:rPr>
              <w:t xml:space="preserve"> attribute is a valid implementation of the </w:t>
            </w:r>
            <w:proofErr w:type="spellStart"/>
            <w:r w:rsidRPr="006F3108">
              <w:rPr>
                <w:rFonts w:ascii="Times New Roman" w:eastAsia="Times New Roman" w:hAnsi="Times New Roman" w:cs="Times New Roman"/>
                <w:kern w:val="0"/>
                <w14:ligatures w14:val="none"/>
              </w:rPr>
              <w:t>MD_Constraints</w:t>
            </w:r>
            <w:proofErr w:type="spellEnd"/>
            <w:r w:rsidRPr="006F3108">
              <w:rPr>
                <w:rFonts w:ascii="Times New Roman" w:eastAsia="Times New Roman" w:hAnsi="Times New Roman" w:cs="Times New Roman"/>
                <w:kern w:val="0"/>
                <w14:ligatures w14:val="none"/>
              </w:rPr>
              <w:t xml:space="preserve"> class from </w:t>
            </w:r>
            <w:hyperlink r:id="rId235" w:anchor="ISO19115" w:history="1">
              <w:r w:rsidRPr="006F3108">
                <w:rPr>
                  <w:rFonts w:ascii="Times New Roman" w:eastAsia="Times New Roman" w:hAnsi="Times New Roman" w:cs="Times New Roman"/>
                  <w:color w:val="0000FF"/>
                  <w:kern w:val="0"/>
                  <w:u w:val="single"/>
                  <w14:ligatures w14:val="none"/>
                </w:rPr>
                <w:t>ISO 19115-1:2014</w:t>
              </w:r>
            </w:hyperlink>
            <w:r w:rsidRPr="006F3108">
              <w:rPr>
                <w:rFonts w:ascii="Times New Roman" w:eastAsia="Times New Roman" w:hAnsi="Times New Roman" w:cs="Times New Roman"/>
                <w:kern w:val="0"/>
                <w14:ligatures w14:val="none"/>
              </w:rPr>
              <w:t>.</w:t>
            </w:r>
          </w:p>
        </w:tc>
      </w:tr>
    </w:tbl>
    <w:p w14:paraId="04818B83" w14:textId="77777777" w:rsidR="006F3108" w:rsidRPr="006F3108" w:rsidRDefault="006F3108" w:rsidP="006F3108">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A.1.5.6.  Abstract POI Symbology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6"/>
        <w:gridCol w:w="7704"/>
      </w:tblGrid>
      <w:tr w:rsidR="006F3108" w:rsidRPr="006F3108" w14:paraId="268D4D28" w14:textId="77777777" w:rsidTr="006F3108">
        <w:trPr>
          <w:tblHeader/>
          <w:tblCellSpacing w:w="15" w:type="dxa"/>
        </w:trPr>
        <w:tc>
          <w:tcPr>
            <w:tcW w:w="0" w:type="auto"/>
            <w:gridSpan w:val="2"/>
            <w:tcBorders>
              <w:top w:val="single" w:sz="12" w:space="0" w:color="auto"/>
              <w:bottom w:val="single" w:sz="12" w:space="0" w:color="auto"/>
            </w:tcBorders>
            <w:vAlign w:val="center"/>
            <w:hideMark/>
          </w:tcPr>
          <w:p w14:paraId="78D1E00D" w14:textId="77777777" w:rsidR="006F3108" w:rsidRPr="006F3108" w:rsidRDefault="006F3108" w:rsidP="006F3108">
            <w:pPr>
              <w:spacing w:before="100" w:beforeAutospacing="1" w:after="100" w:afterAutospacing="1"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lastRenderedPageBreak/>
              <w:t>Abstract test A.19</w:t>
            </w:r>
          </w:p>
        </w:tc>
      </w:tr>
      <w:tr w:rsidR="006F3108" w:rsidRPr="006F3108" w14:paraId="53A8B665" w14:textId="77777777" w:rsidTr="006F3108">
        <w:trPr>
          <w:tblCellSpacing w:w="15" w:type="dxa"/>
        </w:trPr>
        <w:tc>
          <w:tcPr>
            <w:tcW w:w="0" w:type="auto"/>
            <w:tcBorders>
              <w:top w:val="single" w:sz="12" w:space="0" w:color="auto"/>
              <w:bottom w:val="single" w:sz="8" w:space="0" w:color="auto"/>
            </w:tcBorders>
            <w:vAlign w:val="center"/>
            <w:hideMark/>
          </w:tcPr>
          <w:p w14:paraId="15D5C9E1"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Identifier</w:t>
            </w:r>
          </w:p>
        </w:tc>
        <w:tc>
          <w:tcPr>
            <w:tcW w:w="0" w:type="auto"/>
            <w:tcBorders>
              <w:top w:val="single" w:sz="12" w:space="0" w:color="auto"/>
              <w:bottom w:val="single" w:sz="8" w:space="0" w:color="auto"/>
            </w:tcBorders>
            <w:vAlign w:val="center"/>
            <w:hideMark/>
          </w:tcPr>
          <w:p w14:paraId="45AE881E"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Courier New" w:eastAsia="Times New Roman" w:hAnsi="Courier New" w:cs="Courier New"/>
                <w:kern w:val="0"/>
                <w:sz w:val="20"/>
                <w:szCs w:val="20"/>
                <w14:ligatures w14:val="none"/>
              </w:rPr>
              <w:t>/conf/core/poi-symbology</w:t>
            </w:r>
          </w:p>
        </w:tc>
      </w:tr>
      <w:tr w:rsidR="006F3108" w:rsidRPr="006F3108" w14:paraId="3FB06B4F" w14:textId="77777777" w:rsidTr="006F3108">
        <w:trPr>
          <w:tblCellSpacing w:w="15" w:type="dxa"/>
        </w:trPr>
        <w:tc>
          <w:tcPr>
            <w:tcW w:w="0" w:type="auto"/>
            <w:tcBorders>
              <w:top w:val="nil"/>
              <w:bottom w:val="single" w:sz="8" w:space="0" w:color="auto"/>
            </w:tcBorders>
            <w:vAlign w:val="center"/>
            <w:hideMark/>
          </w:tcPr>
          <w:p w14:paraId="0A6A362F"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Requirement</w:t>
            </w:r>
          </w:p>
        </w:tc>
        <w:tc>
          <w:tcPr>
            <w:tcW w:w="0" w:type="auto"/>
            <w:tcBorders>
              <w:top w:val="nil"/>
              <w:bottom w:val="single" w:sz="8" w:space="0" w:color="auto"/>
            </w:tcBorders>
            <w:vAlign w:val="center"/>
            <w:hideMark/>
          </w:tcPr>
          <w:p w14:paraId="27AD555C"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/req/core/poi-symbology</w:t>
            </w:r>
          </w:p>
        </w:tc>
      </w:tr>
      <w:tr w:rsidR="006F3108" w:rsidRPr="006F3108" w14:paraId="58E8D563" w14:textId="77777777" w:rsidTr="006F3108">
        <w:trPr>
          <w:tblCellSpacing w:w="15" w:type="dxa"/>
        </w:trPr>
        <w:tc>
          <w:tcPr>
            <w:tcW w:w="0" w:type="auto"/>
            <w:tcBorders>
              <w:top w:val="nil"/>
              <w:bottom w:val="single" w:sz="8" w:space="0" w:color="auto"/>
            </w:tcBorders>
            <w:vAlign w:val="center"/>
            <w:hideMark/>
          </w:tcPr>
          <w:p w14:paraId="6E119B13"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Target Type</w:t>
            </w:r>
          </w:p>
        </w:tc>
        <w:tc>
          <w:tcPr>
            <w:tcW w:w="0" w:type="auto"/>
            <w:tcBorders>
              <w:top w:val="nil"/>
              <w:bottom w:val="single" w:sz="8" w:space="0" w:color="auto"/>
            </w:tcBorders>
            <w:vAlign w:val="center"/>
            <w:hideMark/>
          </w:tcPr>
          <w:p w14:paraId="34771EE4" w14:textId="5BB419E6"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Implementation </w:t>
            </w:r>
            <w:del w:id="251" w:author="Carl Reed" w:date="2024-02-23T12:07:00Z">
              <w:r w:rsidRPr="006F3108" w:rsidDel="001B27EE">
                <w:rPr>
                  <w:rFonts w:ascii="Times New Roman" w:eastAsia="Times New Roman" w:hAnsi="Times New Roman" w:cs="Times New Roman"/>
                  <w:kern w:val="0"/>
                  <w14:ligatures w14:val="none"/>
                </w:rPr>
                <w:delText>Specification</w:delText>
              </w:r>
            </w:del>
            <w:ins w:id="252" w:author="Carl Reed" w:date="2024-02-23T12:07:00Z">
              <w:r w:rsidR="001B27EE">
                <w:rPr>
                  <w:rFonts w:ascii="Times New Roman" w:eastAsia="Times New Roman" w:hAnsi="Times New Roman" w:cs="Times New Roman"/>
                  <w:kern w:val="0"/>
                  <w14:ligatures w14:val="none"/>
                </w:rPr>
                <w:t>Standard</w:t>
              </w:r>
            </w:ins>
          </w:p>
        </w:tc>
      </w:tr>
      <w:tr w:rsidR="006F3108" w:rsidRPr="006F3108" w14:paraId="50576F6E" w14:textId="77777777" w:rsidTr="006F3108">
        <w:trPr>
          <w:tblCellSpacing w:w="15" w:type="dxa"/>
        </w:trPr>
        <w:tc>
          <w:tcPr>
            <w:tcW w:w="0" w:type="auto"/>
            <w:tcBorders>
              <w:top w:val="nil"/>
              <w:bottom w:val="single" w:sz="8" w:space="0" w:color="auto"/>
            </w:tcBorders>
            <w:vAlign w:val="center"/>
            <w:hideMark/>
          </w:tcPr>
          <w:p w14:paraId="774F1885"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Test purpose</w:t>
            </w:r>
          </w:p>
        </w:tc>
        <w:tc>
          <w:tcPr>
            <w:tcW w:w="0" w:type="auto"/>
            <w:tcBorders>
              <w:top w:val="nil"/>
              <w:bottom w:val="single" w:sz="8" w:space="0" w:color="auto"/>
            </w:tcBorders>
            <w:vAlign w:val="center"/>
            <w:hideMark/>
          </w:tcPr>
          <w:p w14:paraId="306C9330" w14:textId="2F3B3C99"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Validate that the Implementation </w:t>
            </w:r>
            <w:del w:id="253" w:author="Carl Reed" w:date="2024-02-23T12:07:00Z">
              <w:r w:rsidRPr="006F3108" w:rsidDel="001B27EE">
                <w:rPr>
                  <w:rFonts w:ascii="Times New Roman" w:eastAsia="Times New Roman" w:hAnsi="Times New Roman" w:cs="Times New Roman"/>
                  <w:kern w:val="0"/>
                  <w14:ligatures w14:val="none"/>
                </w:rPr>
                <w:delText>Specification</w:delText>
              </w:r>
            </w:del>
            <w:ins w:id="254" w:author="Carl Reed" w:date="2024-02-23T12:07:00Z">
              <w:r w:rsidR="001B27EE">
                <w:rPr>
                  <w:rFonts w:ascii="Times New Roman" w:eastAsia="Times New Roman" w:hAnsi="Times New Roman" w:cs="Times New Roman"/>
                  <w:kern w:val="0"/>
                  <w14:ligatures w14:val="none"/>
                </w:rPr>
                <w:t>Standard</w:t>
              </w:r>
            </w:ins>
            <w:r w:rsidRPr="006F3108">
              <w:rPr>
                <w:rFonts w:ascii="Times New Roman" w:eastAsia="Times New Roman" w:hAnsi="Times New Roman" w:cs="Times New Roman"/>
                <w:kern w:val="0"/>
                <w14:ligatures w14:val="none"/>
              </w:rPr>
              <w:t xml:space="preserve"> implements the </w:t>
            </w:r>
            <w:r w:rsidRPr="006F3108">
              <w:rPr>
                <w:rFonts w:ascii="Courier New" w:eastAsia="Times New Roman" w:hAnsi="Courier New" w:cs="Courier New"/>
                <w:kern w:val="0"/>
                <w:sz w:val="20"/>
                <w:szCs w:val="20"/>
                <w14:ligatures w14:val="none"/>
              </w:rPr>
              <w:t>symbology</w:t>
            </w:r>
            <w:r w:rsidRPr="006F3108">
              <w:rPr>
                <w:rFonts w:ascii="Times New Roman" w:eastAsia="Times New Roman" w:hAnsi="Times New Roman" w:cs="Times New Roman"/>
                <w:kern w:val="0"/>
                <w14:ligatures w14:val="none"/>
              </w:rPr>
              <w:t xml:space="preserve"> association as defined in the POI Conceptual Model.</w:t>
            </w:r>
          </w:p>
        </w:tc>
      </w:tr>
      <w:tr w:rsidR="006F3108" w:rsidRPr="006F3108" w14:paraId="405B0748" w14:textId="77777777" w:rsidTr="006F3108">
        <w:trPr>
          <w:tblCellSpacing w:w="15" w:type="dxa"/>
        </w:trPr>
        <w:tc>
          <w:tcPr>
            <w:tcW w:w="0" w:type="auto"/>
            <w:tcBorders>
              <w:top w:val="nil"/>
              <w:bottom w:val="single" w:sz="8" w:space="0" w:color="auto"/>
            </w:tcBorders>
            <w:vAlign w:val="center"/>
            <w:hideMark/>
          </w:tcPr>
          <w:p w14:paraId="455AA461"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Test-method-type</w:t>
            </w:r>
          </w:p>
        </w:tc>
        <w:tc>
          <w:tcPr>
            <w:tcW w:w="0" w:type="auto"/>
            <w:tcBorders>
              <w:top w:val="nil"/>
              <w:bottom w:val="single" w:sz="8" w:space="0" w:color="auto"/>
            </w:tcBorders>
            <w:vAlign w:val="center"/>
            <w:hideMark/>
          </w:tcPr>
          <w:p w14:paraId="4160F9C6"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Manual Inspection</w:t>
            </w:r>
          </w:p>
        </w:tc>
      </w:tr>
      <w:tr w:rsidR="006F3108" w:rsidRPr="006F3108" w14:paraId="3F055B4F" w14:textId="77777777" w:rsidTr="006F3108">
        <w:trPr>
          <w:tblCellSpacing w:w="15" w:type="dxa"/>
        </w:trPr>
        <w:tc>
          <w:tcPr>
            <w:tcW w:w="0" w:type="auto"/>
            <w:tcBorders>
              <w:top w:val="nil"/>
              <w:bottom w:val="single" w:sz="8" w:space="0" w:color="auto"/>
            </w:tcBorders>
            <w:vAlign w:val="center"/>
            <w:hideMark/>
          </w:tcPr>
          <w:p w14:paraId="7F3333A3"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Description</w:t>
            </w:r>
          </w:p>
        </w:tc>
        <w:tc>
          <w:tcPr>
            <w:tcW w:w="0" w:type="auto"/>
            <w:tcBorders>
              <w:top w:val="nil"/>
              <w:bottom w:val="single" w:sz="8" w:space="0" w:color="auto"/>
            </w:tcBorders>
            <w:vAlign w:val="center"/>
            <w:hideMark/>
          </w:tcPr>
          <w:p w14:paraId="6A50F64A"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Validate the cardinality and encoding of the </w:t>
            </w:r>
            <w:r w:rsidRPr="006F3108">
              <w:rPr>
                <w:rFonts w:ascii="Courier New" w:eastAsia="Times New Roman" w:hAnsi="Courier New" w:cs="Courier New"/>
                <w:kern w:val="0"/>
                <w:sz w:val="20"/>
                <w:szCs w:val="20"/>
                <w14:ligatures w14:val="none"/>
              </w:rPr>
              <w:t>symbology</w:t>
            </w:r>
            <w:r w:rsidRPr="006F3108">
              <w:rPr>
                <w:rFonts w:ascii="Times New Roman" w:eastAsia="Times New Roman" w:hAnsi="Times New Roman" w:cs="Times New Roman"/>
                <w:kern w:val="0"/>
                <w14:ligatures w14:val="none"/>
              </w:rPr>
              <w:t xml:space="preserve"> association.</w:t>
            </w:r>
          </w:p>
        </w:tc>
      </w:tr>
      <w:tr w:rsidR="006F3108" w:rsidRPr="006F3108" w14:paraId="6F57EF47" w14:textId="77777777" w:rsidTr="006F3108">
        <w:trPr>
          <w:tblCellSpacing w:w="15" w:type="dxa"/>
        </w:trPr>
        <w:tc>
          <w:tcPr>
            <w:tcW w:w="0" w:type="auto"/>
            <w:tcBorders>
              <w:top w:val="nil"/>
              <w:bottom w:val="single" w:sz="8" w:space="0" w:color="auto"/>
            </w:tcBorders>
            <w:vAlign w:val="center"/>
            <w:hideMark/>
          </w:tcPr>
          <w:p w14:paraId="4B8CCB27"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A</w:t>
            </w:r>
          </w:p>
        </w:tc>
        <w:tc>
          <w:tcPr>
            <w:tcW w:w="0" w:type="auto"/>
            <w:tcBorders>
              <w:top w:val="nil"/>
              <w:bottom w:val="single" w:sz="8" w:space="0" w:color="auto"/>
            </w:tcBorders>
            <w:vAlign w:val="center"/>
            <w:hideMark/>
          </w:tcPr>
          <w:p w14:paraId="735A6EC2"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Validate that zero or one </w:t>
            </w:r>
            <w:r w:rsidRPr="006F3108">
              <w:rPr>
                <w:rFonts w:ascii="Courier New" w:eastAsia="Times New Roman" w:hAnsi="Courier New" w:cs="Courier New"/>
                <w:kern w:val="0"/>
                <w:sz w:val="20"/>
                <w:szCs w:val="20"/>
                <w14:ligatures w14:val="none"/>
              </w:rPr>
              <w:t>symbology</w:t>
            </w:r>
            <w:r w:rsidRPr="006F3108">
              <w:rPr>
                <w:rFonts w:ascii="Times New Roman" w:eastAsia="Times New Roman" w:hAnsi="Times New Roman" w:cs="Times New Roman"/>
                <w:kern w:val="0"/>
                <w14:ligatures w14:val="none"/>
              </w:rPr>
              <w:t xml:space="preserve"> associations are allowed in an </w:t>
            </w:r>
            <w:proofErr w:type="spellStart"/>
            <w:r w:rsidRPr="006F3108">
              <w:rPr>
                <w:rFonts w:ascii="Times New Roman" w:eastAsia="Times New Roman" w:hAnsi="Times New Roman" w:cs="Times New Roman"/>
                <w:kern w:val="0"/>
                <w14:ligatures w14:val="none"/>
              </w:rPr>
              <w:t>AbstractPOI</w:t>
            </w:r>
            <w:proofErr w:type="spellEnd"/>
            <w:r w:rsidRPr="006F3108">
              <w:rPr>
                <w:rFonts w:ascii="Times New Roman" w:eastAsia="Times New Roman" w:hAnsi="Times New Roman" w:cs="Times New Roman"/>
                <w:kern w:val="0"/>
                <w14:ligatures w14:val="none"/>
              </w:rPr>
              <w:t xml:space="preserve"> class.</w:t>
            </w:r>
          </w:p>
        </w:tc>
      </w:tr>
      <w:tr w:rsidR="006F3108" w:rsidRPr="006F3108" w14:paraId="3B0C0222" w14:textId="77777777" w:rsidTr="006F3108">
        <w:trPr>
          <w:tblCellSpacing w:w="15" w:type="dxa"/>
        </w:trPr>
        <w:tc>
          <w:tcPr>
            <w:tcW w:w="0" w:type="auto"/>
            <w:tcBorders>
              <w:top w:val="nil"/>
              <w:bottom w:val="single" w:sz="12" w:space="0" w:color="auto"/>
            </w:tcBorders>
            <w:vAlign w:val="center"/>
            <w:hideMark/>
          </w:tcPr>
          <w:p w14:paraId="1B8358BA"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B</w:t>
            </w:r>
          </w:p>
        </w:tc>
        <w:tc>
          <w:tcPr>
            <w:tcW w:w="0" w:type="auto"/>
            <w:tcBorders>
              <w:top w:val="nil"/>
              <w:bottom w:val="single" w:sz="12" w:space="0" w:color="auto"/>
            </w:tcBorders>
            <w:vAlign w:val="center"/>
            <w:hideMark/>
          </w:tcPr>
          <w:p w14:paraId="18EF9AA2"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Validate that the </w:t>
            </w:r>
            <w:r w:rsidRPr="006F3108">
              <w:rPr>
                <w:rFonts w:ascii="Courier New" w:eastAsia="Times New Roman" w:hAnsi="Courier New" w:cs="Courier New"/>
                <w:kern w:val="0"/>
                <w:sz w:val="20"/>
                <w:szCs w:val="20"/>
                <w14:ligatures w14:val="none"/>
              </w:rPr>
              <w:t>symbology</w:t>
            </w:r>
            <w:r w:rsidRPr="006F3108">
              <w:rPr>
                <w:rFonts w:ascii="Times New Roman" w:eastAsia="Times New Roman" w:hAnsi="Times New Roman" w:cs="Times New Roman"/>
                <w:kern w:val="0"/>
                <w14:ligatures w14:val="none"/>
              </w:rPr>
              <w:t xml:space="preserve"> association is implemented as described in the Conceptual Model using the </w:t>
            </w:r>
            <w:hyperlink r:id="rId236" w:anchor="ats_core_link" w:history="1">
              <w:r w:rsidRPr="006F3108">
                <w:rPr>
                  <w:rFonts w:ascii="Times New Roman" w:eastAsia="Times New Roman" w:hAnsi="Times New Roman" w:cs="Times New Roman"/>
                  <w:color w:val="0000FF"/>
                  <w:kern w:val="0"/>
                  <w:u w:val="single"/>
                  <w14:ligatures w14:val="none"/>
                </w:rPr>
                <w:t>/conf/core/link</w:t>
              </w:r>
            </w:hyperlink>
            <w:r w:rsidRPr="006F3108">
              <w:rPr>
                <w:rFonts w:ascii="Times New Roman" w:eastAsia="Times New Roman" w:hAnsi="Times New Roman" w:cs="Times New Roman"/>
                <w:kern w:val="0"/>
                <w14:ligatures w14:val="none"/>
              </w:rPr>
              <w:t xml:space="preserve"> test.</w:t>
            </w:r>
          </w:p>
        </w:tc>
      </w:tr>
    </w:tbl>
    <w:p w14:paraId="56BA9E8D" w14:textId="77777777" w:rsidR="006F3108" w:rsidRPr="006F3108" w:rsidRDefault="006F3108" w:rsidP="006F3108">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A.1.5.7.  Abstract POI Payload Association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42"/>
        <w:gridCol w:w="7718"/>
      </w:tblGrid>
      <w:tr w:rsidR="006F3108" w:rsidRPr="006F3108" w14:paraId="4705A43F" w14:textId="77777777" w:rsidTr="006F3108">
        <w:trPr>
          <w:tblHeader/>
          <w:tblCellSpacing w:w="15" w:type="dxa"/>
        </w:trPr>
        <w:tc>
          <w:tcPr>
            <w:tcW w:w="0" w:type="auto"/>
            <w:gridSpan w:val="2"/>
            <w:tcBorders>
              <w:top w:val="single" w:sz="12" w:space="0" w:color="auto"/>
              <w:bottom w:val="single" w:sz="12" w:space="0" w:color="auto"/>
            </w:tcBorders>
            <w:vAlign w:val="center"/>
            <w:hideMark/>
          </w:tcPr>
          <w:p w14:paraId="50617D02" w14:textId="77777777" w:rsidR="006F3108" w:rsidRPr="006F3108" w:rsidRDefault="006F3108" w:rsidP="006F3108">
            <w:pPr>
              <w:spacing w:before="100" w:beforeAutospacing="1" w:after="100" w:afterAutospacing="1"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Abstract test A.20</w:t>
            </w:r>
          </w:p>
        </w:tc>
      </w:tr>
      <w:tr w:rsidR="006F3108" w:rsidRPr="006F3108" w14:paraId="403BC965" w14:textId="77777777" w:rsidTr="006F3108">
        <w:trPr>
          <w:tblCellSpacing w:w="15" w:type="dxa"/>
        </w:trPr>
        <w:tc>
          <w:tcPr>
            <w:tcW w:w="0" w:type="auto"/>
            <w:tcBorders>
              <w:top w:val="single" w:sz="12" w:space="0" w:color="auto"/>
              <w:bottom w:val="single" w:sz="8" w:space="0" w:color="auto"/>
            </w:tcBorders>
            <w:vAlign w:val="center"/>
            <w:hideMark/>
          </w:tcPr>
          <w:p w14:paraId="3E7ADBA7"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Identifier</w:t>
            </w:r>
          </w:p>
        </w:tc>
        <w:tc>
          <w:tcPr>
            <w:tcW w:w="0" w:type="auto"/>
            <w:tcBorders>
              <w:top w:val="single" w:sz="12" w:space="0" w:color="auto"/>
              <w:bottom w:val="single" w:sz="8" w:space="0" w:color="auto"/>
            </w:tcBorders>
            <w:vAlign w:val="center"/>
            <w:hideMark/>
          </w:tcPr>
          <w:p w14:paraId="0A497C8C"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Courier New" w:eastAsia="Times New Roman" w:hAnsi="Courier New" w:cs="Courier New"/>
                <w:kern w:val="0"/>
                <w:sz w:val="20"/>
                <w:szCs w:val="20"/>
                <w14:ligatures w14:val="none"/>
              </w:rPr>
              <w:t>/conf/core/poi-</w:t>
            </w:r>
            <w:proofErr w:type="spellStart"/>
            <w:r w:rsidRPr="006F3108">
              <w:rPr>
                <w:rFonts w:ascii="Courier New" w:eastAsia="Times New Roman" w:hAnsi="Courier New" w:cs="Courier New"/>
                <w:kern w:val="0"/>
                <w:sz w:val="20"/>
                <w:szCs w:val="20"/>
                <w14:ligatures w14:val="none"/>
              </w:rPr>
              <w:t>haspayload</w:t>
            </w:r>
            <w:proofErr w:type="spellEnd"/>
          </w:p>
        </w:tc>
      </w:tr>
      <w:tr w:rsidR="006F3108" w:rsidRPr="006F3108" w14:paraId="74B80808" w14:textId="77777777" w:rsidTr="006F3108">
        <w:trPr>
          <w:tblCellSpacing w:w="15" w:type="dxa"/>
        </w:trPr>
        <w:tc>
          <w:tcPr>
            <w:tcW w:w="0" w:type="auto"/>
            <w:tcBorders>
              <w:top w:val="nil"/>
              <w:bottom w:val="single" w:sz="8" w:space="0" w:color="auto"/>
            </w:tcBorders>
            <w:vAlign w:val="center"/>
            <w:hideMark/>
          </w:tcPr>
          <w:p w14:paraId="50AA0CEB"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Requirement</w:t>
            </w:r>
          </w:p>
        </w:tc>
        <w:tc>
          <w:tcPr>
            <w:tcW w:w="0" w:type="auto"/>
            <w:tcBorders>
              <w:top w:val="nil"/>
              <w:bottom w:val="single" w:sz="8" w:space="0" w:color="auto"/>
            </w:tcBorders>
            <w:vAlign w:val="center"/>
            <w:hideMark/>
          </w:tcPr>
          <w:p w14:paraId="26BE7C6C"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/req/core/poi-</w:t>
            </w:r>
            <w:proofErr w:type="spellStart"/>
            <w:r w:rsidRPr="006F3108">
              <w:rPr>
                <w:rFonts w:ascii="Times New Roman" w:eastAsia="Times New Roman" w:hAnsi="Times New Roman" w:cs="Times New Roman"/>
                <w:kern w:val="0"/>
                <w14:ligatures w14:val="none"/>
              </w:rPr>
              <w:t>haspayload</w:t>
            </w:r>
            <w:proofErr w:type="spellEnd"/>
          </w:p>
        </w:tc>
      </w:tr>
      <w:tr w:rsidR="006F3108" w:rsidRPr="006F3108" w14:paraId="7306F9B0" w14:textId="77777777" w:rsidTr="006F3108">
        <w:trPr>
          <w:tblCellSpacing w:w="15" w:type="dxa"/>
        </w:trPr>
        <w:tc>
          <w:tcPr>
            <w:tcW w:w="0" w:type="auto"/>
            <w:tcBorders>
              <w:top w:val="nil"/>
              <w:bottom w:val="single" w:sz="8" w:space="0" w:color="auto"/>
            </w:tcBorders>
            <w:vAlign w:val="center"/>
            <w:hideMark/>
          </w:tcPr>
          <w:p w14:paraId="53192213"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Target Type</w:t>
            </w:r>
          </w:p>
        </w:tc>
        <w:tc>
          <w:tcPr>
            <w:tcW w:w="0" w:type="auto"/>
            <w:tcBorders>
              <w:top w:val="nil"/>
              <w:bottom w:val="single" w:sz="8" w:space="0" w:color="auto"/>
            </w:tcBorders>
            <w:vAlign w:val="center"/>
            <w:hideMark/>
          </w:tcPr>
          <w:p w14:paraId="063D26D2" w14:textId="5576C2B9"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Implementation </w:t>
            </w:r>
            <w:del w:id="255" w:author="Carl Reed" w:date="2024-02-23T12:07:00Z">
              <w:r w:rsidRPr="006F3108" w:rsidDel="001B27EE">
                <w:rPr>
                  <w:rFonts w:ascii="Times New Roman" w:eastAsia="Times New Roman" w:hAnsi="Times New Roman" w:cs="Times New Roman"/>
                  <w:kern w:val="0"/>
                  <w14:ligatures w14:val="none"/>
                </w:rPr>
                <w:delText>Specification</w:delText>
              </w:r>
            </w:del>
            <w:ins w:id="256" w:author="Carl Reed" w:date="2024-02-23T12:07:00Z">
              <w:r w:rsidR="001B27EE">
                <w:rPr>
                  <w:rFonts w:ascii="Times New Roman" w:eastAsia="Times New Roman" w:hAnsi="Times New Roman" w:cs="Times New Roman"/>
                  <w:kern w:val="0"/>
                  <w14:ligatures w14:val="none"/>
                </w:rPr>
                <w:t>Standard</w:t>
              </w:r>
            </w:ins>
          </w:p>
        </w:tc>
      </w:tr>
      <w:tr w:rsidR="006F3108" w:rsidRPr="006F3108" w14:paraId="11B3CC2D" w14:textId="77777777" w:rsidTr="006F3108">
        <w:trPr>
          <w:tblCellSpacing w:w="15" w:type="dxa"/>
        </w:trPr>
        <w:tc>
          <w:tcPr>
            <w:tcW w:w="0" w:type="auto"/>
            <w:tcBorders>
              <w:top w:val="nil"/>
              <w:bottom w:val="single" w:sz="8" w:space="0" w:color="auto"/>
            </w:tcBorders>
            <w:vAlign w:val="center"/>
            <w:hideMark/>
          </w:tcPr>
          <w:p w14:paraId="6DA5C600"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Test purpose</w:t>
            </w:r>
          </w:p>
        </w:tc>
        <w:tc>
          <w:tcPr>
            <w:tcW w:w="0" w:type="auto"/>
            <w:tcBorders>
              <w:top w:val="nil"/>
              <w:bottom w:val="single" w:sz="8" w:space="0" w:color="auto"/>
            </w:tcBorders>
            <w:vAlign w:val="center"/>
            <w:hideMark/>
          </w:tcPr>
          <w:p w14:paraId="0BA9F1F4" w14:textId="73C130F0"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Validate that the Implementation </w:t>
            </w:r>
            <w:del w:id="257" w:author="Carl Reed" w:date="2024-02-23T12:07:00Z">
              <w:r w:rsidRPr="006F3108" w:rsidDel="001B27EE">
                <w:rPr>
                  <w:rFonts w:ascii="Times New Roman" w:eastAsia="Times New Roman" w:hAnsi="Times New Roman" w:cs="Times New Roman"/>
                  <w:kern w:val="0"/>
                  <w14:ligatures w14:val="none"/>
                </w:rPr>
                <w:delText>Specification</w:delText>
              </w:r>
            </w:del>
            <w:ins w:id="258" w:author="Carl Reed" w:date="2024-02-23T12:07:00Z">
              <w:r w:rsidR="001B27EE">
                <w:rPr>
                  <w:rFonts w:ascii="Times New Roman" w:eastAsia="Times New Roman" w:hAnsi="Times New Roman" w:cs="Times New Roman"/>
                  <w:kern w:val="0"/>
                  <w14:ligatures w14:val="none"/>
                </w:rPr>
                <w:t>Standard</w:t>
              </w:r>
            </w:ins>
            <w:r w:rsidRPr="006F3108">
              <w:rPr>
                <w:rFonts w:ascii="Times New Roman" w:eastAsia="Times New Roman" w:hAnsi="Times New Roman" w:cs="Times New Roman"/>
                <w:kern w:val="0"/>
                <w14:ligatures w14:val="none"/>
              </w:rPr>
              <w:t xml:space="preserve"> implements the </w:t>
            </w:r>
            <w:proofErr w:type="spellStart"/>
            <w:r w:rsidRPr="006F3108">
              <w:rPr>
                <w:rFonts w:ascii="Courier New" w:eastAsia="Times New Roman" w:hAnsi="Courier New" w:cs="Courier New"/>
                <w:kern w:val="0"/>
                <w:sz w:val="20"/>
                <w:szCs w:val="20"/>
                <w14:ligatures w14:val="none"/>
              </w:rPr>
              <w:t>hasPayload</w:t>
            </w:r>
            <w:proofErr w:type="spellEnd"/>
            <w:r w:rsidRPr="006F3108">
              <w:rPr>
                <w:rFonts w:ascii="Times New Roman" w:eastAsia="Times New Roman" w:hAnsi="Times New Roman" w:cs="Times New Roman"/>
                <w:kern w:val="0"/>
                <w14:ligatures w14:val="none"/>
              </w:rPr>
              <w:t xml:space="preserve"> aggregation as defined in the POI Conceptual Model.</w:t>
            </w:r>
          </w:p>
        </w:tc>
      </w:tr>
      <w:tr w:rsidR="006F3108" w:rsidRPr="006F3108" w14:paraId="141D13CE" w14:textId="77777777" w:rsidTr="006F3108">
        <w:trPr>
          <w:tblCellSpacing w:w="15" w:type="dxa"/>
        </w:trPr>
        <w:tc>
          <w:tcPr>
            <w:tcW w:w="0" w:type="auto"/>
            <w:tcBorders>
              <w:top w:val="nil"/>
              <w:bottom w:val="single" w:sz="8" w:space="0" w:color="auto"/>
            </w:tcBorders>
            <w:vAlign w:val="center"/>
            <w:hideMark/>
          </w:tcPr>
          <w:p w14:paraId="39AC861B"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Test-method-type</w:t>
            </w:r>
          </w:p>
        </w:tc>
        <w:tc>
          <w:tcPr>
            <w:tcW w:w="0" w:type="auto"/>
            <w:tcBorders>
              <w:top w:val="nil"/>
              <w:bottom w:val="single" w:sz="8" w:space="0" w:color="auto"/>
            </w:tcBorders>
            <w:vAlign w:val="center"/>
            <w:hideMark/>
          </w:tcPr>
          <w:p w14:paraId="2AA196A5"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Manual Inspection</w:t>
            </w:r>
          </w:p>
        </w:tc>
      </w:tr>
      <w:tr w:rsidR="006F3108" w:rsidRPr="006F3108" w14:paraId="518749FB" w14:textId="77777777" w:rsidTr="006F3108">
        <w:trPr>
          <w:tblCellSpacing w:w="15" w:type="dxa"/>
        </w:trPr>
        <w:tc>
          <w:tcPr>
            <w:tcW w:w="0" w:type="auto"/>
            <w:tcBorders>
              <w:top w:val="nil"/>
              <w:bottom w:val="single" w:sz="8" w:space="0" w:color="auto"/>
            </w:tcBorders>
            <w:vAlign w:val="center"/>
            <w:hideMark/>
          </w:tcPr>
          <w:p w14:paraId="3A8D93D6"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Description</w:t>
            </w:r>
          </w:p>
        </w:tc>
        <w:tc>
          <w:tcPr>
            <w:tcW w:w="0" w:type="auto"/>
            <w:tcBorders>
              <w:top w:val="nil"/>
              <w:bottom w:val="single" w:sz="8" w:space="0" w:color="auto"/>
            </w:tcBorders>
            <w:vAlign w:val="center"/>
            <w:hideMark/>
          </w:tcPr>
          <w:p w14:paraId="646D55F3"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Validate the cardinality and target class of the </w:t>
            </w:r>
            <w:proofErr w:type="spellStart"/>
            <w:r w:rsidRPr="006F3108">
              <w:rPr>
                <w:rFonts w:ascii="Courier New" w:eastAsia="Times New Roman" w:hAnsi="Courier New" w:cs="Courier New"/>
                <w:kern w:val="0"/>
                <w:sz w:val="20"/>
                <w:szCs w:val="20"/>
                <w14:ligatures w14:val="none"/>
              </w:rPr>
              <w:t>hasPayload</w:t>
            </w:r>
            <w:proofErr w:type="spellEnd"/>
            <w:r w:rsidRPr="006F3108">
              <w:rPr>
                <w:rFonts w:ascii="Times New Roman" w:eastAsia="Times New Roman" w:hAnsi="Times New Roman" w:cs="Times New Roman"/>
                <w:kern w:val="0"/>
                <w14:ligatures w14:val="none"/>
              </w:rPr>
              <w:t xml:space="preserve"> aggregation.</w:t>
            </w:r>
          </w:p>
        </w:tc>
      </w:tr>
      <w:tr w:rsidR="006F3108" w:rsidRPr="006F3108" w14:paraId="593488F2" w14:textId="77777777" w:rsidTr="006F3108">
        <w:trPr>
          <w:tblCellSpacing w:w="15" w:type="dxa"/>
        </w:trPr>
        <w:tc>
          <w:tcPr>
            <w:tcW w:w="0" w:type="auto"/>
            <w:tcBorders>
              <w:top w:val="nil"/>
              <w:bottom w:val="single" w:sz="8" w:space="0" w:color="auto"/>
            </w:tcBorders>
            <w:vAlign w:val="center"/>
            <w:hideMark/>
          </w:tcPr>
          <w:p w14:paraId="4E2E01F1"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A</w:t>
            </w:r>
          </w:p>
        </w:tc>
        <w:tc>
          <w:tcPr>
            <w:tcW w:w="0" w:type="auto"/>
            <w:tcBorders>
              <w:top w:val="nil"/>
              <w:bottom w:val="single" w:sz="8" w:space="0" w:color="auto"/>
            </w:tcBorders>
            <w:vAlign w:val="center"/>
            <w:hideMark/>
          </w:tcPr>
          <w:p w14:paraId="560D59A2"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Validate that zero of more </w:t>
            </w:r>
            <w:proofErr w:type="spellStart"/>
            <w:r w:rsidRPr="006F3108">
              <w:rPr>
                <w:rFonts w:ascii="Courier New" w:eastAsia="Times New Roman" w:hAnsi="Courier New" w:cs="Courier New"/>
                <w:kern w:val="0"/>
                <w:sz w:val="20"/>
                <w:szCs w:val="20"/>
                <w14:ligatures w14:val="none"/>
              </w:rPr>
              <w:t>hasPayload</w:t>
            </w:r>
            <w:proofErr w:type="spellEnd"/>
            <w:r w:rsidRPr="006F3108">
              <w:rPr>
                <w:rFonts w:ascii="Times New Roman" w:eastAsia="Times New Roman" w:hAnsi="Times New Roman" w:cs="Times New Roman"/>
                <w:kern w:val="0"/>
                <w14:ligatures w14:val="none"/>
              </w:rPr>
              <w:t xml:space="preserve"> aggregation are allowed in an </w:t>
            </w:r>
            <w:proofErr w:type="spellStart"/>
            <w:r w:rsidRPr="006F3108">
              <w:rPr>
                <w:rFonts w:ascii="Times New Roman" w:eastAsia="Times New Roman" w:hAnsi="Times New Roman" w:cs="Times New Roman"/>
                <w:kern w:val="0"/>
                <w14:ligatures w14:val="none"/>
              </w:rPr>
              <w:t>AbstractPOI</w:t>
            </w:r>
            <w:proofErr w:type="spellEnd"/>
            <w:r w:rsidRPr="006F3108">
              <w:rPr>
                <w:rFonts w:ascii="Times New Roman" w:eastAsia="Times New Roman" w:hAnsi="Times New Roman" w:cs="Times New Roman"/>
                <w:kern w:val="0"/>
                <w14:ligatures w14:val="none"/>
              </w:rPr>
              <w:t xml:space="preserve"> class.</w:t>
            </w:r>
          </w:p>
        </w:tc>
      </w:tr>
      <w:tr w:rsidR="006F3108" w:rsidRPr="006F3108" w14:paraId="2CA5542B" w14:textId="77777777" w:rsidTr="006F3108">
        <w:trPr>
          <w:tblCellSpacing w:w="15" w:type="dxa"/>
        </w:trPr>
        <w:tc>
          <w:tcPr>
            <w:tcW w:w="0" w:type="auto"/>
            <w:tcBorders>
              <w:top w:val="nil"/>
              <w:bottom w:val="single" w:sz="12" w:space="0" w:color="auto"/>
            </w:tcBorders>
            <w:vAlign w:val="center"/>
            <w:hideMark/>
          </w:tcPr>
          <w:p w14:paraId="4F7697BC"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B</w:t>
            </w:r>
          </w:p>
        </w:tc>
        <w:tc>
          <w:tcPr>
            <w:tcW w:w="0" w:type="auto"/>
            <w:tcBorders>
              <w:top w:val="nil"/>
              <w:bottom w:val="single" w:sz="12" w:space="0" w:color="auto"/>
            </w:tcBorders>
            <w:vAlign w:val="center"/>
            <w:hideMark/>
          </w:tcPr>
          <w:p w14:paraId="13A7EFC0"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Validate that the target of the </w:t>
            </w:r>
            <w:proofErr w:type="spellStart"/>
            <w:r w:rsidRPr="006F3108">
              <w:rPr>
                <w:rFonts w:ascii="Courier New" w:eastAsia="Times New Roman" w:hAnsi="Courier New" w:cs="Courier New"/>
                <w:kern w:val="0"/>
                <w:sz w:val="20"/>
                <w:szCs w:val="20"/>
                <w14:ligatures w14:val="none"/>
              </w:rPr>
              <w:t>hasPayload</w:t>
            </w:r>
            <w:proofErr w:type="spellEnd"/>
            <w:r w:rsidRPr="006F3108">
              <w:rPr>
                <w:rFonts w:ascii="Times New Roman" w:eastAsia="Times New Roman" w:hAnsi="Times New Roman" w:cs="Times New Roman"/>
                <w:kern w:val="0"/>
                <w14:ligatures w14:val="none"/>
              </w:rPr>
              <w:t xml:space="preserve"> aggregation is a valid implementation of the </w:t>
            </w:r>
            <w:proofErr w:type="spellStart"/>
            <w:r w:rsidRPr="006F3108">
              <w:rPr>
                <w:rFonts w:ascii="Times New Roman" w:eastAsia="Times New Roman" w:hAnsi="Times New Roman" w:cs="Times New Roman"/>
                <w:kern w:val="0"/>
                <w14:ligatures w14:val="none"/>
              </w:rPr>
              <w:t>POI_Payload</w:t>
            </w:r>
            <w:proofErr w:type="spellEnd"/>
            <w:r w:rsidRPr="006F3108">
              <w:rPr>
                <w:rFonts w:ascii="Times New Roman" w:eastAsia="Times New Roman" w:hAnsi="Times New Roman" w:cs="Times New Roman"/>
                <w:kern w:val="0"/>
                <w14:ligatures w14:val="none"/>
              </w:rPr>
              <w:t xml:space="preserve"> class using the </w:t>
            </w:r>
            <w:hyperlink r:id="rId237" w:anchor="ats_core_poi-payload" w:history="1">
              <w:r w:rsidRPr="006F3108">
                <w:rPr>
                  <w:rFonts w:ascii="Times New Roman" w:eastAsia="Times New Roman" w:hAnsi="Times New Roman" w:cs="Times New Roman"/>
                  <w:color w:val="0000FF"/>
                  <w:kern w:val="0"/>
                  <w:u w:val="single"/>
                  <w14:ligatures w14:val="none"/>
                </w:rPr>
                <w:t>/conf/core/poi-payload</w:t>
              </w:r>
            </w:hyperlink>
            <w:r w:rsidRPr="006F3108">
              <w:rPr>
                <w:rFonts w:ascii="Times New Roman" w:eastAsia="Times New Roman" w:hAnsi="Times New Roman" w:cs="Times New Roman"/>
                <w:kern w:val="0"/>
                <w14:ligatures w14:val="none"/>
              </w:rPr>
              <w:t xml:space="preserve"> test.</w:t>
            </w:r>
          </w:p>
        </w:tc>
      </w:tr>
    </w:tbl>
    <w:p w14:paraId="5D9AD108" w14:textId="77777777" w:rsidR="006F3108" w:rsidRPr="006F3108" w:rsidRDefault="006F3108" w:rsidP="006F3108">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A.1.5.8.  Link</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84"/>
        <w:gridCol w:w="7676"/>
      </w:tblGrid>
      <w:tr w:rsidR="006F3108" w:rsidRPr="006F3108" w14:paraId="425C3E3A" w14:textId="77777777" w:rsidTr="006F3108">
        <w:trPr>
          <w:tblHeader/>
          <w:tblCellSpacing w:w="15" w:type="dxa"/>
        </w:trPr>
        <w:tc>
          <w:tcPr>
            <w:tcW w:w="0" w:type="auto"/>
            <w:gridSpan w:val="2"/>
            <w:tcBorders>
              <w:top w:val="single" w:sz="12" w:space="0" w:color="auto"/>
              <w:bottom w:val="single" w:sz="12" w:space="0" w:color="auto"/>
            </w:tcBorders>
            <w:vAlign w:val="center"/>
            <w:hideMark/>
          </w:tcPr>
          <w:p w14:paraId="175210D3" w14:textId="77777777" w:rsidR="006F3108" w:rsidRPr="006F3108" w:rsidRDefault="006F3108" w:rsidP="006F3108">
            <w:pPr>
              <w:spacing w:before="100" w:beforeAutospacing="1" w:after="100" w:afterAutospacing="1"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Abstract test A.21</w:t>
            </w:r>
          </w:p>
        </w:tc>
      </w:tr>
      <w:tr w:rsidR="006F3108" w:rsidRPr="006F3108" w14:paraId="1EA02A49" w14:textId="77777777" w:rsidTr="006F3108">
        <w:trPr>
          <w:tblCellSpacing w:w="15" w:type="dxa"/>
        </w:trPr>
        <w:tc>
          <w:tcPr>
            <w:tcW w:w="0" w:type="auto"/>
            <w:tcBorders>
              <w:top w:val="single" w:sz="12" w:space="0" w:color="auto"/>
              <w:bottom w:val="single" w:sz="8" w:space="0" w:color="auto"/>
            </w:tcBorders>
            <w:vAlign w:val="center"/>
            <w:hideMark/>
          </w:tcPr>
          <w:p w14:paraId="67CC0D29"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Identifier</w:t>
            </w:r>
          </w:p>
        </w:tc>
        <w:tc>
          <w:tcPr>
            <w:tcW w:w="0" w:type="auto"/>
            <w:tcBorders>
              <w:top w:val="single" w:sz="12" w:space="0" w:color="auto"/>
              <w:bottom w:val="single" w:sz="8" w:space="0" w:color="auto"/>
            </w:tcBorders>
            <w:vAlign w:val="center"/>
            <w:hideMark/>
          </w:tcPr>
          <w:p w14:paraId="1A21D2C9"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Courier New" w:eastAsia="Times New Roman" w:hAnsi="Courier New" w:cs="Courier New"/>
                <w:kern w:val="0"/>
                <w:sz w:val="20"/>
                <w:szCs w:val="20"/>
                <w14:ligatures w14:val="none"/>
              </w:rPr>
              <w:t>/conf/core/link</w:t>
            </w:r>
          </w:p>
        </w:tc>
      </w:tr>
      <w:tr w:rsidR="006F3108" w:rsidRPr="006F3108" w14:paraId="5517A764" w14:textId="77777777" w:rsidTr="006F3108">
        <w:trPr>
          <w:tblCellSpacing w:w="15" w:type="dxa"/>
        </w:trPr>
        <w:tc>
          <w:tcPr>
            <w:tcW w:w="0" w:type="auto"/>
            <w:tcBorders>
              <w:top w:val="nil"/>
              <w:bottom w:val="single" w:sz="8" w:space="0" w:color="auto"/>
            </w:tcBorders>
            <w:vAlign w:val="center"/>
            <w:hideMark/>
          </w:tcPr>
          <w:p w14:paraId="0182EE04"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Requirement</w:t>
            </w:r>
          </w:p>
        </w:tc>
        <w:tc>
          <w:tcPr>
            <w:tcW w:w="0" w:type="auto"/>
            <w:tcBorders>
              <w:top w:val="nil"/>
              <w:bottom w:val="single" w:sz="8" w:space="0" w:color="auto"/>
            </w:tcBorders>
            <w:vAlign w:val="center"/>
            <w:hideMark/>
          </w:tcPr>
          <w:p w14:paraId="16F1CB79"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/req/core/link</w:t>
            </w:r>
          </w:p>
        </w:tc>
      </w:tr>
      <w:tr w:rsidR="006F3108" w:rsidRPr="006F3108" w14:paraId="58BC0B38" w14:textId="77777777" w:rsidTr="006F3108">
        <w:trPr>
          <w:tblCellSpacing w:w="15" w:type="dxa"/>
        </w:trPr>
        <w:tc>
          <w:tcPr>
            <w:tcW w:w="0" w:type="auto"/>
            <w:tcBorders>
              <w:top w:val="nil"/>
              <w:bottom w:val="single" w:sz="8" w:space="0" w:color="auto"/>
            </w:tcBorders>
            <w:vAlign w:val="center"/>
            <w:hideMark/>
          </w:tcPr>
          <w:p w14:paraId="077D82C8"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Target Type</w:t>
            </w:r>
          </w:p>
        </w:tc>
        <w:tc>
          <w:tcPr>
            <w:tcW w:w="0" w:type="auto"/>
            <w:tcBorders>
              <w:top w:val="nil"/>
              <w:bottom w:val="single" w:sz="8" w:space="0" w:color="auto"/>
            </w:tcBorders>
            <w:vAlign w:val="center"/>
            <w:hideMark/>
          </w:tcPr>
          <w:p w14:paraId="750EED8C" w14:textId="654E0261"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Implementation </w:t>
            </w:r>
            <w:del w:id="259" w:author="Carl Reed" w:date="2024-02-23T12:07:00Z">
              <w:r w:rsidRPr="006F3108" w:rsidDel="001B27EE">
                <w:rPr>
                  <w:rFonts w:ascii="Times New Roman" w:eastAsia="Times New Roman" w:hAnsi="Times New Roman" w:cs="Times New Roman"/>
                  <w:kern w:val="0"/>
                  <w14:ligatures w14:val="none"/>
                </w:rPr>
                <w:delText>Specification</w:delText>
              </w:r>
            </w:del>
            <w:ins w:id="260" w:author="Carl Reed" w:date="2024-02-23T12:07:00Z">
              <w:r w:rsidR="001B27EE">
                <w:rPr>
                  <w:rFonts w:ascii="Times New Roman" w:eastAsia="Times New Roman" w:hAnsi="Times New Roman" w:cs="Times New Roman"/>
                  <w:kern w:val="0"/>
                  <w14:ligatures w14:val="none"/>
                </w:rPr>
                <w:t>Standard</w:t>
              </w:r>
            </w:ins>
          </w:p>
        </w:tc>
      </w:tr>
      <w:tr w:rsidR="006F3108" w:rsidRPr="006F3108" w14:paraId="33CF91E1" w14:textId="77777777" w:rsidTr="006F3108">
        <w:trPr>
          <w:tblCellSpacing w:w="15" w:type="dxa"/>
        </w:trPr>
        <w:tc>
          <w:tcPr>
            <w:tcW w:w="0" w:type="auto"/>
            <w:tcBorders>
              <w:top w:val="nil"/>
              <w:bottom w:val="single" w:sz="8" w:space="0" w:color="auto"/>
            </w:tcBorders>
            <w:vAlign w:val="center"/>
            <w:hideMark/>
          </w:tcPr>
          <w:p w14:paraId="41074AD2"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Test purpose</w:t>
            </w:r>
          </w:p>
        </w:tc>
        <w:tc>
          <w:tcPr>
            <w:tcW w:w="0" w:type="auto"/>
            <w:tcBorders>
              <w:top w:val="nil"/>
              <w:bottom w:val="single" w:sz="8" w:space="0" w:color="auto"/>
            </w:tcBorders>
            <w:vAlign w:val="center"/>
            <w:hideMark/>
          </w:tcPr>
          <w:p w14:paraId="4FCE2E35" w14:textId="06527A05"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Validate that the Implementation </w:t>
            </w:r>
            <w:del w:id="261" w:author="Carl Reed" w:date="2024-02-23T12:07:00Z">
              <w:r w:rsidRPr="006F3108" w:rsidDel="001B27EE">
                <w:rPr>
                  <w:rFonts w:ascii="Times New Roman" w:eastAsia="Times New Roman" w:hAnsi="Times New Roman" w:cs="Times New Roman"/>
                  <w:kern w:val="0"/>
                  <w14:ligatures w14:val="none"/>
                </w:rPr>
                <w:delText>Specification</w:delText>
              </w:r>
            </w:del>
            <w:ins w:id="262" w:author="Carl Reed" w:date="2024-02-23T12:07:00Z">
              <w:r w:rsidR="001B27EE">
                <w:rPr>
                  <w:rFonts w:ascii="Times New Roman" w:eastAsia="Times New Roman" w:hAnsi="Times New Roman" w:cs="Times New Roman"/>
                  <w:kern w:val="0"/>
                  <w14:ligatures w14:val="none"/>
                </w:rPr>
                <w:t>Standard</w:t>
              </w:r>
            </w:ins>
            <w:r w:rsidRPr="006F3108">
              <w:rPr>
                <w:rFonts w:ascii="Times New Roman" w:eastAsia="Times New Roman" w:hAnsi="Times New Roman" w:cs="Times New Roman"/>
                <w:kern w:val="0"/>
                <w14:ligatures w14:val="none"/>
              </w:rPr>
              <w:t xml:space="preserve"> implements the Link class as defined in the POI Conceptual Model.</w:t>
            </w:r>
          </w:p>
        </w:tc>
      </w:tr>
      <w:tr w:rsidR="006F3108" w:rsidRPr="006F3108" w14:paraId="5FA3AE7D" w14:textId="77777777" w:rsidTr="006F3108">
        <w:trPr>
          <w:tblCellSpacing w:w="15" w:type="dxa"/>
        </w:trPr>
        <w:tc>
          <w:tcPr>
            <w:tcW w:w="0" w:type="auto"/>
            <w:tcBorders>
              <w:top w:val="nil"/>
              <w:bottom w:val="single" w:sz="8" w:space="0" w:color="auto"/>
            </w:tcBorders>
            <w:vAlign w:val="center"/>
            <w:hideMark/>
          </w:tcPr>
          <w:p w14:paraId="3D1C2A6C"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lastRenderedPageBreak/>
              <w:t>Test-method-type</w:t>
            </w:r>
          </w:p>
        </w:tc>
        <w:tc>
          <w:tcPr>
            <w:tcW w:w="0" w:type="auto"/>
            <w:tcBorders>
              <w:top w:val="nil"/>
              <w:bottom w:val="single" w:sz="8" w:space="0" w:color="auto"/>
            </w:tcBorders>
            <w:vAlign w:val="center"/>
            <w:hideMark/>
          </w:tcPr>
          <w:p w14:paraId="7C944839"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Manual Inspection</w:t>
            </w:r>
          </w:p>
        </w:tc>
      </w:tr>
      <w:tr w:rsidR="006F3108" w:rsidRPr="006F3108" w14:paraId="379A4630" w14:textId="77777777" w:rsidTr="006F3108">
        <w:trPr>
          <w:tblCellSpacing w:w="15" w:type="dxa"/>
        </w:trPr>
        <w:tc>
          <w:tcPr>
            <w:tcW w:w="0" w:type="auto"/>
            <w:tcBorders>
              <w:top w:val="nil"/>
              <w:bottom w:val="single" w:sz="12" w:space="0" w:color="auto"/>
            </w:tcBorders>
            <w:vAlign w:val="center"/>
            <w:hideMark/>
          </w:tcPr>
          <w:p w14:paraId="2569CDF3"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Description</w:t>
            </w:r>
          </w:p>
        </w:tc>
        <w:tc>
          <w:tcPr>
            <w:tcW w:w="0" w:type="auto"/>
            <w:tcBorders>
              <w:top w:val="nil"/>
              <w:bottom w:val="single" w:sz="12" w:space="0" w:color="auto"/>
            </w:tcBorders>
            <w:vAlign w:val="center"/>
            <w:hideMark/>
          </w:tcPr>
          <w:p w14:paraId="670EA344"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Validate that the association being tested uses a hyperlink approach appropriate for the implementing technology.</w:t>
            </w:r>
          </w:p>
        </w:tc>
      </w:tr>
    </w:tbl>
    <w:p w14:paraId="34837B27" w14:textId="77777777" w:rsidR="006F3108" w:rsidRPr="006F3108" w:rsidRDefault="006F3108" w:rsidP="006F310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F3108">
        <w:rPr>
          <w:rFonts w:ascii="Times New Roman" w:eastAsia="Times New Roman" w:hAnsi="Times New Roman" w:cs="Times New Roman"/>
          <w:b/>
          <w:bCs/>
          <w:kern w:val="0"/>
          <w:sz w:val="27"/>
          <w:szCs w:val="27"/>
          <w14:ligatures w14:val="none"/>
        </w:rPr>
        <w:t>A.1.6.  POI Payload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12"/>
        <w:gridCol w:w="7748"/>
      </w:tblGrid>
      <w:tr w:rsidR="006F3108" w:rsidRPr="006F3108" w14:paraId="457187E3" w14:textId="77777777" w:rsidTr="006F3108">
        <w:trPr>
          <w:tblHeader/>
          <w:tblCellSpacing w:w="15" w:type="dxa"/>
        </w:trPr>
        <w:tc>
          <w:tcPr>
            <w:tcW w:w="0" w:type="auto"/>
            <w:gridSpan w:val="2"/>
            <w:tcBorders>
              <w:top w:val="single" w:sz="12" w:space="0" w:color="auto"/>
              <w:bottom w:val="single" w:sz="12" w:space="0" w:color="auto"/>
            </w:tcBorders>
            <w:vAlign w:val="center"/>
            <w:hideMark/>
          </w:tcPr>
          <w:p w14:paraId="3318473C" w14:textId="77777777" w:rsidR="006F3108" w:rsidRPr="006F3108" w:rsidRDefault="006F3108" w:rsidP="006F3108">
            <w:pPr>
              <w:spacing w:before="100" w:beforeAutospacing="1" w:after="100" w:afterAutospacing="1"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Abstract test A.22</w:t>
            </w:r>
          </w:p>
        </w:tc>
      </w:tr>
      <w:tr w:rsidR="006F3108" w:rsidRPr="006F3108" w14:paraId="0F61E866" w14:textId="77777777" w:rsidTr="006F3108">
        <w:trPr>
          <w:tblCellSpacing w:w="15" w:type="dxa"/>
        </w:trPr>
        <w:tc>
          <w:tcPr>
            <w:tcW w:w="0" w:type="auto"/>
            <w:tcBorders>
              <w:top w:val="single" w:sz="12" w:space="0" w:color="auto"/>
              <w:bottom w:val="single" w:sz="8" w:space="0" w:color="auto"/>
            </w:tcBorders>
            <w:vAlign w:val="center"/>
            <w:hideMark/>
          </w:tcPr>
          <w:p w14:paraId="2F76E70F"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Identifier</w:t>
            </w:r>
          </w:p>
        </w:tc>
        <w:tc>
          <w:tcPr>
            <w:tcW w:w="0" w:type="auto"/>
            <w:tcBorders>
              <w:top w:val="single" w:sz="12" w:space="0" w:color="auto"/>
              <w:bottom w:val="single" w:sz="8" w:space="0" w:color="auto"/>
            </w:tcBorders>
            <w:vAlign w:val="center"/>
            <w:hideMark/>
          </w:tcPr>
          <w:p w14:paraId="7F8AEAE2"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Courier New" w:eastAsia="Times New Roman" w:hAnsi="Courier New" w:cs="Courier New"/>
                <w:kern w:val="0"/>
                <w:sz w:val="20"/>
                <w:szCs w:val="20"/>
                <w14:ligatures w14:val="none"/>
              </w:rPr>
              <w:t>/conf/core/poi-payload</w:t>
            </w:r>
          </w:p>
        </w:tc>
      </w:tr>
      <w:tr w:rsidR="006F3108" w:rsidRPr="006F3108" w14:paraId="7515CCE9" w14:textId="77777777" w:rsidTr="006F3108">
        <w:trPr>
          <w:tblCellSpacing w:w="15" w:type="dxa"/>
        </w:trPr>
        <w:tc>
          <w:tcPr>
            <w:tcW w:w="0" w:type="auto"/>
            <w:tcBorders>
              <w:top w:val="nil"/>
              <w:bottom w:val="single" w:sz="8" w:space="0" w:color="auto"/>
            </w:tcBorders>
            <w:vAlign w:val="center"/>
            <w:hideMark/>
          </w:tcPr>
          <w:p w14:paraId="3A1D541E"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Requirement</w:t>
            </w:r>
          </w:p>
        </w:tc>
        <w:tc>
          <w:tcPr>
            <w:tcW w:w="0" w:type="auto"/>
            <w:tcBorders>
              <w:top w:val="nil"/>
              <w:bottom w:val="single" w:sz="8" w:space="0" w:color="auto"/>
            </w:tcBorders>
            <w:vAlign w:val="center"/>
            <w:hideMark/>
          </w:tcPr>
          <w:p w14:paraId="1230CC2E"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/req/core/poi-payload</w:t>
            </w:r>
          </w:p>
        </w:tc>
      </w:tr>
      <w:tr w:rsidR="006F3108" w:rsidRPr="006F3108" w14:paraId="184EA374" w14:textId="77777777" w:rsidTr="006F3108">
        <w:trPr>
          <w:tblCellSpacing w:w="15" w:type="dxa"/>
        </w:trPr>
        <w:tc>
          <w:tcPr>
            <w:tcW w:w="0" w:type="auto"/>
            <w:tcBorders>
              <w:top w:val="nil"/>
              <w:bottom w:val="single" w:sz="8" w:space="0" w:color="auto"/>
            </w:tcBorders>
            <w:vAlign w:val="center"/>
            <w:hideMark/>
          </w:tcPr>
          <w:p w14:paraId="6062FC6E"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Target Type</w:t>
            </w:r>
          </w:p>
        </w:tc>
        <w:tc>
          <w:tcPr>
            <w:tcW w:w="0" w:type="auto"/>
            <w:tcBorders>
              <w:top w:val="nil"/>
              <w:bottom w:val="single" w:sz="8" w:space="0" w:color="auto"/>
            </w:tcBorders>
            <w:vAlign w:val="center"/>
            <w:hideMark/>
          </w:tcPr>
          <w:p w14:paraId="507AF67B" w14:textId="5F34EF2F"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Implementation </w:t>
            </w:r>
            <w:del w:id="263" w:author="Carl Reed" w:date="2024-02-23T12:07:00Z">
              <w:r w:rsidRPr="006F3108" w:rsidDel="001B27EE">
                <w:rPr>
                  <w:rFonts w:ascii="Times New Roman" w:eastAsia="Times New Roman" w:hAnsi="Times New Roman" w:cs="Times New Roman"/>
                  <w:kern w:val="0"/>
                  <w14:ligatures w14:val="none"/>
                </w:rPr>
                <w:delText>Specification</w:delText>
              </w:r>
            </w:del>
            <w:ins w:id="264" w:author="Carl Reed" w:date="2024-02-23T12:07:00Z">
              <w:r w:rsidR="001B27EE">
                <w:rPr>
                  <w:rFonts w:ascii="Times New Roman" w:eastAsia="Times New Roman" w:hAnsi="Times New Roman" w:cs="Times New Roman"/>
                  <w:kern w:val="0"/>
                  <w14:ligatures w14:val="none"/>
                </w:rPr>
                <w:t>Standard</w:t>
              </w:r>
            </w:ins>
          </w:p>
        </w:tc>
      </w:tr>
      <w:tr w:rsidR="006F3108" w:rsidRPr="006F3108" w14:paraId="430853E7" w14:textId="77777777" w:rsidTr="006F3108">
        <w:trPr>
          <w:tblCellSpacing w:w="15" w:type="dxa"/>
        </w:trPr>
        <w:tc>
          <w:tcPr>
            <w:tcW w:w="0" w:type="auto"/>
            <w:tcBorders>
              <w:top w:val="nil"/>
              <w:bottom w:val="single" w:sz="8" w:space="0" w:color="auto"/>
            </w:tcBorders>
            <w:vAlign w:val="center"/>
            <w:hideMark/>
          </w:tcPr>
          <w:p w14:paraId="1BE159A8"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Test purpose</w:t>
            </w:r>
          </w:p>
        </w:tc>
        <w:tc>
          <w:tcPr>
            <w:tcW w:w="0" w:type="auto"/>
            <w:tcBorders>
              <w:top w:val="nil"/>
              <w:bottom w:val="single" w:sz="8" w:space="0" w:color="auto"/>
            </w:tcBorders>
            <w:vAlign w:val="center"/>
            <w:hideMark/>
          </w:tcPr>
          <w:p w14:paraId="2F394492" w14:textId="58E63A4B"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To validate that the Implementation </w:t>
            </w:r>
            <w:del w:id="265" w:author="Carl Reed" w:date="2024-02-23T12:07:00Z">
              <w:r w:rsidRPr="006F3108" w:rsidDel="001B27EE">
                <w:rPr>
                  <w:rFonts w:ascii="Times New Roman" w:eastAsia="Times New Roman" w:hAnsi="Times New Roman" w:cs="Times New Roman"/>
                  <w:kern w:val="0"/>
                  <w14:ligatures w14:val="none"/>
                </w:rPr>
                <w:delText>Specification</w:delText>
              </w:r>
            </w:del>
            <w:ins w:id="266" w:author="Carl Reed" w:date="2024-02-23T12:07:00Z">
              <w:r w:rsidR="001B27EE">
                <w:rPr>
                  <w:rFonts w:ascii="Times New Roman" w:eastAsia="Times New Roman" w:hAnsi="Times New Roman" w:cs="Times New Roman"/>
                  <w:kern w:val="0"/>
                  <w14:ligatures w14:val="none"/>
                </w:rPr>
                <w:t>Standard</w:t>
              </w:r>
            </w:ins>
            <w:r w:rsidRPr="006F3108">
              <w:rPr>
                <w:rFonts w:ascii="Times New Roman" w:eastAsia="Times New Roman" w:hAnsi="Times New Roman" w:cs="Times New Roman"/>
                <w:kern w:val="0"/>
                <w14:ligatures w14:val="none"/>
              </w:rPr>
              <w:t xml:space="preserve"> implements the </w:t>
            </w:r>
            <w:proofErr w:type="spellStart"/>
            <w:r w:rsidRPr="006F3108">
              <w:rPr>
                <w:rFonts w:ascii="Times New Roman" w:eastAsia="Times New Roman" w:hAnsi="Times New Roman" w:cs="Times New Roman"/>
                <w:kern w:val="0"/>
                <w14:ligatures w14:val="none"/>
              </w:rPr>
              <w:t>POI_Payload</w:t>
            </w:r>
            <w:proofErr w:type="spellEnd"/>
            <w:r w:rsidRPr="006F3108">
              <w:rPr>
                <w:rFonts w:ascii="Times New Roman" w:eastAsia="Times New Roman" w:hAnsi="Times New Roman" w:cs="Times New Roman"/>
                <w:kern w:val="0"/>
                <w14:ligatures w14:val="none"/>
              </w:rPr>
              <w:t xml:space="preserve"> Class as defined in the POI Conceptual Model.</w:t>
            </w:r>
          </w:p>
        </w:tc>
      </w:tr>
      <w:tr w:rsidR="006F3108" w:rsidRPr="006F3108" w14:paraId="08196501" w14:textId="77777777" w:rsidTr="006F3108">
        <w:trPr>
          <w:tblCellSpacing w:w="15" w:type="dxa"/>
        </w:trPr>
        <w:tc>
          <w:tcPr>
            <w:tcW w:w="0" w:type="auto"/>
            <w:tcBorders>
              <w:top w:val="nil"/>
              <w:bottom w:val="single" w:sz="8" w:space="0" w:color="auto"/>
            </w:tcBorders>
            <w:vAlign w:val="center"/>
            <w:hideMark/>
          </w:tcPr>
          <w:p w14:paraId="3187ADF8"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Test-method-type</w:t>
            </w:r>
          </w:p>
        </w:tc>
        <w:tc>
          <w:tcPr>
            <w:tcW w:w="0" w:type="auto"/>
            <w:tcBorders>
              <w:top w:val="nil"/>
              <w:bottom w:val="single" w:sz="8" w:space="0" w:color="auto"/>
            </w:tcBorders>
            <w:vAlign w:val="center"/>
            <w:hideMark/>
          </w:tcPr>
          <w:p w14:paraId="3D29CFE5"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Manual Inspection</w:t>
            </w:r>
          </w:p>
        </w:tc>
      </w:tr>
      <w:tr w:rsidR="006F3108" w:rsidRPr="006F3108" w14:paraId="6373749D" w14:textId="77777777" w:rsidTr="006F3108">
        <w:trPr>
          <w:tblCellSpacing w:w="15" w:type="dxa"/>
        </w:trPr>
        <w:tc>
          <w:tcPr>
            <w:tcW w:w="0" w:type="auto"/>
            <w:tcBorders>
              <w:top w:val="nil"/>
              <w:bottom w:val="single" w:sz="8" w:space="0" w:color="auto"/>
            </w:tcBorders>
            <w:vAlign w:val="center"/>
            <w:hideMark/>
          </w:tcPr>
          <w:p w14:paraId="51447E8D"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Description</w:t>
            </w:r>
          </w:p>
        </w:tc>
        <w:tc>
          <w:tcPr>
            <w:tcW w:w="0" w:type="auto"/>
            <w:tcBorders>
              <w:top w:val="nil"/>
              <w:bottom w:val="single" w:sz="8" w:space="0" w:color="auto"/>
            </w:tcBorders>
            <w:vAlign w:val="center"/>
            <w:hideMark/>
          </w:tcPr>
          <w:p w14:paraId="4BB7C0FD" w14:textId="09614F73"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Validate that the Implementation </w:t>
            </w:r>
            <w:del w:id="267" w:author="Carl Reed" w:date="2024-02-23T12:07:00Z">
              <w:r w:rsidRPr="006F3108" w:rsidDel="001B27EE">
                <w:rPr>
                  <w:rFonts w:ascii="Times New Roman" w:eastAsia="Times New Roman" w:hAnsi="Times New Roman" w:cs="Times New Roman"/>
                  <w:kern w:val="0"/>
                  <w14:ligatures w14:val="none"/>
                </w:rPr>
                <w:delText>Specification</w:delText>
              </w:r>
            </w:del>
            <w:ins w:id="268" w:author="Carl Reed" w:date="2024-02-23T12:07:00Z">
              <w:r w:rsidR="001B27EE">
                <w:rPr>
                  <w:rFonts w:ascii="Times New Roman" w:eastAsia="Times New Roman" w:hAnsi="Times New Roman" w:cs="Times New Roman"/>
                  <w:kern w:val="0"/>
                  <w14:ligatures w14:val="none"/>
                </w:rPr>
                <w:t>Standard</w:t>
              </w:r>
            </w:ins>
            <w:r w:rsidRPr="006F3108">
              <w:rPr>
                <w:rFonts w:ascii="Times New Roman" w:eastAsia="Times New Roman" w:hAnsi="Times New Roman" w:cs="Times New Roman"/>
                <w:kern w:val="0"/>
                <w14:ligatures w14:val="none"/>
              </w:rPr>
              <w:t xml:space="preserve"> correctly implements the </w:t>
            </w:r>
            <w:proofErr w:type="spellStart"/>
            <w:r w:rsidRPr="006F3108">
              <w:rPr>
                <w:rFonts w:ascii="Times New Roman" w:eastAsia="Times New Roman" w:hAnsi="Times New Roman" w:cs="Times New Roman"/>
                <w:kern w:val="0"/>
                <w14:ligatures w14:val="none"/>
              </w:rPr>
              <w:t>POI_Payload</w:t>
            </w:r>
            <w:proofErr w:type="spellEnd"/>
            <w:r w:rsidRPr="006F3108">
              <w:rPr>
                <w:rFonts w:ascii="Times New Roman" w:eastAsia="Times New Roman" w:hAnsi="Times New Roman" w:cs="Times New Roman"/>
                <w:kern w:val="0"/>
                <w14:ligatures w14:val="none"/>
              </w:rPr>
              <w:t xml:space="preserve"> class:</w:t>
            </w:r>
          </w:p>
        </w:tc>
      </w:tr>
      <w:tr w:rsidR="006F3108" w:rsidRPr="006F3108" w14:paraId="03658565" w14:textId="77777777" w:rsidTr="006F3108">
        <w:trPr>
          <w:tblCellSpacing w:w="15" w:type="dxa"/>
        </w:trPr>
        <w:tc>
          <w:tcPr>
            <w:tcW w:w="0" w:type="auto"/>
            <w:tcBorders>
              <w:top w:val="nil"/>
              <w:bottom w:val="single" w:sz="8" w:space="0" w:color="auto"/>
            </w:tcBorders>
            <w:vAlign w:val="center"/>
            <w:hideMark/>
          </w:tcPr>
          <w:p w14:paraId="5F4D888B"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A</w:t>
            </w:r>
          </w:p>
        </w:tc>
        <w:tc>
          <w:tcPr>
            <w:tcW w:w="0" w:type="auto"/>
            <w:tcBorders>
              <w:top w:val="nil"/>
              <w:bottom w:val="single" w:sz="8" w:space="0" w:color="auto"/>
            </w:tcBorders>
            <w:vAlign w:val="center"/>
            <w:hideMark/>
          </w:tcPr>
          <w:p w14:paraId="3C7C30B6"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Validate correct implementation of the </w:t>
            </w:r>
            <w:proofErr w:type="spellStart"/>
            <w:r w:rsidRPr="006F3108">
              <w:rPr>
                <w:rFonts w:ascii="Courier New" w:eastAsia="Times New Roman" w:hAnsi="Courier New" w:cs="Courier New"/>
                <w:kern w:val="0"/>
                <w:sz w:val="20"/>
                <w:szCs w:val="20"/>
                <w14:ligatures w14:val="none"/>
              </w:rPr>
              <w:t>usesSchema</w:t>
            </w:r>
            <w:proofErr w:type="spellEnd"/>
            <w:r w:rsidRPr="006F3108">
              <w:rPr>
                <w:rFonts w:ascii="Times New Roman" w:eastAsia="Times New Roman" w:hAnsi="Times New Roman" w:cs="Times New Roman"/>
                <w:kern w:val="0"/>
                <w14:ligatures w14:val="none"/>
              </w:rPr>
              <w:t xml:space="preserve"> aggregation using the test </w:t>
            </w:r>
            <w:hyperlink r:id="rId238" w:anchor="ats_core_poi-payload_usesschema" w:history="1">
              <w:r w:rsidRPr="006F3108">
                <w:rPr>
                  <w:rFonts w:ascii="Times New Roman" w:eastAsia="Times New Roman" w:hAnsi="Times New Roman" w:cs="Times New Roman"/>
                  <w:color w:val="0000FF"/>
                  <w:kern w:val="0"/>
                  <w:u w:val="single"/>
                  <w14:ligatures w14:val="none"/>
                </w:rPr>
                <w:t>/conf/core/</w:t>
              </w:r>
              <w:proofErr w:type="spellStart"/>
              <w:r w:rsidRPr="006F3108">
                <w:rPr>
                  <w:rFonts w:ascii="Times New Roman" w:eastAsia="Times New Roman" w:hAnsi="Times New Roman" w:cs="Times New Roman"/>
                  <w:color w:val="0000FF"/>
                  <w:kern w:val="0"/>
                  <w:u w:val="single"/>
                  <w14:ligatures w14:val="none"/>
                </w:rPr>
                <w:t>poi_payload</w:t>
              </w:r>
              <w:proofErr w:type="spellEnd"/>
              <w:r w:rsidRPr="006F3108">
                <w:rPr>
                  <w:rFonts w:ascii="Times New Roman" w:eastAsia="Times New Roman" w:hAnsi="Times New Roman" w:cs="Times New Roman"/>
                  <w:color w:val="0000FF"/>
                  <w:kern w:val="0"/>
                  <w:u w:val="single"/>
                  <w14:ligatures w14:val="none"/>
                </w:rPr>
                <w:t>/</w:t>
              </w:r>
              <w:proofErr w:type="spellStart"/>
              <w:r w:rsidRPr="006F3108">
                <w:rPr>
                  <w:rFonts w:ascii="Times New Roman" w:eastAsia="Times New Roman" w:hAnsi="Times New Roman" w:cs="Times New Roman"/>
                  <w:color w:val="0000FF"/>
                  <w:kern w:val="0"/>
                  <w:u w:val="single"/>
                  <w14:ligatures w14:val="none"/>
                </w:rPr>
                <w:t>usesSchema</w:t>
              </w:r>
              <w:proofErr w:type="spellEnd"/>
            </w:hyperlink>
            <w:r w:rsidRPr="006F3108">
              <w:rPr>
                <w:rFonts w:ascii="Times New Roman" w:eastAsia="Times New Roman" w:hAnsi="Times New Roman" w:cs="Times New Roman"/>
                <w:kern w:val="0"/>
                <w14:ligatures w14:val="none"/>
              </w:rPr>
              <w:t>.</w:t>
            </w:r>
          </w:p>
        </w:tc>
      </w:tr>
      <w:tr w:rsidR="006F3108" w:rsidRPr="006F3108" w14:paraId="118746CC" w14:textId="77777777" w:rsidTr="006F3108">
        <w:trPr>
          <w:tblCellSpacing w:w="15" w:type="dxa"/>
        </w:trPr>
        <w:tc>
          <w:tcPr>
            <w:tcW w:w="0" w:type="auto"/>
            <w:tcBorders>
              <w:top w:val="nil"/>
              <w:bottom w:val="single" w:sz="8" w:space="0" w:color="auto"/>
            </w:tcBorders>
            <w:vAlign w:val="center"/>
            <w:hideMark/>
          </w:tcPr>
          <w:p w14:paraId="68BB2DE9"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B</w:t>
            </w:r>
          </w:p>
        </w:tc>
        <w:tc>
          <w:tcPr>
            <w:tcW w:w="0" w:type="auto"/>
            <w:tcBorders>
              <w:top w:val="nil"/>
              <w:bottom w:val="single" w:sz="8" w:space="0" w:color="auto"/>
            </w:tcBorders>
            <w:vAlign w:val="center"/>
            <w:hideMark/>
          </w:tcPr>
          <w:p w14:paraId="6FDD22A7"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Validate correct implementation of the </w:t>
            </w:r>
            <w:proofErr w:type="spellStart"/>
            <w:r w:rsidRPr="006F3108">
              <w:rPr>
                <w:rFonts w:ascii="Courier New" w:eastAsia="Times New Roman" w:hAnsi="Courier New" w:cs="Courier New"/>
                <w:kern w:val="0"/>
                <w:sz w:val="20"/>
                <w:szCs w:val="20"/>
                <w14:ligatures w14:val="none"/>
              </w:rPr>
              <w:t>hasDefinition</w:t>
            </w:r>
            <w:proofErr w:type="spellEnd"/>
            <w:r w:rsidRPr="006F3108">
              <w:rPr>
                <w:rFonts w:ascii="Times New Roman" w:eastAsia="Times New Roman" w:hAnsi="Times New Roman" w:cs="Times New Roman"/>
                <w:kern w:val="0"/>
                <w14:ligatures w14:val="none"/>
              </w:rPr>
              <w:t xml:space="preserve"> aggregation using the test </w:t>
            </w:r>
            <w:hyperlink r:id="rId239" w:anchor="ats_core_poi-payload_hasdefinition" w:history="1">
              <w:r w:rsidRPr="006F3108">
                <w:rPr>
                  <w:rFonts w:ascii="Times New Roman" w:eastAsia="Times New Roman" w:hAnsi="Times New Roman" w:cs="Times New Roman"/>
                  <w:color w:val="0000FF"/>
                  <w:kern w:val="0"/>
                  <w:u w:val="single"/>
                  <w14:ligatures w14:val="none"/>
                </w:rPr>
                <w:t>/conf/core/</w:t>
              </w:r>
              <w:proofErr w:type="spellStart"/>
              <w:r w:rsidRPr="006F3108">
                <w:rPr>
                  <w:rFonts w:ascii="Times New Roman" w:eastAsia="Times New Roman" w:hAnsi="Times New Roman" w:cs="Times New Roman"/>
                  <w:color w:val="0000FF"/>
                  <w:kern w:val="0"/>
                  <w:u w:val="single"/>
                  <w14:ligatures w14:val="none"/>
                </w:rPr>
                <w:t>poi_payload</w:t>
              </w:r>
              <w:proofErr w:type="spellEnd"/>
              <w:r w:rsidRPr="006F3108">
                <w:rPr>
                  <w:rFonts w:ascii="Times New Roman" w:eastAsia="Times New Roman" w:hAnsi="Times New Roman" w:cs="Times New Roman"/>
                  <w:color w:val="0000FF"/>
                  <w:kern w:val="0"/>
                  <w:u w:val="single"/>
                  <w14:ligatures w14:val="none"/>
                </w:rPr>
                <w:t>/</w:t>
              </w:r>
              <w:proofErr w:type="spellStart"/>
              <w:r w:rsidRPr="006F3108">
                <w:rPr>
                  <w:rFonts w:ascii="Times New Roman" w:eastAsia="Times New Roman" w:hAnsi="Times New Roman" w:cs="Times New Roman"/>
                  <w:color w:val="0000FF"/>
                  <w:kern w:val="0"/>
                  <w:u w:val="single"/>
                  <w14:ligatures w14:val="none"/>
                </w:rPr>
                <w:t>hasDefinition</w:t>
              </w:r>
              <w:proofErr w:type="spellEnd"/>
            </w:hyperlink>
            <w:r w:rsidRPr="006F3108">
              <w:rPr>
                <w:rFonts w:ascii="Times New Roman" w:eastAsia="Times New Roman" w:hAnsi="Times New Roman" w:cs="Times New Roman"/>
                <w:kern w:val="0"/>
                <w14:ligatures w14:val="none"/>
              </w:rPr>
              <w:t>.</w:t>
            </w:r>
          </w:p>
        </w:tc>
      </w:tr>
      <w:tr w:rsidR="006F3108" w:rsidRPr="006F3108" w14:paraId="2FD6BB49" w14:textId="77777777" w:rsidTr="006F3108">
        <w:trPr>
          <w:tblCellSpacing w:w="15" w:type="dxa"/>
        </w:trPr>
        <w:tc>
          <w:tcPr>
            <w:tcW w:w="0" w:type="auto"/>
            <w:tcBorders>
              <w:top w:val="nil"/>
              <w:bottom w:val="single" w:sz="12" w:space="0" w:color="auto"/>
            </w:tcBorders>
            <w:vAlign w:val="center"/>
            <w:hideMark/>
          </w:tcPr>
          <w:p w14:paraId="0DB3C9C4"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C</w:t>
            </w:r>
          </w:p>
        </w:tc>
        <w:tc>
          <w:tcPr>
            <w:tcW w:w="0" w:type="auto"/>
            <w:tcBorders>
              <w:top w:val="nil"/>
              <w:bottom w:val="single" w:sz="12" w:space="0" w:color="auto"/>
            </w:tcBorders>
            <w:vAlign w:val="center"/>
            <w:hideMark/>
          </w:tcPr>
          <w:p w14:paraId="45502CE2"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Validate correct implementation of the </w:t>
            </w:r>
            <w:proofErr w:type="spellStart"/>
            <w:r w:rsidRPr="006F3108">
              <w:rPr>
                <w:rFonts w:ascii="Courier New" w:eastAsia="Times New Roman" w:hAnsi="Courier New" w:cs="Courier New"/>
                <w:kern w:val="0"/>
                <w:sz w:val="20"/>
                <w:szCs w:val="20"/>
                <w14:ligatures w14:val="none"/>
              </w:rPr>
              <w:t>hasFeatureOfInterest</w:t>
            </w:r>
            <w:proofErr w:type="spellEnd"/>
            <w:r w:rsidRPr="006F3108">
              <w:rPr>
                <w:rFonts w:ascii="Times New Roman" w:eastAsia="Times New Roman" w:hAnsi="Times New Roman" w:cs="Times New Roman"/>
                <w:kern w:val="0"/>
                <w14:ligatures w14:val="none"/>
              </w:rPr>
              <w:t xml:space="preserve"> aggregation using the test </w:t>
            </w:r>
            <w:hyperlink r:id="rId240" w:anchor="ats_core_poi-payload_featureofinterest" w:history="1">
              <w:r w:rsidRPr="006F3108">
                <w:rPr>
                  <w:rFonts w:ascii="Times New Roman" w:eastAsia="Times New Roman" w:hAnsi="Times New Roman" w:cs="Times New Roman"/>
                  <w:color w:val="0000FF"/>
                  <w:kern w:val="0"/>
                  <w:u w:val="single"/>
                  <w14:ligatures w14:val="none"/>
                </w:rPr>
                <w:t>/conf/core/</w:t>
              </w:r>
              <w:proofErr w:type="spellStart"/>
              <w:r w:rsidRPr="006F3108">
                <w:rPr>
                  <w:rFonts w:ascii="Times New Roman" w:eastAsia="Times New Roman" w:hAnsi="Times New Roman" w:cs="Times New Roman"/>
                  <w:color w:val="0000FF"/>
                  <w:kern w:val="0"/>
                  <w:u w:val="single"/>
                  <w14:ligatures w14:val="none"/>
                </w:rPr>
                <w:t>poi_payload</w:t>
              </w:r>
              <w:proofErr w:type="spellEnd"/>
              <w:r w:rsidRPr="006F3108">
                <w:rPr>
                  <w:rFonts w:ascii="Times New Roman" w:eastAsia="Times New Roman" w:hAnsi="Times New Roman" w:cs="Times New Roman"/>
                  <w:color w:val="0000FF"/>
                  <w:kern w:val="0"/>
                  <w:u w:val="single"/>
                  <w14:ligatures w14:val="none"/>
                </w:rPr>
                <w:t>/</w:t>
              </w:r>
              <w:proofErr w:type="spellStart"/>
              <w:r w:rsidRPr="006F3108">
                <w:rPr>
                  <w:rFonts w:ascii="Times New Roman" w:eastAsia="Times New Roman" w:hAnsi="Times New Roman" w:cs="Times New Roman"/>
                  <w:color w:val="0000FF"/>
                  <w:kern w:val="0"/>
                  <w:u w:val="single"/>
                  <w14:ligatures w14:val="none"/>
                </w:rPr>
                <w:t>featureOfInterest</w:t>
              </w:r>
              <w:proofErr w:type="spellEnd"/>
            </w:hyperlink>
            <w:r w:rsidRPr="006F3108">
              <w:rPr>
                <w:rFonts w:ascii="Times New Roman" w:eastAsia="Times New Roman" w:hAnsi="Times New Roman" w:cs="Times New Roman"/>
                <w:kern w:val="0"/>
                <w14:ligatures w14:val="none"/>
              </w:rPr>
              <w:t>.</w:t>
            </w:r>
          </w:p>
        </w:tc>
      </w:tr>
    </w:tbl>
    <w:p w14:paraId="5BDBA98C" w14:textId="77777777" w:rsidR="006F3108" w:rsidRPr="006F3108" w:rsidRDefault="006F3108" w:rsidP="006F3108">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 xml:space="preserve">A.1.6.1.  </w:t>
      </w:r>
      <w:proofErr w:type="spellStart"/>
      <w:r w:rsidRPr="006F3108">
        <w:rPr>
          <w:rFonts w:ascii="Times New Roman" w:eastAsia="Times New Roman" w:hAnsi="Times New Roman" w:cs="Times New Roman"/>
          <w:b/>
          <w:bCs/>
          <w:kern w:val="0"/>
          <w14:ligatures w14:val="none"/>
        </w:rPr>
        <w:t>POI_Payload</w:t>
      </w:r>
      <w:proofErr w:type="spellEnd"/>
      <w:r w:rsidRPr="006F3108">
        <w:rPr>
          <w:rFonts w:ascii="Times New Roman" w:eastAsia="Times New Roman" w:hAnsi="Times New Roman" w:cs="Times New Roman"/>
          <w:b/>
          <w:bCs/>
          <w:kern w:val="0"/>
          <w14:ligatures w14:val="none"/>
        </w:rPr>
        <w:t xml:space="preserve"> Uses Schema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08"/>
        <w:gridCol w:w="7752"/>
      </w:tblGrid>
      <w:tr w:rsidR="006F3108" w:rsidRPr="006F3108" w14:paraId="60CCBB2D" w14:textId="77777777" w:rsidTr="006F3108">
        <w:trPr>
          <w:tblHeader/>
          <w:tblCellSpacing w:w="15" w:type="dxa"/>
        </w:trPr>
        <w:tc>
          <w:tcPr>
            <w:tcW w:w="0" w:type="auto"/>
            <w:gridSpan w:val="2"/>
            <w:tcBorders>
              <w:top w:val="single" w:sz="12" w:space="0" w:color="auto"/>
              <w:bottom w:val="single" w:sz="12" w:space="0" w:color="auto"/>
            </w:tcBorders>
            <w:vAlign w:val="center"/>
            <w:hideMark/>
          </w:tcPr>
          <w:p w14:paraId="15044B62" w14:textId="77777777" w:rsidR="006F3108" w:rsidRPr="006F3108" w:rsidRDefault="006F3108" w:rsidP="006F3108">
            <w:pPr>
              <w:spacing w:before="100" w:beforeAutospacing="1" w:after="100" w:afterAutospacing="1"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Abstract test A.23</w:t>
            </w:r>
          </w:p>
        </w:tc>
      </w:tr>
      <w:tr w:rsidR="006F3108" w:rsidRPr="006F3108" w14:paraId="7024F9EA" w14:textId="77777777" w:rsidTr="006F3108">
        <w:trPr>
          <w:tblCellSpacing w:w="15" w:type="dxa"/>
        </w:trPr>
        <w:tc>
          <w:tcPr>
            <w:tcW w:w="0" w:type="auto"/>
            <w:tcBorders>
              <w:top w:val="single" w:sz="12" w:space="0" w:color="auto"/>
              <w:bottom w:val="single" w:sz="8" w:space="0" w:color="auto"/>
            </w:tcBorders>
            <w:vAlign w:val="center"/>
            <w:hideMark/>
          </w:tcPr>
          <w:p w14:paraId="29359F9D"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Identifier</w:t>
            </w:r>
          </w:p>
        </w:tc>
        <w:tc>
          <w:tcPr>
            <w:tcW w:w="0" w:type="auto"/>
            <w:tcBorders>
              <w:top w:val="single" w:sz="12" w:space="0" w:color="auto"/>
              <w:bottom w:val="single" w:sz="8" w:space="0" w:color="auto"/>
            </w:tcBorders>
            <w:vAlign w:val="center"/>
            <w:hideMark/>
          </w:tcPr>
          <w:p w14:paraId="093923F4"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Courier New" w:eastAsia="Times New Roman" w:hAnsi="Courier New" w:cs="Courier New"/>
                <w:kern w:val="0"/>
                <w:sz w:val="20"/>
                <w:szCs w:val="20"/>
                <w14:ligatures w14:val="none"/>
              </w:rPr>
              <w:t>/conf/core/</w:t>
            </w:r>
            <w:proofErr w:type="spellStart"/>
            <w:r w:rsidRPr="006F3108">
              <w:rPr>
                <w:rFonts w:ascii="Courier New" w:eastAsia="Times New Roman" w:hAnsi="Courier New" w:cs="Courier New"/>
                <w:kern w:val="0"/>
                <w:sz w:val="20"/>
                <w:szCs w:val="20"/>
                <w14:ligatures w14:val="none"/>
              </w:rPr>
              <w:t>poi_payload</w:t>
            </w:r>
            <w:proofErr w:type="spellEnd"/>
            <w:r w:rsidRPr="006F3108">
              <w:rPr>
                <w:rFonts w:ascii="Courier New" w:eastAsia="Times New Roman" w:hAnsi="Courier New" w:cs="Courier New"/>
                <w:kern w:val="0"/>
                <w:sz w:val="20"/>
                <w:szCs w:val="20"/>
                <w14:ligatures w14:val="none"/>
              </w:rPr>
              <w:t>/</w:t>
            </w:r>
            <w:proofErr w:type="spellStart"/>
            <w:r w:rsidRPr="006F3108">
              <w:rPr>
                <w:rFonts w:ascii="Courier New" w:eastAsia="Times New Roman" w:hAnsi="Courier New" w:cs="Courier New"/>
                <w:kern w:val="0"/>
                <w:sz w:val="20"/>
                <w:szCs w:val="20"/>
                <w14:ligatures w14:val="none"/>
              </w:rPr>
              <w:t>usesSchema</w:t>
            </w:r>
            <w:proofErr w:type="spellEnd"/>
          </w:p>
        </w:tc>
      </w:tr>
      <w:tr w:rsidR="006F3108" w:rsidRPr="006F3108" w14:paraId="18104FB0" w14:textId="77777777" w:rsidTr="006F3108">
        <w:trPr>
          <w:tblCellSpacing w:w="15" w:type="dxa"/>
        </w:trPr>
        <w:tc>
          <w:tcPr>
            <w:tcW w:w="0" w:type="auto"/>
            <w:tcBorders>
              <w:top w:val="nil"/>
              <w:bottom w:val="single" w:sz="8" w:space="0" w:color="auto"/>
            </w:tcBorders>
            <w:vAlign w:val="center"/>
            <w:hideMark/>
          </w:tcPr>
          <w:p w14:paraId="559481A3"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Requirement</w:t>
            </w:r>
          </w:p>
        </w:tc>
        <w:tc>
          <w:tcPr>
            <w:tcW w:w="0" w:type="auto"/>
            <w:tcBorders>
              <w:top w:val="nil"/>
              <w:bottom w:val="single" w:sz="8" w:space="0" w:color="auto"/>
            </w:tcBorders>
            <w:vAlign w:val="center"/>
            <w:hideMark/>
          </w:tcPr>
          <w:p w14:paraId="3D3E3F54"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/req/core/</w:t>
            </w:r>
            <w:proofErr w:type="spellStart"/>
            <w:r w:rsidRPr="006F3108">
              <w:rPr>
                <w:rFonts w:ascii="Times New Roman" w:eastAsia="Times New Roman" w:hAnsi="Times New Roman" w:cs="Times New Roman"/>
                <w:kern w:val="0"/>
                <w14:ligatures w14:val="none"/>
              </w:rPr>
              <w:t>poi_payload</w:t>
            </w:r>
            <w:proofErr w:type="spellEnd"/>
            <w:r w:rsidRPr="006F3108">
              <w:rPr>
                <w:rFonts w:ascii="Times New Roman" w:eastAsia="Times New Roman" w:hAnsi="Times New Roman" w:cs="Times New Roman"/>
                <w:kern w:val="0"/>
                <w14:ligatures w14:val="none"/>
              </w:rPr>
              <w:t>/</w:t>
            </w:r>
            <w:proofErr w:type="spellStart"/>
            <w:r w:rsidRPr="006F3108">
              <w:rPr>
                <w:rFonts w:ascii="Times New Roman" w:eastAsia="Times New Roman" w:hAnsi="Times New Roman" w:cs="Times New Roman"/>
                <w:kern w:val="0"/>
                <w14:ligatures w14:val="none"/>
              </w:rPr>
              <w:t>usesSchema</w:t>
            </w:r>
            <w:proofErr w:type="spellEnd"/>
          </w:p>
        </w:tc>
      </w:tr>
      <w:tr w:rsidR="006F3108" w:rsidRPr="006F3108" w14:paraId="66039A71" w14:textId="77777777" w:rsidTr="006F3108">
        <w:trPr>
          <w:tblCellSpacing w:w="15" w:type="dxa"/>
        </w:trPr>
        <w:tc>
          <w:tcPr>
            <w:tcW w:w="0" w:type="auto"/>
            <w:tcBorders>
              <w:top w:val="nil"/>
              <w:bottom w:val="single" w:sz="8" w:space="0" w:color="auto"/>
            </w:tcBorders>
            <w:vAlign w:val="center"/>
            <w:hideMark/>
          </w:tcPr>
          <w:p w14:paraId="44CDC211"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Target Type</w:t>
            </w:r>
          </w:p>
        </w:tc>
        <w:tc>
          <w:tcPr>
            <w:tcW w:w="0" w:type="auto"/>
            <w:tcBorders>
              <w:top w:val="nil"/>
              <w:bottom w:val="single" w:sz="8" w:space="0" w:color="auto"/>
            </w:tcBorders>
            <w:vAlign w:val="center"/>
            <w:hideMark/>
          </w:tcPr>
          <w:p w14:paraId="249AE9AF" w14:textId="45109993"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Implementation </w:t>
            </w:r>
            <w:del w:id="269" w:author="Carl Reed" w:date="2024-02-23T12:07:00Z">
              <w:r w:rsidRPr="006F3108" w:rsidDel="001B27EE">
                <w:rPr>
                  <w:rFonts w:ascii="Times New Roman" w:eastAsia="Times New Roman" w:hAnsi="Times New Roman" w:cs="Times New Roman"/>
                  <w:kern w:val="0"/>
                  <w14:ligatures w14:val="none"/>
                </w:rPr>
                <w:delText>Specification</w:delText>
              </w:r>
            </w:del>
            <w:ins w:id="270" w:author="Carl Reed" w:date="2024-02-23T12:07:00Z">
              <w:r w:rsidR="001B27EE">
                <w:rPr>
                  <w:rFonts w:ascii="Times New Roman" w:eastAsia="Times New Roman" w:hAnsi="Times New Roman" w:cs="Times New Roman"/>
                  <w:kern w:val="0"/>
                  <w14:ligatures w14:val="none"/>
                </w:rPr>
                <w:t>Standard</w:t>
              </w:r>
            </w:ins>
          </w:p>
        </w:tc>
      </w:tr>
      <w:tr w:rsidR="006F3108" w:rsidRPr="006F3108" w14:paraId="0C735491" w14:textId="77777777" w:rsidTr="006F3108">
        <w:trPr>
          <w:tblCellSpacing w:w="15" w:type="dxa"/>
        </w:trPr>
        <w:tc>
          <w:tcPr>
            <w:tcW w:w="0" w:type="auto"/>
            <w:tcBorders>
              <w:top w:val="nil"/>
              <w:bottom w:val="single" w:sz="8" w:space="0" w:color="auto"/>
            </w:tcBorders>
            <w:vAlign w:val="center"/>
            <w:hideMark/>
          </w:tcPr>
          <w:p w14:paraId="3348BFE9"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Test purpose</w:t>
            </w:r>
          </w:p>
        </w:tc>
        <w:tc>
          <w:tcPr>
            <w:tcW w:w="0" w:type="auto"/>
            <w:tcBorders>
              <w:top w:val="nil"/>
              <w:bottom w:val="single" w:sz="8" w:space="0" w:color="auto"/>
            </w:tcBorders>
            <w:vAlign w:val="center"/>
            <w:hideMark/>
          </w:tcPr>
          <w:p w14:paraId="08F725D7" w14:textId="77C6E8A2"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Validate that the Implementation </w:t>
            </w:r>
            <w:del w:id="271" w:author="Carl Reed" w:date="2024-02-23T12:07:00Z">
              <w:r w:rsidRPr="006F3108" w:rsidDel="001B27EE">
                <w:rPr>
                  <w:rFonts w:ascii="Times New Roman" w:eastAsia="Times New Roman" w:hAnsi="Times New Roman" w:cs="Times New Roman"/>
                  <w:kern w:val="0"/>
                  <w14:ligatures w14:val="none"/>
                </w:rPr>
                <w:delText>Specification</w:delText>
              </w:r>
            </w:del>
            <w:ins w:id="272" w:author="Carl Reed" w:date="2024-02-23T12:07:00Z">
              <w:r w:rsidR="001B27EE">
                <w:rPr>
                  <w:rFonts w:ascii="Times New Roman" w:eastAsia="Times New Roman" w:hAnsi="Times New Roman" w:cs="Times New Roman"/>
                  <w:kern w:val="0"/>
                  <w14:ligatures w14:val="none"/>
                </w:rPr>
                <w:t>Standard</w:t>
              </w:r>
            </w:ins>
            <w:r w:rsidRPr="006F3108">
              <w:rPr>
                <w:rFonts w:ascii="Times New Roman" w:eastAsia="Times New Roman" w:hAnsi="Times New Roman" w:cs="Times New Roman"/>
                <w:kern w:val="0"/>
                <w14:ligatures w14:val="none"/>
              </w:rPr>
              <w:t xml:space="preserve"> implements the </w:t>
            </w:r>
            <w:proofErr w:type="spellStart"/>
            <w:r w:rsidRPr="006F3108">
              <w:rPr>
                <w:rFonts w:ascii="Courier New" w:eastAsia="Times New Roman" w:hAnsi="Courier New" w:cs="Courier New"/>
                <w:kern w:val="0"/>
                <w:sz w:val="20"/>
                <w:szCs w:val="20"/>
                <w14:ligatures w14:val="none"/>
              </w:rPr>
              <w:t>usesSchema</w:t>
            </w:r>
            <w:proofErr w:type="spellEnd"/>
            <w:r w:rsidRPr="006F3108">
              <w:rPr>
                <w:rFonts w:ascii="Times New Roman" w:eastAsia="Times New Roman" w:hAnsi="Times New Roman" w:cs="Times New Roman"/>
                <w:kern w:val="0"/>
                <w14:ligatures w14:val="none"/>
              </w:rPr>
              <w:t xml:space="preserve"> aggregation as defined in the POI Conceptual Model.</w:t>
            </w:r>
          </w:p>
        </w:tc>
      </w:tr>
      <w:tr w:rsidR="006F3108" w:rsidRPr="006F3108" w14:paraId="1EABECD1" w14:textId="77777777" w:rsidTr="006F3108">
        <w:trPr>
          <w:tblCellSpacing w:w="15" w:type="dxa"/>
        </w:trPr>
        <w:tc>
          <w:tcPr>
            <w:tcW w:w="0" w:type="auto"/>
            <w:tcBorders>
              <w:top w:val="nil"/>
              <w:bottom w:val="single" w:sz="8" w:space="0" w:color="auto"/>
            </w:tcBorders>
            <w:vAlign w:val="center"/>
            <w:hideMark/>
          </w:tcPr>
          <w:p w14:paraId="3F7FFFA4"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Test-method-type</w:t>
            </w:r>
          </w:p>
        </w:tc>
        <w:tc>
          <w:tcPr>
            <w:tcW w:w="0" w:type="auto"/>
            <w:tcBorders>
              <w:top w:val="nil"/>
              <w:bottom w:val="single" w:sz="8" w:space="0" w:color="auto"/>
            </w:tcBorders>
            <w:vAlign w:val="center"/>
            <w:hideMark/>
          </w:tcPr>
          <w:p w14:paraId="2C7EFC90"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Manual Inspection</w:t>
            </w:r>
          </w:p>
        </w:tc>
      </w:tr>
      <w:tr w:rsidR="006F3108" w:rsidRPr="006F3108" w14:paraId="020CD246" w14:textId="77777777" w:rsidTr="006F3108">
        <w:trPr>
          <w:tblCellSpacing w:w="15" w:type="dxa"/>
        </w:trPr>
        <w:tc>
          <w:tcPr>
            <w:tcW w:w="0" w:type="auto"/>
            <w:tcBorders>
              <w:top w:val="nil"/>
              <w:bottom w:val="single" w:sz="8" w:space="0" w:color="auto"/>
            </w:tcBorders>
            <w:vAlign w:val="center"/>
            <w:hideMark/>
          </w:tcPr>
          <w:p w14:paraId="44A8D2DC"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Description</w:t>
            </w:r>
          </w:p>
        </w:tc>
        <w:tc>
          <w:tcPr>
            <w:tcW w:w="0" w:type="auto"/>
            <w:tcBorders>
              <w:top w:val="nil"/>
              <w:bottom w:val="single" w:sz="8" w:space="0" w:color="auto"/>
            </w:tcBorders>
            <w:vAlign w:val="center"/>
            <w:hideMark/>
          </w:tcPr>
          <w:p w14:paraId="1BAE1FF6"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Validate the cardinality and target class of the </w:t>
            </w:r>
            <w:proofErr w:type="spellStart"/>
            <w:r w:rsidRPr="006F3108">
              <w:rPr>
                <w:rFonts w:ascii="Courier New" w:eastAsia="Times New Roman" w:hAnsi="Courier New" w:cs="Courier New"/>
                <w:kern w:val="0"/>
                <w:sz w:val="20"/>
                <w:szCs w:val="20"/>
                <w14:ligatures w14:val="none"/>
              </w:rPr>
              <w:t>usesSchema</w:t>
            </w:r>
            <w:proofErr w:type="spellEnd"/>
            <w:r w:rsidRPr="006F3108">
              <w:rPr>
                <w:rFonts w:ascii="Times New Roman" w:eastAsia="Times New Roman" w:hAnsi="Times New Roman" w:cs="Times New Roman"/>
                <w:kern w:val="0"/>
                <w14:ligatures w14:val="none"/>
              </w:rPr>
              <w:t xml:space="preserve"> aggregation.</w:t>
            </w:r>
          </w:p>
        </w:tc>
      </w:tr>
      <w:tr w:rsidR="006F3108" w:rsidRPr="006F3108" w14:paraId="5BB3A190" w14:textId="77777777" w:rsidTr="006F3108">
        <w:trPr>
          <w:tblCellSpacing w:w="15" w:type="dxa"/>
        </w:trPr>
        <w:tc>
          <w:tcPr>
            <w:tcW w:w="0" w:type="auto"/>
            <w:tcBorders>
              <w:top w:val="nil"/>
              <w:bottom w:val="single" w:sz="8" w:space="0" w:color="auto"/>
            </w:tcBorders>
            <w:vAlign w:val="center"/>
            <w:hideMark/>
          </w:tcPr>
          <w:p w14:paraId="40EB79DB"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A</w:t>
            </w:r>
          </w:p>
        </w:tc>
        <w:tc>
          <w:tcPr>
            <w:tcW w:w="0" w:type="auto"/>
            <w:tcBorders>
              <w:top w:val="nil"/>
              <w:bottom w:val="single" w:sz="8" w:space="0" w:color="auto"/>
            </w:tcBorders>
            <w:vAlign w:val="center"/>
            <w:hideMark/>
          </w:tcPr>
          <w:p w14:paraId="24AEA9C5"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Validate that at least one </w:t>
            </w:r>
            <w:proofErr w:type="spellStart"/>
            <w:r w:rsidRPr="006F3108">
              <w:rPr>
                <w:rFonts w:ascii="Courier New" w:eastAsia="Times New Roman" w:hAnsi="Courier New" w:cs="Courier New"/>
                <w:kern w:val="0"/>
                <w:sz w:val="20"/>
                <w:szCs w:val="20"/>
                <w14:ligatures w14:val="none"/>
              </w:rPr>
              <w:t>usesSchema</w:t>
            </w:r>
            <w:proofErr w:type="spellEnd"/>
            <w:r w:rsidRPr="006F3108">
              <w:rPr>
                <w:rFonts w:ascii="Times New Roman" w:eastAsia="Times New Roman" w:hAnsi="Times New Roman" w:cs="Times New Roman"/>
                <w:kern w:val="0"/>
                <w14:ligatures w14:val="none"/>
              </w:rPr>
              <w:t xml:space="preserve"> aggregation is allowed in a</w:t>
            </w:r>
            <w:del w:id="273" w:author="Carl Reed" w:date="2024-02-23T12:09:00Z">
              <w:r w:rsidRPr="006F3108" w:rsidDel="001B27EE">
                <w:rPr>
                  <w:rFonts w:ascii="Times New Roman" w:eastAsia="Times New Roman" w:hAnsi="Times New Roman" w:cs="Times New Roman"/>
                  <w:kern w:val="0"/>
                  <w14:ligatures w14:val="none"/>
                </w:rPr>
                <w:delText>n</w:delText>
              </w:r>
            </w:del>
            <w:r w:rsidRPr="006F3108">
              <w:rPr>
                <w:rFonts w:ascii="Times New Roman" w:eastAsia="Times New Roman" w:hAnsi="Times New Roman" w:cs="Times New Roman"/>
                <w:kern w:val="0"/>
                <w14:ligatures w14:val="none"/>
              </w:rPr>
              <w:t xml:space="preserve"> </w:t>
            </w:r>
            <w:proofErr w:type="spellStart"/>
            <w:r w:rsidRPr="006F3108">
              <w:rPr>
                <w:rFonts w:ascii="Times New Roman" w:eastAsia="Times New Roman" w:hAnsi="Times New Roman" w:cs="Times New Roman"/>
                <w:kern w:val="0"/>
                <w14:ligatures w14:val="none"/>
              </w:rPr>
              <w:t>POI_Payload</w:t>
            </w:r>
            <w:proofErr w:type="spellEnd"/>
            <w:r w:rsidRPr="006F3108">
              <w:rPr>
                <w:rFonts w:ascii="Times New Roman" w:eastAsia="Times New Roman" w:hAnsi="Times New Roman" w:cs="Times New Roman"/>
                <w:kern w:val="0"/>
                <w14:ligatures w14:val="none"/>
              </w:rPr>
              <w:t xml:space="preserve"> class.</w:t>
            </w:r>
          </w:p>
        </w:tc>
      </w:tr>
      <w:tr w:rsidR="006F3108" w:rsidRPr="006F3108" w14:paraId="563BA358" w14:textId="77777777" w:rsidTr="006F3108">
        <w:trPr>
          <w:tblCellSpacing w:w="15" w:type="dxa"/>
        </w:trPr>
        <w:tc>
          <w:tcPr>
            <w:tcW w:w="0" w:type="auto"/>
            <w:tcBorders>
              <w:top w:val="nil"/>
              <w:bottom w:val="single" w:sz="12" w:space="0" w:color="auto"/>
            </w:tcBorders>
            <w:vAlign w:val="center"/>
            <w:hideMark/>
          </w:tcPr>
          <w:p w14:paraId="1549F798"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lastRenderedPageBreak/>
              <w:t>B</w:t>
            </w:r>
          </w:p>
        </w:tc>
        <w:tc>
          <w:tcPr>
            <w:tcW w:w="0" w:type="auto"/>
            <w:tcBorders>
              <w:top w:val="nil"/>
              <w:bottom w:val="single" w:sz="12" w:space="0" w:color="auto"/>
            </w:tcBorders>
            <w:vAlign w:val="center"/>
            <w:hideMark/>
          </w:tcPr>
          <w:p w14:paraId="51AC335F"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Validate that the target of the </w:t>
            </w:r>
            <w:proofErr w:type="spellStart"/>
            <w:r w:rsidRPr="006F3108">
              <w:rPr>
                <w:rFonts w:ascii="Courier New" w:eastAsia="Times New Roman" w:hAnsi="Courier New" w:cs="Courier New"/>
                <w:kern w:val="0"/>
                <w:sz w:val="20"/>
                <w:szCs w:val="20"/>
                <w14:ligatures w14:val="none"/>
              </w:rPr>
              <w:t>usesSchema</w:t>
            </w:r>
            <w:proofErr w:type="spellEnd"/>
            <w:r w:rsidRPr="006F3108">
              <w:rPr>
                <w:rFonts w:ascii="Times New Roman" w:eastAsia="Times New Roman" w:hAnsi="Times New Roman" w:cs="Times New Roman"/>
                <w:kern w:val="0"/>
                <w14:ligatures w14:val="none"/>
              </w:rPr>
              <w:t xml:space="preserve"> aggregation is a valid schema for the implementing technology.</w:t>
            </w:r>
          </w:p>
        </w:tc>
      </w:tr>
    </w:tbl>
    <w:p w14:paraId="48F64D05" w14:textId="77777777" w:rsidR="006F3108" w:rsidRPr="006F3108" w:rsidRDefault="006F3108" w:rsidP="006F3108">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 xml:space="preserve">A.1.6.2.  </w:t>
      </w:r>
      <w:proofErr w:type="spellStart"/>
      <w:r w:rsidRPr="006F3108">
        <w:rPr>
          <w:rFonts w:ascii="Times New Roman" w:eastAsia="Times New Roman" w:hAnsi="Times New Roman" w:cs="Times New Roman"/>
          <w:b/>
          <w:bCs/>
          <w:kern w:val="0"/>
          <w14:ligatures w14:val="none"/>
        </w:rPr>
        <w:t>POI_Payload</w:t>
      </w:r>
      <w:proofErr w:type="spellEnd"/>
      <w:r w:rsidRPr="006F3108">
        <w:rPr>
          <w:rFonts w:ascii="Times New Roman" w:eastAsia="Times New Roman" w:hAnsi="Times New Roman" w:cs="Times New Roman"/>
          <w:b/>
          <w:bCs/>
          <w:kern w:val="0"/>
          <w14:ligatures w14:val="none"/>
        </w:rPr>
        <w:t xml:space="preserve"> Has Definition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90"/>
        <w:gridCol w:w="7770"/>
      </w:tblGrid>
      <w:tr w:rsidR="006F3108" w:rsidRPr="006F3108" w14:paraId="094CAE95" w14:textId="77777777" w:rsidTr="006F3108">
        <w:trPr>
          <w:tblHeader/>
          <w:tblCellSpacing w:w="15" w:type="dxa"/>
        </w:trPr>
        <w:tc>
          <w:tcPr>
            <w:tcW w:w="0" w:type="auto"/>
            <w:gridSpan w:val="2"/>
            <w:tcBorders>
              <w:top w:val="single" w:sz="12" w:space="0" w:color="auto"/>
              <w:bottom w:val="single" w:sz="12" w:space="0" w:color="auto"/>
            </w:tcBorders>
            <w:vAlign w:val="center"/>
            <w:hideMark/>
          </w:tcPr>
          <w:p w14:paraId="2BF5A1CB" w14:textId="77777777" w:rsidR="006F3108" w:rsidRPr="006F3108" w:rsidRDefault="006F3108" w:rsidP="006F3108">
            <w:pPr>
              <w:spacing w:before="100" w:beforeAutospacing="1" w:after="100" w:afterAutospacing="1"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Abstract test A.24</w:t>
            </w:r>
          </w:p>
        </w:tc>
      </w:tr>
      <w:tr w:rsidR="006F3108" w:rsidRPr="006F3108" w14:paraId="75BC9263" w14:textId="77777777" w:rsidTr="006F3108">
        <w:trPr>
          <w:tblCellSpacing w:w="15" w:type="dxa"/>
        </w:trPr>
        <w:tc>
          <w:tcPr>
            <w:tcW w:w="0" w:type="auto"/>
            <w:tcBorders>
              <w:top w:val="single" w:sz="12" w:space="0" w:color="auto"/>
              <w:bottom w:val="single" w:sz="8" w:space="0" w:color="auto"/>
            </w:tcBorders>
            <w:vAlign w:val="center"/>
            <w:hideMark/>
          </w:tcPr>
          <w:p w14:paraId="5DD248B1"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Identifier</w:t>
            </w:r>
          </w:p>
        </w:tc>
        <w:tc>
          <w:tcPr>
            <w:tcW w:w="0" w:type="auto"/>
            <w:tcBorders>
              <w:top w:val="single" w:sz="12" w:space="0" w:color="auto"/>
              <w:bottom w:val="single" w:sz="8" w:space="0" w:color="auto"/>
            </w:tcBorders>
            <w:vAlign w:val="center"/>
            <w:hideMark/>
          </w:tcPr>
          <w:p w14:paraId="673BA1D7"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Courier New" w:eastAsia="Times New Roman" w:hAnsi="Courier New" w:cs="Courier New"/>
                <w:kern w:val="0"/>
                <w:sz w:val="20"/>
                <w:szCs w:val="20"/>
                <w14:ligatures w14:val="none"/>
              </w:rPr>
              <w:t>/conf/core/</w:t>
            </w:r>
            <w:proofErr w:type="spellStart"/>
            <w:r w:rsidRPr="006F3108">
              <w:rPr>
                <w:rFonts w:ascii="Courier New" w:eastAsia="Times New Roman" w:hAnsi="Courier New" w:cs="Courier New"/>
                <w:kern w:val="0"/>
                <w:sz w:val="20"/>
                <w:szCs w:val="20"/>
                <w14:ligatures w14:val="none"/>
              </w:rPr>
              <w:t>poi_payload</w:t>
            </w:r>
            <w:proofErr w:type="spellEnd"/>
            <w:r w:rsidRPr="006F3108">
              <w:rPr>
                <w:rFonts w:ascii="Courier New" w:eastAsia="Times New Roman" w:hAnsi="Courier New" w:cs="Courier New"/>
                <w:kern w:val="0"/>
                <w:sz w:val="20"/>
                <w:szCs w:val="20"/>
                <w14:ligatures w14:val="none"/>
              </w:rPr>
              <w:t>/</w:t>
            </w:r>
            <w:proofErr w:type="spellStart"/>
            <w:r w:rsidRPr="006F3108">
              <w:rPr>
                <w:rFonts w:ascii="Courier New" w:eastAsia="Times New Roman" w:hAnsi="Courier New" w:cs="Courier New"/>
                <w:kern w:val="0"/>
                <w:sz w:val="20"/>
                <w:szCs w:val="20"/>
                <w14:ligatures w14:val="none"/>
              </w:rPr>
              <w:t>hasDefinition</w:t>
            </w:r>
            <w:proofErr w:type="spellEnd"/>
          </w:p>
        </w:tc>
      </w:tr>
      <w:tr w:rsidR="006F3108" w:rsidRPr="006F3108" w14:paraId="33B57FA8" w14:textId="77777777" w:rsidTr="006F3108">
        <w:trPr>
          <w:tblCellSpacing w:w="15" w:type="dxa"/>
        </w:trPr>
        <w:tc>
          <w:tcPr>
            <w:tcW w:w="0" w:type="auto"/>
            <w:tcBorders>
              <w:top w:val="nil"/>
              <w:bottom w:val="single" w:sz="8" w:space="0" w:color="auto"/>
            </w:tcBorders>
            <w:vAlign w:val="center"/>
            <w:hideMark/>
          </w:tcPr>
          <w:p w14:paraId="5E48E5A3"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Requirement</w:t>
            </w:r>
          </w:p>
        </w:tc>
        <w:tc>
          <w:tcPr>
            <w:tcW w:w="0" w:type="auto"/>
            <w:tcBorders>
              <w:top w:val="nil"/>
              <w:bottom w:val="single" w:sz="8" w:space="0" w:color="auto"/>
            </w:tcBorders>
            <w:vAlign w:val="center"/>
            <w:hideMark/>
          </w:tcPr>
          <w:p w14:paraId="2D9E79DB"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/req/core/</w:t>
            </w:r>
            <w:proofErr w:type="spellStart"/>
            <w:r w:rsidRPr="006F3108">
              <w:rPr>
                <w:rFonts w:ascii="Times New Roman" w:eastAsia="Times New Roman" w:hAnsi="Times New Roman" w:cs="Times New Roman"/>
                <w:kern w:val="0"/>
                <w14:ligatures w14:val="none"/>
              </w:rPr>
              <w:t>poi_payload</w:t>
            </w:r>
            <w:proofErr w:type="spellEnd"/>
            <w:r w:rsidRPr="006F3108">
              <w:rPr>
                <w:rFonts w:ascii="Times New Roman" w:eastAsia="Times New Roman" w:hAnsi="Times New Roman" w:cs="Times New Roman"/>
                <w:kern w:val="0"/>
                <w14:ligatures w14:val="none"/>
              </w:rPr>
              <w:t>/</w:t>
            </w:r>
            <w:proofErr w:type="spellStart"/>
            <w:r w:rsidRPr="006F3108">
              <w:rPr>
                <w:rFonts w:ascii="Times New Roman" w:eastAsia="Times New Roman" w:hAnsi="Times New Roman" w:cs="Times New Roman"/>
                <w:kern w:val="0"/>
                <w14:ligatures w14:val="none"/>
              </w:rPr>
              <w:t>hasDefinition</w:t>
            </w:r>
            <w:proofErr w:type="spellEnd"/>
          </w:p>
        </w:tc>
      </w:tr>
      <w:tr w:rsidR="006F3108" w:rsidRPr="006F3108" w14:paraId="18D624FC" w14:textId="77777777" w:rsidTr="006F3108">
        <w:trPr>
          <w:tblCellSpacing w:w="15" w:type="dxa"/>
        </w:trPr>
        <w:tc>
          <w:tcPr>
            <w:tcW w:w="0" w:type="auto"/>
            <w:tcBorders>
              <w:top w:val="nil"/>
              <w:bottom w:val="single" w:sz="8" w:space="0" w:color="auto"/>
            </w:tcBorders>
            <w:vAlign w:val="center"/>
            <w:hideMark/>
          </w:tcPr>
          <w:p w14:paraId="54EF133E"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Target Type</w:t>
            </w:r>
          </w:p>
        </w:tc>
        <w:tc>
          <w:tcPr>
            <w:tcW w:w="0" w:type="auto"/>
            <w:tcBorders>
              <w:top w:val="nil"/>
              <w:bottom w:val="single" w:sz="8" w:space="0" w:color="auto"/>
            </w:tcBorders>
            <w:vAlign w:val="center"/>
            <w:hideMark/>
          </w:tcPr>
          <w:p w14:paraId="72C208BD" w14:textId="5C3300DE"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Implementation </w:t>
            </w:r>
            <w:del w:id="274" w:author="Carl Reed" w:date="2024-02-23T12:08:00Z">
              <w:r w:rsidRPr="006F3108" w:rsidDel="001B27EE">
                <w:rPr>
                  <w:rFonts w:ascii="Times New Roman" w:eastAsia="Times New Roman" w:hAnsi="Times New Roman" w:cs="Times New Roman"/>
                  <w:kern w:val="0"/>
                  <w14:ligatures w14:val="none"/>
                </w:rPr>
                <w:delText>Specification</w:delText>
              </w:r>
            </w:del>
            <w:ins w:id="275" w:author="Carl Reed" w:date="2024-02-23T12:08:00Z">
              <w:r w:rsidR="001B27EE">
                <w:rPr>
                  <w:rFonts w:ascii="Times New Roman" w:eastAsia="Times New Roman" w:hAnsi="Times New Roman" w:cs="Times New Roman"/>
                  <w:kern w:val="0"/>
                  <w14:ligatures w14:val="none"/>
                </w:rPr>
                <w:t>Standard</w:t>
              </w:r>
            </w:ins>
          </w:p>
        </w:tc>
      </w:tr>
      <w:tr w:rsidR="006F3108" w:rsidRPr="006F3108" w14:paraId="3BBAF89A" w14:textId="77777777" w:rsidTr="006F3108">
        <w:trPr>
          <w:tblCellSpacing w:w="15" w:type="dxa"/>
        </w:trPr>
        <w:tc>
          <w:tcPr>
            <w:tcW w:w="0" w:type="auto"/>
            <w:tcBorders>
              <w:top w:val="nil"/>
              <w:bottom w:val="single" w:sz="8" w:space="0" w:color="auto"/>
            </w:tcBorders>
            <w:vAlign w:val="center"/>
            <w:hideMark/>
          </w:tcPr>
          <w:p w14:paraId="6A55A7CB"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Test purpose</w:t>
            </w:r>
          </w:p>
        </w:tc>
        <w:tc>
          <w:tcPr>
            <w:tcW w:w="0" w:type="auto"/>
            <w:tcBorders>
              <w:top w:val="nil"/>
              <w:bottom w:val="single" w:sz="8" w:space="0" w:color="auto"/>
            </w:tcBorders>
            <w:vAlign w:val="center"/>
            <w:hideMark/>
          </w:tcPr>
          <w:p w14:paraId="73130530" w14:textId="2F386514"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Validate that the Implementation </w:t>
            </w:r>
            <w:del w:id="276" w:author="Carl Reed" w:date="2024-02-23T12:08:00Z">
              <w:r w:rsidRPr="006F3108" w:rsidDel="001B27EE">
                <w:rPr>
                  <w:rFonts w:ascii="Times New Roman" w:eastAsia="Times New Roman" w:hAnsi="Times New Roman" w:cs="Times New Roman"/>
                  <w:kern w:val="0"/>
                  <w14:ligatures w14:val="none"/>
                </w:rPr>
                <w:delText>Specification</w:delText>
              </w:r>
            </w:del>
            <w:ins w:id="277" w:author="Carl Reed" w:date="2024-02-23T12:08:00Z">
              <w:r w:rsidR="001B27EE">
                <w:rPr>
                  <w:rFonts w:ascii="Times New Roman" w:eastAsia="Times New Roman" w:hAnsi="Times New Roman" w:cs="Times New Roman"/>
                  <w:kern w:val="0"/>
                  <w14:ligatures w14:val="none"/>
                </w:rPr>
                <w:t>Standard</w:t>
              </w:r>
            </w:ins>
            <w:r w:rsidRPr="006F3108">
              <w:rPr>
                <w:rFonts w:ascii="Times New Roman" w:eastAsia="Times New Roman" w:hAnsi="Times New Roman" w:cs="Times New Roman"/>
                <w:kern w:val="0"/>
                <w14:ligatures w14:val="none"/>
              </w:rPr>
              <w:t xml:space="preserve"> implements the </w:t>
            </w:r>
            <w:proofErr w:type="spellStart"/>
            <w:r w:rsidRPr="006F3108">
              <w:rPr>
                <w:rFonts w:ascii="Courier New" w:eastAsia="Times New Roman" w:hAnsi="Courier New" w:cs="Courier New"/>
                <w:kern w:val="0"/>
                <w:sz w:val="20"/>
                <w:szCs w:val="20"/>
                <w14:ligatures w14:val="none"/>
              </w:rPr>
              <w:t>hasDefinition</w:t>
            </w:r>
            <w:proofErr w:type="spellEnd"/>
            <w:r w:rsidRPr="006F3108">
              <w:rPr>
                <w:rFonts w:ascii="Times New Roman" w:eastAsia="Times New Roman" w:hAnsi="Times New Roman" w:cs="Times New Roman"/>
                <w:kern w:val="0"/>
                <w14:ligatures w14:val="none"/>
              </w:rPr>
              <w:t xml:space="preserve"> aggregation as defined in the POI Conceptual Model.</w:t>
            </w:r>
          </w:p>
        </w:tc>
      </w:tr>
      <w:tr w:rsidR="006F3108" w:rsidRPr="006F3108" w14:paraId="2C64D786" w14:textId="77777777" w:rsidTr="006F3108">
        <w:trPr>
          <w:tblCellSpacing w:w="15" w:type="dxa"/>
        </w:trPr>
        <w:tc>
          <w:tcPr>
            <w:tcW w:w="0" w:type="auto"/>
            <w:tcBorders>
              <w:top w:val="nil"/>
              <w:bottom w:val="single" w:sz="8" w:space="0" w:color="auto"/>
            </w:tcBorders>
            <w:vAlign w:val="center"/>
            <w:hideMark/>
          </w:tcPr>
          <w:p w14:paraId="0EDFF0A8"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Test-method-type</w:t>
            </w:r>
          </w:p>
        </w:tc>
        <w:tc>
          <w:tcPr>
            <w:tcW w:w="0" w:type="auto"/>
            <w:tcBorders>
              <w:top w:val="nil"/>
              <w:bottom w:val="single" w:sz="8" w:space="0" w:color="auto"/>
            </w:tcBorders>
            <w:vAlign w:val="center"/>
            <w:hideMark/>
          </w:tcPr>
          <w:p w14:paraId="40202629"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Manual Inspection</w:t>
            </w:r>
          </w:p>
        </w:tc>
      </w:tr>
      <w:tr w:rsidR="006F3108" w:rsidRPr="006F3108" w14:paraId="5DF93878" w14:textId="77777777" w:rsidTr="006F3108">
        <w:trPr>
          <w:tblCellSpacing w:w="15" w:type="dxa"/>
        </w:trPr>
        <w:tc>
          <w:tcPr>
            <w:tcW w:w="0" w:type="auto"/>
            <w:tcBorders>
              <w:top w:val="nil"/>
              <w:bottom w:val="single" w:sz="8" w:space="0" w:color="auto"/>
            </w:tcBorders>
            <w:vAlign w:val="center"/>
            <w:hideMark/>
          </w:tcPr>
          <w:p w14:paraId="33AD0759"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Description</w:t>
            </w:r>
          </w:p>
        </w:tc>
        <w:tc>
          <w:tcPr>
            <w:tcW w:w="0" w:type="auto"/>
            <w:tcBorders>
              <w:top w:val="nil"/>
              <w:bottom w:val="single" w:sz="8" w:space="0" w:color="auto"/>
            </w:tcBorders>
            <w:vAlign w:val="center"/>
            <w:hideMark/>
          </w:tcPr>
          <w:p w14:paraId="0FFFA8BE"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Validate the cardinality and target class of the </w:t>
            </w:r>
            <w:proofErr w:type="spellStart"/>
            <w:r w:rsidRPr="006F3108">
              <w:rPr>
                <w:rFonts w:ascii="Courier New" w:eastAsia="Times New Roman" w:hAnsi="Courier New" w:cs="Courier New"/>
                <w:kern w:val="0"/>
                <w:sz w:val="20"/>
                <w:szCs w:val="20"/>
                <w14:ligatures w14:val="none"/>
              </w:rPr>
              <w:t>hasDefinition</w:t>
            </w:r>
            <w:proofErr w:type="spellEnd"/>
            <w:r w:rsidRPr="006F3108">
              <w:rPr>
                <w:rFonts w:ascii="Times New Roman" w:eastAsia="Times New Roman" w:hAnsi="Times New Roman" w:cs="Times New Roman"/>
                <w:kern w:val="0"/>
                <w14:ligatures w14:val="none"/>
              </w:rPr>
              <w:t xml:space="preserve"> aggregation.</w:t>
            </w:r>
          </w:p>
        </w:tc>
      </w:tr>
      <w:tr w:rsidR="006F3108" w:rsidRPr="006F3108" w14:paraId="515BDCD9" w14:textId="77777777" w:rsidTr="006F3108">
        <w:trPr>
          <w:tblCellSpacing w:w="15" w:type="dxa"/>
        </w:trPr>
        <w:tc>
          <w:tcPr>
            <w:tcW w:w="0" w:type="auto"/>
            <w:tcBorders>
              <w:top w:val="nil"/>
              <w:bottom w:val="single" w:sz="8" w:space="0" w:color="auto"/>
            </w:tcBorders>
            <w:vAlign w:val="center"/>
            <w:hideMark/>
          </w:tcPr>
          <w:p w14:paraId="3CF83D51"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A</w:t>
            </w:r>
          </w:p>
        </w:tc>
        <w:tc>
          <w:tcPr>
            <w:tcW w:w="0" w:type="auto"/>
            <w:tcBorders>
              <w:top w:val="nil"/>
              <w:bottom w:val="single" w:sz="8" w:space="0" w:color="auto"/>
            </w:tcBorders>
            <w:vAlign w:val="center"/>
            <w:hideMark/>
          </w:tcPr>
          <w:p w14:paraId="1A553195"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Validate that no more than one </w:t>
            </w:r>
            <w:proofErr w:type="spellStart"/>
            <w:r w:rsidRPr="006F3108">
              <w:rPr>
                <w:rFonts w:ascii="Courier New" w:eastAsia="Times New Roman" w:hAnsi="Courier New" w:cs="Courier New"/>
                <w:kern w:val="0"/>
                <w:sz w:val="20"/>
                <w:szCs w:val="20"/>
                <w14:ligatures w14:val="none"/>
              </w:rPr>
              <w:t>hasDefinition</w:t>
            </w:r>
            <w:proofErr w:type="spellEnd"/>
            <w:r w:rsidRPr="006F3108">
              <w:rPr>
                <w:rFonts w:ascii="Times New Roman" w:eastAsia="Times New Roman" w:hAnsi="Times New Roman" w:cs="Times New Roman"/>
                <w:kern w:val="0"/>
                <w14:ligatures w14:val="none"/>
              </w:rPr>
              <w:t xml:space="preserve"> aggregation is allowed in a</w:t>
            </w:r>
            <w:del w:id="278" w:author="Carl Reed" w:date="2024-02-23T12:09:00Z">
              <w:r w:rsidRPr="006F3108" w:rsidDel="001B27EE">
                <w:rPr>
                  <w:rFonts w:ascii="Times New Roman" w:eastAsia="Times New Roman" w:hAnsi="Times New Roman" w:cs="Times New Roman"/>
                  <w:kern w:val="0"/>
                  <w14:ligatures w14:val="none"/>
                </w:rPr>
                <w:delText>n</w:delText>
              </w:r>
            </w:del>
            <w:r w:rsidRPr="006F3108">
              <w:rPr>
                <w:rFonts w:ascii="Times New Roman" w:eastAsia="Times New Roman" w:hAnsi="Times New Roman" w:cs="Times New Roman"/>
                <w:kern w:val="0"/>
                <w14:ligatures w14:val="none"/>
              </w:rPr>
              <w:t xml:space="preserve"> </w:t>
            </w:r>
            <w:proofErr w:type="spellStart"/>
            <w:r w:rsidRPr="006F3108">
              <w:rPr>
                <w:rFonts w:ascii="Times New Roman" w:eastAsia="Times New Roman" w:hAnsi="Times New Roman" w:cs="Times New Roman"/>
                <w:kern w:val="0"/>
                <w14:ligatures w14:val="none"/>
              </w:rPr>
              <w:t>POI_Payload</w:t>
            </w:r>
            <w:proofErr w:type="spellEnd"/>
            <w:r w:rsidRPr="006F3108">
              <w:rPr>
                <w:rFonts w:ascii="Times New Roman" w:eastAsia="Times New Roman" w:hAnsi="Times New Roman" w:cs="Times New Roman"/>
                <w:kern w:val="0"/>
                <w14:ligatures w14:val="none"/>
              </w:rPr>
              <w:t xml:space="preserve"> class.</w:t>
            </w:r>
          </w:p>
        </w:tc>
      </w:tr>
      <w:tr w:rsidR="006F3108" w:rsidRPr="006F3108" w14:paraId="159CF0EF" w14:textId="77777777" w:rsidTr="006F3108">
        <w:trPr>
          <w:tblCellSpacing w:w="15" w:type="dxa"/>
        </w:trPr>
        <w:tc>
          <w:tcPr>
            <w:tcW w:w="0" w:type="auto"/>
            <w:tcBorders>
              <w:top w:val="nil"/>
              <w:bottom w:val="single" w:sz="12" w:space="0" w:color="auto"/>
            </w:tcBorders>
            <w:vAlign w:val="center"/>
            <w:hideMark/>
          </w:tcPr>
          <w:p w14:paraId="4C3441C1"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B</w:t>
            </w:r>
          </w:p>
        </w:tc>
        <w:tc>
          <w:tcPr>
            <w:tcW w:w="0" w:type="auto"/>
            <w:tcBorders>
              <w:top w:val="nil"/>
              <w:bottom w:val="single" w:sz="12" w:space="0" w:color="auto"/>
            </w:tcBorders>
            <w:vAlign w:val="center"/>
            <w:hideMark/>
          </w:tcPr>
          <w:p w14:paraId="0BCB698D"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Validate that the target of the </w:t>
            </w:r>
            <w:proofErr w:type="spellStart"/>
            <w:r w:rsidRPr="006F3108">
              <w:rPr>
                <w:rFonts w:ascii="Courier New" w:eastAsia="Times New Roman" w:hAnsi="Courier New" w:cs="Courier New"/>
                <w:kern w:val="0"/>
                <w:sz w:val="20"/>
                <w:szCs w:val="20"/>
                <w14:ligatures w14:val="none"/>
              </w:rPr>
              <w:t>hasDefinition</w:t>
            </w:r>
            <w:proofErr w:type="spellEnd"/>
            <w:r w:rsidRPr="006F3108">
              <w:rPr>
                <w:rFonts w:ascii="Times New Roman" w:eastAsia="Times New Roman" w:hAnsi="Times New Roman" w:cs="Times New Roman"/>
                <w:kern w:val="0"/>
                <w14:ligatures w14:val="none"/>
              </w:rPr>
              <w:t xml:space="preserve"> aggregation is a valid ontology for the implementing technology.</w:t>
            </w:r>
          </w:p>
        </w:tc>
      </w:tr>
    </w:tbl>
    <w:p w14:paraId="40D3C8D5" w14:textId="77777777" w:rsidR="006F3108" w:rsidRPr="006F3108" w:rsidRDefault="006F3108" w:rsidP="006F3108">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 xml:space="preserve">A.1.6.3.  </w:t>
      </w:r>
      <w:proofErr w:type="spellStart"/>
      <w:r w:rsidRPr="006F3108">
        <w:rPr>
          <w:rFonts w:ascii="Times New Roman" w:eastAsia="Times New Roman" w:hAnsi="Times New Roman" w:cs="Times New Roman"/>
          <w:b/>
          <w:bCs/>
          <w:kern w:val="0"/>
          <w14:ligatures w14:val="none"/>
        </w:rPr>
        <w:t>POI_Payload</w:t>
      </w:r>
      <w:proofErr w:type="spellEnd"/>
      <w:r w:rsidRPr="006F3108">
        <w:rPr>
          <w:rFonts w:ascii="Times New Roman" w:eastAsia="Times New Roman" w:hAnsi="Times New Roman" w:cs="Times New Roman"/>
          <w:b/>
          <w:bCs/>
          <w:kern w:val="0"/>
          <w14:ligatures w14:val="none"/>
        </w:rPr>
        <w:t xml:space="preserve"> Feature </w:t>
      </w:r>
      <w:proofErr w:type="gramStart"/>
      <w:r w:rsidRPr="006F3108">
        <w:rPr>
          <w:rFonts w:ascii="Times New Roman" w:eastAsia="Times New Roman" w:hAnsi="Times New Roman" w:cs="Times New Roman"/>
          <w:b/>
          <w:bCs/>
          <w:kern w:val="0"/>
          <w14:ligatures w14:val="none"/>
        </w:rPr>
        <w:t>Of</w:t>
      </w:r>
      <w:proofErr w:type="gramEnd"/>
      <w:r w:rsidRPr="006F3108">
        <w:rPr>
          <w:rFonts w:ascii="Times New Roman" w:eastAsia="Times New Roman" w:hAnsi="Times New Roman" w:cs="Times New Roman"/>
          <w:b/>
          <w:bCs/>
          <w:kern w:val="0"/>
          <w14:ligatures w14:val="none"/>
        </w:rPr>
        <w:t xml:space="preserve"> Interest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62"/>
        <w:gridCol w:w="7798"/>
      </w:tblGrid>
      <w:tr w:rsidR="006F3108" w:rsidRPr="006F3108" w14:paraId="15FA4C60" w14:textId="77777777" w:rsidTr="006F3108">
        <w:trPr>
          <w:tblHeader/>
          <w:tblCellSpacing w:w="15" w:type="dxa"/>
        </w:trPr>
        <w:tc>
          <w:tcPr>
            <w:tcW w:w="0" w:type="auto"/>
            <w:gridSpan w:val="2"/>
            <w:tcBorders>
              <w:top w:val="single" w:sz="12" w:space="0" w:color="auto"/>
              <w:bottom w:val="single" w:sz="12" w:space="0" w:color="auto"/>
            </w:tcBorders>
            <w:vAlign w:val="center"/>
            <w:hideMark/>
          </w:tcPr>
          <w:p w14:paraId="17CC5C36" w14:textId="77777777" w:rsidR="006F3108" w:rsidRPr="006F3108" w:rsidRDefault="006F3108" w:rsidP="006F3108">
            <w:pPr>
              <w:spacing w:before="100" w:beforeAutospacing="1" w:after="100" w:afterAutospacing="1"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Abstract test A.25</w:t>
            </w:r>
          </w:p>
        </w:tc>
      </w:tr>
      <w:tr w:rsidR="006F3108" w:rsidRPr="006F3108" w14:paraId="708C08A7" w14:textId="77777777" w:rsidTr="006F3108">
        <w:trPr>
          <w:tblCellSpacing w:w="15" w:type="dxa"/>
        </w:trPr>
        <w:tc>
          <w:tcPr>
            <w:tcW w:w="0" w:type="auto"/>
            <w:tcBorders>
              <w:top w:val="single" w:sz="12" w:space="0" w:color="auto"/>
              <w:bottom w:val="single" w:sz="8" w:space="0" w:color="auto"/>
            </w:tcBorders>
            <w:vAlign w:val="center"/>
            <w:hideMark/>
          </w:tcPr>
          <w:p w14:paraId="3E50C0AA"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Identifier</w:t>
            </w:r>
          </w:p>
        </w:tc>
        <w:tc>
          <w:tcPr>
            <w:tcW w:w="0" w:type="auto"/>
            <w:tcBorders>
              <w:top w:val="single" w:sz="12" w:space="0" w:color="auto"/>
              <w:bottom w:val="single" w:sz="8" w:space="0" w:color="auto"/>
            </w:tcBorders>
            <w:vAlign w:val="center"/>
            <w:hideMark/>
          </w:tcPr>
          <w:p w14:paraId="3AFBFFAB"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Courier New" w:eastAsia="Times New Roman" w:hAnsi="Courier New" w:cs="Courier New"/>
                <w:kern w:val="0"/>
                <w:sz w:val="20"/>
                <w:szCs w:val="20"/>
                <w14:ligatures w14:val="none"/>
              </w:rPr>
              <w:t>/conf/core/</w:t>
            </w:r>
            <w:proofErr w:type="spellStart"/>
            <w:r w:rsidRPr="006F3108">
              <w:rPr>
                <w:rFonts w:ascii="Courier New" w:eastAsia="Times New Roman" w:hAnsi="Courier New" w:cs="Courier New"/>
                <w:kern w:val="0"/>
                <w:sz w:val="20"/>
                <w:szCs w:val="20"/>
                <w14:ligatures w14:val="none"/>
              </w:rPr>
              <w:t>poi_payload</w:t>
            </w:r>
            <w:proofErr w:type="spellEnd"/>
            <w:r w:rsidRPr="006F3108">
              <w:rPr>
                <w:rFonts w:ascii="Courier New" w:eastAsia="Times New Roman" w:hAnsi="Courier New" w:cs="Courier New"/>
                <w:kern w:val="0"/>
                <w:sz w:val="20"/>
                <w:szCs w:val="20"/>
                <w14:ligatures w14:val="none"/>
              </w:rPr>
              <w:t>/</w:t>
            </w:r>
            <w:proofErr w:type="spellStart"/>
            <w:r w:rsidRPr="006F3108">
              <w:rPr>
                <w:rFonts w:ascii="Courier New" w:eastAsia="Times New Roman" w:hAnsi="Courier New" w:cs="Courier New"/>
                <w:kern w:val="0"/>
                <w:sz w:val="20"/>
                <w:szCs w:val="20"/>
                <w14:ligatures w14:val="none"/>
              </w:rPr>
              <w:t>featureofinterest</w:t>
            </w:r>
            <w:proofErr w:type="spellEnd"/>
          </w:p>
        </w:tc>
      </w:tr>
      <w:tr w:rsidR="006F3108" w:rsidRPr="006F3108" w14:paraId="6885F553" w14:textId="77777777" w:rsidTr="006F3108">
        <w:trPr>
          <w:tblCellSpacing w:w="15" w:type="dxa"/>
        </w:trPr>
        <w:tc>
          <w:tcPr>
            <w:tcW w:w="0" w:type="auto"/>
            <w:tcBorders>
              <w:top w:val="nil"/>
              <w:bottom w:val="single" w:sz="8" w:space="0" w:color="auto"/>
            </w:tcBorders>
            <w:vAlign w:val="center"/>
            <w:hideMark/>
          </w:tcPr>
          <w:p w14:paraId="4734DE16"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Requirement</w:t>
            </w:r>
          </w:p>
        </w:tc>
        <w:tc>
          <w:tcPr>
            <w:tcW w:w="0" w:type="auto"/>
            <w:tcBorders>
              <w:top w:val="nil"/>
              <w:bottom w:val="single" w:sz="8" w:space="0" w:color="auto"/>
            </w:tcBorders>
            <w:vAlign w:val="center"/>
            <w:hideMark/>
          </w:tcPr>
          <w:p w14:paraId="5238CFBA"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/req/core/</w:t>
            </w:r>
            <w:proofErr w:type="spellStart"/>
            <w:r w:rsidRPr="006F3108">
              <w:rPr>
                <w:rFonts w:ascii="Times New Roman" w:eastAsia="Times New Roman" w:hAnsi="Times New Roman" w:cs="Times New Roman"/>
                <w:kern w:val="0"/>
                <w14:ligatures w14:val="none"/>
              </w:rPr>
              <w:t>poi_payload</w:t>
            </w:r>
            <w:proofErr w:type="spellEnd"/>
            <w:r w:rsidRPr="006F3108">
              <w:rPr>
                <w:rFonts w:ascii="Times New Roman" w:eastAsia="Times New Roman" w:hAnsi="Times New Roman" w:cs="Times New Roman"/>
                <w:kern w:val="0"/>
                <w14:ligatures w14:val="none"/>
              </w:rPr>
              <w:t>/</w:t>
            </w:r>
            <w:proofErr w:type="spellStart"/>
            <w:r w:rsidRPr="006F3108">
              <w:rPr>
                <w:rFonts w:ascii="Times New Roman" w:eastAsia="Times New Roman" w:hAnsi="Times New Roman" w:cs="Times New Roman"/>
                <w:kern w:val="0"/>
                <w14:ligatures w14:val="none"/>
              </w:rPr>
              <w:t>featureofinterest</w:t>
            </w:r>
            <w:proofErr w:type="spellEnd"/>
          </w:p>
        </w:tc>
      </w:tr>
      <w:tr w:rsidR="006F3108" w:rsidRPr="006F3108" w14:paraId="508129C8" w14:textId="77777777" w:rsidTr="006F3108">
        <w:trPr>
          <w:tblCellSpacing w:w="15" w:type="dxa"/>
        </w:trPr>
        <w:tc>
          <w:tcPr>
            <w:tcW w:w="0" w:type="auto"/>
            <w:tcBorders>
              <w:top w:val="nil"/>
              <w:bottom w:val="single" w:sz="8" w:space="0" w:color="auto"/>
            </w:tcBorders>
            <w:vAlign w:val="center"/>
            <w:hideMark/>
          </w:tcPr>
          <w:p w14:paraId="76215A6C"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Target Type</w:t>
            </w:r>
          </w:p>
        </w:tc>
        <w:tc>
          <w:tcPr>
            <w:tcW w:w="0" w:type="auto"/>
            <w:tcBorders>
              <w:top w:val="nil"/>
              <w:bottom w:val="single" w:sz="8" w:space="0" w:color="auto"/>
            </w:tcBorders>
            <w:vAlign w:val="center"/>
            <w:hideMark/>
          </w:tcPr>
          <w:p w14:paraId="7896E94D" w14:textId="6E80B9E4"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Implementation </w:t>
            </w:r>
            <w:del w:id="279" w:author="Carl Reed" w:date="2024-02-23T12:08:00Z">
              <w:r w:rsidRPr="006F3108" w:rsidDel="001B27EE">
                <w:rPr>
                  <w:rFonts w:ascii="Times New Roman" w:eastAsia="Times New Roman" w:hAnsi="Times New Roman" w:cs="Times New Roman"/>
                  <w:kern w:val="0"/>
                  <w14:ligatures w14:val="none"/>
                </w:rPr>
                <w:delText>Specification</w:delText>
              </w:r>
            </w:del>
            <w:ins w:id="280" w:author="Carl Reed" w:date="2024-02-23T12:08:00Z">
              <w:r w:rsidR="001B27EE">
                <w:rPr>
                  <w:rFonts w:ascii="Times New Roman" w:eastAsia="Times New Roman" w:hAnsi="Times New Roman" w:cs="Times New Roman"/>
                  <w:kern w:val="0"/>
                  <w14:ligatures w14:val="none"/>
                </w:rPr>
                <w:t>Standard</w:t>
              </w:r>
            </w:ins>
          </w:p>
        </w:tc>
      </w:tr>
      <w:tr w:rsidR="006F3108" w:rsidRPr="006F3108" w14:paraId="54752AC5" w14:textId="77777777" w:rsidTr="006F3108">
        <w:trPr>
          <w:tblCellSpacing w:w="15" w:type="dxa"/>
        </w:trPr>
        <w:tc>
          <w:tcPr>
            <w:tcW w:w="0" w:type="auto"/>
            <w:tcBorders>
              <w:top w:val="nil"/>
              <w:bottom w:val="single" w:sz="8" w:space="0" w:color="auto"/>
            </w:tcBorders>
            <w:vAlign w:val="center"/>
            <w:hideMark/>
          </w:tcPr>
          <w:p w14:paraId="062CAC69"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Test purpose</w:t>
            </w:r>
          </w:p>
        </w:tc>
        <w:tc>
          <w:tcPr>
            <w:tcW w:w="0" w:type="auto"/>
            <w:tcBorders>
              <w:top w:val="nil"/>
              <w:bottom w:val="single" w:sz="8" w:space="0" w:color="auto"/>
            </w:tcBorders>
            <w:vAlign w:val="center"/>
            <w:hideMark/>
          </w:tcPr>
          <w:p w14:paraId="7ADEE7F2" w14:textId="6DC71B71"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Validate that the Implementation </w:t>
            </w:r>
            <w:del w:id="281" w:author="Carl Reed" w:date="2024-02-23T12:08:00Z">
              <w:r w:rsidRPr="006F3108" w:rsidDel="001B27EE">
                <w:rPr>
                  <w:rFonts w:ascii="Times New Roman" w:eastAsia="Times New Roman" w:hAnsi="Times New Roman" w:cs="Times New Roman"/>
                  <w:kern w:val="0"/>
                  <w14:ligatures w14:val="none"/>
                </w:rPr>
                <w:delText>Specification</w:delText>
              </w:r>
            </w:del>
            <w:ins w:id="282" w:author="Carl Reed" w:date="2024-02-23T12:08:00Z">
              <w:r w:rsidR="001B27EE">
                <w:rPr>
                  <w:rFonts w:ascii="Times New Roman" w:eastAsia="Times New Roman" w:hAnsi="Times New Roman" w:cs="Times New Roman"/>
                  <w:kern w:val="0"/>
                  <w14:ligatures w14:val="none"/>
                </w:rPr>
                <w:t>Standard</w:t>
              </w:r>
            </w:ins>
            <w:r w:rsidRPr="006F3108">
              <w:rPr>
                <w:rFonts w:ascii="Times New Roman" w:eastAsia="Times New Roman" w:hAnsi="Times New Roman" w:cs="Times New Roman"/>
                <w:kern w:val="0"/>
                <w14:ligatures w14:val="none"/>
              </w:rPr>
              <w:t xml:space="preserve"> implements the </w:t>
            </w:r>
            <w:proofErr w:type="spellStart"/>
            <w:r w:rsidRPr="006F3108">
              <w:rPr>
                <w:rFonts w:ascii="Courier New" w:eastAsia="Times New Roman" w:hAnsi="Courier New" w:cs="Courier New"/>
                <w:kern w:val="0"/>
                <w:sz w:val="20"/>
                <w:szCs w:val="20"/>
                <w14:ligatures w14:val="none"/>
              </w:rPr>
              <w:t>hasFeatureOfinterest</w:t>
            </w:r>
            <w:proofErr w:type="spellEnd"/>
            <w:r w:rsidRPr="006F3108">
              <w:rPr>
                <w:rFonts w:ascii="Times New Roman" w:eastAsia="Times New Roman" w:hAnsi="Times New Roman" w:cs="Times New Roman"/>
                <w:kern w:val="0"/>
                <w14:ligatures w14:val="none"/>
              </w:rPr>
              <w:t xml:space="preserve"> aggregation as defined in the POI Conceptual Model.</w:t>
            </w:r>
          </w:p>
        </w:tc>
      </w:tr>
      <w:tr w:rsidR="006F3108" w:rsidRPr="006F3108" w14:paraId="75FCD550" w14:textId="77777777" w:rsidTr="006F3108">
        <w:trPr>
          <w:tblCellSpacing w:w="15" w:type="dxa"/>
        </w:trPr>
        <w:tc>
          <w:tcPr>
            <w:tcW w:w="0" w:type="auto"/>
            <w:tcBorders>
              <w:top w:val="nil"/>
              <w:bottom w:val="single" w:sz="8" w:space="0" w:color="auto"/>
            </w:tcBorders>
            <w:vAlign w:val="center"/>
            <w:hideMark/>
          </w:tcPr>
          <w:p w14:paraId="2DF6AB26"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Test-method-type</w:t>
            </w:r>
          </w:p>
        </w:tc>
        <w:tc>
          <w:tcPr>
            <w:tcW w:w="0" w:type="auto"/>
            <w:tcBorders>
              <w:top w:val="nil"/>
              <w:bottom w:val="single" w:sz="8" w:space="0" w:color="auto"/>
            </w:tcBorders>
            <w:vAlign w:val="center"/>
            <w:hideMark/>
          </w:tcPr>
          <w:p w14:paraId="6B1093A3"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Manual Inspection</w:t>
            </w:r>
          </w:p>
        </w:tc>
      </w:tr>
      <w:tr w:rsidR="006F3108" w:rsidRPr="006F3108" w14:paraId="581F05F5" w14:textId="77777777" w:rsidTr="006F3108">
        <w:trPr>
          <w:tblCellSpacing w:w="15" w:type="dxa"/>
        </w:trPr>
        <w:tc>
          <w:tcPr>
            <w:tcW w:w="0" w:type="auto"/>
            <w:tcBorders>
              <w:top w:val="nil"/>
              <w:bottom w:val="single" w:sz="8" w:space="0" w:color="auto"/>
            </w:tcBorders>
            <w:vAlign w:val="center"/>
            <w:hideMark/>
          </w:tcPr>
          <w:p w14:paraId="7F905D10"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Description</w:t>
            </w:r>
          </w:p>
        </w:tc>
        <w:tc>
          <w:tcPr>
            <w:tcW w:w="0" w:type="auto"/>
            <w:tcBorders>
              <w:top w:val="nil"/>
              <w:bottom w:val="single" w:sz="8" w:space="0" w:color="auto"/>
            </w:tcBorders>
            <w:vAlign w:val="center"/>
            <w:hideMark/>
          </w:tcPr>
          <w:p w14:paraId="604F2A84"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Validate the cardinality and target class of the </w:t>
            </w:r>
            <w:proofErr w:type="spellStart"/>
            <w:r w:rsidRPr="006F3108">
              <w:rPr>
                <w:rFonts w:ascii="Courier New" w:eastAsia="Times New Roman" w:hAnsi="Courier New" w:cs="Courier New"/>
                <w:kern w:val="0"/>
                <w:sz w:val="20"/>
                <w:szCs w:val="20"/>
                <w14:ligatures w14:val="none"/>
              </w:rPr>
              <w:t>hasFeatureOfInterest</w:t>
            </w:r>
            <w:proofErr w:type="spellEnd"/>
            <w:r w:rsidRPr="006F3108">
              <w:rPr>
                <w:rFonts w:ascii="Times New Roman" w:eastAsia="Times New Roman" w:hAnsi="Times New Roman" w:cs="Times New Roman"/>
                <w:kern w:val="0"/>
                <w14:ligatures w14:val="none"/>
              </w:rPr>
              <w:t xml:space="preserve"> aggregation.</w:t>
            </w:r>
          </w:p>
        </w:tc>
      </w:tr>
      <w:tr w:rsidR="006F3108" w:rsidRPr="006F3108" w14:paraId="54FE2307" w14:textId="77777777" w:rsidTr="006F3108">
        <w:trPr>
          <w:tblCellSpacing w:w="15" w:type="dxa"/>
        </w:trPr>
        <w:tc>
          <w:tcPr>
            <w:tcW w:w="0" w:type="auto"/>
            <w:tcBorders>
              <w:top w:val="nil"/>
              <w:bottom w:val="single" w:sz="8" w:space="0" w:color="auto"/>
            </w:tcBorders>
            <w:vAlign w:val="center"/>
            <w:hideMark/>
          </w:tcPr>
          <w:p w14:paraId="39347972"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A</w:t>
            </w:r>
          </w:p>
        </w:tc>
        <w:tc>
          <w:tcPr>
            <w:tcW w:w="0" w:type="auto"/>
            <w:tcBorders>
              <w:top w:val="nil"/>
              <w:bottom w:val="single" w:sz="8" w:space="0" w:color="auto"/>
            </w:tcBorders>
            <w:vAlign w:val="center"/>
            <w:hideMark/>
          </w:tcPr>
          <w:p w14:paraId="2D23E468"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Validate that zero or more </w:t>
            </w:r>
            <w:proofErr w:type="spellStart"/>
            <w:r w:rsidRPr="006F3108">
              <w:rPr>
                <w:rFonts w:ascii="Courier New" w:eastAsia="Times New Roman" w:hAnsi="Courier New" w:cs="Courier New"/>
                <w:kern w:val="0"/>
                <w:sz w:val="20"/>
                <w:szCs w:val="20"/>
                <w14:ligatures w14:val="none"/>
              </w:rPr>
              <w:t>hasFeatureOfIntestest</w:t>
            </w:r>
            <w:proofErr w:type="spellEnd"/>
            <w:r w:rsidRPr="006F3108">
              <w:rPr>
                <w:rFonts w:ascii="Times New Roman" w:eastAsia="Times New Roman" w:hAnsi="Times New Roman" w:cs="Times New Roman"/>
                <w:kern w:val="0"/>
                <w14:ligatures w14:val="none"/>
              </w:rPr>
              <w:t xml:space="preserve"> aggregations are allowed in a</w:t>
            </w:r>
            <w:del w:id="283" w:author="Carl Reed" w:date="2024-02-23T12:09:00Z">
              <w:r w:rsidRPr="006F3108" w:rsidDel="001B27EE">
                <w:rPr>
                  <w:rFonts w:ascii="Times New Roman" w:eastAsia="Times New Roman" w:hAnsi="Times New Roman" w:cs="Times New Roman"/>
                  <w:kern w:val="0"/>
                  <w14:ligatures w14:val="none"/>
                </w:rPr>
                <w:delText>n</w:delText>
              </w:r>
            </w:del>
            <w:r w:rsidRPr="006F3108">
              <w:rPr>
                <w:rFonts w:ascii="Times New Roman" w:eastAsia="Times New Roman" w:hAnsi="Times New Roman" w:cs="Times New Roman"/>
                <w:kern w:val="0"/>
                <w14:ligatures w14:val="none"/>
              </w:rPr>
              <w:t xml:space="preserve"> </w:t>
            </w:r>
            <w:proofErr w:type="spellStart"/>
            <w:r w:rsidRPr="006F3108">
              <w:rPr>
                <w:rFonts w:ascii="Times New Roman" w:eastAsia="Times New Roman" w:hAnsi="Times New Roman" w:cs="Times New Roman"/>
                <w:kern w:val="0"/>
                <w14:ligatures w14:val="none"/>
              </w:rPr>
              <w:t>POI_Payload</w:t>
            </w:r>
            <w:proofErr w:type="spellEnd"/>
            <w:r w:rsidRPr="006F3108">
              <w:rPr>
                <w:rFonts w:ascii="Times New Roman" w:eastAsia="Times New Roman" w:hAnsi="Times New Roman" w:cs="Times New Roman"/>
                <w:kern w:val="0"/>
                <w14:ligatures w14:val="none"/>
              </w:rPr>
              <w:t xml:space="preserve"> class.</w:t>
            </w:r>
          </w:p>
        </w:tc>
      </w:tr>
      <w:tr w:rsidR="006F3108" w:rsidRPr="006F3108" w14:paraId="39597D81" w14:textId="77777777" w:rsidTr="006F3108">
        <w:trPr>
          <w:tblCellSpacing w:w="15" w:type="dxa"/>
        </w:trPr>
        <w:tc>
          <w:tcPr>
            <w:tcW w:w="0" w:type="auto"/>
            <w:tcBorders>
              <w:top w:val="nil"/>
              <w:bottom w:val="single" w:sz="12" w:space="0" w:color="auto"/>
            </w:tcBorders>
            <w:vAlign w:val="center"/>
            <w:hideMark/>
          </w:tcPr>
          <w:p w14:paraId="349294B1"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B</w:t>
            </w:r>
          </w:p>
        </w:tc>
        <w:tc>
          <w:tcPr>
            <w:tcW w:w="0" w:type="auto"/>
            <w:tcBorders>
              <w:top w:val="nil"/>
              <w:bottom w:val="single" w:sz="12" w:space="0" w:color="auto"/>
            </w:tcBorders>
            <w:vAlign w:val="center"/>
            <w:hideMark/>
          </w:tcPr>
          <w:p w14:paraId="765F1946"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Validate that the target of the </w:t>
            </w:r>
            <w:proofErr w:type="spellStart"/>
            <w:r w:rsidRPr="006F3108">
              <w:rPr>
                <w:rFonts w:ascii="Courier New" w:eastAsia="Times New Roman" w:hAnsi="Courier New" w:cs="Courier New"/>
                <w:kern w:val="0"/>
                <w:sz w:val="20"/>
                <w:szCs w:val="20"/>
                <w14:ligatures w14:val="none"/>
              </w:rPr>
              <w:t>hasFeatureOfInterest</w:t>
            </w:r>
            <w:proofErr w:type="spellEnd"/>
            <w:r w:rsidRPr="006F3108">
              <w:rPr>
                <w:rFonts w:ascii="Times New Roman" w:eastAsia="Times New Roman" w:hAnsi="Times New Roman" w:cs="Times New Roman"/>
                <w:kern w:val="0"/>
                <w14:ligatures w14:val="none"/>
              </w:rPr>
              <w:t xml:space="preserve"> aggregation is a valid implementation of the Feature class from </w:t>
            </w:r>
            <w:hyperlink r:id="rId241" w:anchor="ISO19109" w:history="1">
              <w:r w:rsidRPr="006F3108">
                <w:rPr>
                  <w:rFonts w:ascii="Times New Roman" w:eastAsia="Times New Roman" w:hAnsi="Times New Roman" w:cs="Times New Roman"/>
                  <w:color w:val="0000FF"/>
                  <w:kern w:val="0"/>
                  <w:u w:val="single"/>
                  <w14:ligatures w14:val="none"/>
                </w:rPr>
                <w:t>ISO 19109:2015</w:t>
              </w:r>
            </w:hyperlink>
            <w:r w:rsidRPr="006F3108">
              <w:rPr>
                <w:rFonts w:ascii="Times New Roman" w:eastAsia="Times New Roman" w:hAnsi="Times New Roman" w:cs="Times New Roman"/>
                <w:kern w:val="0"/>
                <w14:ligatures w14:val="none"/>
              </w:rPr>
              <w:t>.</w:t>
            </w:r>
          </w:p>
        </w:tc>
      </w:tr>
    </w:tbl>
    <w:p w14:paraId="39308712" w14:textId="77777777" w:rsidR="006F3108" w:rsidRPr="006F3108" w:rsidRDefault="006F3108" w:rsidP="006F310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F3108">
        <w:rPr>
          <w:rFonts w:ascii="Times New Roman" w:eastAsia="Times New Roman" w:hAnsi="Times New Roman" w:cs="Times New Roman"/>
          <w:b/>
          <w:bCs/>
          <w:kern w:val="0"/>
          <w:sz w:val="27"/>
          <w:szCs w:val="27"/>
          <w14:ligatures w14:val="none"/>
        </w:rPr>
        <w:t>A.1.7.  POI</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43"/>
        <w:gridCol w:w="7717"/>
      </w:tblGrid>
      <w:tr w:rsidR="006F3108" w:rsidRPr="006F3108" w14:paraId="2F37B97A" w14:textId="77777777" w:rsidTr="006F3108">
        <w:trPr>
          <w:tblHeader/>
          <w:tblCellSpacing w:w="15" w:type="dxa"/>
        </w:trPr>
        <w:tc>
          <w:tcPr>
            <w:tcW w:w="0" w:type="auto"/>
            <w:gridSpan w:val="2"/>
            <w:tcBorders>
              <w:top w:val="single" w:sz="12" w:space="0" w:color="auto"/>
              <w:bottom w:val="single" w:sz="12" w:space="0" w:color="auto"/>
            </w:tcBorders>
            <w:vAlign w:val="center"/>
            <w:hideMark/>
          </w:tcPr>
          <w:p w14:paraId="15BA82C7" w14:textId="77777777" w:rsidR="006F3108" w:rsidRPr="006F3108" w:rsidRDefault="006F3108" w:rsidP="006F3108">
            <w:pPr>
              <w:spacing w:before="100" w:beforeAutospacing="1" w:after="100" w:afterAutospacing="1"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lastRenderedPageBreak/>
              <w:t>Abstract test A.26</w:t>
            </w:r>
          </w:p>
        </w:tc>
      </w:tr>
      <w:tr w:rsidR="006F3108" w:rsidRPr="006F3108" w14:paraId="066A916B" w14:textId="77777777" w:rsidTr="006F3108">
        <w:trPr>
          <w:tblCellSpacing w:w="15" w:type="dxa"/>
        </w:trPr>
        <w:tc>
          <w:tcPr>
            <w:tcW w:w="0" w:type="auto"/>
            <w:tcBorders>
              <w:top w:val="single" w:sz="12" w:space="0" w:color="auto"/>
              <w:bottom w:val="single" w:sz="8" w:space="0" w:color="auto"/>
            </w:tcBorders>
            <w:vAlign w:val="center"/>
            <w:hideMark/>
          </w:tcPr>
          <w:p w14:paraId="07D3451B"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Identifier</w:t>
            </w:r>
          </w:p>
        </w:tc>
        <w:tc>
          <w:tcPr>
            <w:tcW w:w="0" w:type="auto"/>
            <w:tcBorders>
              <w:top w:val="single" w:sz="12" w:space="0" w:color="auto"/>
              <w:bottom w:val="single" w:sz="8" w:space="0" w:color="auto"/>
            </w:tcBorders>
            <w:vAlign w:val="center"/>
            <w:hideMark/>
          </w:tcPr>
          <w:p w14:paraId="4F0ED0BC"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Courier New" w:eastAsia="Times New Roman" w:hAnsi="Courier New" w:cs="Courier New"/>
                <w:kern w:val="0"/>
                <w:sz w:val="20"/>
                <w:szCs w:val="20"/>
                <w14:ligatures w14:val="none"/>
              </w:rPr>
              <w:t>/conf/core/poi</w:t>
            </w:r>
          </w:p>
        </w:tc>
      </w:tr>
      <w:tr w:rsidR="006F3108" w:rsidRPr="006F3108" w14:paraId="4E9EC582" w14:textId="77777777" w:rsidTr="006F3108">
        <w:trPr>
          <w:tblCellSpacing w:w="15" w:type="dxa"/>
        </w:trPr>
        <w:tc>
          <w:tcPr>
            <w:tcW w:w="0" w:type="auto"/>
            <w:tcBorders>
              <w:top w:val="nil"/>
              <w:bottom w:val="single" w:sz="8" w:space="0" w:color="auto"/>
            </w:tcBorders>
            <w:vAlign w:val="center"/>
            <w:hideMark/>
          </w:tcPr>
          <w:p w14:paraId="41597689"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Requirement</w:t>
            </w:r>
          </w:p>
        </w:tc>
        <w:tc>
          <w:tcPr>
            <w:tcW w:w="0" w:type="auto"/>
            <w:tcBorders>
              <w:top w:val="nil"/>
              <w:bottom w:val="single" w:sz="8" w:space="0" w:color="auto"/>
            </w:tcBorders>
            <w:vAlign w:val="center"/>
            <w:hideMark/>
          </w:tcPr>
          <w:p w14:paraId="2025363F"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/req/core/poi</w:t>
            </w:r>
          </w:p>
        </w:tc>
      </w:tr>
      <w:tr w:rsidR="006F3108" w:rsidRPr="006F3108" w14:paraId="004BD7F0" w14:textId="77777777" w:rsidTr="006F3108">
        <w:trPr>
          <w:tblCellSpacing w:w="15" w:type="dxa"/>
        </w:trPr>
        <w:tc>
          <w:tcPr>
            <w:tcW w:w="0" w:type="auto"/>
            <w:tcBorders>
              <w:top w:val="nil"/>
              <w:bottom w:val="single" w:sz="8" w:space="0" w:color="auto"/>
            </w:tcBorders>
            <w:vAlign w:val="center"/>
            <w:hideMark/>
          </w:tcPr>
          <w:p w14:paraId="3C0BF607"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Prerequisite</w:t>
            </w:r>
          </w:p>
        </w:tc>
        <w:tc>
          <w:tcPr>
            <w:tcW w:w="0" w:type="auto"/>
            <w:tcBorders>
              <w:top w:val="nil"/>
              <w:bottom w:val="single" w:sz="8" w:space="0" w:color="auto"/>
            </w:tcBorders>
            <w:vAlign w:val="center"/>
            <w:hideMark/>
          </w:tcPr>
          <w:p w14:paraId="31EA304D"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hyperlink r:id="rId242" w:anchor="ats_core_abstract-poi" w:history="1">
              <w:r w:rsidRPr="006F3108">
                <w:rPr>
                  <w:rFonts w:ascii="Times New Roman" w:eastAsia="Times New Roman" w:hAnsi="Times New Roman" w:cs="Times New Roman"/>
                  <w:color w:val="0000FF"/>
                  <w:kern w:val="0"/>
                  <w:u w:val="single"/>
                  <w14:ligatures w14:val="none"/>
                </w:rPr>
                <w:t xml:space="preserve">Abstract test A.13: </w:t>
              </w:r>
              <w:r w:rsidRPr="006F3108">
                <w:rPr>
                  <w:rFonts w:ascii="Courier New" w:eastAsia="Times New Roman" w:hAnsi="Courier New" w:cs="Courier New"/>
                  <w:color w:val="0000FF"/>
                  <w:kern w:val="0"/>
                  <w:sz w:val="20"/>
                  <w:szCs w:val="20"/>
                  <w:u w:val="single"/>
                  <w14:ligatures w14:val="none"/>
                </w:rPr>
                <w:t>/conf/core/abstract-poi</w:t>
              </w:r>
            </w:hyperlink>
          </w:p>
        </w:tc>
      </w:tr>
      <w:tr w:rsidR="006F3108" w:rsidRPr="006F3108" w14:paraId="1EF82834" w14:textId="77777777" w:rsidTr="006F3108">
        <w:trPr>
          <w:tblCellSpacing w:w="15" w:type="dxa"/>
        </w:trPr>
        <w:tc>
          <w:tcPr>
            <w:tcW w:w="0" w:type="auto"/>
            <w:tcBorders>
              <w:top w:val="nil"/>
              <w:bottom w:val="single" w:sz="8" w:space="0" w:color="auto"/>
            </w:tcBorders>
            <w:vAlign w:val="center"/>
            <w:hideMark/>
          </w:tcPr>
          <w:p w14:paraId="78A7BD1E"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Target Type</w:t>
            </w:r>
          </w:p>
        </w:tc>
        <w:tc>
          <w:tcPr>
            <w:tcW w:w="0" w:type="auto"/>
            <w:tcBorders>
              <w:top w:val="nil"/>
              <w:bottom w:val="single" w:sz="8" w:space="0" w:color="auto"/>
            </w:tcBorders>
            <w:vAlign w:val="center"/>
            <w:hideMark/>
          </w:tcPr>
          <w:p w14:paraId="560F2B2C" w14:textId="52DBD410"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Implementation </w:t>
            </w:r>
            <w:del w:id="284" w:author="Carl Reed" w:date="2024-02-23T12:08:00Z">
              <w:r w:rsidRPr="006F3108" w:rsidDel="001B27EE">
                <w:rPr>
                  <w:rFonts w:ascii="Times New Roman" w:eastAsia="Times New Roman" w:hAnsi="Times New Roman" w:cs="Times New Roman"/>
                  <w:kern w:val="0"/>
                  <w14:ligatures w14:val="none"/>
                </w:rPr>
                <w:delText>Specification</w:delText>
              </w:r>
            </w:del>
            <w:ins w:id="285" w:author="Carl Reed" w:date="2024-02-23T12:08:00Z">
              <w:r w:rsidR="001B27EE">
                <w:rPr>
                  <w:rFonts w:ascii="Times New Roman" w:eastAsia="Times New Roman" w:hAnsi="Times New Roman" w:cs="Times New Roman"/>
                  <w:kern w:val="0"/>
                  <w14:ligatures w14:val="none"/>
                </w:rPr>
                <w:t>Standard</w:t>
              </w:r>
            </w:ins>
          </w:p>
        </w:tc>
      </w:tr>
      <w:tr w:rsidR="006F3108" w:rsidRPr="006F3108" w14:paraId="051526FD" w14:textId="77777777" w:rsidTr="006F3108">
        <w:trPr>
          <w:tblCellSpacing w:w="15" w:type="dxa"/>
        </w:trPr>
        <w:tc>
          <w:tcPr>
            <w:tcW w:w="0" w:type="auto"/>
            <w:tcBorders>
              <w:top w:val="nil"/>
              <w:bottom w:val="single" w:sz="8" w:space="0" w:color="auto"/>
            </w:tcBorders>
            <w:vAlign w:val="center"/>
            <w:hideMark/>
          </w:tcPr>
          <w:p w14:paraId="312B17FA"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Test purpose</w:t>
            </w:r>
          </w:p>
        </w:tc>
        <w:tc>
          <w:tcPr>
            <w:tcW w:w="0" w:type="auto"/>
            <w:tcBorders>
              <w:top w:val="nil"/>
              <w:bottom w:val="single" w:sz="8" w:space="0" w:color="auto"/>
            </w:tcBorders>
            <w:vAlign w:val="center"/>
            <w:hideMark/>
          </w:tcPr>
          <w:p w14:paraId="5D43976D" w14:textId="10D00C29"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To validate that the Implementation </w:t>
            </w:r>
            <w:del w:id="286" w:author="Carl Reed" w:date="2024-02-23T12:08:00Z">
              <w:r w:rsidRPr="006F3108" w:rsidDel="001B27EE">
                <w:rPr>
                  <w:rFonts w:ascii="Times New Roman" w:eastAsia="Times New Roman" w:hAnsi="Times New Roman" w:cs="Times New Roman"/>
                  <w:kern w:val="0"/>
                  <w14:ligatures w14:val="none"/>
                </w:rPr>
                <w:delText>Specification</w:delText>
              </w:r>
            </w:del>
            <w:ins w:id="287" w:author="Carl Reed" w:date="2024-02-23T12:08:00Z">
              <w:r w:rsidR="001B27EE">
                <w:rPr>
                  <w:rFonts w:ascii="Times New Roman" w:eastAsia="Times New Roman" w:hAnsi="Times New Roman" w:cs="Times New Roman"/>
                  <w:kern w:val="0"/>
                  <w14:ligatures w14:val="none"/>
                </w:rPr>
                <w:t>Standard</w:t>
              </w:r>
            </w:ins>
            <w:r w:rsidRPr="006F3108">
              <w:rPr>
                <w:rFonts w:ascii="Times New Roman" w:eastAsia="Times New Roman" w:hAnsi="Times New Roman" w:cs="Times New Roman"/>
                <w:kern w:val="0"/>
                <w14:ligatures w14:val="none"/>
              </w:rPr>
              <w:t xml:space="preserve"> implements the POI Class as defined in the POI Conceptual Model.</w:t>
            </w:r>
          </w:p>
        </w:tc>
      </w:tr>
      <w:tr w:rsidR="006F3108" w:rsidRPr="006F3108" w14:paraId="22A14D0B" w14:textId="77777777" w:rsidTr="006F3108">
        <w:trPr>
          <w:tblCellSpacing w:w="15" w:type="dxa"/>
        </w:trPr>
        <w:tc>
          <w:tcPr>
            <w:tcW w:w="0" w:type="auto"/>
            <w:tcBorders>
              <w:top w:val="nil"/>
              <w:bottom w:val="single" w:sz="8" w:space="0" w:color="auto"/>
            </w:tcBorders>
            <w:vAlign w:val="center"/>
            <w:hideMark/>
          </w:tcPr>
          <w:p w14:paraId="17856B17"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Test-method-type</w:t>
            </w:r>
          </w:p>
        </w:tc>
        <w:tc>
          <w:tcPr>
            <w:tcW w:w="0" w:type="auto"/>
            <w:tcBorders>
              <w:top w:val="nil"/>
              <w:bottom w:val="single" w:sz="8" w:space="0" w:color="auto"/>
            </w:tcBorders>
            <w:vAlign w:val="center"/>
            <w:hideMark/>
          </w:tcPr>
          <w:p w14:paraId="746A0727"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Manual Inspection</w:t>
            </w:r>
          </w:p>
        </w:tc>
      </w:tr>
      <w:tr w:rsidR="006F3108" w:rsidRPr="006F3108" w14:paraId="0BB471ED" w14:textId="77777777" w:rsidTr="006F3108">
        <w:trPr>
          <w:tblCellSpacing w:w="15" w:type="dxa"/>
        </w:trPr>
        <w:tc>
          <w:tcPr>
            <w:tcW w:w="0" w:type="auto"/>
            <w:tcBorders>
              <w:top w:val="nil"/>
              <w:bottom w:val="single" w:sz="8" w:space="0" w:color="auto"/>
            </w:tcBorders>
            <w:vAlign w:val="center"/>
            <w:hideMark/>
          </w:tcPr>
          <w:p w14:paraId="21156BCD"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Description</w:t>
            </w:r>
          </w:p>
        </w:tc>
        <w:tc>
          <w:tcPr>
            <w:tcW w:w="0" w:type="auto"/>
            <w:tcBorders>
              <w:top w:val="nil"/>
              <w:bottom w:val="single" w:sz="8" w:space="0" w:color="auto"/>
            </w:tcBorders>
            <w:vAlign w:val="center"/>
            <w:hideMark/>
          </w:tcPr>
          <w:p w14:paraId="4DD551EB" w14:textId="71BB0FD0"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Validate that the Implementation </w:t>
            </w:r>
            <w:del w:id="288" w:author="Carl Reed" w:date="2024-02-23T12:08:00Z">
              <w:r w:rsidRPr="006F3108" w:rsidDel="001B27EE">
                <w:rPr>
                  <w:rFonts w:ascii="Times New Roman" w:eastAsia="Times New Roman" w:hAnsi="Times New Roman" w:cs="Times New Roman"/>
                  <w:kern w:val="0"/>
                  <w14:ligatures w14:val="none"/>
                </w:rPr>
                <w:delText>Specification</w:delText>
              </w:r>
            </w:del>
            <w:ins w:id="289" w:author="Carl Reed" w:date="2024-02-23T12:08:00Z">
              <w:r w:rsidR="001B27EE">
                <w:rPr>
                  <w:rFonts w:ascii="Times New Roman" w:eastAsia="Times New Roman" w:hAnsi="Times New Roman" w:cs="Times New Roman"/>
                  <w:kern w:val="0"/>
                  <w14:ligatures w14:val="none"/>
                </w:rPr>
                <w:t>Standard</w:t>
              </w:r>
            </w:ins>
            <w:r w:rsidRPr="006F3108">
              <w:rPr>
                <w:rFonts w:ascii="Times New Roman" w:eastAsia="Times New Roman" w:hAnsi="Times New Roman" w:cs="Times New Roman"/>
                <w:kern w:val="0"/>
                <w14:ligatures w14:val="none"/>
              </w:rPr>
              <w:t xml:space="preserve"> correctly implements the POI class:</w:t>
            </w:r>
          </w:p>
        </w:tc>
      </w:tr>
      <w:tr w:rsidR="006F3108" w:rsidRPr="006F3108" w14:paraId="04EC8168" w14:textId="77777777" w:rsidTr="006F3108">
        <w:trPr>
          <w:tblCellSpacing w:w="15" w:type="dxa"/>
        </w:trPr>
        <w:tc>
          <w:tcPr>
            <w:tcW w:w="0" w:type="auto"/>
            <w:tcBorders>
              <w:top w:val="nil"/>
              <w:bottom w:val="single" w:sz="12" w:space="0" w:color="auto"/>
            </w:tcBorders>
            <w:vAlign w:val="center"/>
            <w:hideMark/>
          </w:tcPr>
          <w:p w14:paraId="24834480" w14:textId="77777777" w:rsidR="006F3108" w:rsidRPr="006F3108" w:rsidRDefault="006F3108" w:rsidP="006F3108">
            <w:pPr>
              <w:spacing w:after="0" w:line="240" w:lineRule="auto"/>
              <w:jc w:val="center"/>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A</w:t>
            </w:r>
          </w:p>
        </w:tc>
        <w:tc>
          <w:tcPr>
            <w:tcW w:w="0" w:type="auto"/>
            <w:tcBorders>
              <w:top w:val="nil"/>
              <w:bottom w:val="single" w:sz="12" w:space="0" w:color="auto"/>
            </w:tcBorders>
            <w:vAlign w:val="center"/>
            <w:hideMark/>
          </w:tcPr>
          <w:p w14:paraId="5AE7AD34"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Validate that the implementation of the POI class is also a valid implementation of the </w:t>
            </w:r>
            <w:proofErr w:type="spellStart"/>
            <w:r w:rsidRPr="006F3108">
              <w:rPr>
                <w:rFonts w:ascii="Times New Roman" w:eastAsia="Times New Roman" w:hAnsi="Times New Roman" w:cs="Times New Roman"/>
                <w:kern w:val="0"/>
                <w14:ligatures w14:val="none"/>
              </w:rPr>
              <w:t>Abstract_POI</w:t>
            </w:r>
            <w:proofErr w:type="spellEnd"/>
            <w:r w:rsidRPr="006F3108">
              <w:rPr>
                <w:rFonts w:ascii="Times New Roman" w:eastAsia="Times New Roman" w:hAnsi="Times New Roman" w:cs="Times New Roman"/>
                <w:kern w:val="0"/>
                <w14:ligatures w14:val="none"/>
              </w:rPr>
              <w:t xml:space="preserve"> class using test </w:t>
            </w:r>
            <w:hyperlink r:id="rId243" w:anchor="ats_core_abstract-poi" w:history="1">
              <w:r w:rsidRPr="006F3108">
                <w:rPr>
                  <w:rFonts w:ascii="Times New Roman" w:eastAsia="Times New Roman" w:hAnsi="Times New Roman" w:cs="Times New Roman"/>
                  <w:color w:val="0000FF"/>
                  <w:kern w:val="0"/>
                  <w:u w:val="single"/>
                  <w14:ligatures w14:val="none"/>
                </w:rPr>
                <w:t>/conf/core/abstract-poi</w:t>
              </w:r>
            </w:hyperlink>
            <w:r w:rsidRPr="006F3108">
              <w:rPr>
                <w:rFonts w:ascii="Times New Roman" w:eastAsia="Times New Roman" w:hAnsi="Times New Roman" w:cs="Times New Roman"/>
                <w:kern w:val="0"/>
                <w14:ligatures w14:val="none"/>
              </w:rPr>
              <w:t>.</w:t>
            </w:r>
          </w:p>
        </w:tc>
      </w:tr>
    </w:tbl>
    <w:p w14:paraId="002D1A46"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
    <w:p w14:paraId="5D559857" w14:textId="77777777" w:rsidR="006F3108" w:rsidRPr="006F3108" w:rsidRDefault="006F3108" w:rsidP="006F3108">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6F3108">
        <w:rPr>
          <w:rFonts w:ascii="Times New Roman" w:eastAsia="Times New Roman" w:hAnsi="Times New Roman" w:cs="Times New Roman"/>
          <w:b/>
          <w:bCs/>
          <w:kern w:val="36"/>
          <w:sz w:val="48"/>
          <w:szCs w:val="48"/>
          <w14:ligatures w14:val="none"/>
        </w:rPr>
        <w:t>Annex B</w:t>
      </w:r>
      <w:r w:rsidRPr="006F3108">
        <w:rPr>
          <w:rFonts w:ascii="Times New Roman" w:eastAsia="Times New Roman" w:hAnsi="Times New Roman" w:cs="Times New Roman"/>
          <w:b/>
          <w:bCs/>
          <w:kern w:val="36"/>
          <w:sz w:val="48"/>
          <w:szCs w:val="48"/>
          <w14:ligatures w14:val="none"/>
        </w:rPr>
        <w:br/>
        <w:t>(informative)</w:t>
      </w:r>
      <w:r w:rsidRPr="006F3108">
        <w:rPr>
          <w:rFonts w:ascii="Times New Roman" w:eastAsia="Times New Roman" w:hAnsi="Times New Roman" w:cs="Times New Roman"/>
          <w:b/>
          <w:bCs/>
          <w:kern w:val="36"/>
          <w:sz w:val="48"/>
          <w:szCs w:val="48"/>
          <w14:ligatures w14:val="none"/>
        </w:rPr>
        <w:br/>
        <w:t>ISO Data Dictionary</w:t>
      </w:r>
    </w:p>
    <w:p w14:paraId="37C22231" w14:textId="6EBF5A54"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ISO Technical Committee 211 maintains a harmonized UML model which covers many of their standards. All </w:t>
      </w:r>
      <w:del w:id="290" w:author="Carl Reed" w:date="2024-02-23T12:09:00Z">
        <w:r w:rsidRPr="006F3108" w:rsidDel="001B27EE">
          <w:rPr>
            <w:rFonts w:ascii="Times New Roman" w:eastAsia="Times New Roman" w:hAnsi="Times New Roman" w:cs="Times New Roman"/>
            <w:kern w:val="0"/>
            <w14:ligatures w14:val="none"/>
          </w:rPr>
          <w:delText xml:space="preserve">of </w:delText>
        </w:r>
      </w:del>
      <w:r w:rsidRPr="006F3108">
        <w:rPr>
          <w:rFonts w:ascii="Times New Roman" w:eastAsia="Times New Roman" w:hAnsi="Times New Roman" w:cs="Times New Roman"/>
          <w:kern w:val="0"/>
          <w14:ligatures w14:val="none"/>
        </w:rPr>
        <w:t>the TC211 Standards which are relevant to the POI Standard are included. Therefore</w:t>
      </w:r>
      <w:ins w:id="291" w:author="Carl Reed" w:date="2024-02-23T12:09:00Z">
        <w:r w:rsidR="001B27EE">
          <w:rPr>
            <w:rFonts w:ascii="Times New Roman" w:eastAsia="Times New Roman" w:hAnsi="Times New Roman" w:cs="Times New Roman"/>
            <w:kern w:val="0"/>
            <w14:ligatures w14:val="none"/>
          </w:rPr>
          <w:t>,</w:t>
        </w:r>
      </w:ins>
      <w:r w:rsidRPr="006F3108">
        <w:rPr>
          <w:rFonts w:ascii="Times New Roman" w:eastAsia="Times New Roman" w:hAnsi="Times New Roman" w:cs="Times New Roman"/>
          <w:kern w:val="0"/>
          <w14:ligatures w14:val="none"/>
        </w:rPr>
        <w:t xml:space="preserve"> the full UML model for POI consists of the classes defined in the POI UML model as well as those which referenced from the TC211 </w:t>
      </w:r>
      <w:del w:id="292" w:author="Carl Reed" w:date="2024-02-23T12:10:00Z">
        <w:r w:rsidRPr="006F3108" w:rsidDel="001B27EE">
          <w:rPr>
            <w:rFonts w:ascii="Times New Roman" w:eastAsia="Times New Roman" w:hAnsi="Times New Roman" w:cs="Times New Roman"/>
            <w:kern w:val="0"/>
            <w14:ligatures w14:val="none"/>
          </w:rPr>
          <w:delText>Hamonized</w:delText>
        </w:r>
      </w:del>
      <w:ins w:id="293" w:author="Carl Reed" w:date="2024-02-23T12:10:00Z">
        <w:r w:rsidR="001B27EE" w:rsidRPr="006F3108">
          <w:rPr>
            <w:rFonts w:ascii="Times New Roman" w:eastAsia="Times New Roman" w:hAnsi="Times New Roman" w:cs="Times New Roman"/>
            <w:kern w:val="0"/>
            <w14:ligatures w14:val="none"/>
          </w:rPr>
          <w:t>Harmonized</w:t>
        </w:r>
      </w:ins>
      <w:r w:rsidRPr="006F3108">
        <w:rPr>
          <w:rFonts w:ascii="Times New Roman" w:eastAsia="Times New Roman" w:hAnsi="Times New Roman" w:cs="Times New Roman"/>
          <w:kern w:val="0"/>
          <w14:ligatures w14:val="none"/>
        </w:rPr>
        <w:t xml:space="preserve"> UML model.</w:t>
      </w:r>
    </w:p>
    <w:p w14:paraId="2DA678D6" w14:textId="2E1BC26A"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The Data Dictionary tables in this section were software generated from the TC211 </w:t>
      </w:r>
      <w:del w:id="294" w:author="Carl Reed" w:date="2024-02-23T12:10:00Z">
        <w:r w:rsidRPr="006F3108" w:rsidDel="001B27EE">
          <w:rPr>
            <w:rFonts w:ascii="Times New Roman" w:eastAsia="Times New Roman" w:hAnsi="Times New Roman" w:cs="Times New Roman"/>
            <w:kern w:val="0"/>
            <w14:ligatures w14:val="none"/>
          </w:rPr>
          <w:delText>Hamonized</w:delText>
        </w:r>
      </w:del>
      <w:ins w:id="295" w:author="Carl Reed" w:date="2024-02-23T12:10:00Z">
        <w:r w:rsidR="001B27EE" w:rsidRPr="006F3108">
          <w:rPr>
            <w:rFonts w:ascii="Times New Roman" w:eastAsia="Times New Roman" w:hAnsi="Times New Roman" w:cs="Times New Roman"/>
            <w:kern w:val="0"/>
            <w14:ligatures w14:val="none"/>
          </w:rPr>
          <w:t>Harmonized</w:t>
        </w:r>
      </w:ins>
      <w:r w:rsidRPr="006F3108">
        <w:rPr>
          <w:rFonts w:ascii="Times New Roman" w:eastAsia="Times New Roman" w:hAnsi="Times New Roman" w:cs="Times New Roman"/>
          <w:kern w:val="0"/>
          <w14:ligatures w14:val="none"/>
        </w:rPr>
        <w:t xml:space="preserve"> UML model. As such, this section provides a normative representation of the TC211 classes which are leveraged by the POI Conceptual Model.</w:t>
      </w:r>
    </w:p>
    <w:p w14:paraId="667664B5"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Note that some of the properties in the ISO model are not populated. Since the model is normative, the missing information cannot be included in this document until it is first included in the ISO model by TC211.</w:t>
      </w:r>
    </w:p>
    <w:p w14:paraId="67027215" w14:textId="77777777" w:rsidR="006F3108" w:rsidRPr="006F3108" w:rsidRDefault="006F3108" w:rsidP="006F310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6F3108">
        <w:rPr>
          <w:rFonts w:ascii="Times New Roman" w:eastAsia="Times New Roman" w:hAnsi="Times New Roman" w:cs="Times New Roman"/>
          <w:b/>
          <w:bCs/>
          <w:kern w:val="0"/>
          <w:sz w:val="36"/>
          <w:szCs w:val="36"/>
          <w14:ligatures w14:val="none"/>
        </w:rPr>
        <w:t>B.1.  General Feature Model</w:t>
      </w:r>
    </w:p>
    <w:p w14:paraId="63DF72E8"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The following classes are defined in </w:t>
      </w:r>
      <w:hyperlink r:id="rId244" w:anchor="ISO19109" w:history="1">
        <w:r w:rsidRPr="006F3108">
          <w:rPr>
            <w:rFonts w:ascii="Times New Roman" w:eastAsia="Times New Roman" w:hAnsi="Times New Roman" w:cs="Times New Roman"/>
            <w:color w:val="0000FF"/>
            <w:kern w:val="0"/>
            <w:u w:val="single"/>
            <w14:ligatures w14:val="none"/>
          </w:rPr>
          <w:t>(ISO 19109:2015)</w:t>
        </w:r>
      </w:hyperlink>
    </w:p>
    <w:p w14:paraId="0E4821F9" w14:textId="77777777" w:rsidR="006F3108" w:rsidRPr="006F3108" w:rsidRDefault="006F3108" w:rsidP="006F3108">
      <w:pPr>
        <w:spacing w:before="100" w:beforeAutospacing="1" w:after="100" w:afterAutospacing="1" w:line="240" w:lineRule="auto"/>
        <w:jc w:val="center"/>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Table B.1 — Any Feature Class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6F3108" w:rsidRPr="006F3108" w14:paraId="0167847F" w14:textId="77777777" w:rsidTr="006F3108">
        <w:trPr>
          <w:tblCellSpacing w:w="15" w:type="dxa"/>
        </w:trPr>
        <w:tc>
          <w:tcPr>
            <w:tcW w:w="0" w:type="auto"/>
            <w:tcBorders>
              <w:top w:val="single" w:sz="12" w:space="0" w:color="auto"/>
              <w:bottom w:val="single" w:sz="8" w:space="0" w:color="auto"/>
            </w:tcBorders>
            <w:vAlign w:val="center"/>
            <w:hideMark/>
          </w:tcPr>
          <w:p w14:paraId="004C1252"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6F3108">
              <w:rPr>
                <w:rFonts w:ascii="Times New Roman" w:eastAsia="Times New Roman" w:hAnsi="Times New Roman" w:cs="Times New Roman"/>
                <w:b/>
                <w:bCs/>
                <w:kern w:val="0"/>
                <w14:ligatures w14:val="none"/>
              </w:rPr>
              <w:t>AnyFeature</w:t>
            </w:r>
            <w:proofErr w:type="spellEnd"/>
          </w:p>
        </w:tc>
      </w:tr>
      <w:tr w:rsidR="006F3108" w:rsidRPr="006F3108" w14:paraId="65927911" w14:textId="77777777" w:rsidTr="006F3108">
        <w:trPr>
          <w:tblCellSpacing w:w="15" w:type="dxa"/>
        </w:trPr>
        <w:tc>
          <w:tcPr>
            <w:tcW w:w="0" w:type="auto"/>
            <w:tcBorders>
              <w:top w:val="nil"/>
              <w:bottom w:val="single" w:sz="8" w:space="0" w:color="auto"/>
            </w:tcBorders>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88"/>
              <w:gridCol w:w="7782"/>
            </w:tblGrid>
            <w:tr w:rsidR="006F3108" w:rsidRPr="006F3108" w14:paraId="740BD143" w14:textId="77777777">
              <w:trPr>
                <w:tblCellSpacing w:w="15" w:type="dxa"/>
              </w:trPr>
              <w:tc>
                <w:tcPr>
                  <w:tcW w:w="0" w:type="auto"/>
                  <w:tcBorders>
                    <w:top w:val="single" w:sz="12" w:space="0" w:color="auto"/>
                    <w:bottom w:val="single" w:sz="8" w:space="0" w:color="auto"/>
                  </w:tcBorders>
                  <w:vAlign w:val="center"/>
                  <w:hideMark/>
                </w:tcPr>
                <w:p w14:paraId="7B52B228"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lastRenderedPageBreak/>
                    <w:t>    Definition:</w:t>
                  </w:r>
                </w:p>
              </w:tc>
              <w:tc>
                <w:tcPr>
                  <w:tcW w:w="0" w:type="auto"/>
                  <w:tcBorders>
                    <w:top w:val="single" w:sz="12" w:space="0" w:color="auto"/>
                    <w:bottom w:val="single" w:sz="8" w:space="0" w:color="auto"/>
                  </w:tcBorders>
                  <w:vAlign w:val="center"/>
                  <w:hideMark/>
                </w:tcPr>
                <w:p w14:paraId="2E89B5AF"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The class </w:t>
                  </w:r>
                  <w:proofErr w:type="spellStart"/>
                  <w:r w:rsidRPr="006F3108">
                    <w:rPr>
                      <w:rFonts w:ascii="Times New Roman" w:eastAsia="Times New Roman" w:hAnsi="Times New Roman" w:cs="Times New Roman"/>
                      <w:kern w:val="0"/>
                      <w14:ligatures w14:val="none"/>
                    </w:rPr>
                    <w:t>AnyFeature</w:t>
                  </w:r>
                  <w:proofErr w:type="spellEnd"/>
                  <w:r w:rsidRPr="006F3108">
                    <w:rPr>
                      <w:rFonts w:ascii="Times New Roman" w:eastAsia="Times New Roman" w:hAnsi="Times New Roman" w:cs="Times New Roman"/>
                      <w:kern w:val="0"/>
                      <w14:ligatures w14:val="none"/>
                    </w:rPr>
                    <w:t xml:space="preserve"> is an instance of the «</w:t>
                  </w:r>
                  <w:proofErr w:type="spellStart"/>
                  <w:r w:rsidRPr="006F3108">
                    <w:rPr>
                      <w:rFonts w:ascii="Times New Roman" w:eastAsia="Times New Roman" w:hAnsi="Times New Roman" w:cs="Times New Roman"/>
                      <w:kern w:val="0"/>
                      <w14:ligatures w14:val="none"/>
                    </w:rPr>
                    <w:t>metaclass</w:t>
                  </w:r>
                  <w:proofErr w:type="spellEnd"/>
                  <w:r w:rsidRPr="006F3108">
                    <w:rPr>
                      <w:rFonts w:ascii="Times New Roman" w:eastAsia="Times New Roman" w:hAnsi="Times New Roman" w:cs="Times New Roman"/>
                      <w:kern w:val="0"/>
                      <w14:ligatures w14:val="none"/>
                    </w:rPr>
                    <w:t xml:space="preserve">» </w:t>
                  </w:r>
                  <w:proofErr w:type="spellStart"/>
                  <w:r w:rsidRPr="006F3108">
                    <w:rPr>
                      <w:rFonts w:ascii="Times New Roman" w:eastAsia="Times New Roman" w:hAnsi="Times New Roman" w:cs="Times New Roman"/>
                      <w:kern w:val="0"/>
                      <w14:ligatures w14:val="none"/>
                    </w:rPr>
                    <w:t>FeatureType</w:t>
                  </w:r>
                  <w:proofErr w:type="spellEnd"/>
                  <w:r w:rsidRPr="006F3108">
                    <w:rPr>
                      <w:rFonts w:ascii="Times New Roman" w:eastAsia="Times New Roman" w:hAnsi="Times New Roman" w:cs="Times New Roman"/>
                      <w:kern w:val="0"/>
                      <w14:ligatures w14:val="none"/>
                    </w:rPr>
                    <w:t xml:space="preserve"> (ISO 19109). It represents the set of all classes which are feature types.</w:t>
                  </w:r>
                  <w:r w:rsidRPr="006F3108">
                    <w:rPr>
                      <w:rFonts w:ascii="Times New Roman" w:eastAsia="Times New Roman" w:hAnsi="Times New Roman" w:cs="Times New Roman"/>
                      <w:kern w:val="0"/>
                      <w14:ligatures w14:val="none"/>
                    </w:rPr>
                    <w:br/>
                    <w:t>+ In an implementation this abstract class shall be substituted by a concrete class representing a feature type from an application schema associated with a domain of discourse (ISO 19109, ISO 19101).</w:t>
                  </w:r>
                </w:p>
              </w:tc>
            </w:tr>
            <w:tr w:rsidR="006F3108" w:rsidRPr="006F3108" w14:paraId="59340927" w14:textId="77777777">
              <w:trPr>
                <w:tblCellSpacing w:w="15" w:type="dxa"/>
              </w:trPr>
              <w:tc>
                <w:tcPr>
                  <w:tcW w:w="0" w:type="auto"/>
                  <w:tcBorders>
                    <w:top w:val="nil"/>
                    <w:bottom w:val="single" w:sz="12" w:space="0" w:color="auto"/>
                  </w:tcBorders>
                  <w:vAlign w:val="center"/>
                  <w:hideMark/>
                </w:tcPr>
                <w:p w14:paraId="0467FD9E"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w:t>
                  </w:r>
                  <w:proofErr w:type="spellStart"/>
                  <w:r w:rsidRPr="006F3108">
                    <w:rPr>
                      <w:rFonts w:ascii="Times New Roman" w:eastAsia="Times New Roman" w:hAnsi="Times New Roman" w:cs="Times New Roman"/>
                      <w:kern w:val="0"/>
                      <w14:ligatures w14:val="none"/>
                    </w:rPr>
                    <w:t>StereoType</w:t>
                  </w:r>
                  <w:proofErr w:type="spellEnd"/>
                  <w:r w:rsidRPr="006F3108">
                    <w:rPr>
                      <w:rFonts w:ascii="Times New Roman" w:eastAsia="Times New Roman" w:hAnsi="Times New Roman" w:cs="Times New Roman"/>
                      <w:kern w:val="0"/>
                      <w14:ligatures w14:val="none"/>
                    </w:rPr>
                    <w:t>:</w:t>
                  </w:r>
                </w:p>
              </w:tc>
              <w:tc>
                <w:tcPr>
                  <w:tcW w:w="0" w:type="auto"/>
                  <w:tcBorders>
                    <w:top w:val="nil"/>
                    <w:bottom w:val="single" w:sz="12" w:space="0" w:color="auto"/>
                  </w:tcBorders>
                  <w:vAlign w:val="center"/>
                  <w:hideMark/>
                </w:tcPr>
                <w:p w14:paraId="247936B2"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w:t>
                  </w:r>
                  <w:proofErr w:type="spellStart"/>
                  <w:r w:rsidRPr="006F3108">
                    <w:rPr>
                      <w:rFonts w:ascii="Times New Roman" w:eastAsia="Times New Roman" w:hAnsi="Times New Roman" w:cs="Times New Roman"/>
                      <w:kern w:val="0"/>
                      <w14:ligatures w14:val="none"/>
                    </w:rPr>
                    <w:t>FeatureType</w:t>
                  </w:r>
                  <w:proofErr w:type="spellEnd"/>
                  <w:r w:rsidRPr="006F3108">
                    <w:rPr>
                      <w:rFonts w:ascii="Times New Roman" w:eastAsia="Times New Roman" w:hAnsi="Times New Roman" w:cs="Times New Roman"/>
                      <w:kern w:val="0"/>
                      <w14:ligatures w14:val="none"/>
                    </w:rPr>
                    <w:t>»</w:t>
                  </w:r>
                </w:p>
              </w:tc>
            </w:tr>
          </w:tbl>
          <w:p w14:paraId="3C5009BD"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
        </w:tc>
      </w:tr>
      <w:tr w:rsidR="006F3108" w:rsidRPr="006F3108" w14:paraId="62B27608" w14:textId="77777777" w:rsidTr="006F3108">
        <w:trPr>
          <w:tblCellSpacing w:w="15" w:type="dxa"/>
        </w:trPr>
        <w:tc>
          <w:tcPr>
            <w:tcW w:w="0" w:type="auto"/>
            <w:tcBorders>
              <w:top w:val="nil"/>
              <w:bottom w:val="single" w:sz="12" w:space="0" w:color="auto"/>
            </w:tcBorders>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62"/>
              <w:gridCol w:w="2987"/>
              <w:gridCol w:w="1102"/>
            </w:tblGrid>
            <w:tr w:rsidR="006F3108" w:rsidRPr="006F3108" w14:paraId="06027078" w14:textId="77777777">
              <w:trPr>
                <w:tblHeader/>
                <w:tblCellSpacing w:w="15" w:type="dxa"/>
              </w:trPr>
              <w:tc>
                <w:tcPr>
                  <w:tcW w:w="0" w:type="auto"/>
                  <w:tcBorders>
                    <w:top w:val="single" w:sz="12" w:space="0" w:color="auto"/>
                    <w:bottom w:val="single" w:sz="12" w:space="0" w:color="auto"/>
                  </w:tcBorders>
                  <w:vAlign w:val="center"/>
                  <w:hideMark/>
                </w:tcPr>
                <w:p w14:paraId="3F3B601C" w14:textId="77777777" w:rsidR="006F3108" w:rsidRPr="006F3108" w:rsidRDefault="006F3108" w:rsidP="006F3108">
                  <w:pPr>
                    <w:spacing w:after="0" w:line="240" w:lineRule="auto"/>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Role name</w:t>
                  </w:r>
                </w:p>
              </w:tc>
              <w:tc>
                <w:tcPr>
                  <w:tcW w:w="0" w:type="auto"/>
                  <w:tcBorders>
                    <w:top w:val="single" w:sz="12" w:space="0" w:color="auto"/>
                    <w:bottom w:val="single" w:sz="12" w:space="0" w:color="auto"/>
                  </w:tcBorders>
                  <w:vAlign w:val="center"/>
                  <w:hideMark/>
                </w:tcPr>
                <w:p w14:paraId="63E2F154" w14:textId="77777777" w:rsidR="006F3108" w:rsidRPr="006F3108" w:rsidRDefault="006F3108" w:rsidP="006F3108">
                  <w:pPr>
                    <w:spacing w:after="0" w:line="240" w:lineRule="auto"/>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Target class and multiplicity</w:t>
                  </w:r>
                </w:p>
              </w:tc>
              <w:tc>
                <w:tcPr>
                  <w:tcW w:w="0" w:type="auto"/>
                  <w:tcBorders>
                    <w:top w:val="single" w:sz="12" w:space="0" w:color="auto"/>
                    <w:bottom w:val="single" w:sz="12" w:space="0" w:color="auto"/>
                  </w:tcBorders>
                  <w:vAlign w:val="center"/>
                  <w:hideMark/>
                </w:tcPr>
                <w:p w14:paraId="14511795" w14:textId="77777777" w:rsidR="006F3108" w:rsidRPr="006F3108" w:rsidRDefault="006F3108" w:rsidP="006F3108">
                  <w:pPr>
                    <w:spacing w:after="0" w:line="240" w:lineRule="auto"/>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Definition</w:t>
                  </w:r>
                </w:p>
              </w:tc>
            </w:tr>
            <w:tr w:rsidR="006F3108" w:rsidRPr="006F3108" w14:paraId="710ECF81" w14:textId="77777777">
              <w:trPr>
                <w:tblCellSpacing w:w="15" w:type="dxa"/>
              </w:trPr>
              <w:tc>
                <w:tcPr>
                  <w:tcW w:w="0" w:type="auto"/>
                  <w:tcBorders>
                    <w:top w:val="single" w:sz="12" w:space="0" w:color="auto"/>
                    <w:bottom w:val="single" w:sz="12" w:space="0" w:color="auto"/>
                  </w:tcBorders>
                  <w:vAlign w:val="center"/>
                  <w:hideMark/>
                </w:tcPr>
                <w:p w14:paraId="26A16E0F" w14:textId="77777777" w:rsidR="006F3108" w:rsidRPr="006F3108" w:rsidRDefault="006F3108" w:rsidP="006F3108">
                  <w:pPr>
                    <w:spacing w:after="0" w:line="240" w:lineRule="auto"/>
                    <w:rPr>
                      <w:rFonts w:ascii="Times New Roman" w:eastAsia="Times New Roman" w:hAnsi="Times New Roman" w:cs="Times New Roman"/>
                      <w:b/>
                      <w:bCs/>
                      <w:kern w:val="0"/>
                      <w14:ligatures w14:val="none"/>
                    </w:rPr>
                  </w:pPr>
                </w:p>
              </w:tc>
              <w:tc>
                <w:tcPr>
                  <w:tcW w:w="0" w:type="auto"/>
                  <w:tcBorders>
                    <w:top w:val="single" w:sz="12" w:space="0" w:color="auto"/>
                    <w:bottom w:val="single" w:sz="12" w:space="0" w:color="auto"/>
                  </w:tcBorders>
                  <w:vAlign w:val="center"/>
                  <w:hideMark/>
                </w:tcPr>
                <w:p w14:paraId="1A07ED59"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hyperlink r:id="rId245" w:anchor="FeatureType-section" w:history="1">
                    <w:proofErr w:type="spellStart"/>
                    <w:r w:rsidRPr="006F3108">
                      <w:rPr>
                        <w:rFonts w:ascii="Times New Roman" w:eastAsia="Times New Roman" w:hAnsi="Times New Roman" w:cs="Times New Roman"/>
                        <w:color w:val="0000FF"/>
                        <w:kern w:val="0"/>
                        <w:u w:val="single"/>
                        <w14:ligatures w14:val="none"/>
                      </w:rPr>
                      <w:t>FeatureType</w:t>
                    </w:r>
                    <w:proofErr w:type="spellEnd"/>
                  </w:hyperlink>
                  <w:r w:rsidRPr="006F3108">
                    <w:rPr>
                      <w:rFonts w:ascii="Times New Roman" w:eastAsia="Times New Roman" w:hAnsi="Times New Roman" w:cs="Times New Roman"/>
                      <w:kern w:val="0"/>
                      <w14:ligatures w14:val="none"/>
                    </w:rPr>
                    <w:t xml:space="preserve"> [</w:t>
                  </w:r>
                  <w:proofErr w:type="gramStart"/>
                  <w:r w:rsidRPr="006F3108">
                    <w:rPr>
                      <w:rFonts w:ascii="Times New Roman" w:eastAsia="Times New Roman" w:hAnsi="Times New Roman" w:cs="Times New Roman"/>
                      <w:kern w:val="0"/>
                      <w14:ligatures w14:val="none"/>
                    </w:rPr>
                    <w:t>1..</w:t>
                  </w:r>
                  <w:proofErr w:type="gramEnd"/>
                  <w:r w:rsidRPr="006F3108">
                    <w:rPr>
                      <w:rFonts w:ascii="Times New Roman" w:eastAsia="Times New Roman" w:hAnsi="Times New Roman" w:cs="Times New Roman"/>
                      <w:kern w:val="0"/>
                      <w14:ligatures w14:val="none"/>
                    </w:rPr>
                    <w:t>1]</w:t>
                  </w:r>
                </w:p>
              </w:tc>
              <w:tc>
                <w:tcPr>
                  <w:tcW w:w="0" w:type="auto"/>
                  <w:tcBorders>
                    <w:top w:val="single" w:sz="12" w:space="0" w:color="auto"/>
                    <w:bottom w:val="single" w:sz="12" w:space="0" w:color="auto"/>
                  </w:tcBorders>
                  <w:vAlign w:val="center"/>
                  <w:hideMark/>
                </w:tcPr>
                <w:p w14:paraId="3D293624"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
              </w:tc>
            </w:tr>
          </w:tbl>
          <w:p w14:paraId="603B6C31"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
        </w:tc>
      </w:tr>
    </w:tbl>
    <w:p w14:paraId="7366EFC3" w14:textId="77777777" w:rsidR="006F3108" w:rsidRPr="006F3108" w:rsidRDefault="006F3108" w:rsidP="006F3108">
      <w:pPr>
        <w:spacing w:before="100" w:beforeAutospacing="1" w:after="100" w:afterAutospacing="1" w:line="240" w:lineRule="auto"/>
        <w:jc w:val="center"/>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Table B.2 — Feature Type Class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6F3108" w:rsidRPr="006F3108" w14:paraId="28E09697" w14:textId="77777777" w:rsidTr="006F3108">
        <w:trPr>
          <w:tblCellSpacing w:w="15" w:type="dxa"/>
        </w:trPr>
        <w:tc>
          <w:tcPr>
            <w:tcW w:w="0" w:type="auto"/>
            <w:tcBorders>
              <w:top w:val="single" w:sz="12" w:space="0" w:color="auto"/>
              <w:bottom w:val="single" w:sz="8" w:space="0" w:color="auto"/>
            </w:tcBorders>
            <w:vAlign w:val="center"/>
            <w:hideMark/>
          </w:tcPr>
          <w:p w14:paraId="4F090A65"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6F3108">
              <w:rPr>
                <w:rFonts w:ascii="Times New Roman" w:eastAsia="Times New Roman" w:hAnsi="Times New Roman" w:cs="Times New Roman"/>
                <w:b/>
                <w:bCs/>
                <w:kern w:val="0"/>
                <w14:ligatures w14:val="none"/>
              </w:rPr>
              <w:t>FeatureType</w:t>
            </w:r>
            <w:proofErr w:type="spellEnd"/>
          </w:p>
        </w:tc>
      </w:tr>
      <w:tr w:rsidR="006F3108" w:rsidRPr="006F3108" w14:paraId="5F9E0F54" w14:textId="77777777" w:rsidTr="006F3108">
        <w:trPr>
          <w:tblCellSpacing w:w="15" w:type="dxa"/>
        </w:trPr>
        <w:tc>
          <w:tcPr>
            <w:tcW w:w="0" w:type="auto"/>
            <w:tcBorders>
              <w:top w:val="nil"/>
              <w:bottom w:val="single" w:sz="8" w:space="0" w:color="auto"/>
            </w:tcBorders>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0"/>
              <w:gridCol w:w="7770"/>
            </w:tblGrid>
            <w:tr w:rsidR="006F3108" w:rsidRPr="006F3108" w14:paraId="4AE95EC3" w14:textId="77777777">
              <w:trPr>
                <w:tblCellSpacing w:w="15" w:type="dxa"/>
              </w:trPr>
              <w:tc>
                <w:tcPr>
                  <w:tcW w:w="0" w:type="auto"/>
                  <w:tcBorders>
                    <w:top w:val="single" w:sz="12" w:space="0" w:color="auto"/>
                    <w:bottom w:val="single" w:sz="8" w:space="0" w:color="auto"/>
                  </w:tcBorders>
                  <w:vAlign w:val="center"/>
                  <w:hideMark/>
                </w:tcPr>
                <w:p w14:paraId="4AFDE6C9"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Definition:</w:t>
                  </w:r>
                </w:p>
              </w:tc>
              <w:tc>
                <w:tcPr>
                  <w:tcW w:w="0" w:type="auto"/>
                  <w:tcBorders>
                    <w:top w:val="single" w:sz="12" w:space="0" w:color="auto"/>
                    <w:bottom w:val="single" w:sz="8" w:space="0" w:color="auto"/>
                  </w:tcBorders>
                  <w:vAlign w:val="center"/>
                  <w:hideMark/>
                </w:tcPr>
                <w:p w14:paraId="098B9540" w14:textId="401B43A2"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feature: abstraction of real world phenomena</w:t>
                  </w:r>
                  <w:r w:rsidRPr="006F3108">
                    <w:rPr>
                      <w:rFonts w:ascii="Times New Roman" w:eastAsia="Times New Roman" w:hAnsi="Times New Roman" w:cs="Times New Roman"/>
                      <w:kern w:val="0"/>
                      <w14:ligatures w14:val="none"/>
                    </w:rPr>
                    <w:br/>
                    <w:t>NOTE: A feature may occur as a type or an instance. Feature type or feature instance should be used when only one is meant.</w:t>
                  </w:r>
                  <w:r w:rsidRPr="006F3108">
                    <w:rPr>
                      <w:rFonts w:ascii="Times New Roman" w:eastAsia="Times New Roman" w:hAnsi="Times New Roman" w:cs="Times New Roman"/>
                      <w:kern w:val="0"/>
                      <w14:ligatures w14:val="none"/>
                    </w:rPr>
                    <w:br/>
                    <w:t xml:space="preserve">This class describes how a feature class shall be constructed in an Application Schema. In accordance with the conformance clause of the standard, instances of this class are </w:t>
                  </w:r>
                  <w:del w:id="296" w:author="Carl Reed" w:date="2024-02-23T12:10:00Z">
                    <w:r w:rsidRPr="006F3108" w:rsidDel="001B27EE">
                      <w:rPr>
                        <w:rFonts w:ascii="Times New Roman" w:eastAsia="Times New Roman" w:hAnsi="Times New Roman" w:cs="Times New Roman"/>
                        <w:kern w:val="0"/>
                        <w14:ligatures w14:val="none"/>
                      </w:rPr>
                      <w:delText>instanciated</w:delText>
                    </w:r>
                  </w:del>
                  <w:ins w:id="297" w:author="Carl Reed" w:date="2024-02-23T12:10:00Z">
                    <w:r w:rsidR="001B27EE" w:rsidRPr="006F3108">
                      <w:rPr>
                        <w:rFonts w:ascii="Times New Roman" w:eastAsia="Times New Roman" w:hAnsi="Times New Roman" w:cs="Times New Roman"/>
                        <w:kern w:val="0"/>
                        <w14:ligatures w14:val="none"/>
                      </w:rPr>
                      <w:t>instantiated</w:t>
                    </w:r>
                  </w:ins>
                  <w:r w:rsidRPr="006F3108">
                    <w:rPr>
                      <w:rFonts w:ascii="Times New Roman" w:eastAsia="Times New Roman" w:hAnsi="Times New Roman" w:cs="Times New Roman"/>
                      <w:kern w:val="0"/>
                      <w14:ligatures w14:val="none"/>
                    </w:rPr>
                    <w:t xml:space="preserve"> as feature classes in an Application Schema</w:t>
                  </w:r>
                </w:p>
              </w:tc>
            </w:tr>
            <w:tr w:rsidR="006F3108" w:rsidRPr="006F3108" w14:paraId="70A17327" w14:textId="77777777">
              <w:trPr>
                <w:tblCellSpacing w:w="15" w:type="dxa"/>
              </w:trPr>
              <w:tc>
                <w:tcPr>
                  <w:tcW w:w="0" w:type="auto"/>
                  <w:tcBorders>
                    <w:top w:val="nil"/>
                    <w:bottom w:val="single" w:sz="8" w:space="0" w:color="auto"/>
                  </w:tcBorders>
                  <w:vAlign w:val="center"/>
                  <w:hideMark/>
                </w:tcPr>
                <w:p w14:paraId="75E5469D"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Subclass Of:</w:t>
                  </w:r>
                </w:p>
              </w:tc>
              <w:tc>
                <w:tcPr>
                  <w:tcW w:w="0" w:type="auto"/>
                  <w:tcBorders>
                    <w:top w:val="nil"/>
                    <w:bottom w:val="single" w:sz="8" w:space="0" w:color="auto"/>
                  </w:tcBorders>
                  <w:vAlign w:val="center"/>
                  <w:hideMark/>
                </w:tcPr>
                <w:p w14:paraId="77D2E4D3"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roofErr w:type="spellStart"/>
                  <w:r w:rsidRPr="006F3108">
                    <w:rPr>
                      <w:rFonts w:ascii="Times New Roman" w:eastAsia="Times New Roman" w:hAnsi="Times New Roman" w:cs="Times New Roman"/>
                      <w:kern w:val="0"/>
                      <w14:ligatures w14:val="none"/>
                    </w:rPr>
                    <w:t>IdentifiedType</w:t>
                  </w:r>
                  <w:proofErr w:type="spellEnd"/>
                </w:p>
              </w:tc>
            </w:tr>
            <w:tr w:rsidR="006F3108" w:rsidRPr="006F3108" w14:paraId="150B1C87" w14:textId="77777777">
              <w:trPr>
                <w:tblCellSpacing w:w="15" w:type="dxa"/>
              </w:trPr>
              <w:tc>
                <w:tcPr>
                  <w:tcW w:w="0" w:type="auto"/>
                  <w:tcBorders>
                    <w:top w:val="nil"/>
                    <w:bottom w:val="single" w:sz="8" w:space="0" w:color="auto"/>
                  </w:tcBorders>
                  <w:vAlign w:val="center"/>
                  <w:hideMark/>
                </w:tcPr>
                <w:p w14:paraId="7CCB8CC9"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w:t>
                  </w:r>
                  <w:proofErr w:type="spellStart"/>
                  <w:r w:rsidRPr="006F3108">
                    <w:rPr>
                      <w:rFonts w:ascii="Times New Roman" w:eastAsia="Times New Roman" w:hAnsi="Times New Roman" w:cs="Times New Roman"/>
                      <w:kern w:val="0"/>
                      <w14:ligatures w14:val="none"/>
                    </w:rPr>
                    <w:t>StereoType</w:t>
                  </w:r>
                  <w:proofErr w:type="spellEnd"/>
                  <w:r w:rsidRPr="006F3108">
                    <w:rPr>
                      <w:rFonts w:ascii="Times New Roman" w:eastAsia="Times New Roman" w:hAnsi="Times New Roman" w:cs="Times New Roman"/>
                      <w:kern w:val="0"/>
                      <w14:ligatures w14:val="none"/>
                    </w:rPr>
                    <w:t>:</w:t>
                  </w:r>
                </w:p>
              </w:tc>
              <w:tc>
                <w:tcPr>
                  <w:tcW w:w="0" w:type="auto"/>
                  <w:tcBorders>
                    <w:top w:val="nil"/>
                    <w:bottom w:val="single" w:sz="8" w:space="0" w:color="auto"/>
                  </w:tcBorders>
                  <w:vAlign w:val="center"/>
                  <w:hideMark/>
                </w:tcPr>
                <w:p w14:paraId="27E4F155"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«Metaclass»</w:t>
                  </w:r>
                </w:p>
              </w:tc>
            </w:tr>
            <w:tr w:rsidR="006F3108" w:rsidRPr="006F3108" w14:paraId="47569ABA" w14:textId="77777777">
              <w:trPr>
                <w:tblCellSpacing w:w="15" w:type="dxa"/>
              </w:trPr>
              <w:tc>
                <w:tcPr>
                  <w:tcW w:w="0" w:type="auto"/>
                  <w:tcBorders>
                    <w:top w:val="nil"/>
                    <w:bottom w:val="single" w:sz="12" w:space="0" w:color="auto"/>
                  </w:tcBorders>
                  <w:vAlign w:val="center"/>
                  <w:hideMark/>
                </w:tcPr>
                <w:p w14:paraId="665227EE"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Constraint:</w:t>
                  </w:r>
                </w:p>
              </w:tc>
              <w:tc>
                <w:tcPr>
                  <w:tcW w:w="0" w:type="auto"/>
                  <w:tcBorders>
                    <w:top w:val="nil"/>
                    <w:bottom w:val="single" w:sz="12" w:space="0" w:color="auto"/>
                  </w:tcBorders>
                  <w:vAlign w:val="center"/>
                  <w:hideMark/>
                </w:tcPr>
                <w:p w14:paraId="78D2BAD6"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name is mandatory (Invariant):</w:t>
                  </w:r>
                </w:p>
              </w:tc>
            </w:tr>
          </w:tbl>
          <w:p w14:paraId="607ABC7E"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
        </w:tc>
      </w:tr>
      <w:tr w:rsidR="006F3108" w:rsidRPr="006F3108" w14:paraId="50FB3707" w14:textId="77777777" w:rsidTr="006F3108">
        <w:trPr>
          <w:tblCellSpacing w:w="15" w:type="dxa"/>
        </w:trPr>
        <w:tc>
          <w:tcPr>
            <w:tcW w:w="0" w:type="auto"/>
            <w:tcBorders>
              <w:top w:val="nil"/>
              <w:bottom w:val="single" w:sz="8" w:space="0" w:color="auto"/>
            </w:tcBorders>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81"/>
              <w:gridCol w:w="2987"/>
              <w:gridCol w:w="1102"/>
            </w:tblGrid>
            <w:tr w:rsidR="006F3108" w:rsidRPr="006F3108" w14:paraId="6A3F57E1" w14:textId="77777777">
              <w:trPr>
                <w:tblHeader/>
                <w:tblCellSpacing w:w="15" w:type="dxa"/>
              </w:trPr>
              <w:tc>
                <w:tcPr>
                  <w:tcW w:w="0" w:type="auto"/>
                  <w:tcBorders>
                    <w:top w:val="single" w:sz="12" w:space="0" w:color="auto"/>
                    <w:bottom w:val="single" w:sz="12" w:space="0" w:color="auto"/>
                  </w:tcBorders>
                  <w:vAlign w:val="center"/>
                  <w:hideMark/>
                </w:tcPr>
                <w:p w14:paraId="4DBEF663" w14:textId="77777777" w:rsidR="006F3108" w:rsidRPr="006F3108" w:rsidRDefault="006F3108" w:rsidP="006F3108">
                  <w:pPr>
                    <w:spacing w:after="0" w:line="240" w:lineRule="auto"/>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Role name</w:t>
                  </w:r>
                </w:p>
              </w:tc>
              <w:tc>
                <w:tcPr>
                  <w:tcW w:w="0" w:type="auto"/>
                  <w:tcBorders>
                    <w:top w:val="single" w:sz="12" w:space="0" w:color="auto"/>
                    <w:bottom w:val="single" w:sz="12" w:space="0" w:color="auto"/>
                  </w:tcBorders>
                  <w:vAlign w:val="center"/>
                  <w:hideMark/>
                </w:tcPr>
                <w:p w14:paraId="31FF0AE2" w14:textId="77777777" w:rsidR="006F3108" w:rsidRPr="006F3108" w:rsidRDefault="006F3108" w:rsidP="006F3108">
                  <w:pPr>
                    <w:spacing w:after="0" w:line="240" w:lineRule="auto"/>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Target class and multiplicity</w:t>
                  </w:r>
                </w:p>
              </w:tc>
              <w:tc>
                <w:tcPr>
                  <w:tcW w:w="0" w:type="auto"/>
                  <w:tcBorders>
                    <w:top w:val="single" w:sz="12" w:space="0" w:color="auto"/>
                    <w:bottom w:val="single" w:sz="12" w:space="0" w:color="auto"/>
                  </w:tcBorders>
                  <w:vAlign w:val="center"/>
                  <w:hideMark/>
                </w:tcPr>
                <w:p w14:paraId="20514E8E" w14:textId="77777777" w:rsidR="006F3108" w:rsidRPr="006F3108" w:rsidRDefault="006F3108" w:rsidP="006F3108">
                  <w:pPr>
                    <w:spacing w:after="0" w:line="240" w:lineRule="auto"/>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Definition</w:t>
                  </w:r>
                </w:p>
              </w:tc>
            </w:tr>
            <w:tr w:rsidR="006F3108" w:rsidRPr="006F3108" w14:paraId="5CCF7B6A" w14:textId="77777777">
              <w:trPr>
                <w:tblCellSpacing w:w="15" w:type="dxa"/>
              </w:trPr>
              <w:tc>
                <w:tcPr>
                  <w:tcW w:w="0" w:type="auto"/>
                  <w:tcBorders>
                    <w:top w:val="single" w:sz="12" w:space="0" w:color="auto"/>
                    <w:bottom w:val="single" w:sz="8" w:space="0" w:color="auto"/>
                  </w:tcBorders>
                  <w:vAlign w:val="center"/>
                  <w:hideMark/>
                </w:tcPr>
                <w:p w14:paraId="1B1B38B8" w14:textId="77777777" w:rsidR="006F3108" w:rsidRPr="006F3108" w:rsidRDefault="006F3108" w:rsidP="006F3108">
                  <w:pPr>
                    <w:spacing w:after="0" w:line="240" w:lineRule="auto"/>
                    <w:rPr>
                      <w:rFonts w:ascii="Times New Roman" w:eastAsia="Times New Roman" w:hAnsi="Times New Roman" w:cs="Times New Roman"/>
                      <w:b/>
                      <w:bCs/>
                      <w:kern w:val="0"/>
                      <w14:ligatures w14:val="none"/>
                    </w:rPr>
                  </w:pPr>
                </w:p>
              </w:tc>
              <w:tc>
                <w:tcPr>
                  <w:tcW w:w="0" w:type="auto"/>
                  <w:tcBorders>
                    <w:top w:val="single" w:sz="12" w:space="0" w:color="auto"/>
                    <w:bottom w:val="single" w:sz="8" w:space="0" w:color="auto"/>
                  </w:tcBorders>
                  <w:vAlign w:val="center"/>
                  <w:hideMark/>
                </w:tcPr>
                <w:p w14:paraId="7E5BA67C"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roofErr w:type="spellStart"/>
                  <w:r w:rsidRPr="006F3108">
                    <w:rPr>
                      <w:rFonts w:ascii="Times New Roman" w:eastAsia="Times New Roman" w:hAnsi="Times New Roman" w:cs="Times New Roman"/>
                      <w:kern w:val="0"/>
                      <w14:ligatures w14:val="none"/>
                    </w:rPr>
                    <w:t>NS_AvoidList</w:t>
                  </w:r>
                  <w:proofErr w:type="spellEnd"/>
                  <w:r w:rsidRPr="006F3108">
                    <w:rPr>
                      <w:rFonts w:ascii="Times New Roman" w:eastAsia="Times New Roman" w:hAnsi="Times New Roman" w:cs="Times New Roman"/>
                      <w:kern w:val="0"/>
                      <w14:ligatures w14:val="none"/>
                    </w:rPr>
                    <w:t xml:space="preserve"> [</w:t>
                  </w:r>
                  <w:proofErr w:type="gramStart"/>
                  <w:r w:rsidRPr="006F3108">
                    <w:rPr>
                      <w:rFonts w:ascii="Times New Roman" w:eastAsia="Times New Roman" w:hAnsi="Times New Roman" w:cs="Times New Roman"/>
                      <w:kern w:val="0"/>
                      <w14:ligatures w14:val="none"/>
                    </w:rPr>
                    <w:t>0..</w:t>
                  </w:r>
                  <w:proofErr w:type="gramEnd"/>
                  <w:r w:rsidRPr="006F3108">
                    <w:rPr>
                      <w:rFonts w:ascii="Times New Roman" w:eastAsia="Times New Roman" w:hAnsi="Times New Roman" w:cs="Times New Roman"/>
                      <w:kern w:val="0"/>
                      <w14:ligatures w14:val="none"/>
                    </w:rPr>
                    <w:t>*]</w:t>
                  </w:r>
                </w:p>
              </w:tc>
              <w:tc>
                <w:tcPr>
                  <w:tcW w:w="0" w:type="auto"/>
                  <w:tcBorders>
                    <w:top w:val="single" w:sz="12" w:space="0" w:color="auto"/>
                    <w:bottom w:val="single" w:sz="8" w:space="0" w:color="auto"/>
                  </w:tcBorders>
                  <w:vAlign w:val="center"/>
                  <w:hideMark/>
                </w:tcPr>
                <w:p w14:paraId="1D0ED35E"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
              </w:tc>
            </w:tr>
            <w:tr w:rsidR="006F3108" w:rsidRPr="006F3108" w14:paraId="7A78C674" w14:textId="77777777">
              <w:trPr>
                <w:tblCellSpacing w:w="15" w:type="dxa"/>
              </w:trPr>
              <w:tc>
                <w:tcPr>
                  <w:tcW w:w="0" w:type="auto"/>
                  <w:tcBorders>
                    <w:top w:val="nil"/>
                    <w:bottom w:val="single" w:sz="8" w:space="0" w:color="auto"/>
                  </w:tcBorders>
                  <w:vAlign w:val="center"/>
                  <w:hideMark/>
                </w:tcPr>
                <w:p w14:paraId="1EBE692D"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roofErr w:type="spellStart"/>
                  <w:r w:rsidRPr="006F3108">
                    <w:rPr>
                      <w:rFonts w:ascii="Times New Roman" w:eastAsia="Times New Roman" w:hAnsi="Times New Roman" w:cs="Times New Roman"/>
                      <w:kern w:val="0"/>
                      <w14:ligatures w14:val="none"/>
                    </w:rPr>
                    <w:t>superType</w:t>
                  </w:r>
                  <w:proofErr w:type="spellEnd"/>
                </w:p>
              </w:tc>
              <w:tc>
                <w:tcPr>
                  <w:tcW w:w="0" w:type="auto"/>
                  <w:tcBorders>
                    <w:top w:val="nil"/>
                    <w:bottom w:val="single" w:sz="8" w:space="0" w:color="auto"/>
                  </w:tcBorders>
                  <w:vAlign w:val="center"/>
                  <w:hideMark/>
                </w:tcPr>
                <w:p w14:paraId="09D5AAC2"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hyperlink r:id="rId246" w:anchor="FeatureType-section" w:history="1">
                    <w:proofErr w:type="spellStart"/>
                    <w:r w:rsidRPr="006F3108">
                      <w:rPr>
                        <w:rFonts w:ascii="Times New Roman" w:eastAsia="Times New Roman" w:hAnsi="Times New Roman" w:cs="Times New Roman"/>
                        <w:color w:val="0000FF"/>
                        <w:kern w:val="0"/>
                        <w:u w:val="single"/>
                        <w14:ligatures w14:val="none"/>
                      </w:rPr>
                      <w:t>FeatureType</w:t>
                    </w:r>
                    <w:proofErr w:type="spellEnd"/>
                  </w:hyperlink>
                  <w:r w:rsidRPr="006F3108">
                    <w:rPr>
                      <w:rFonts w:ascii="Times New Roman" w:eastAsia="Times New Roman" w:hAnsi="Times New Roman" w:cs="Times New Roman"/>
                      <w:kern w:val="0"/>
                      <w14:ligatures w14:val="none"/>
                    </w:rPr>
                    <w:t xml:space="preserve"> [</w:t>
                  </w:r>
                  <w:proofErr w:type="gramStart"/>
                  <w:r w:rsidRPr="006F3108">
                    <w:rPr>
                      <w:rFonts w:ascii="Times New Roman" w:eastAsia="Times New Roman" w:hAnsi="Times New Roman" w:cs="Times New Roman"/>
                      <w:kern w:val="0"/>
                      <w14:ligatures w14:val="none"/>
                    </w:rPr>
                    <w:t>0..</w:t>
                  </w:r>
                  <w:proofErr w:type="gramEnd"/>
                  <w:r w:rsidRPr="006F3108">
                    <w:rPr>
                      <w:rFonts w:ascii="Times New Roman" w:eastAsia="Times New Roman" w:hAnsi="Times New Roman" w:cs="Times New Roman"/>
                      <w:kern w:val="0"/>
                      <w14:ligatures w14:val="none"/>
                    </w:rPr>
                    <w:t>*]</w:t>
                  </w:r>
                </w:p>
              </w:tc>
              <w:tc>
                <w:tcPr>
                  <w:tcW w:w="0" w:type="auto"/>
                  <w:tcBorders>
                    <w:top w:val="nil"/>
                    <w:bottom w:val="single" w:sz="8" w:space="0" w:color="auto"/>
                  </w:tcBorders>
                  <w:vAlign w:val="center"/>
                  <w:hideMark/>
                </w:tcPr>
                <w:p w14:paraId="65048BEC"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
              </w:tc>
            </w:tr>
            <w:tr w:rsidR="006F3108" w:rsidRPr="006F3108" w14:paraId="6BF5AFB7" w14:textId="77777777">
              <w:trPr>
                <w:tblCellSpacing w:w="15" w:type="dxa"/>
              </w:trPr>
              <w:tc>
                <w:tcPr>
                  <w:tcW w:w="0" w:type="auto"/>
                  <w:tcBorders>
                    <w:top w:val="nil"/>
                    <w:bottom w:val="single" w:sz="8" w:space="0" w:color="auto"/>
                  </w:tcBorders>
                  <w:vAlign w:val="center"/>
                  <w:hideMark/>
                </w:tcPr>
                <w:p w14:paraId="06625BA9"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roofErr w:type="spellStart"/>
                  <w:r w:rsidRPr="006F3108">
                    <w:rPr>
                      <w:rFonts w:ascii="Times New Roman" w:eastAsia="Times New Roman" w:hAnsi="Times New Roman" w:cs="Times New Roman"/>
                      <w:kern w:val="0"/>
                      <w14:ligatures w14:val="none"/>
                    </w:rPr>
                    <w:t>featureTypeMetadata</w:t>
                  </w:r>
                  <w:proofErr w:type="spellEnd"/>
                </w:p>
              </w:tc>
              <w:tc>
                <w:tcPr>
                  <w:tcW w:w="0" w:type="auto"/>
                  <w:tcBorders>
                    <w:top w:val="nil"/>
                    <w:bottom w:val="single" w:sz="8" w:space="0" w:color="auto"/>
                  </w:tcBorders>
                  <w:vAlign w:val="center"/>
                  <w:hideMark/>
                </w:tcPr>
                <w:p w14:paraId="06631E44"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MD_Metadata [</w:t>
                  </w:r>
                  <w:proofErr w:type="gramStart"/>
                  <w:r w:rsidRPr="006F3108">
                    <w:rPr>
                      <w:rFonts w:ascii="Times New Roman" w:eastAsia="Times New Roman" w:hAnsi="Times New Roman" w:cs="Times New Roman"/>
                      <w:kern w:val="0"/>
                      <w14:ligatures w14:val="none"/>
                    </w:rPr>
                    <w:t>0..</w:t>
                  </w:r>
                  <w:proofErr w:type="gramEnd"/>
                  <w:r w:rsidRPr="006F3108">
                    <w:rPr>
                      <w:rFonts w:ascii="Times New Roman" w:eastAsia="Times New Roman" w:hAnsi="Times New Roman" w:cs="Times New Roman"/>
                      <w:kern w:val="0"/>
                      <w14:ligatures w14:val="none"/>
                    </w:rPr>
                    <w:t>*]</w:t>
                  </w:r>
                </w:p>
              </w:tc>
              <w:tc>
                <w:tcPr>
                  <w:tcW w:w="0" w:type="auto"/>
                  <w:tcBorders>
                    <w:top w:val="nil"/>
                    <w:bottom w:val="single" w:sz="8" w:space="0" w:color="auto"/>
                  </w:tcBorders>
                  <w:vAlign w:val="center"/>
                  <w:hideMark/>
                </w:tcPr>
                <w:p w14:paraId="238CCF33"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
              </w:tc>
            </w:tr>
            <w:tr w:rsidR="006F3108" w:rsidRPr="006F3108" w14:paraId="37346C53" w14:textId="77777777">
              <w:trPr>
                <w:tblCellSpacing w:w="15" w:type="dxa"/>
              </w:trPr>
              <w:tc>
                <w:tcPr>
                  <w:tcW w:w="0" w:type="auto"/>
                  <w:tcBorders>
                    <w:top w:val="nil"/>
                    <w:bottom w:val="single" w:sz="12" w:space="0" w:color="auto"/>
                  </w:tcBorders>
                  <w:vAlign w:val="center"/>
                  <w:hideMark/>
                </w:tcPr>
                <w:p w14:paraId="4B62F7AA"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roofErr w:type="spellStart"/>
                  <w:r w:rsidRPr="006F3108">
                    <w:rPr>
                      <w:rFonts w:ascii="Times New Roman" w:eastAsia="Times New Roman" w:hAnsi="Times New Roman" w:cs="Times New Roman"/>
                      <w:kern w:val="0"/>
                      <w14:ligatures w14:val="none"/>
                    </w:rPr>
                    <w:t>carrierOfCharacteristics</w:t>
                  </w:r>
                  <w:proofErr w:type="spellEnd"/>
                </w:p>
              </w:tc>
              <w:tc>
                <w:tcPr>
                  <w:tcW w:w="0" w:type="auto"/>
                  <w:tcBorders>
                    <w:top w:val="nil"/>
                    <w:bottom w:val="single" w:sz="12" w:space="0" w:color="auto"/>
                  </w:tcBorders>
                  <w:vAlign w:val="center"/>
                  <w:hideMark/>
                </w:tcPr>
                <w:p w14:paraId="2EC41C16"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roofErr w:type="spellStart"/>
                  <w:r w:rsidRPr="006F3108">
                    <w:rPr>
                      <w:rFonts w:ascii="Times New Roman" w:eastAsia="Times New Roman" w:hAnsi="Times New Roman" w:cs="Times New Roman"/>
                      <w:kern w:val="0"/>
                      <w14:ligatures w14:val="none"/>
                    </w:rPr>
                    <w:t>PropertyType</w:t>
                  </w:r>
                  <w:proofErr w:type="spellEnd"/>
                  <w:r w:rsidRPr="006F3108">
                    <w:rPr>
                      <w:rFonts w:ascii="Times New Roman" w:eastAsia="Times New Roman" w:hAnsi="Times New Roman" w:cs="Times New Roman"/>
                      <w:kern w:val="0"/>
                      <w14:ligatures w14:val="none"/>
                    </w:rPr>
                    <w:t xml:space="preserve"> [</w:t>
                  </w:r>
                  <w:proofErr w:type="gramStart"/>
                  <w:r w:rsidRPr="006F3108">
                    <w:rPr>
                      <w:rFonts w:ascii="Times New Roman" w:eastAsia="Times New Roman" w:hAnsi="Times New Roman" w:cs="Times New Roman"/>
                      <w:kern w:val="0"/>
                      <w14:ligatures w14:val="none"/>
                    </w:rPr>
                    <w:t>0..</w:t>
                  </w:r>
                  <w:proofErr w:type="gramEnd"/>
                  <w:r w:rsidRPr="006F3108">
                    <w:rPr>
                      <w:rFonts w:ascii="Times New Roman" w:eastAsia="Times New Roman" w:hAnsi="Times New Roman" w:cs="Times New Roman"/>
                      <w:kern w:val="0"/>
                      <w14:ligatures w14:val="none"/>
                    </w:rPr>
                    <w:t>*]</w:t>
                  </w:r>
                </w:p>
              </w:tc>
              <w:tc>
                <w:tcPr>
                  <w:tcW w:w="0" w:type="auto"/>
                  <w:tcBorders>
                    <w:top w:val="nil"/>
                    <w:bottom w:val="single" w:sz="12" w:space="0" w:color="auto"/>
                  </w:tcBorders>
                  <w:vAlign w:val="center"/>
                  <w:hideMark/>
                </w:tcPr>
                <w:p w14:paraId="34763DFA"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
              </w:tc>
            </w:tr>
          </w:tbl>
          <w:p w14:paraId="712C7115"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
        </w:tc>
      </w:tr>
      <w:tr w:rsidR="006F3108" w:rsidRPr="006F3108" w14:paraId="2201A624" w14:textId="77777777" w:rsidTr="006F3108">
        <w:trPr>
          <w:tblCellSpacing w:w="15" w:type="dxa"/>
        </w:trPr>
        <w:tc>
          <w:tcPr>
            <w:tcW w:w="0" w:type="auto"/>
            <w:tcBorders>
              <w:top w:val="nil"/>
              <w:bottom w:val="single" w:sz="12" w:space="0" w:color="auto"/>
            </w:tcBorders>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49"/>
              <w:gridCol w:w="2854"/>
              <w:gridCol w:w="1102"/>
            </w:tblGrid>
            <w:tr w:rsidR="006F3108" w:rsidRPr="006F3108" w14:paraId="0277EE77" w14:textId="77777777">
              <w:trPr>
                <w:tblHeader/>
                <w:tblCellSpacing w:w="15" w:type="dxa"/>
              </w:trPr>
              <w:tc>
                <w:tcPr>
                  <w:tcW w:w="0" w:type="auto"/>
                  <w:tcBorders>
                    <w:top w:val="single" w:sz="12" w:space="0" w:color="auto"/>
                    <w:bottom w:val="single" w:sz="12" w:space="0" w:color="auto"/>
                  </w:tcBorders>
                  <w:vAlign w:val="center"/>
                  <w:hideMark/>
                </w:tcPr>
                <w:p w14:paraId="507ADFE2" w14:textId="77777777" w:rsidR="006F3108" w:rsidRPr="006F3108" w:rsidRDefault="006F3108" w:rsidP="006F3108">
                  <w:pPr>
                    <w:spacing w:after="0" w:line="240" w:lineRule="auto"/>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Attribute</w:t>
                  </w:r>
                </w:p>
              </w:tc>
              <w:tc>
                <w:tcPr>
                  <w:tcW w:w="0" w:type="auto"/>
                  <w:tcBorders>
                    <w:top w:val="single" w:sz="12" w:space="0" w:color="auto"/>
                    <w:bottom w:val="single" w:sz="12" w:space="0" w:color="auto"/>
                  </w:tcBorders>
                  <w:vAlign w:val="center"/>
                  <w:hideMark/>
                </w:tcPr>
                <w:p w14:paraId="14EBC0DD" w14:textId="77777777" w:rsidR="006F3108" w:rsidRPr="006F3108" w:rsidRDefault="006F3108" w:rsidP="006F3108">
                  <w:pPr>
                    <w:spacing w:after="0" w:line="240" w:lineRule="auto"/>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Value type and multiplicity</w:t>
                  </w:r>
                </w:p>
              </w:tc>
              <w:tc>
                <w:tcPr>
                  <w:tcW w:w="0" w:type="auto"/>
                  <w:tcBorders>
                    <w:top w:val="single" w:sz="12" w:space="0" w:color="auto"/>
                    <w:bottom w:val="single" w:sz="12" w:space="0" w:color="auto"/>
                  </w:tcBorders>
                  <w:vAlign w:val="center"/>
                  <w:hideMark/>
                </w:tcPr>
                <w:p w14:paraId="33529702" w14:textId="77777777" w:rsidR="006F3108" w:rsidRPr="006F3108" w:rsidRDefault="006F3108" w:rsidP="006F3108">
                  <w:pPr>
                    <w:spacing w:after="0" w:line="240" w:lineRule="auto"/>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Definition</w:t>
                  </w:r>
                </w:p>
              </w:tc>
            </w:tr>
            <w:tr w:rsidR="006F3108" w:rsidRPr="006F3108" w14:paraId="68CADE47" w14:textId="77777777">
              <w:trPr>
                <w:tblCellSpacing w:w="15" w:type="dxa"/>
              </w:trPr>
              <w:tc>
                <w:tcPr>
                  <w:tcW w:w="0" w:type="auto"/>
                  <w:tcBorders>
                    <w:top w:val="single" w:sz="12" w:space="0" w:color="auto"/>
                    <w:bottom w:val="single" w:sz="12" w:space="0" w:color="auto"/>
                  </w:tcBorders>
                  <w:vAlign w:val="center"/>
                  <w:hideMark/>
                </w:tcPr>
                <w:p w14:paraId="4E03EA53"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roofErr w:type="spellStart"/>
                  <w:r w:rsidRPr="006F3108">
                    <w:rPr>
                      <w:rFonts w:ascii="Times New Roman" w:eastAsia="Times New Roman" w:hAnsi="Times New Roman" w:cs="Times New Roman"/>
                      <w:kern w:val="0"/>
                      <w14:ligatures w14:val="none"/>
                    </w:rPr>
                    <w:t>isAbstract</w:t>
                  </w:r>
                  <w:proofErr w:type="spellEnd"/>
                </w:p>
              </w:tc>
              <w:tc>
                <w:tcPr>
                  <w:tcW w:w="0" w:type="auto"/>
                  <w:tcBorders>
                    <w:top w:val="single" w:sz="12" w:space="0" w:color="auto"/>
                    <w:bottom w:val="single" w:sz="12" w:space="0" w:color="auto"/>
                  </w:tcBorders>
                  <w:vAlign w:val="center"/>
                  <w:hideMark/>
                </w:tcPr>
                <w:p w14:paraId="07415A9C"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Boolean</w:t>
                  </w:r>
                </w:p>
              </w:tc>
              <w:tc>
                <w:tcPr>
                  <w:tcW w:w="0" w:type="auto"/>
                  <w:tcBorders>
                    <w:top w:val="single" w:sz="12" w:space="0" w:color="auto"/>
                    <w:bottom w:val="single" w:sz="12" w:space="0" w:color="auto"/>
                  </w:tcBorders>
                  <w:vAlign w:val="center"/>
                  <w:hideMark/>
                </w:tcPr>
                <w:p w14:paraId="713DBEBA"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
              </w:tc>
            </w:tr>
          </w:tbl>
          <w:p w14:paraId="49BE3B9C"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
        </w:tc>
      </w:tr>
    </w:tbl>
    <w:p w14:paraId="344F7E15" w14:textId="77777777" w:rsidR="006F3108" w:rsidRPr="006F3108" w:rsidRDefault="006F3108" w:rsidP="006F310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6F3108">
        <w:rPr>
          <w:rFonts w:ascii="Times New Roman" w:eastAsia="Times New Roman" w:hAnsi="Times New Roman" w:cs="Times New Roman"/>
          <w:b/>
          <w:bCs/>
          <w:kern w:val="0"/>
          <w:sz w:val="36"/>
          <w:szCs w:val="36"/>
          <w14:ligatures w14:val="none"/>
        </w:rPr>
        <w:t>B.2.  Geometry</w:t>
      </w:r>
    </w:p>
    <w:p w14:paraId="68A4BEA6"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The following classes are defined in </w:t>
      </w:r>
      <w:hyperlink r:id="rId247" w:anchor="ISO19107" w:history="1">
        <w:r w:rsidRPr="006F3108">
          <w:rPr>
            <w:rFonts w:ascii="Times New Roman" w:eastAsia="Times New Roman" w:hAnsi="Times New Roman" w:cs="Times New Roman"/>
            <w:color w:val="0000FF"/>
            <w:kern w:val="0"/>
            <w:u w:val="single"/>
            <w14:ligatures w14:val="none"/>
          </w:rPr>
          <w:t>ISO 19107:2003</w:t>
        </w:r>
      </w:hyperlink>
    </w:p>
    <w:p w14:paraId="1332CA0A" w14:textId="77777777" w:rsidR="006F3108" w:rsidRPr="006F3108" w:rsidRDefault="006F3108" w:rsidP="006F3108">
      <w:pPr>
        <w:spacing w:before="100" w:beforeAutospacing="1" w:after="100" w:afterAutospacing="1" w:line="240" w:lineRule="auto"/>
        <w:jc w:val="center"/>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Table B.3 — </w:t>
      </w:r>
      <w:proofErr w:type="spellStart"/>
      <w:r w:rsidRPr="006F3108">
        <w:rPr>
          <w:rFonts w:ascii="Times New Roman" w:eastAsia="Times New Roman" w:hAnsi="Times New Roman" w:cs="Times New Roman"/>
          <w:kern w:val="0"/>
          <w14:ligatures w14:val="none"/>
        </w:rPr>
        <w:t>GM_Object</w:t>
      </w:r>
      <w:proofErr w:type="spellEnd"/>
      <w:r w:rsidRPr="006F3108">
        <w:rPr>
          <w:rFonts w:ascii="Times New Roman" w:eastAsia="Times New Roman" w:hAnsi="Times New Roman" w:cs="Times New Roman"/>
          <w:kern w:val="0"/>
          <w14:ligatures w14:val="none"/>
        </w:rPr>
        <w:t xml:space="preserve"> Class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6F3108" w:rsidRPr="006F3108" w14:paraId="5172547E" w14:textId="77777777" w:rsidTr="006F3108">
        <w:trPr>
          <w:tblCellSpacing w:w="15" w:type="dxa"/>
        </w:trPr>
        <w:tc>
          <w:tcPr>
            <w:tcW w:w="0" w:type="auto"/>
            <w:tcBorders>
              <w:top w:val="single" w:sz="12" w:space="0" w:color="auto"/>
              <w:bottom w:val="single" w:sz="8" w:space="0" w:color="auto"/>
            </w:tcBorders>
            <w:vAlign w:val="center"/>
            <w:hideMark/>
          </w:tcPr>
          <w:p w14:paraId="1E7D8C0B"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6F3108">
              <w:rPr>
                <w:rFonts w:ascii="Times New Roman" w:eastAsia="Times New Roman" w:hAnsi="Times New Roman" w:cs="Times New Roman"/>
                <w:b/>
                <w:bCs/>
                <w:kern w:val="0"/>
                <w14:ligatures w14:val="none"/>
              </w:rPr>
              <w:lastRenderedPageBreak/>
              <w:t>GM_Object</w:t>
            </w:r>
            <w:proofErr w:type="spellEnd"/>
          </w:p>
        </w:tc>
      </w:tr>
      <w:tr w:rsidR="006F3108" w:rsidRPr="006F3108" w14:paraId="1B74715E" w14:textId="77777777" w:rsidTr="006F3108">
        <w:trPr>
          <w:tblCellSpacing w:w="15" w:type="dxa"/>
        </w:trPr>
        <w:tc>
          <w:tcPr>
            <w:tcW w:w="0" w:type="auto"/>
            <w:tcBorders>
              <w:top w:val="nil"/>
              <w:bottom w:val="single" w:sz="8" w:space="0" w:color="auto"/>
            </w:tcBorders>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96"/>
              <w:gridCol w:w="7774"/>
            </w:tblGrid>
            <w:tr w:rsidR="006F3108" w:rsidRPr="006F3108" w14:paraId="3B5382E9" w14:textId="77777777">
              <w:trPr>
                <w:tblCellSpacing w:w="15" w:type="dxa"/>
              </w:trPr>
              <w:tc>
                <w:tcPr>
                  <w:tcW w:w="0" w:type="auto"/>
                  <w:tcBorders>
                    <w:top w:val="single" w:sz="12" w:space="0" w:color="auto"/>
                    <w:bottom w:val="single" w:sz="8" w:space="0" w:color="auto"/>
                  </w:tcBorders>
                  <w:vAlign w:val="center"/>
                  <w:hideMark/>
                </w:tcPr>
                <w:p w14:paraId="2A203F17"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Definition:</w:t>
                  </w:r>
                </w:p>
              </w:tc>
              <w:tc>
                <w:tcPr>
                  <w:tcW w:w="0" w:type="auto"/>
                  <w:tcBorders>
                    <w:top w:val="single" w:sz="12" w:space="0" w:color="auto"/>
                    <w:bottom w:val="single" w:sz="8" w:space="0" w:color="auto"/>
                  </w:tcBorders>
                  <w:vAlign w:val="center"/>
                  <w:hideMark/>
                </w:tcPr>
                <w:p w14:paraId="32211C9D"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roofErr w:type="spellStart"/>
                  <w:r w:rsidRPr="006F3108">
                    <w:rPr>
                      <w:rFonts w:ascii="Times New Roman" w:eastAsia="Times New Roman" w:hAnsi="Times New Roman" w:cs="Times New Roman"/>
                      <w:kern w:val="0"/>
                      <w14:ligatures w14:val="none"/>
                    </w:rPr>
                    <w:t>GM_Object</w:t>
                  </w:r>
                  <w:proofErr w:type="spellEnd"/>
                  <w:r w:rsidRPr="006F3108">
                    <w:rPr>
                      <w:rFonts w:ascii="Times New Roman" w:eastAsia="Times New Roman" w:hAnsi="Times New Roman" w:cs="Times New Roman"/>
                      <w:kern w:val="0"/>
                      <w14:ligatures w14:val="none"/>
                    </w:rPr>
                    <w:t xml:space="preserve"> is the root class of the geometric object taxonomy and supports interfaces common to all geographically referenced geometric objects. </w:t>
                  </w:r>
                  <w:proofErr w:type="spellStart"/>
                  <w:r w:rsidRPr="006F3108">
                    <w:rPr>
                      <w:rFonts w:ascii="Times New Roman" w:eastAsia="Times New Roman" w:hAnsi="Times New Roman" w:cs="Times New Roman"/>
                      <w:kern w:val="0"/>
                      <w14:ligatures w14:val="none"/>
                    </w:rPr>
                    <w:t>GM_Object</w:t>
                  </w:r>
                  <w:proofErr w:type="spellEnd"/>
                  <w:r w:rsidRPr="006F3108">
                    <w:rPr>
                      <w:rFonts w:ascii="Times New Roman" w:eastAsia="Times New Roman" w:hAnsi="Times New Roman" w:cs="Times New Roman"/>
                      <w:kern w:val="0"/>
                      <w14:ligatures w14:val="none"/>
                    </w:rPr>
                    <w:t xml:space="preserve"> instances are sets of direct positions in a particular coordinate reference system. A </w:t>
                  </w:r>
                  <w:proofErr w:type="spellStart"/>
                  <w:r w:rsidRPr="006F3108">
                    <w:rPr>
                      <w:rFonts w:ascii="Times New Roman" w:eastAsia="Times New Roman" w:hAnsi="Times New Roman" w:cs="Times New Roman"/>
                      <w:kern w:val="0"/>
                      <w14:ligatures w14:val="none"/>
                    </w:rPr>
                    <w:t>GM_Object</w:t>
                  </w:r>
                  <w:proofErr w:type="spellEnd"/>
                  <w:r w:rsidRPr="006F3108">
                    <w:rPr>
                      <w:rFonts w:ascii="Times New Roman" w:eastAsia="Times New Roman" w:hAnsi="Times New Roman" w:cs="Times New Roman"/>
                      <w:kern w:val="0"/>
                      <w14:ligatures w14:val="none"/>
                    </w:rPr>
                    <w:t xml:space="preserve"> can be regarded as an infinite set of points that satisfies the set operation interfaces for a set of direct positions, </w:t>
                  </w:r>
                  <w:proofErr w:type="spellStart"/>
                  <w:r w:rsidRPr="006F3108">
                    <w:rPr>
                      <w:rFonts w:ascii="Times New Roman" w:eastAsia="Times New Roman" w:hAnsi="Times New Roman" w:cs="Times New Roman"/>
                      <w:kern w:val="0"/>
                      <w14:ligatures w14:val="none"/>
                    </w:rPr>
                    <w:t>TransfiniteSet</w:t>
                  </w:r>
                  <w:proofErr w:type="spellEnd"/>
                  <w:r w:rsidRPr="006F3108">
                    <w:rPr>
                      <w:rFonts w:ascii="Times New Roman" w:eastAsia="Times New Roman" w:hAnsi="Times New Roman" w:cs="Times New Roman"/>
                      <w:kern w:val="0"/>
                      <w14:ligatures w14:val="none"/>
                    </w:rPr>
                    <w:t>&lt;</w:t>
                  </w:r>
                  <w:proofErr w:type="spellStart"/>
                  <w:r w:rsidRPr="006F3108">
                    <w:rPr>
                      <w:rFonts w:ascii="Times New Roman" w:eastAsia="Times New Roman" w:hAnsi="Times New Roman" w:cs="Times New Roman"/>
                      <w:kern w:val="0"/>
                      <w14:ligatures w14:val="none"/>
                    </w:rPr>
                    <w:t>DirectPosition</w:t>
                  </w:r>
                  <w:proofErr w:type="spellEnd"/>
                  <w:r w:rsidRPr="006F3108">
                    <w:rPr>
                      <w:rFonts w:ascii="Times New Roman" w:eastAsia="Times New Roman" w:hAnsi="Times New Roman" w:cs="Times New Roman"/>
                      <w:kern w:val="0"/>
                      <w14:ligatures w14:val="none"/>
                    </w:rPr>
                    <w:t xml:space="preserve">&gt;. Since an infinite collection class cannot be implemented directly, a Boolean test for inclusion shall be provided by the </w:t>
                  </w:r>
                  <w:proofErr w:type="spellStart"/>
                  <w:r w:rsidRPr="006F3108">
                    <w:rPr>
                      <w:rFonts w:ascii="Times New Roman" w:eastAsia="Times New Roman" w:hAnsi="Times New Roman" w:cs="Times New Roman"/>
                      <w:kern w:val="0"/>
                      <w14:ligatures w14:val="none"/>
                    </w:rPr>
                    <w:t>GM_Object</w:t>
                  </w:r>
                  <w:proofErr w:type="spellEnd"/>
                  <w:r w:rsidRPr="006F3108">
                    <w:rPr>
                      <w:rFonts w:ascii="Times New Roman" w:eastAsia="Times New Roman" w:hAnsi="Times New Roman" w:cs="Times New Roman"/>
                      <w:kern w:val="0"/>
                      <w14:ligatures w14:val="none"/>
                    </w:rPr>
                    <w:t xml:space="preserve"> interface. This international standard concentrates on vector geometry classes, but future work may use </w:t>
                  </w:r>
                  <w:proofErr w:type="spellStart"/>
                  <w:r w:rsidRPr="006F3108">
                    <w:rPr>
                      <w:rFonts w:ascii="Times New Roman" w:eastAsia="Times New Roman" w:hAnsi="Times New Roman" w:cs="Times New Roman"/>
                      <w:kern w:val="0"/>
                      <w14:ligatures w14:val="none"/>
                    </w:rPr>
                    <w:t>GM_Object</w:t>
                  </w:r>
                  <w:proofErr w:type="spellEnd"/>
                  <w:r w:rsidRPr="006F3108">
                    <w:rPr>
                      <w:rFonts w:ascii="Times New Roman" w:eastAsia="Times New Roman" w:hAnsi="Times New Roman" w:cs="Times New Roman"/>
                      <w:kern w:val="0"/>
                      <w14:ligatures w14:val="none"/>
                    </w:rPr>
                    <w:t xml:space="preserve"> as a root class without modification. NOTE As a type, </w:t>
                  </w:r>
                  <w:proofErr w:type="spellStart"/>
                  <w:r w:rsidRPr="006F3108">
                    <w:rPr>
                      <w:rFonts w:ascii="Times New Roman" w:eastAsia="Times New Roman" w:hAnsi="Times New Roman" w:cs="Times New Roman"/>
                      <w:kern w:val="0"/>
                      <w14:ligatures w14:val="none"/>
                    </w:rPr>
                    <w:t>GM_Object</w:t>
                  </w:r>
                  <w:proofErr w:type="spellEnd"/>
                  <w:r w:rsidRPr="006F3108">
                    <w:rPr>
                      <w:rFonts w:ascii="Times New Roman" w:eastAsia="Times New Roman" w:hAnsi="Times New Roman" w:cs="Times New Roman"/>
                      <w:kern w:val="0"/>
                      <w14:ligatures w14:val="none"/>
                    </w:rPr>
                    <w:t xml:space="preserve"> does not have a well-defined default state or value representation as a data type. Instantiated subclasses of </w:t>
                  </w:r>
                  <w:proofErr w:type="spellStart"/>
                  <w:r w:rsidRPr="006F3108">
                    <w:rPr>
                      <w:rFonts w:ascii="Times New Roman" w:eastAsia="Times New Roman" w:hAnsi="Times New Roman" w:cs="Times New Roman"/>
                      <w:kern w:val="0"/>
                      <w14:ligatures w14:val="none"/>
                    </w:rPr>
                    <w:t>GM_Object</w:t>
                  </w:r>
                  <w:proofErr w:type="spellEnd"/>
                  <w:r w:rsidRPr="006F3108">
                    <w:rPr>
                      <w:rFonts w:ascii="Times New Roman" w:eastAsia="Times New Roman" w:hAnsi="Times New Roman" w:cs="Times New Roman"/>
                      <w:kern w:val="0"/>
                      <w14:ligatures w14:val="none"/>
                    </w:rPr>
                    <w:t xml:space="preserve"> will.</w:t>
                  </w:r>
                </w:p>
              </w:tc>
            </w:tr>
            <w:tr w:rsidR="006F3108" w:rsidRPr="006F3108" w14:paraId="2AD85102" w14:textId="77777777">
              <w:trPr>
                <w:tblCellSpacing w:w="15" w:type="dxa"/>
              </w:trPr>
              <w:tc>
                <w:tcPr>
                  <w:tcW w:w="0" w:type="auto"/>
                  <w:tcBorders>
                    <w:top w:val="nil"/>
                    <w:bottom w:val="single" w:sz="8" w:space="0" w:color="auto"/>
                  </w:tcBorders>
                  <w:vAlign w:val="center"/>
                  <w:hideMark/>
                </w:tcPr>
                <w:p w14:paraId="0DD1F040"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Subclass Of:</w:t>
                  </w:r>
                </w:p>
              </w:tc>
              <w:tc>
                <w:tcPr>
                  <w:tcW w:w="0" w:type="auto"/>
                  <w:tcBorders>
                    <w:top w:val="nil"/>
                    <w:bottom w:val="single" w:sz="8" w:space="0" w:color="auto"/>
                  </w:tcBorders>
                  <w:vAlign w:val="center"/>
                  <w:hideMark/>
                </w:tcPr>
                <w:p w14:paraId="49FA854A"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none</w:t>
                  </w:r>
                </w:p>
              </w:tc>
            </w:tr>
            <w:tr w:rsidR="006F3108" w:rsidRPr="006F3108" w14:paraId="1809F595" w14:textId="77777777">
              <w:trPr>
                <w:tblCellSpacing w:w="15" w:type="dxa"/>
              </w:trPr>
              <w:tc>
                <w:tcPr>
                  <w:tcW w:w="0" w:type="auto"/>
                  <w:tcBorders>
                    <w:top w:val="nil"/>
                    <w:bottom w:val="single" w:sz="8" w:space="0" w:color="auto"/>
                  </w:tcBorders>
                  <w:vAlign w:val="center"/>
                  <w:hideMark/>
                </w:tcPr>
                <w:p w14:paraId="47A88D7F"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w:t>
                  </w:r>
                  <w:proofErr w:type="spellStart"/>
                  <w:r w:rsidRPr="006F3108">
                    <w:rPr>
                      <w:rFonts w:ascii="Times New Roman" w:eastAsia="Times New Roman" w:hAnsi="Times New Roman" w:cs="Times New Roman"/>
                      <w:kern w:val="0"/>
                      <w14:ligatures w14:val="none"/>
                    </w:rPr>
                    <w:t>StereoType</w:t>
                  </w:r>
                  <w:proofErr w:type="spellEnd"/>
                  <w:r w:rsidRPr="006F3108">
                    <w:rPr>
                      <w:rFonts w:ascii="Times New Roman" w:eastAsia="Times New Roman" w:hAnsi="Times New Roman" w:cs="Times New Roman"/>
                      <w:kern w:val="0"/>
                      <w14:ligatures w14:val="none"/>
                    </w:rPr>
                    <w:t>:</w:t>
                  </w:r>
                </w:p>
              </w:tc>
              <w:tc>
                <w:tcPr>
                  <w:tcW w:w="0" w:type="auto"/>
                  <w:tcBorders>
                    <w:top w:val="nil"/>
                    <w:bottom w:val="single" w:sz="8" w:space="0" w:color="auto"/>
                  </w:tcBorders>
                  <w:vAlign w:val="center"/>
                  <w:hideMark/>
                </w:tcPr>
                <w:p w14:paraId="28491DD3"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«type»</w:t>
                  </w:r>
                </w:p>
              </w:tc>
            </w:tr>
            <w:tr w:rsidR="006F3108" w:rsidRPr="006F3108" w14:paraId="35FDE2D2" w14:textId="77777777">
              <w:trPr>
                <w:tblCellSpacing w:w="15" w:type="dxa"/>
              </w:trPr>
              <w:tc>
                <w:tcPr>
                  <w:tcW w:w="0" w:type="auto"/>
                  <w:tcBorders>
                    <w:top w:val="nil"/>
                    <w:bottom w:val="single" w:sz="8" w:space="0" w:color="auto"/>
                  </w:tcBorders>
                  <w:vAlign w:val="center"/>
                  <w:hideMark/>
                </w:tcPr>
                <w:p w14:paraId="511F0502"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Constraint:</w:t>
                  </w:r>
                </w:p>
              </w:tc>
              <w:tc>
                <w:tcPr>
                  <w:tcW w:w="0" w:type="auto"/>
                  <w:tcBorders>
                    <w:top w:val="nil"/>
                    <w:bottom w:val="single" w:sz="8" w:space="0" w:color="auto"/>
                  </w:tcBorders>
                  <w:vAlign w:val="center"/>
                  <w:hideMark/>
                </w:tcPr>
                <w:p w14:paraId="2E0FFA31"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roofErr w:type="gramStart"/>
                  <w:r w:rsidRPr="006F3108">
                    <w:rPr>
                      <w:rFonts w:ascii="Times New Roman" w:eastAsia="Times New Roman" w:hAnsi="Times New Roman" w:cs="Times New Roman"/>
                      <w:kern w:val="0"/>
                      <w14:ligatures w14:val="none"/>
                    </w:rPr>
                    <w:t>dimension(</w:t>
                  </w:r>
                  <w:proofErr w:type="gramEnd"/>
                  <w:r w:rsidRPr="006F3108">
                    <w:rPr>
                      <w:rFonts w:ascii="Times New Roman" w:eastAsia="Times New Roman" w:hAnsi="Times New Roman" w:cs="Times New Roman"/>
                      <w:kern w:val="0"/>
                      <w14:ligatures w14:val="none"/>
                    </w:rPr>
                    <w:t>) &gt; boundary().dimension (Invariant):</w:t>
                  </w:r>
                </w:p>
              </w:tc>
            </w:tr>
            <w:tr w:rsidR="006F3108" w:rsidRPr="006F3108" w14:paraId="629634FD" w14:textId="77777777">
              <w:trPr>
                <w:tblCellSpacing w:w="15" w:type="dxa"/>
              </w:trPr>
              <w:tc>
                <w:tcPr>
                  <w:tcW w:w="0" w:type="auto"/>
                  <w:tcBorders>
                    <w:top w:val="nil"/>
                    <w:bottom w:val="single" w:sz="8" w:space="0" w:color="auto"/>
                  </w:tcBorders>
                  <w:vAlign w:val="center"/>
                  <w:hideMark/>
                </w:tcPr>
                <w:p w14:paraId="67F374E5"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Constraint:</w:t>
                  </w:r>
                </w:p>
              </w:tc>
              <w:tc>
                <w:tcPr>
                  <w:tcW w:w="0" w:type="auto"/>
                  <w:tcBorders>
                    <w:top w:val="nil"/>
                    <w:bottom w:val="single" w:sz="8" w:space="0" w:color="auto"/>
                  </w:tcBorders>
                  <w:vAlign w:val="center"/>
                  <w:hideMark/>
                </w:tcPr>
                <w:p w14:paraId="01D85088"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boundary(</w:t>
                  </w:r>
                  <w:proofErr w:type="gramStart"/>
                  <w:r w:rsidRPr="006F3108">
                    <w:rPr>
                      <w:rFonts w:ascii="Times New Roman" w:eastAsia="Times New Roman" w:hAnsi="Times New Roman" w:cs="Times New Roman"/>
                      <w:kern w:val="0"/>
                      <w14:ligatures w14:val="none"/>
                    </w:rPr>
                    <w:t>).</w:t>
                  </w:r>
                  <w:proofErr w:type="spellStart"/>
                  <w:r w:rsidRPr="006F3108">
                    <w:rPr>
                      <w:rFonts w:ascii="Times New Roman" w:eastAsia="Times New Roman" w:hAnsi="Times New Roman" w:cs="Times New Roman"/>
                      <w:kern w:val="0"/>
                      <w14:ligatures w14:val="none"/>
                    </w:rPr>
                    <w:t>notEmpty</w:t>
                  </w:r>
                  <w:proofErr w:type="spellEnd"/>
                  <w:proofErr w:type="gramEnd"/>
                  <w:r w:rsidRPr="006F3108">
                    <w:rPr>
                      <w:rFonts w:ascii="Times New Roman" w:eastAsia="Times New Roman" w:hAnsi="Times New Roman" w:cs="Times New Roman"/>
                      <w:kern w:val="0"/>
                      <w14:ligatures w14:val="none"/>
                    </w:rPr>
                    <w:t>() implies boundary().dimension() = dimension() -1 (Invariant):</w:t>
                  </w:r>
                </w:p>
              </w:tc>
            </w:tr>
            <w:tr w:rsidR="006F3108" w:rsidRPr="006F3108" w14:paraId="56BC57E8" w14:textId="77777777">
              <w:trPr>
                <w:tblCellSpacing w:w="15" w:type="dxa"/>
              </w:trPr>
              <w:tc>
                <w:tcPr>
                  <w:tcW w:w="0" w:type="auto"/>
                  <w:tcBorders>
                    <w:top w:val="nil"/>
                    <w:bottom w:val="single" w:sz="12" w:space="0" w:color="auto"/>
                  </w:tcBorders>
                  <w:vAlign w:val="center"/>
                  <w:hideMark/>
                </w:tcPr>
                <w:p w14:paraId="377BC7F9"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Constraint:</w:t>
                  </w:r>
                </w:p>
              </w:tc>
              <w:tc>
                <w:tcPr>
                  <w:tcW w:w="0" w:type="auto"/>
                  <w:tcBorders>
                    <w:top w:val="nil"/>
                    <w:bottom w:val="single" w:sz="12" w:space="0" w:color="auto"/>
                  </w:tcBorders>
                  <w:vAlign w:val="center"/>
                  <w:hideMark/>
                </w:tcPr>
                <w:p w14:paraId="22B361D1"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boundary(</w:t>
                  </w:r>
                  <w:proofErr w:type="gramStart"/>
                  <w:r w:rsidRPr="006F3108">
                    <w:rPr>
                      <w:rFonts w:ascii="Times New Roman" w:eastAsia="Times New Roman" w:hAnsi="Times New Roman" w:cs="Times New Roman"/>
                      <w:kern w:val="0"/>
                      <w14:ligatures w14:val="none"/>
                    </w:rPr>
                    <w:t>).</w:t>
                  </w:r>
                  <w:proofErr w:type="spellStart"/>
                  <w:r w:rsidRPr="006F3108">
                    <w:rPr>
                      <w:rFonts w:ascii="Times New Roman" w:eastAsia="Times New Roman" w:hAnsi="Times New Roman" w:cs="Times New Roman"/>
                      <w:kern w:val="0"/>
                      <w14:ligatures w14:val="none"/>
                    </w:rPr>
                    <w:t>isEmpty</w:t>
                  </w:r>
                  <w:proofErr w:type="spellEnd"/>
                  <w:proofErr w:type="gramEnd"/>
                  <w:r w:rsidRPr="006F3108">
                    <w:rPr>
                      <w:rFonts w:ascii="Times New Roman" w:eastAsia="Times New Roman" w:hAnsi="Times New Roman" w:cs="Times New Roman"/>
                      <w:kern w:val="0"/>
                      <w14:ligatures w14:val="none"/>
                    </w:rPr>
                    <w:t xml:space="preserve">() = </w:t>
                  </w:r>
                  <w:proofErr w:type="spellStart"/>
                  <w:r w:rsidRPr="006F3108">
                    <w:rPr>
                      <w:rFonts w:ascii="Times New Roman" w:eastAsia="Times New Roman" w:hAnsi="Times New Roman" w:cs="Times New Roman"/>
                      <w:kern w:val="0"/>
                      <w14:ligatures w14:val="none"/>
                    </w:rPr>
                    <w:t>isCycle</w:t>
                  </w:r>
                  <w:proofErr w:type="spellEnd"/>
                  <w:r w:rsidRPr="006F3108">
                    <w:rPr>
                      <w:rFonts w:ascii="Times New Roman" w:eastAsia="Times New Roman" w:hAnsi="Times New Roman" w:cs="Times New Roman"/>
                      <w:kern w:val="0"/>
                      <w14:ligatures w14:val="none"/>
                    </w:rPr>
                    <w:t>() (Invariant):</w:t>
                  </w:r>
                </w:p>
              </w:tc>
            </w:tr>
          </w:tbl>
          <w:p w14:paraId="128535FA"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
        </w:tc>
      </w:tr>
      <w:tr w:rsidR="006F3108" w:rsidRPr="006F3108" w14:paraId="454EDABD" w14:textId="77777777" w:rsidTr="006F3108">
        <w:trPr>
          <w:tblCellSpacing w:w="15" w:type="dxa"/>
        </w:trPr>
        <w:tc>
          <w:tcPr>
            <w:tcW w:w="0" w:type="auto"/>
            <w:tcBorders>
              <w:top w:val="nil"/>
              <w:bottom w:val="single" w:sz="12" w:space="0" w:color="auto"/>
            </w:tcBorders>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62"/>
              <w:gridCol w:w="3657"/>
              <w:gridCol w:w="1102"/>
            </w:tblGrid>
            <w:tr w:rsidR="006F3108" w:rsidRPr="006F3108" w14:paraId="29EFA0A3" w14:textId="77777777">
              <w:trPr>
                <w:tblHeader/>
                <w:tblCellSpacing w:w="15" w:type="dxa"/>
              </w:trPr>
              <w:tc>
                <w:tcPr>
                  <w:tcW w:w="0" w:type="auto"/>
                  <w:tcBorders>
                    <w:top w:val="single" w:sz="12" w:space="0" w:color="auto"/>
                    <w:bottom w:val="single" w:sz="12" w:space="0" w:color="auto"/>
                  </w:tcBorders>
                  <w:vAlign w:val="center"/>
                  <w:hideMark/>
                </w:tcPr>
                <w:p w14:paraId="5D2DE9CE" w14:textId="77777777" w:rsidR="006F3108" w:rsidRPr="006F3108" w:rsidRDefault="006F3108" w:rsidP="006F3108">
                  <w:pPr>
                    <w:spacing w:after="0" w:line="240" w:lineRule="auto"/>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Role name</w:t>
                  </w:r>
                </w:p>
              </w:tc>
              <w:tc>
                <w:tcPr>
                  <w:tcW w:w="0" w:type="auto"/>
                  <w:tcBorders>
                    <w:top w:val="single" w:sz="12" w:space="0" w:color="auto"/>
                    <w:bottom w:val="single" w:sz="12" w:space="0" w:color="auto"/>
                  </w:tcBorders>
                  <w:vAlign w:val="center"/>
                  <w:hideMark/>
                </w:tcPr>
                <w:p w14:paraId="456F68B0" w14:textId="77777777" w:rsidR="006F3108" w:rsidRPr="006F3108" w:rsidRDefault="006F3108" w:rsidP="006F3108">
                  <w:pPr>
                    <w:spacing w:after="0" w:line="240" w:lineRule="auto"/>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Target class and multiplicity</w:t>
                  </w:r>
                </w:p>
              </w:tc>
              <w:tc>
                <w:tcPr>
                  <w:tcW w:w="0" w:type="auto"/>
                  <w:tcBorders>
                    <w:top w:val="single" w:sz="12" w:space="0" w:color="auto"/>
                    <w:bottom w:val="single" w:sz="12" w:space="0" w:color="auto"/>
                  </w:tcBorders>
                  <w:vAlign w:val="center"/>
                  <w:hideMark/>
                </w:tcPr>
                <w:p w14:paraId="5E101482" w14:textId="77777777" w:rsidR="006F3108" w:rsidRPr="006F3108" w:rsidRDefault="006F3108" w:rsidP="006F3108">
                  <w:pPr>
                    <w:spacing w:after="0" w:line="240" w:lineRule="auto"/>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Definition</w:t>
                  </w:r>
                </w:p>
              </w:tc>
            </w:tr>
            <w:tr w:rsidR="006F3108" w:rsidRPr="006F3108" w14:paraId="239B14D9" w14:textId="77777777">
              <w:trPr>
                <w:tblCellSpacing w:w="15" w:type="dxa"/>
              </w:trPr>
              <w:tc>
                <w:tcPr>
                  <w:tcW w:w="0" w:type="auto"/>
                  <w:tcBorders>
                    <w:top w:val="single" w:sz="12" w:space="0" w:color="auto"/>
                    <w:bottom w:val="single" w:sz="8" w:space="0" w:color="auto"/>
                  </w:tcBorders>
                  <w:vAlign w:val="center"/>
                  <w:hideMark/>
                </w:tcPr>
                <w:p w14:paraId="68F245C9" w14:textId="77777777" w:rsidR="006F3108" w:rsidRPr="006F3108" w:rsidRDefault="006F3108" w:rsidP="006F3108">
                  <w:pPr>
                    <w:spacing w:after="0" w:line="240" w:lineRule="auto"/>
                    <w:rPr>
                      <w:rFonts w:ascii="Times New Roman" w:eastAsia="Times New Roman" w:hAnsi="Times New Roman" w:cs="Times New Roman"/>
                      <w:b/>
                      <w:bCs/>
                      <w:kern w:val="0"/>
                      <w14:ligatures w14:val="none"/>
                    </w:rPr>
                  </w:pPr>
                </w:p>
              </w:tc>
              <w:tc>
                <w:tcPr>
                  <w:tcW w:w="0" w:type="auto"/>
                  <w:tcBorders>
                    <w:top w:val="single" w:sz="12" w:space="0" w:color="auto"/>
                    <w:bottom w:val="single" w:sz="8" w:space="0" w:color="auto"/>
                  </w:tcBorders>
                  <w:vAlign w:val="center"/>
                  <w:hideMark/>
                </w:tcPr>
                <w:p w14:paraId="316C0F2E"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Geometry [</w:t>
                  </w:r>
                  <w:proofErr w:type="gramStart"/>
                  <w:r w:rsidRPr="006F3108">
                    <w:rPr>
                      <w:rFonts w:ascii="Times New Roman" w:eastAsia="Times New Roman" w:hAnsi="Times New Roman" w:cs="Times New Roman"/>
                      <w:kern w:val="0"/>
                      <w14:ligatures w14:val="none"/>
                    </w:rPr>
                    <w:t>1..</w:t>
                  </w:r>
                  <w:proofErr w:type="gramEnd"/>
                  <w:r w:rsidRPr="006F3108">
                    <w:rPr>
                      <w:rFonts w:ascii="Times New Roman" w:eastAsia="Times New Roman" w:hAnsi="Times New Roman" w:cs="Times New Roman"/>
                      <w:kern w:val="0"/>
                      <w14:ligatures w14:val="none"/>
                    </w:rPr>
                    <w:t>1]</w:t>
                  </w:r>
                </w:p>
              </w:tc>
              <w:tc>
                <w:tcPr>
                  <w:tcW w:w="0" w:type="auto"/>
                  <w:tcBorders>
                    <w:top w:val="single" w:sz="12" w:space="0" w:color="auto"/>
                    <w:bottom w:val="single" w:sz="8" w:space="0" w:color="auto"/>
                  </w:tcBorders>
                  <w:vAlign w:val="center"/>
                  <w:hideMark/>
                </w:tcPr>
                <w:p w14:paraId="198F256A"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
              </w:tc>
            </w:tr>
            <w:tr w:rsidR="006F3108" w:rsidRPr="006F3108" w14:paraId="597009B2" w14:textId="77777777">
              <w:trPr>
                <w:tblCellSpacing w:w="15" w:type="dxa"/>
              </w:trPr>
              <w:tc>
                <w:tcPr>
                  <w:tcW w:w="0" w:type="auto"/>
                  <w:tcBorders>
                    <w:top w:val="nil"/>
                    <w:bottom w:val="single" w:sz="8" w:space="0" w:color="auto"/>
                  </w:tcBorders>
                  <w:vAlign w:val="center"/>
                  <w:hideMark/>
                </w:tcPr>
                <w:p w14:paraId="0F7B8B4C" w14:textId="77777777" w:rsidR="006F3108" w:rsidRPr="006F3108" w:rsidRDefault="006F3108" w:rsidP="006F3108">
                  <w:pPr>
                    <w:spacing w:after="0" w:line="240" w:lineRule="auto"/>
                    <w:rPr>
                      <w:rFonts w:ascii="Times New Roman" w:eastAsia="Times New Roman" w:hAnsi="Times New Roman" w:cs="Times New Roman"/>
                      <w:kern w:val="0"/>
                      <w:sz w:val="20"/>
                      <w:szCs w:val="20"/>
                      <w14:ligatures w14:val="none"/>
                    </w:rPr>
                  </w:pPr>
                </w:p>
              </w:tc>
              <w:tc>
                <w:tcPr>
                  <w:tcW w:w="0" w:type="auto"/>
                  <w:tcBorders>
                    <w:top w:val="nil"/>
                    <w:bottom w:val="single" w:sz="8" w:space="0" w:color="auto"/>
                  </w:tcBorders>
                  <w:vAlign w:val="center"/>
                  <w:hideMark/>
                </w:tcPr>
                <w:p w14:paraId="119B9A82"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roofErr w:type="spellStart"/>
                  <w:r w:rsidRPr="006F3108">
                    <w:rPr>
                      <w:rFonts w:ascii="Times New Roman" w:eastAsia="Times New Roman" w:hAnsi="Times New Roman" w:cs="Times New Roman"/>
                      <w:kern w:val="0"/>
                      <w14:ligatures w14:val="none"/>
                    </w:rPr>
                    <w:t>TransfiniteSet</w:t>
                  </w:r>
                  <w:proofErr w:type="spellEnd"/>
                  <w:r w:rsidRPr="006F3108">
                    <w:rPr>
                      <w:rFonts w:ascii="Times New Roman" w:eastAsia="Times New Roman" w:hAnsi="Times New Roman" w:cs="Times New Roman"/>
                      <w:kern w:val="0"/>
                      <w14:ligatures w14:val="none"/>
                    </w:rPr>
                    <w:t>&lt;</w:t>
                  </w:r>
                  <w:proofErr w:type="spellStart"/>
                  <w:r w:rsidRPr="006F3108">
                    <w:rPr>
                      <w:rFonts w:ascii="Times New Roman" w:eastAsia="Times New Roman" w:hAnsi="Times New Roman" w:cs="Times New Roman"/>
                      <w:kern w:val="0"/>
                      <w14:ligatures w14:val="none"/>
                    </w:rPr>
                    <w:t>DirectPosition</w:t>
                  </w:r>
                  <w:proofErr w:type="spellEnd"/>
                  <w:r w:rsidRPr="006F3108">
                    <w:rPr>
                      <w:rFonts w:ascii="Times New Roman" w:eastAsia="Times New Roman" w:hAnsi="Times New Roman" w:cs="Times New Roman"/>
                      <w:kern w:val="0"/>
                      <w14:ligatures w14:val="none"/>
                    </w:rPr>
                    <w:t>&gt; [</w:t>
                  </w:r>
                  <w:proofErr w:type="gramStart"/>
                  <w:r w:rsidRPr="006F3108">
                    <w:rPr>
                      <w:rFonts w:ascii="Times New Roman" w:eastAsia="Times New Roman" w:hAnsi="Times New Roman" w:cs="Times New Roman"/>
                      <w:kern w:val="0"/>
                      <w14:ligatures w14:val="none"/>
                    </w:rPr>
                    <w:t>1..</w:t>
                  </w:r>
                  <w:proofErr w:type="gramEnd"/>
                  <w:r w:rsidRPr="006F3108">
                    <w:rPr>
                      <w:rFonts w:ascii="Times New Roman" w:eastAsia="Times New Roman" w:hAnsi="Times New Roman" w:cs="Times New Roman"/>
                      <w:kern w:val="0"/>
                      <w14:ligatures w14:val="none"/>
                    </w:rPr>
                    <w:t>1]</w:t>
                  </w:r>
                </w:p>
              </w:tc>
              <w:tc>
                <w:tcPr>
                  <w:tcW w:w="0" w:type="auto"/>
                  <w:tcBorders>
                    <w:top w:val="nil"/>
                    <w:bottom w:val="single" w:sz="8" w:space="0" w:color="auto"/>
                  </w:tcBorders>
                  <w:vAlign w:val="center"/>
                  <w:hideMark/>
                </w:tcPr>
                <w:p w14:paraId="19833409"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
              </w:tc>
            </w:tr>
            <w:tr w:rsidR="006F3108" w:rsidRPr="006F3108" w14:paraId="2D2CD995" w14:textId="77777777">
              <w:trPr>
                <w:tblCellSpacing w:w="15" w:type="dxa"/>
              </w:trPr>
              <w:tc>
                <w:tcPr>
                  <w:tcW w:w="0" w:type="auto"/>
                  <w:tcBorders>
                    <w:top w:val="nil"/>
                    <w:bottom w:val="single" w:sz="8" w:space="0" w:color="auto"/>
                  </w:tcBorders>
                  <w:vAlign w:val="center"/>
                  <w:hideMark/>
                </w:tcPr>
                <w:p w14:paraId="3A30D5FE" w14:textId="77777777" w:rsidR="006F3108" w:rsidRPr="006F3108" w:rsidRDefault="006F3108" w:rsidP="006F3108">
                  <w:pPr>
                    <w:spacing w:after="0" w:line="240" w:lineRule="auto"/>
                    <w:rPr>
                      <w:rFonts w:ascii="Times New Roman" w:eastAsia="Times New Roman" w:hAnsi="Times New Roman" w:cs="Times New Roman"/>
                      <w:kern w:val="0"/>
                      <w:sz w:val="20"/>
                      <w:szCs w:val="20"/>
                      <w14:ligatures w14:val="none"/>
                    </w:rPr>
                  </w:pPr>
                </w:p>
              </w:tc>
              <w:tc>
                <w:tcPr>
                  <w:tcW w:w="0" w:type="auto"/>
                  <w:tcBorders>
                    <w:top w:val="nil"/>
                    <w:bottom w:val="single" w:sz="8" w:space="0" w:color="auto"/>
                  </w:tcBorders>
                  <w:vAlign w:val="center"/>
                  <w:hideMark/>
                </w:tcPr>
                <w:p w14:paraId="7E8E536D"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roofErr w:type="spellStart"/>
                  <w:r w:rsidRPr="006F3108">
                    <w:rPr>
                      <w:rFonts w:ascii="Times New Roman" w:eastAsia="Times New Roman" w:hAnsi="Times New Roman" w:cs="Times New Roman"/>
                      <w:kern w:val="0"/>
                      <w14:ligatures w14:val="none"/>
                    </w:rPr>
                    <w:t>CV_DomainObject</w:t>
                  </w:r>
                  <w:proofErr w:type="spellEnd"/>
                  <w:r w:rsidRPr="006F3108">
                    <w:rPr>
                      <w:rFonts w:ascii="Times New Roman" w:eastAsia="Times New Roman" w:hAnsi="Times New Roman" w:cs="Times New Roman"/>
                      <w:kern w:val="0"/>
                      <w14:ligatures w14:val="none"/>
                    </w:rPr>
                    <w:t xml:space="preserve"> [</w:t>
                  </w:r>
                  <w:proofErr w:type="gramStart"/>
                  <w:r w:rsidRPr="006F3108">
                    <w:rPr>
                      <w:rFonts w:ascii="Times New Roman" w:eastAsia="Times New Roman" w:hAnsi="Times New Roman" w:cs="Times New Roman"/>
                      <w:kern w:val="0"/>
                      <w14:ligatures w14:val="none"/>
                    </w:rPr>
                    <w:t>1..</w:t>
                  </w:r>
                  <w:proofErr w:type="gramEnd"/>
                  <w:r w:rsidRPr="006F3108">
                    <w:rPr>
                      <w:rFonts w:ascii="Times New Roman" w:eastAsia="Times New Roman" w:hAnsi="Times New Roman" w:cs="Times New Roman"/>
                      <w:kern w:val="0"/>
                      <w14:ligatures w14:val="none"/>
                    </w:rPr>
                    <w:t>1]</w:t>
                  </w:r>
                </w:p>
              </w:tc>
              <w:tc>
                <w:tcPr>
                  <w:tcW w:w="0" w:type="auto"/>
                  <w:tcBorders>
                    <w:top w:val="nil"/>
                    <w:bottom w:val="single" w:sz="8" w:space="0" w:color="auto"/>
                  </w:tcBorders>
                  <w:vAlign w:val="center"/>
                  <w:hideMark/>
                </w:tcPr>
                <w:p w14:paraId="35237ADA"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
              </w:tc>
            </w:tr>
            <w:tr w:rsidR="006F3108" w:rsidRPr="006F3108" w14:paraId="2B711698" w14:textId="77777777">
              <w:trPr>
                <w:tblCellSpacing w:w="15" w:type="dxa"/>
              </w:trPr>
              <w:tc>
                <w:tcPr>
                  <w:tcW w:w="0" w:type="auto"/>
                  <w:tcBorders>
                    <w:top w:val="nil"/>
                    <w:bottom w:val="single" w:sz="8" w:space="0" w:color="auto"/>
                  </w:tcBorders>
                  <w:vAlign w:val="center"/>
                  <w:hideMark/>
                </w:tcPr>
                <w:p w14:paraId="2CA4018C"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CRS</w:t>
                  </w:r>
                </w:p>
              </w:tc>
              <w:tc>
                <w:tcPr>
                  <w:tcW w:w="0" w:type="auto"/>
                  <w:tcBorders>
                    <w:top w:val="nil"/>
                    <w:bottom w:val="single" w:sz="8" w:space="0" w:color="auto"/>
                  </w:tcBorders>
                  <w:vAlign w:val="center"/>
                  <w:hideMark/>
                </w:tcPr>
                <w:p w14:paraId="2ADC1839"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CRS [</w:t>
                  </w:r>
                  <w:proofErr w:type="gramStart"/>
                  <w:r w:rsidRPr="006F3108">
                    <w:rPr>
                      <w:rFonts w:ascii="Times New Roman" w:eastAsia="Times New Roman" w:hAnsi="Times New Roman" w:cs="Times New Roman"/>
                      <w:kern w:val="0"/>
                      <w14:ligatures w14:val="none"/>
                    </w:rPr>
                    <w:t>0..</w:t>
                  </w:r>
                  <w:proofErr w:type="gramEnd"/>
                  <w:r w:rsidRPr="006F3108">
                    <w:rPr>
                      <w:rFonts w:ascii="Times New Roman" w:eastAsia="Times New Roman" w:hAnsi="Times New Roman" w:cs="Times New Roman"/>
                      <w:kern w:val="0"/>
                      <w14:ligatures w14:val="none"/>
                    </w:rPr>
                    <w:t>1]</w:t>
                  </w:r>
                </w:p>
              </w:tc>
              <w:tc>
                <w:tcPr>
                  <w:tcW w:w="0" w:type="auto"/>
                  <w:tcBorders>
                    <w:top w:val="nil"/>
                    <w:bottom w:val="single" w:sz="8" w:space="0" w:color="auto"/>
                  </w:tcBorders>
                  <w:vAlign w:val="center"/>
                  <w:hideMark/>
                </w:tcPr>
                <w:p w14:paraId="589A1DAB"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
              </w:tc>
            </w:tr>
            <w:tr w:rsidR="006F3108" w:rsidRPr="006F3108" w14:paraId="42251E36" w14:textId="77777777">
              <w:trPr>
                <w:tblCellSpacing w:w="15" w:type="dxa"/>
              </w:trPr>
              <w:tc>
                <w:tcPr>
                  <w:tcW w:w="0" w:type="auto"/>
                  <w:tcBorders>
                    <w:top w:val="nil"/>
                    <w:bottom w:val="single" w:sz="12" w:space="0" w:color="auto"/>
                  </w:tcBorders>
                  <w:vAlign w:val="center"/>
                  <w:hideMark/>
                </w:tcPr>
                <w:p w14:paraId="2C7C8728"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CRS</w:t>
                  </w:r>
                </w:p>
              </w:tc>
              <w:tc>
                <w:tcPr>
                  <w:tcW w:w="0" w:type="auto"/>
                  <w:tcBorders>
                    <w:top w:val="nil"/>
                    <w:bottom w:val="single" w:sz="12" w:space="0" w:color="auto"/>
                  </w:tcBorders>
                  <w:vAlign w:val="center"/>
                  <w:hideMark/>
                </w:tcPr>
                <w:p w14:paraId="4059DD60"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SC_CRS [</w:t>
                  </w:r>
                  <w:proofErr w:type="gramStart"/>
                  <w:r w:rsidRPr="006F3108">
                    <w:rPr>
                      <w:rFonts w:ascii="Times New Roman" w:eastAsia="Times New Roman" w:hAnsi="Times New Roman" w:cs="Times New Roman"/>
                      <w:kern w:val="0"/>
                      <w14:ligatures w14:val="none"/>
                    </w:rPr>
                    <w:t>0..</w:t>
                  </w:r>
                  <w:proofErr w:type="gramEnd"/>
                  <w:r w:rsidRPr="006F3108">
                    <w:rPr>
                      <w:rFonts w:ascii="Times New Roman" w:eastAsia="Times New Roman" w:hAnsi="Times New Roman" w:cs="Times New Roman"/>
                      <w:kern w:val="0"/>
                      <w14:ligatures w14:val="none"/>
                    </w:rPr>
                    <w:t>1]</w:t>
                  </w:r>
                </w:p>
              </w:tc>
              <w:tc>
                <w:tcPr>
                  <w:tcW w:w="0" w:type="auto"/>
                  <w:tcBorders>
                    <w:top w:val="nil"/>
                    <w:bottom w:val="single" w:sz="12" w:space="0" w:color="auto"/>
                  </w:tcBorders>
                  <w:vAlign w:val="center"/>
                  <w:hideMark/>
                </w:tcPr>
                <w:p w14:paraId="528E8F87"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
              </w:tc>
            </w:tr>
          </w:tbl>
          <w:p w14:paraId="2504D43C"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
        </w:tc>
      </w:tr>
    </w:tbl>
    <w:p w14:paraId="7D2A4F6F" w14:textId="77777777" w:rsidR="006F3108" w:rsidRPr="006F3108" w:rsidRDefault="006F3108" w:rsidP="006F3108">
      <w:pPr>
        <w:spacing w:before="100" w:beforeAutospacing="1" w:after="100" w:afterAutospacing="1" w:line="240" w:lineRule="auto"/>
        <w:jc w:val="center"/>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Table B.4 — </w:t>
      </w:r>
      <w:proofErr w:type="spellStart"/>
      <w:r w:rsidRPr="006F3108">
        <w:rPr>
          <w:rFonts w:ascii="Times New Roman" w:eastAsia="Times New Roman" w:hAnsi="Times New Roman" w:cs="Times New Roman"/>
          <w:kern w:val="0"/>
          <w14:ligatures w14:val="none"/>
        </w:rPr>
        <w:t>GM_Point</w:t>
      </w:r>
      <w:proofErr w:type="spellEnd"/>
      <w:r w:rsidRPr="006F3108">
        <w:rPr>
          <w:rFonts w:ascii="Times New Roman" w:eastAsia="Times New Roman" w:hAnsi="Times New Roman" w:cs="Times New Roman"/>
          <w:kern w:val="0"/>
          <w14:ligatures w14:val="none"/>
        </w:rPr>
        <w:t xml:space="preserve"> Class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6F3108" w:rsidRPr="006F3108" w14:paraId="50141B6D" w14:textId="77777777" w:rsidTr="006F3108">
        <w:trPr>
          <w:tblCellSpacing w:w="15" w:type="dxa"/>
        </w:trPr>
        <w:tc>
          <w:tcPr>
            <w:tcW w:w="0" w:type="auto"/>
            <w:tcBorders>
              <w:top w:val="single" w:sz="12" w:space="0" w:color="auto"/>
              <w:bottom w:val="single" w:sz="8" w:space="0" w:color="auto"/>
            </w:tcBorders>
            <w:vAlign w:val="center"/>
            <w:hideMark/>
          </w:tcPr>
          <w:p w14:paraId="5B36602A"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6F3108">
              <w:rPr>
                <w:rFonts w:ascii="Times New Roman" w:eastAsia="Times New Roman" w:hAnsi="Times New Roman" w:cs="Times New Roman"/>
                <w:b/>
                <w:bCs/>
                <w:kern w:val="0"/>
                <w14:ligatures w14:val="none"/>
              </w:rPr>
              <w:t>GM_Point</w:t>
            </w:r>
            <w:proofErr w:type="spellEnd"/>
          </w:p>
        </w:tc>
      </w:tr>
      <w:tr w:rsidR="006F3108" w:rsidRPr="006F3108" w14:paraId="69BC0382" w14:textId="77777777" w:rsidTr="006F3108">
        <w:trPr>
          <w:tblCellSpacing w:w="15" w:type="dxa"/>
        </w:trPr>
        <w:tc>
          <w:tcPr>
            <w:tcW w:w="0" w:type="auto"/>
            <w:tcBorders>
              <w:top w:val="nil"/>
              <w:bottom w:val="single" w:sz="8" w:space="0" w:color="auto"/>
            </w:tcBorders>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27"/>
              <w:gridCol w:w="7743"/>
            </w:tblGrid>
            <w:tr w:rsidR="006F3108" w:rsidRPr="006F3108" w14:paraId="40FD3983" w14:textId="77777777">
              <w:trPr>
                <w:tblCellSpacing w:w="15" w:type="dxa"/>
              </w:trPr>
              <w:tc>
                <w:tcPr>
                  <w:tcW w:w="0" w:type="auto"/>
                  <w:tcBorders>
                    <w:top w:val="single" w:sz="12" w:space="0" w:color="auto"/>
                    <w:bottom w:val="single" w:sz="8" w:space="0" w:color="auto"/>
                  </w:tcBorders>
                  <w:vAlign w:val="center"/>
                  <w:hideMark/>
                </w:tcPr>
                <w:p w14:paraId="2E6CFB37"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Definition:</w:t>
                  </w:r>
                </w:p>
              </w:tc>
              <w:tc>
                <w:tcPr>
                  <w:tcW w:w="0" w:type="auto"/>
                  <w:tcBorders>
                    <w:top w:val="single" w:sz="12" w:space="0" w:color="auto"/>
                    <w:bottom w:val="single" w:sz="8" w:space="0" w:color="auto"/>
                  </w:tcBorders>
                  <w:vAlign w:val="center"/>
                  <w:hideMark/>
                </w:tcPr>
                <w:p w14:paraId="25EE45EC"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roofErr w:type="spellStart"/>
                  <w:r w:rsidRPr="006F3108">
                    <w:rPr>
                      <w:rFonts w:ascii="Times New Roman" w:eastAsia="Times New Roman" w:hAnsi="Times New Roman" w:cs="Times New Roman"/>
                      <w:kern w:val="0"/>
                      <w14:ligatures w14:val="none"/>
                    </w:rPr>
                    <w:t>GM_Point</w:t>
                  </w:r>
                  <w:proofErr w:type="spellEnd"/>
                  <w:r w:rsidRPr="006F3108">
                    <w:rPr>
                      <w:rFonts w:ascii="Times New Roman" w:eastAsia="Times New Roman" w:hAnsi="Times New Roman" w:cs="Times New Roman"/>
                      <w:kern w:val="0"/>
                      <w14:ligatures w14:val="none"/>
                    </w:rPr>
                    <w:t xml:space="preserve"> is the basic data type for a geometric object consisting of one and only one point.</w:t>
                  </w:r>
                </w:p>
              </w:tc>
            </w:tr>
            <w:tr w:rsidR="006F3108" w:rsidRPr="006F3108" w14:paraId="1A1085B8" w14:textId="77777777">
              <w:trPr>
                <w:tblCellSpacing w:w="15" w:type="dxa"/>
              </w:trPr>
              <w:tc>
                <w:tcPr>
                  <w:tcW w:w="0" w:type="auto"/>
                  <w:tcBorders>
                    <w:top w:val="nil"/>
                    <w:bottom w:val="single" w:sz="8" w:space="0" w:color="auto"/>
                  </w:tcBorders>
                  <w:vAlign w:val="center"/>
                  <w:hideMark/>
                </w:tcPr>
                <w:p w14:paraId="4D943B11"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Subclass Of:</w:t>
                  </w:r>
                </w:p>
              </w:tc>
              <w:tc>
                <w:tcPr>
                  <w:tcW w:w="0" w:type="auto"/>
                  <w:tcBorders>
                    <w:top w:val="nil"/>
                    <w:bottom w:val="single" w:sz="8" w:space="0" w:color="auto"/>
                  </w:tcBorders>
                  <w:vAlign w:val="center"/>
                  <w:hideMark/>
                </w:tcPr>
                <w:p w14:paraId="4AAAEB45"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roofErr w:type="spellStart"/>
                  <w:r w:rsidRPr="006F3108">
                    <w:rPr>
                      <w:rFonts w:ascii="Times New Roman" w:eastAsia="Times New Roman" w:hAnsi="Times New Roman" w:cs="Times New Roman"/>
                      <w:kern w:val="0"/>
                      <w14:ligatures w14:val="none"/>
                    </w:rPr>
                    <w:t>GM_Primitive</w:t>
                  </w:r>
                  <w:proofErr w:type="spellEnd"/>
                </w:p>
              </w:tc>
            </w:tr>
            <w:tr w:rsidR="006F3108" w:rsidRPr="006F3108" w14:paraId="049AAF8F" w14:textId="77777777">
              <w:trPr>
                <w:tblCellSpacing w:w="15" w:type="dxa"/>
              </w:trPr>
              <w:tc>
                <w:tcPr>
                  <w:tcW w:w="0" w:type="auto"/>
                  <w:tcBorders>
                    <w:top w:val="nil"/>
                    <w:bottom w:val="single" w:sz="12" w:space="0" w:color="auto"/>
                  </w:tcBorders>
                  <w:vAlign w:val="center"/>
                  <w:hideMark/>
                </w:tcPr>
                <w:p w14:paraId="06E69A8C"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w:t>
                  </w:r>
                  <w:proofErr w:type="spellStart"/>
                  <w:r w:rsidRPr="006F3108">
                    <w:rPr>
                      <w:rFonts w:ascii="Times New Roman" w:eastAsia="Times New Roman" w:hAnsi="Times New Roman" w:cs="Times New Roman"/>
                      <w:kern w:val="0"/>
                      <w14:ligatures w14:val="none"/>
                    </w:rPr>
                    <w:t>StereoType</w:t>
                  </w:r>
                  <w:proofErr w:type="spellEnd"/>
                  <w:r w:rsidRPr="006F3108">
                    <w:rPr>
                      <w:rFonts w:ascii="Times New Roman" w:eastAsia="Times New Roman" w:hAnsi="Times New Roman" w:cs="Times New Roman"/>
                      <w:kern w:val="0"/>
                      <w14:ligatures w14:val="none"/>
                    </w:rPr>
                    <w:t>:</w:t>
                  </w:r>
                </w:p>
              </w:tc>
              <w:tc>
                <w:tcPr>
                  <w:tcW w:w="0" w:type="auto"/>
                  <w:tcBorders>
                    <w:top w:val="nil"/>
                    <w:bottom w:val="single" w:sz="12" w:space="0" w:color="auto"/>
                  </w:tcBorders>
                  <w:vAlign w:val="center"/>
                  <w:hideMark/>
                </w:tcPr>
                <w:p w14:paraId="57C390E6"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«type»</w:t>
                  </w:r>
                </w:p>
              </w:tc>
            </w:tr>
          </w:tbl>
          <w:p w14:paraId="3D4DB8EC"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
        </w:tc>
      </w:tr>
      <w:tr w:rsidR="006F3108" w:rsidRPr="006F3108" w14:paraId="1D8253DC" w14:textId="77777777" w:rsidTr="006F3108">
        <w:trPr>
          <w:tblCellSpacing w:w="15" w:type="dxa"/>
        </w:trPr>
        <w:tc>
          <w:tcPr>
            <w:tcW w:w="0" w:type="auto"/>
            <w:tcBorders>
              <w:top w:val="nil"/>
              <w:bottom w:val="single" w:sz="8" w:space="0" w:color="auto"/>
            </w:tcBorders>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62"/>
              <w:gridCol w:w="2987"/>
              <w:gridCol w:w="1102"/>
            </w:tblGrid>
            <w:tr w:rsidR="006F3108" w:rsidRPr="006F3108" w14:paraId="75D9B84C" w14:textId="77777777">
              <w:trPr>
                <w:tblHeader/>
                <w:tblCellSpacing w:w="15" w:type="dxa"/>
              </w:trPr>
              <w:tc>
                <w:tcPr>
                  <w:tcW w:w="0" w:type="auto"/>
                  <w:tcBorders>
                    <w:top w:val="single" w:sz="12" w:space="0" w:color="auto"/>
                    <w:bottom w:val="single" w:sz="12" w:space="0" w:color="auto"/>
                  </w:tcBorders>
                  <w:vAlign w:val="center"/>
                  <w:hideMark/>
                </w:tcPr>
                <w:p w14:paraId="6CDF80E5" w14:textId="77777777" w:rsidR="006F3108" w:rsidRPr="006F3108" w:rsidRDefault="006F3108" w:rsidP="006F3108">
                  <w:pPr>
                    <w:spacing w:after="0" w:line="240" w:lineRule="auto"/>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Role name</w:t>
                  </w:r>
                </w:p>
              </w:tc>
              <w:tc>
                <w:tcPr>
                  <w:tcW w:w="0" w:type="auto"/>
                  <w:tcBorders>
                    <w:top w:val="single" w:sz="12" w:space="0" w:color="auto"/>
                    <w:bottom w:val="single" w:sz="12" w:space="0" w:color="auto"/>
                  </w:tcBorders>
                  <w:vAlign w:val="center"/>
                  <w:hideMark/>
                </w:tcPr>
                <w:p w14:paraId="5560B5E5" w14:textId="77777777" w:rsidR="006F3108" w:rsidRPr="006F3108" w:rsidRDefault="006F3108" w:rsidP="006F3108">
                  <w:pPr>
                    <w:spacing w:after="0" w:line="240" w:lineRule="auto"/>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Target class and multiplicity</w:t>
                  </w:r>
                </w:p>
              </w:tc>
              <w:tc>
                <w:tcPr>
                  <w:tcW w:w="0" w:type="auto"/>
                  <w:tcBorders>
                    <w:top w:val="single" w:sz="12" w:space="0" w:color="auto"/>
                    <w:bottom w:val="single" w:sz="12" w:space="0" w:color="auto"/>
                  </w:tcBorders>
                  <w:vAlign w:val="center"/>
                  <w:hideMark/>
                </w:tcPr>
                <w:p w14:paraId="7A2EF0D3" w14:textId="77777777" w:rsidR="006F3108" w:rsidRPr="006F3108" w:rsidRDefault="006F3108" w:rsidP="006F3108">
                  <w:pPr>
                    <w:spacing w:after="0" w:line="240" w:lineRule="auto"/>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Definition</w:t>
                  </w:r>
                </w:p>
              </w:tc>
            </w:tr>
            <w:tr w:rsidR="006F3108" w:rsidRPr="006F3108" w14:paraId="74021CB7" w14:textId="77777777">
              <w:trPr>
                <w:tblCellSpacing w:w="15" w:type="dxa"/>
              </w:trPr>
              <w:tc>
                <w:tcPr>
                  <w:tcW w:w="0" w:type="auto"/>
                  <w:tcBorders>
                    <w:top w:val="single" w:sz="12" w:space="0" w:color="auto"/>
                    <w:bottom w:val="single" w:sz="8" w:space="0" w:color="auto"/>
                  </w:tcBorders>
                  <w:vAlign w:val="center"/>
                  <w:hideMark/>
                </w:tcPr>
                <w:p w14:paraId="3C80404F" w14:textId="77777777" w:rsidR="006F3108" w:rsidRPr="006F3108" w:rsidRDefault="006F3108" w:rsidP="006F3108">
                  <w:pPr>
                    <w:spacing w:after="0" w:line="240" w:lineRule="auto"/>
                    <w:rPr>
                      <w:rFonts w:ascii="Times New Roman" w:eastAsia="Times New Roman" w:hAnsi="Times New Roman" w:cs="Times New Roman"/>
                      <w:b/>
                      <w:bCs/>
                      <w:kern w:val="0"/>
                      <w14:ligatures w14:val="none"/>
                    </w:rPr>
                  </w:pPr>
                </w:p>
              </w:tc>
              <w:tc>
                <w:tcPr>
                  <w:tcW w:w="0" w:type="auto"/>
                  <w:tcBorders>
                    <w:top w:val="single" w:sz="12" w:space="0" w:color="auto"/>
                    <w:bottom w:val="single" w:sz="8" w:space="0" w:color="auto"/>
                  </w:tcBorders>
                  <w:vAlign w:val="center"/>
                  <w:hideMark/>
                </w:tcPr>
                <w:p w14:paraId="1F2FE48D"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Point [</w:t>
                  </w:r>
                  <w:proofErr w:type="gramStart"/>
                  <w:r w:rsidRPr="006F3108">
                    <w:rPr>
                      <w:rFonts w:ascii="Times New Roman" w:eastAsia="Times New Roman" w:hAnsi="Times New Roman" w:cs="Times New Roman"/>
                      <w:kern w:val="0"/>
                      <w14:ligatures w14:val="none"/>
                    </w:rPr>
                    <w:t>1..</w:t>
                  </w:r>
                  <w:proofErr w:type="gramEnd"/>
                  <w:r w:rsidRPr="006F3108">
                    <w:rPr>
                      <w:rFonts w:ascii="Times New Roman" w:eastAsia="Times New Roman" w:hAnsi="Times New Roman" w:cs="Times New Roman"/>
                      <w:kern w:val="0"/>
                      <w14:ligatures w14:val="none"/>
                    </w:rPr>
                    <w:t>1]</w:t>
                  </w:r>
                </w:p>
              </w:tc>
              <w:tc>
                <w:tcPr>
                  <w:tcW w:w="0" w:type="auto"/>
                  <w:tcBorders>
                    <w:top w:val="single" w:sz="12" w:space="0" w:color="auto"/>
                    <w:bottom w:val="single" w:sz="8" w:space="0" w:color="auto"/>
                  </w:tcBorders>
                  <w:vAlign w:val="center"/>
                  <w:hideMark/>
                </w:tcPr>
                <w:p w14:paraId="0B5FC480"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
              </w:tc>
            </w:tr>
            <w:tr w:rsidR="006F3108" w:rsidRPr="006F3108" w14:paraId="2DAB8D03" w14:textId="77777777">
              <w:trPr>
                <w:tblCellSpacing w:w="15" w:type="dxa"/>
              </w:trPr>
              <w:tc>
                <w:tcPr>
                  <w:tcW w:w="0" w:type="auto"/>
                  <w:tcBorders>
                    <w:top w:val="nil"/>
                    <w:bottom w:val="single" w:sz="12" w:space="0" w:color="auto"/>
                  </w:tcBorders>
                  <w:vAlign w:val="center"/>
                  <w:hideMark/>
                </w:tcPr>
                <w:p w14:paraId="10149DDB" w14:textId="2CCE8616" w:rsidR="006F3108" w:rsidRPr="006F3108" w:rsidRDefault="00140EEF"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C</w:t>
                  </w:r>
                  <w:r w:rsidR="006F3108" w:rsidRPr="006F3108">
                    <w:rPr>
                      <w:rFonts w:ascii="Times New Roman" w:eastAsia="Times New Roman" w:hAnsi="Times New Roman" w:cs="Times New Roman"/>
                      <w:kern w:val="0"/>
                      <w14:ligatures w14:val="none"/>
                    </w:rPr>
                    <w:t>omposite</w:t>
                  </w:r>
                </w:p>
              </w:tc>
              <w:tc>
                <w:tcPr>
                  <w:tcW w:w="0" w:type="auto"/>
                  <w:tcBorders>
                    <w:top w:val="nil"/>
                    <w:bottom w:val="single" w:sz="12" w:space="0" w:color="auto"/>
                  </w:tcBorders>
                  <w:vAlign w:val="center"/>
                  <w:hideMark/>
                </w:tcPr>
                <w:p w14:paraId="01F89A54"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roofErr w:type="spellStart"/>
                  <w:r w:rsidRPr="006F3108">
                    <w:rPr>
                      <w:rFonts w:ascii="Times New Roman" w:eastAsia="Times New Roman" w:hAnsi="Times New Roman" w:cs="Times New Roman"/>
                      <w:kern w:val="0"/>
                      <w14:ligatures w14:val="none"/>
                    </w:rPr>
                    <w:t>GM_CompositePoint</w:t>
                  </w:r>
                  <w:proofErr w:type="spellEnd"/>
                  <w:r w:rsidRPr="006F3108">
                    <w:rPr>
                      <w:rFonts w:ascii="Times New Roman" w:eastAsia="Times New Roman" w:hAnsi="Times New Roman" w:cs="Times New Roman"/>
                      <w:kern w:val="0"/>
                      <w14:ligatures w14:val="none"/>
                    </w:rPr>
                    <w:t xml:space="preserve"> [</w:t>
                  </w:r>
                  <w:proofErr w:type="gramStart"/>
                  <w:r w:rsidRPr="006F3108">
                    <w:rPr>
                      <w:rFonts w:ascii="Times New Roman" w:eastAsia="Times New Roman" w:hAnsi="Times New Roman" w:cs="Times New Roman"/>
                      <w:kern w:val="0"/>
                      <w14:ligatures w14:val="none"/>
                    </w:rPr>
                    <w:t>0..</w:t>
                  </w:r>
                  <w:proofErr w:type="gramEnd"/>
                  <w:r w:rsidRPr="006F3108">
                    <w:rPr>
                      <w:rFonts w:ascii="Times New Roman" w:eastAsia="Times New Roman" w:hAnsi="Times New Roman" w:cs="Times New Roman"/>
                      <w:kern w:val="0"/>
                      <w14:ligatures w14:val="none"/>
                    </w:rPr>
                    <w:t>*]</w:t>
                  </w:r>
                </w:p>
              </w:tc>
              <w:tc>
                <w:tcPr>
                  <w:tcW w:w="0" w:type="auto"/>
                  <w:tcBorders>
                    <w:top w:val="nil"/>
                    <w:bottom w:val="single" w:sz="12" w:space="0" w:color="auto"/>
                  </w:tcBorders>
                  <w:vAlign w:val="center"/>
                  <w:hideMark/>
                </w:tcPr>
                <w:p w14:paraId="39452BBC"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
              </w:tc>
            </w:tr>
          </w:tbl>
          <w:p w14:paraId="294D8209"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
        </w:tc>
      </w:tr>
      <w:tr w:rsidR="006F3108" w:rsidRPr="006F3108" w14:paraId="6501DE24" w14:textId="77777777" w:rsidTr="006F3108">
        <w:trPr>
          <w:tblCellSpacing w:w="15" w:type="dxa"/>
        </w:trPr>
        <w:tc>
          <w:tcPr>
            <w:tcW w:w="0" w:type="auto"/>
            <w:tcBorders>
              <w:top w:val="nil"/>
              <w:bottom w:val="single" w:sz="12" w:space="0" w:color="auto"/>
            </w:tcBorders>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5"/>
              <w:gridCol w:w="1664"/>
              <w:gridCol w:w="6571"/>
            </w:tblGrid>
            <w:tr w:rsidR="006F3108" w:rsidRPr="006F3108" w14:paraId="497A2335" w14:textId="77777777">
              <w:trPr>
                <w:tblHeader/>
                <w:tblCellSpacing w:w="15" w:type="dxa"/>
              </w:trPr>
              <w:tc>
                <w:tcPr>
                  <w:tcW w:w="0" w:type="auto"/>
                  <w:tcBorders>
                    <w:top w:val="single" w:sz="12" w:space="0" w:color="auto"/>
                    <w:bottom w:val="single" w:sz="12" w:space="0" w:color="auto"/>
                  </w:tcBorders>
                  <w:vAlign w:val="center"/>
                  <w:hideMark/>
                </w:tcPr>
                <w:p w14:paraId="2BD7E86E" w14:textId="77777777" w:rsidR="006F3108" w:rsidRPr="006F3108" w:rsidRDefault="006F3108" w:rsidP="006F3108">
                  <w:pPr>
                    <w:spacing w:after="0" w:line="240" w:lineRule="auto"/>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lastRenderedPageBreak/>
                    <w:t>Attribute</w:t>
                  </w:r>
                </w:p>
              </w:tc>
              <w:tc>
                <w:tcPr>
                  <w:tcW w:w="0" w:type="auto"/>
                  <w:tcBorders>
                    <w:top w:val="single" w:sz="12" w:space="0" w:color="auto"/>
                    <w:bottom w:val="single" w:sz="12" w:space="0" w:color="auto"/>
                  </w:tcBorders>
                  <w:vAlign w:val="center"/>
                  <w:hideMark/>
                </w:tcPr>
                <w:p w14:paraId="14FC7EB5" w14:textId="77777777" w:rsidR="006F3108" w:rsidRPr="006F3108" w:rsidRDefault="006F3108" w:rsidP="006F3108">
                  <w:pPr>
                    <w:spacing w:after="0" w:line="240" w:lineRule="auto"/>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Value type and multiplicity</w:t>
                  </w:r>
                </w:p>
              </w:tc>
              <w:tc>
                <w:tcPr>
                  <w:tcW w:w="0" w:type="auto"/>
                  <w:tcBorders>
                    <w:top w:val="single" w:sz="12" w:space="0" w:color="auto"/>
                    <w:bottom w:val="single" w:sz="12" w:space="0" w:color="auto"/>
                  </w:tcBorders>
                  <w:vAlign w:val="center"/>
                  <w:hideMark/>
                </w:tcPr>
                <w:p w14:paraId="3595A8D1" w14:textId="77777777" w:rsidR="006F3108" w:rsidRPr="006F3108" w:rsidRDefault="006F3108" w:rsidP="006F3108">
                  <w:pPr>
                    <w:spacing w:after="0" w:line="240" w:lineRule="auto"/>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Definition</w:t>
                  </w:r>
                </w:p>
              </w:tc>
            </w:tr>
            <w:tr w:rsidR="006F3108" w:rsidRPr="006F3108" w14:paraId="4992813D" w14:textId="77777777">
              <w:trPr>
                <w:tblCellSpacing w:w="15" w:type="dxa"/>
              </w:trPr>
              <w:tc>
                <w:tcPr>
                  <w:tcW w:w="0" w:type="auto"/>
                  <w:tcBorders>
                    <w:top w:val="single" w:sz="12" w:space="0" w:color="auto"/>
                    <w:bottom w:val="single" w:sz="12" w:space="0" w:color="auto"/>
                  </w:tcBorders>
                  <w:vAlign w:val="center"/>
                  <w:hideMark/>
                </w:tcPr>
                <w:p w14:paraId="6DA57474"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position</w:t>
                  </w:r>
                </w:p>
              </w:tc>
              <w:tc>
                <w:tcPr>
                  <w:tcW w:w="0" w:type="auto"/>
                  <w:tcBorders>
                    <w:top w:val="single" w:sz="12" w:space="0" w:color="auto"/>
                    <w:bottom w:val="single" w:sz="12" w:space="0" w:color="auto"/>
                  </w:tcBorders>
                  <w:vAlign w:val="center"/>
                  <w:hideMark/>
                </w:tcPr>
                <w:p w14:paraId="7F717BED"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roofErr w:type="spellStart"/>
                  <w:r w:rsidRPr="006F3108">
                    <w:rPr>
                      <w:rFonts w:ascii="Times New Roman" w:eastAsia="Times New Roman" w:hAnsi="Times New Roman" w:cs="Times New Roman"/>
                      <w:kern w:val="0"/>
                      <w14:ligatures w14:val="none"/>
                    </w:rPr>
                    <w:t>DirectPosition</w:t>
                  </w:r>
                  <w:proofErr w:type="spellEnd"/>
                  <w:r w:rsidRPr="006F3108">
                    <w:rPr>
                      <w:rFonts w:ascii="Times New Roman" w:eastAsia="Times New Roman" w:hAnsi="Times New Roman" w:cs="Times New Roman"/>
                      <w:kern w:val="0"/>
                      <w14:ligatures w14:val="none"/>
                    </w:rPr>
                    <w:t xml:space="preserve"> [</w:t>
                  </w:r>
                  <w:proofErr w:type="gramStart"/>
                  <w:r w:rsidRPr="006F3108">
                    <w:rPr>
                      <w:rFonts w:ascii="Times New Roman" w:eastAsia="Times New Roman" w:hAnsi="Times New Roman" w:cs="Times New Roman"/>
                      <w:kern w:val="0"/>
                      <w14:ligatures w14:val="none"/>
                    </w:rPr>
                    <w:t>1..</w:t>
                  </w:r>
                  <w:proofErr w:type="gramEnd"/>
                  <w:r w:rsidRPr="006F3108">
                    <w:rPr>
                      <w:rFonts w:ascii="Times New Roman" w:eastAsia="Times New Roman" w:hAnsi="Times New Roman" w:cs="Times New Roman"/>
                      <w:kern w:val="0"/>
                      <w14:ligatures w14:val="none"/>
                    </w:rPr>
                    <w:t>1]</w:t>
                  </w:r>
                </w:p>
              </w:tc>
              <w:tc>
                <w:tcPr>
                  <w:tcW w:w="0" w:type="auto"/>
                  <w:tcBorders>
                    <w:top w:val="single" w:sz="12" w:space="0" w:color="auto"/>
                    <w:bottom w:val="single" w:sz="12" w:space="0" w:color="auto"/>
                  </w:tcBorders>
                  <w:vAlign w:val="center"/>
                  <w:hideMark/>
                </w:tcPr>
                <w:p w14:paraId="3FAC219E"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The attribute “position” shall be the </w:t>
                  </w:r>
                  <w:proofErr w:type="spellStart"/>
                  <w:r w:rsidRPr="006F3108">
                    <w:rPr>
                      <w:rFonts w:ascii="Times New Roman" w:eastAsia="Times New Roman" w:hAnsi="Times New Roman" w:cs="Times New Roman"/>
                      <w:kern w:val="0"/>
                      <w14:ligatures w14:val="none"/>
                    </w:rPr>
                    <w:t>DirectPosition</w:t>
                  </w:r>
                  <w:proofErr w:type="spellEnd"/>
                  <w:r w:rsidRPr="006F3108">
                    <w:rPr>
                      <w:rFonts w:ascii="Times New Roman" w:eastAsia="Times New Roman" w:hAnsi="Times New Roman" w:cs="Times New Roman"/>
                      <w:kern w:val="0"/>
                      <w14:ligatures w14:val="none"/>
                    </w:rPr>
                    <w:t xml:space="preserve"> of this </w:t>
                  </w:r>
                  <w:proofErr w:type="spellStart"/>
                  <w:r w:rsidRPr="006F3108">
                    <w:rPr>
                      <w:rFonts w:ascii="Times New Roman" w:eastAsia="Times New Roman" w:hAnsi="Times New Roman" w:cs="Times New Roman"/>
                      <w:kern w:val="0"/>
                      <w14:ligatures w14:val="none"/>
                    </w:rPr>
                    <w:t>GM_Point</w:t>
                  </w:r>
                  <w:proofErr w:type="spellEnd"/>
                  <w:r w:rsidRPr="006F3108">
                    <w:rPr>
                      <w:rFonts w:ascii="Times New Roman" w:eastAsia="Times New Roman" w:hAnsi="Times New Roman" w:cs="Times New Roman"/>
                      <w:kern w:val="0"/>
                      <w14:ligatures w14:val="none"/>
                    </w:rPr>
                    <w:t xml:space="preserve">. </w:t>
                  </w:r>
                  <w:proofErr w:type="spellStart"/>
                  <w:r w:rsidRPr="006F3108">
                    <w:rPr>
                      <w:rFonts w:ascii="Times New Roman" w:eastAsia="Times New Roman" w:hAnsi="Times New Roman" w:cs="Times New Roman"/>
                      <w:kern w:val="0"/>
                      <w14:ligatures w14:val="none"/>
                    </w:rPr>
                    <w:t>GM_</w:t>
                  </w:r>
                  <w:proofErr w:type="gramStart"/>
                  <w:r w:rsidRPr="006F3108">
                    <w:rPr>
                      <w:rFonts w:ascii="Times New Roman" w:eastAsia="Times New Roman" w:hAnsi="Times New Roman" w:cs="Times New Roman"/>
                      <w:kern w:val="0"/>
                      <w14:ligatures w14:val="none"/>
                    </w:rPr>
                    <w:t>Point</w:t>
                  </w:r>
                  <w:proofErr w:type="spellEnd"/>
                  <w:r w:rsidRPr="006F3108">
                    <w:rPr>
                      <w:rFonts w:ascii="Times New Roman" w:eastAsia="Times New Roman" w:hAnsi="Times New Roman" w:cs="Times New Roman"/>
                      <w:kern w:val="0"/>
                      <w14:ligatures w14:val="none"/>
                    </w:rPr>
                    <w:t>::</w:t>
                  </w:r>
                  <w:proofErr w:type="gramEnd"/>
                  <w:r w:rsidRPr="006F3108">
                    <w:rPr>
                      <w:rFonts w:ascii="Times New Roman" w:eastAsia="Times New Roman" w:hAnsi="Times New Roman" w:cs="Times New Roman"/>
                      <w:kern w:val="0"/>
                      <w14:ligatures w14:val="none"/>
                    </w:rPr>
                    <w:t xml:space="preserve">position [1] : </w:t>
                  </w:r>
                  <w:proofErr w:type="spellStart"/>
                  <w:r w:rsidRPr="006F3108">
                    <w:rPr>
                      <w:rFonts w:ascii="Times New Roman" w:eastAsia="Times New Roman" w:hAnsi="Times New Roman" w:cs="Times New Roman"/>
                      <w:kern w:val="0"/>
                      <w14:ligatures w14:val="none"/>
                    </w:rPr>
                    <w:t>DirectPosition</w:t>
                  </w:r>
                  <w:proofErr w:type="spellEnd"/>
                  <w:r w:rsidRPr="006F3108">
                    <w:rPr>
                      <w:rFonts w:ascii="Times New Roman" w:eastAsia="Times New Roman" w:hAnsi="Times New Roman" w:cs="Times New Roman"/>
                      <w:kern w:val="0"/>
                      <w14:ligatures w14:val="none"/>
                    </w:rPr>
                    <w:t xml:space="preserve"> NOTE In most cases, the state of a </w:t>
                  </w:r>
                  <w:proofErr w:type="spellStart"/>
                  <w:r w:rsidRPr="006F3108">
                    <w:rPr>
                      <w:rFonts w:ascii="Times New Roman" w:eastAsia="Times New Roman" w:hAnsi="Times New Roman" w:cs="Times New Roman"/>
                      <w:kern w:val="0"/>
                      <w14:ligatures w14:val="none"/>
                    </w:rPr>
                    <w:t>GM_Point</w:t>
                  </w:r>
                  <w:proofErr w:type="spellEnd"/>
                  <w:r w:rsidRPr="006F3108">
                    <w:rPr>
                      <w:rFonts w:ascii="Times New Roman" w:eastAsia="Times New Roman" w:hAnsi="Times New Roman" w:cs="Times New Roman"/>
                      <w:kern w:val="0"/>
                      <w14:ligatures w14:val="none"/>
                    </w:rPr>
                    <w:t xml:space="preserve"> is fully determined by its position attribute. The only exception to this is if the </w:t>
                  </w:r>
                  <w:proofErr w:type="spellStart"/>
                  <w:r w:rsidRPr="006F3108">
                    <w:rPr>
                      <w:rFonts w:ascii="Times New Roman" w:eastAsia="Times New Roman" w:hAnsi="Times New Roman" w:cs="Times New Roman"/>
                      <w:kern w:val="0"/>
                      <w14:ligatures w14:val="none"/>
                    </w:rPr>
                    <w:t>GM_Point</w:t>
                  </w:r>
                  <w:proofErr w:type="spellEnd"/>
                  <w:r w:rsidRPr="006F3108">
                    <w:rPr>
                      <w:rFonts w:ascii="Times New Roman" w:eastAsia="Times New Roman" w:hAnsi="Times New Roman" w:cs="Times New Roman"/>
                      <w:kern w:val="0"/>
                      <w14:ligatures w14:val="none"/>
                    </w:rPr>
                    <w:t xml:space="preserve"> has been subclassed to provide additional non-geometric information such as symbology.</w:t>
                  </w:r>
                </w:p>
              </w:tc>
            </w:tr>
          </w:tbl>
          <w:p w14:paraId="1474EF02"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
        </w:tc>
      </w:tr>
    </w:tbl>
    <w:p w14:paraId="13B3F0AF" w14:textId="77777777" w:rsidR="006F3108" w:rsidRPr="006F3108" w:rsidRDefault="006F3108" w:rsidP="006F3108">
      <w:pPr>
        <w:spacing w:before="100" w:beforeAutospacing="1" w:after="100" w:afterAutospacing="1" w:line="240" w:lineRule="auto"/>
        <w:jc w:val="center"/>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Table B.5 — </w:t>
      </w:r>
      <w:proofErr w:type="spellStart"/>
      <w:r w:rsidRPr="006F3108">
        <w:rPr>
          <w:rFonts w:ascii="Times New Roman" w:eastAsia="Times New Roman" w:hAnsi="Times New Roman" w:cs="Times New Roman"/>
          <w:kern w:val="0"/>
          <w14:ligatures w14:val="none"/>
        </w:rPr>
        <w:t>GM_LineString</w:t>
      </w:r>
      <w:proofErr w:type="spellEnd"/>
      <w:r w:rsidRPr="006F3108">
        <w:rPr>
          <w:rFonts w:ascii="Times New Roman" w:eastAsia="Times New Roman" w:hAnsi="Times New Roman" w:cs="Times New Roman"/>
          <w:kern w:val="0"/>
          <w14:ligatures w14:val="none"/>
        </w:rPr>
        <w:t xml:space="preserve"> Class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6F3108" w:rsidRPr="006F3108" w14:paraId="2198B939" w14:textId="77777777" w:rsidTr="006F3108">
        <w:trPr>
          <w:tblCellSpacing w:w="15" w:type="dxa"/>
        </w:trPr>
        <w:tc>
          <w:tcPr>
            <w:tcW w:w="0" w:type="auto"/>
            <w:tcBorders>
              <w:top w:val="single" w:sz="12" w:space="0" w:color="auto"/>
              <w:bottom w:val="single" w:sz="8" w:space="0" w:color="auto"/>
            </w:tcBorders>
            <w:vAlign w:val="center"/>
            <w:hideMark/>
          </w:tcPr>
          <w:p w14:paraId="792528BC"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6F3108">
              <w:rPr>
                <w:rFonts w:ascii="Times New Roman" w:eastAsia="Times New Roman" w:hAnsi="Times New Roman" w:cs="Times New Roman"/>
                <w:b/>
                <w:bCs/>
                <w:kern w:val="0"/>
                <w14:ligatures w14:val="none"/>
              </w:rPr>
              <w:t>GM_LineString</w:t>
            </w:r>
            <w:proofErr w:type="spellEnd"/>
          </w:p>
        </w:tc>
      </w:tr>
      <w:tr w:rsidR="006F3108" w:rsidRPr="006F3108" w14:paraId="35FE573F" w14:textId="77777777" w:rsidTr="006F3108">
        <w:trPr>
          <w:tblCellSpacing w:w="15" w:type="dxa"/>
        </w:trPr>
        <w:tc>
          <w:tcPr>
            <w:tcW w:w="0" w:type="auto"/>
            <w:tcBorders>
              <w:top w:val="nil"/>
              <w:bottom w:val="single" w:sz="8" w:space="0" w:color="auto"/>
            </w:tcBorders>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97"/>
              <w:gridCol w:w="7773"/>
            </w:tblGrid>
            <w:tr w:rsidR="006F3108" w:rsidRPr="006F3108" w14:paraId="3D0152CE" w14:textId="77777777">
              <w:trPr>
                <w:tblCellSpacing w:w="15" w:type="dxa"/>
              </w:trPr>
              <w:tc>
                <w:tcPr>
                  <w:tcW w:w="0" w:type="auto"/>
                  <w:tcBorders>
                    <w:top w:val="single" w:sz="12" w:space="0" w:color="auto"/>
                    <w:bottom w:val="single" w:sz="8" w:space="0" w:color="auto"/>
                  </w:tcBorders>
                  <w:vAlign w:val="center"/>
                  <w:hideMark/>
                </w:tcPr>
                <w:p w14:paraId="7B067C2C"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Definition:</w:t>
                  </w:r>
                </w:p>
              </w:tc>
              <w:tc>
                <w:tcPr>
                  <w:tcW w:w="0" w:type="auto"/>
                  <w:tcBorders>
                    <w:top w:val="single" w:sz="12" w:space="0" w:color="auto"/>
                    <w:bottom w:val="single" w:sz="8" w:space="0" w:color="auto"/>
                  </w:tcBorders>
                  <w:vAlign w:val="center"/>
                  <w:hideMark/>
                </w:tcPr>
                <w:p w14:paraId="42D6943A"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A </w:t>
                  </w:r>
                  <w:proofErr w:type="spellStart"/>
                  <w:r w:rsidRPr="006F3108">
                    <w:rPr>
                      <w:rFonts w:ascii="Times New Roman" w:eastAsia="Times New Roman" w:hAnsi="Times New Roman" w:cs="Times New Roman"/>
                      <w:kern w:val="0"/>
                      <w14:ligatures w14:val="none"/>
                    </w:rPr>
                    <w:t>GM_LineString</w:t>
                  </w:r>
                  <w:proofErr w:type="spellEnd"/>
                  <w:r w:rsidRPr="006F3108">
                    <w:rPr>
                      <w:rFonts w:ascii="Times New Roman" w:eastAsia="Times New Roman" w:hAnsi="Times New Roman" w:cs="Times New Roman"/>
                      <w:kern w:val="0"/>
                      <w14:ligatures w14:val="none"/>
                    </w:rPr>
                    <w:t xml:space="preserve"> (Figure 16) consists of sequence of line segments, each having a parameterization like the one for </w:t>
                  </w:r>
                  <w:proofErr w:type="spellStart"/>
                  <w:r w:rsidRPr="006F3108">
                    <w:rPr>
                      <w:rFonts w:ascii="Times New Roman" w:eastAsia="Times New Roman" w:hAnsi="Times New Roman" w:cs="Times New Roman"/>
                      <w:kern w:val="0"/>
                      <w14:ligatures w14:val="none"/>
                    </w:rPr>
                    <w:t>GM_LineSegment</w:t>
                  </w:r>
                  <w:proofErr w:type="spellEnd"/>
                  <w:r w:rsidRPr="006F3108">
                    <w:rPr>
                      <w:rFonts w:ascii="Times New Roman" w:eastAsia="Times New Roman" w:hAnsi="Times New Roman" w:cs="Times New Roman"/>
                      <w:kern w:val="0"/>
                      <w14:ligatures w14:val="none"/>
                    </w:rPr>
                    <w:t xml:space="preserve"> (See 6.4.11). The class essentially combines a Sequence&lt;</w:t>
                  </w:r>
                  <w:proofErr w:type="spellStart"/>
                  <w:r w:rsidRPr="006F3108">
                    <w:rPr>
                      <w:rFonts w:ascii="Times New Roman" w:eastAsia="Times New Roman" w:hAnsi="Times New Roman" w:cs="Times New Roman"/>
                      <w:kern w:val="0"/>
                      <w14:ligatures w14:val="none"/>
                    </w:rPr>
                    <w:t>GM_LineSegments</w:t>
                  </w:r>
                  <w:proofErr w:type="spellEnd"/>
                  <w:r w:rsidRPr="006F3108">
                    <w:rPr>
                      <w:rFonts w:ascii="Times New Roman" w:eastAsia="Times New Roman" w:hAnsi="Times New Roman" w:cs="Times New Roman"/>
                      <w:kern w:val="0"/>
                      <w14:ligatures w14:val="none"/>
                    </w:rPr>
                    <w:t>&gt; into a single object, with the obvious savings of storage space.</w:t>
                  </w:r>
                </w:p>
              </w:tc>
            </w:tr>
            <w:tr w:rsidR="006F3108" w:rsidRPr="006F3108" w14:paraId="2E6518C5" w14:textId="77777777">
              <w:trPr>
                <w:tblCellSpacing w:w="15" w:type="dxa"/>
              </w:trPr>
              <w:tc>
                <w:tcPr>
                  <w:tcW w:w="0" w:type="auto"/>
                  <w:tcBorders>
                    <w:top w:val="nil"/>
                    <w:bottom w:val="single" w:sz="8" w:space="0" w:color="auto"/>
                  </w:tcBorders>
                  <w:vAlign w:val="center"/>
                  <w:hideMark/>
                </w:tcPr>
                <w:p w14:paraId="76D28B97"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Subclass Of:</w:t>
                  </w:r>
                </w:p>
              </w:tc>
              <w:tc>
                <w:tcPr>
                  <w:tcW w:w="0" w:type="auto"/>
                  <w:tcBorders>
                    <w:top w:val="nil"/>
                    <w:bottom w:val="single" w:sz="8" w:space="0" w:color="auto"/>
                  </w:tcBorders>
                  <w:vAlign w:val="center"/>
                  <w:hideMark/>
                </w:tcPr>
                <w:p w14:paraId="06420922"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roofErr w:type="spellStart"/>
                  <w:r w:rsidRPr="006F3108">
                    <w:rPr>
                      <w:rFonts w:ascii="Times New Roman" w:eastAsia="Times New Roman" w:hAnsi="Times New Roman" w:cs="Times New Roman"/>
                      <w:kern w:val="0"/>
                      <w14:ligatures w14:val="none"/>
                    </w:rPr>
                    <w:t>GM_Primitive</w:t>
                  </w:r>
                  <w:proofErr w:type="spellEnd"/>
                </w:p>
              </w:tc>
            </w:tr>
            <w:tr w:rsidR="006F3108" w:rsidRPr="006F3108" w14:paraId="5FA1654F" w14:textId="77777777">
              <w:trPr>
                <w:tblCellSpacing w:w="15" w:type="dxa"/>
              </w:trPr>
              <w:tc>
                <w:tcPr>
                  <w:tcW w:w="0" w:type="auto"/>
                  <w:tcBorders>
                    <w:top w:val="nil"/>
                    <w:bottom w:val="single" w:sz="12" w:space="0" w:color="auto"/>
                  </w:tcBorders>
                  <w:vAlign w:val="center"/>
                  <w:hideMark/>
                </w:tcPr>
                <w:p w14:paraId="777418FA"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w:t>
                  </w:r>
                  <w:proofErr w:type="spellStart"/>
                  <w:r w:rsidRPr="006F3108">
                    <w:rPr>
                      <w:rFonts w:ascii="Times New Roman" w:eastAsia="Times New Roman" w:hAnsi="Times New Roman" w:cs="Times New Roman"/>
                      <w:kern w:val="0"/>
                      <w14:ligatures w14:val="none"/>
                    </w:rPr>
                    <w:t>StereoType</w:t>
                  </w:r>
                  <w:proofErr w:type="spellEnd"/>
                  <w:r w:rsidRPr="006F3108">
                    <w:rPr>
                      <w:rFonts w:ascii="Times New Roman" w:eastAsia="Times New Roman" w:hAnsi="Times New Roman" w:cs="Times New Roman"/>
                      <w:kern w:val="0"/>
                      <w14:ligatures w14:val="none"/>
                    </w:rPr>
                    <w:t>:</w:t>
                  </w:r>
                </w:p>
              </w:tc>
              <w:tc>
                <w:tcPr>
                  <w:tcW w:w="0" w:type="auto"/>
                  <w:tcBorders>
                    <w:top w:val="nil"/>
                    <w:bottom w:val="single" w:sz="12" w:space="0" w:color="auto"/>
                  </w:tcBorders>
                  <w:vAlign w:val="center"/>
                  <w:hideMark/>
                </w:tcPr>
                <w:p w14:paraId="3BEF1FBD"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«type»</w:t>
                  </w:r>
                </w:p>
              </w:tc>
            </w:tr>
          </w:tbl>
          <w:p w14:paraId="4DB864C2"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
        </w:tc>
      </w:tr>
      <w:tr w:rsidR="006F3108" w:rsidRPr="006F3108" w14:paraId="16809FF0" w14:textId="77777777" w:rsidTr="006F3108">
        <w:trPr>
          <w:tblCellSpacing w:w="15" w:type="dxa"/>
        </w:trPr>
        <w:tc>
          <w:tcPr>
            <w:tcW w:w="0" w:type="auto"/>
            <w:tcBorders>
              <w:top w:val="nil"/>
              <w:bottom w:val="single" w:sz="12" w:space="0" w:color="auto"/>
            </w:tcBorders>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62"/>
              <w:gridCol w:w="2854"/>
              <w:gridCol w:w="1102"/>
            </w:tblGrid>
            <w:tr w:rsidR="006F3108" w:rsidRPr="006F3108" w14:paraId="37ABB69C" w14:textId="77777777">
              <w:trPr>
                <w:tblHeader/>
                <w:tblCellSpacing w:w="15" w:type="dxa"/>
              </w:trPr>
              <w:tc>
                <w:tcPr>
                  <w:tcW w:w="0" w:type="auto"/>
                  <w:tcBorders>
                    <w:top w:val="single" w:sz="12" w:space="0" w:color="auto"/>
                    <w:bottom w:val="single" w:sz="12" w:space="0" w:color="auto"/>
                  </w:tcBorders>
                  <w:vAlign w:val="center"/>
                  <w:hideMark/>
                </w:tcPr>
                <w:p w14:paraId="7965CD85" w14:textId="77777777" w:rsidR="006F3108" w:rsidRPr="006F3108" w:rsidRDefault="006F3108" w:rsidP="006F3108">
                  <w:pPr>
                    <w:spacing w:after="0" w:line="240" w:lineRule="auto"/>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Attribute</w:t>
                  </w:r>
                </w:p>
              </w:tc>
              <w:tc>
                <w:tcPr>
                  <w:tcW w:w="0" w:type="auto"/>
                  <w:tcBorders>
                    <w:top w:val="single" w:sz="12" w:space="0" w:color="auto"/>
                    <w:bottom w:val="single" w:sz="12" w:space="0" w:color="auto"/>
                  </w:tcBorders>
                  <w:vAlign w:val="center"/>
                  <w:hideMark/>
                </w:tcPr>
                <w:p w14:paraId="518A6C03" w14:textId="77777777" w:rsidR="006F3108" w:rsidRPr="006F3108" w:rsidRDefault="006F3108" w:rsidP="006F3108">
                  <w:pPr>
                    <w:spacing w:after="0" w:line="240" w:lineRule="auto"/>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Value type and multiplicity</w:t>
                  </w:r>
                </w:p>
              </w:tc>
              <w:tc>
                <w:tcPr>
                  <w:tcW w:w="0" w:type="auto"/>
                  <w:tcBorders>
                    <w:top w:val="single" w:sz="12" w:space="0" w:color="auto"/>
                    <w:bottom w:val="single" w:sz="12" w:space="0" w:color="auto"/>
                  </w:tcBorders>
                  <w:vAlign w:val="center"/>
                  <w:hideMark/>
                </w:tcPr>
                <w:p w14:paraId="465EA34E" w14:textId="77777777" w:rsidR="006F3108" w:rsidRPr="006F3108" w:rsidRDefault="006F3108" w:rsidP="006F3108">
                  <w:pPr>
                    <w:spacing w:after="0" w:line="240" w:lineRule="auto"/>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Definition</w:t>
                  </w:r>
                </w:p>
              </w:tc>
            </w:tr>
            <w:tr w:rsidR="006F3108" w:rsidRPr="006F3108" w14:paraId="7BCF8068" w14:textId="77777777">
              <w:trPr>
                <w:tblCellSpacing w:w="15" w:type="dxa"/>
              </w:trPr>
              <w:tc>
                <w:tcPr>
                  <w:tcW w:w="0" w:type="auto"/>
                  <w:tcBorders>
                    <w:top w:val="single" w:sz="12" w:space="0" w:color="auto"/>
                    <w:bottom w:val="single" w:sz="12" w:space="0" w:color="auto"/>
                  </w:tcBorders>
                  <w:vAlign w:val="center"/>
                  <w:hideMark/>
                </w:tcPr>
                <w:p w14:paraId="51895F41"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roofErr w:type="spellStart"/>
                  <w:r w:rsidRPr="006F3108">
                    <w:rPr>
                      <w:rFonts w:ascii="Times New Roman" w:eastAsia="Times New Roman" w:hAnsi="Times New Roman" w:cs="Times New Roman"/>
                      <w:kern w:val="0"/>
                      <w14:ligatures w14:val="none"/>
                    </w:rPr>
                    <w:t>controlPoint</w:t>
                  </w:r>
                  <w:proofErr w:type="spellEnd"/>
                </w:p>
              </w:tc>
              <w:tc>
                <w:tcPr>
                  <w:tcW w:w="0" w:type="auto"/>
                  <w:tcBorders>
                    <w:top w:val="single" w:sz="12" w:space="0" w:color="auto"/>
                    <w:bottom w:val="single" w:sz="12" w:space="0" w:color="auto"/>
                  </w:tcBorders>
                  <w:vAlign w:val="center"/>
                  <w:hideMark/>
                </w:tcPr>
                <w:p w14:paraId="1E181FA0"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roofErr w:type="spellStart"/>
                  <w:r w:rsidRPr="006F3108">
                    <w:rPr>
                      <w:rFonts w:ascii="Times New Roman" w:eastAsia="Times New Roman" w:hAnsi="Times New Roman" w:cs="Times New Roman"/>
                      <w:kern w:val="0"/>
                      <w14:ligatures w14:val="none"/>
                    </w:rPr>
                    <w:t>GM_PointArray</w:t>
                  </w:r>
                  <w:proofErr w:type="spellEnd"/>
                  <w:r w:rsidRPr="006F3108">
                    <w:rPr>
                      <w:rFonts w:ascii="Times New Roman" w:eastAsia="Times New Roman" w:hAnsi="Times New Roman" w:cs="Times New Roman"/>
                      <w:kern w:val="0"/>
                      <w14:ligatures w14:val="none"/>
                    </w:rPr>
                    <w:t xml:space="preserve"> [</w:t>
                  </w:r>
                  <w:proofErr w:type="gramStart"/>
                  <w:r w:rsidRPr="006F3108">
                    <w:rPr>
                      <w:rFonts w:ascii="Times New Roman" w:eastAsia="Times New Roman" w:hAnsi="Times New Roman" w:cs="Times New Roman"/>
                      <w:kern w:val="0"/>
                      <w14:ligatures w14:val="none"/>
                    </w:rPr>
                    <w:t>1..</w:t>
                  </w:r>
                  <w:proofErr w:type="gramEnd"/>
                  <w:r w:rsidRPr="006F3108">
                    <w:rPr>
                      <w:rFonts w:ascii="Times New Roman" w:eastAsia="Times New Roman" w:hAnsi="Times New Roman" w:cs="Times New Roman"/>
                      <w:kern w:val="0"/>
                      <w14:ligatures w14:val="none"/>
                    </w:rPr>
                    <w:t>1]</w:t>
                  </w:r>
                </w:p>
              </w:tc>
              <w:tc>
                <w:tcPr>
                  <w:tcW w:w="0" w:type="auto"/>
                  <w:tcBorders>
                    <w:top w:val="single" w:sz="12" w:space="0" w:color="auto"/>
                    <w:bottom w:val="single" w:sz="12" w:space="0" w:color="auto"/>
                  </w:tcBorders>
                  <w:vAlign w:val="center"/>
                  <w:hideMark/>
                </w:tcPr>
                <w:p w14:paraId="1E81FCE4"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
              </w:tc>
            </w:tr>
          </w:tbl>
          <w:p w14:paraId="627DFDDB"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
        </w:tc>
      </w:tr>
    </w:tbl>
    <w:p w14:paraId="5F848ACF" w14:textId="77777777" w:rsidR="006F3108" w:rsidRPr="006F3108" w:rsidRDefault="006F3108" w:rsidP="006F3108">
      <w:pPr>
        <w:spacing w:before="100" w:beforeAutospacing="1" w:after="100" w:afterAutospacing="1" w:line="240" w:lineRule="auto"/>
        <w:jc w:val="center"/>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Table B.6 — </w:t>
      </w:r>
      <w:proofErr w:type="spellStart"/>
      <w:r w:rsidRPr="006F3108">
        <w:rPr>
          <w:rFonts w:ascii="Times New Roman" w:eastAsia="Times New Roman" w:hAnsi="Times New Roman" w:cs="Times New Roman"/>
          <w:kern w:val="0"/>
          <w14:ligatures w14:val="none"/>
        </w:rPr>
        <w:t>GM_Polygon</w:t>
      </w:r>
      <w:proofErr w:type="spellEnd"/>
      <w:r w:rsidRPr="006F3108">
        <w:rPr>
          <w:rFonts w:ascii="Times New Roman" w:eastAsia="Times New Roman" w:hAnsi="Times New Roman" w:cs="Times New Roman"/>
          <w:kern w:val="0"/>
          <w14:ligatures w14:val="none"/>
        </w:rPr>
        <w:t xml:space="preserve"> Class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6F3108" w:rsidRPr="006F3108" w14:paraId="4E9A10D1" w14:textId="77777777" w:rsidTr="006F3108">
        <w:trPr>
          <w:tblCellSpacing w:w="15" w:type="dxa"/>
        </w:trPr>
        <w:tc>
          <w:tcPr>
            <w:tcW w:w="0" w:type="auto"/>
            <w:tcBorders>
              <w:top w:val="single" w:sz="12" w:space="0" w:color="auto"/>
              <w:bottom w:val="single" w:sz="8" w:space="0" w:color="auto"/>
            </w:tcBorders>
            <w:vAlign w:val="center"/>
            <w:hideMark/>
          </w:tcPr>
          <w:p w14:paraId="7ACE121E"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6F3108">
              <w:rPr>
                <w:rFonts w:ascii="Times New Roman" w:eastAsia="Times New Roman" w:hAnsi="Times New Roman" w:cs="Times New Roman"/>
                <w:b/>
                <w:bCs/>
                <w:kern w:val="0"/>
                <w14:ligatures w14:val="none"/>
              </w:rPr>
              <w:t>GM_Polygon</w:t>
            </w:r>
            <w:proofErr w:type="spellEnd"/>
          </w:p>
        </w:tc>
      </w:tr>
      <w:tr w:rsidR="006F3108" w:rsidRPr="006F3108" w14:paraId="5721E934" w14:textId="77777777" w:rsidTr="006F3108">
        <w:trPr>
          <w:tblCellSpacing w:w="15" w:type="dxa"/>
        </w:trPr>
        <w:tc>
          <w:tcPr>
            <w:tcW w:w="0" w:type="auto"/>
            <w:tcBorders>
              <w:top w:val="nil"/>
              <w:bottom w:val="single" w:sz="8" w:space="0" w:color="auto"/>
            </w:tcBorders>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1"/>
              <w:gridCol w:w="7769"/>
            </w:tblGrid>
            <w:tr w:rsidR="006F3108" w:rsidRPr="006F3108" w14:paraId="1EFAD1C7" w14:textId="77777777">
              <w:trPr>
                <w:tblCellSpacing w:w="15" w:type="dxa"/>
              </w:trPr>
              <w:tc>
                <w:tcPr>
                  <w:tcW w:w="0" w:type="auto"/>
                  <w:tcBorders>
                    <w:top w:val="single" w:sz="12" w:space="0" w:color="auto"/>
                    <w:bottom w:val="single" w:sz="8" w:space="0" w:color="auto"/>
                  </w:tcBorders>
                  <w:vAlign w:val="center"/>
                  <w:hideMark/>
                </w:tcPr>
                <w:p w14:paraId="07840EF3"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Definition:</w:t>
                  </w:r>
                </w:p>
              </w:tc>
              <w:tc>
                <w:tcPr>
                  <w:tcW w:w="0" w:type="auto"/>
                  <w:tcBorders>
                    <w:top w:val="single" w:sz="12" w:space="0" w:color="auto"/>
                    <w:bottom w:val="single" w:sz="8" w:space="0" w:color="auto"/>
                  </w:tcBorders>
                  <w:vAlign w:val="center"/>
                  <w:hideMark/>
                </w:tcPr>
                <w:p w14:paraId="703E3EC4" w14:textId="6F0FA71D"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A </w:t>
                  </w:r>
                  <w:proofErr w:type="spellStart"/>
                  <w:r w:rsidRPr="006F3108">
                    <w:rPr>
                      <w:rFonts w:ascii="Times New Roman" w:eastAsia="Times New Roman" w:hAnsi="Times New Roman" w:cs="Times New Roman"/>
                      <w:kern w:val="0"/>
                      <w14:ligatures w14:val="none"/>
                    </w:rPr>
                    <w:t>GM_Polygon</w:t>
                  </w:r>
                  <w:proofErr w:type="spellEnd"/>
                  <w:r w:rsidRPr="006F3108">
                    <w:rPr>
                      <w:rFonts w:ascii="Times New Roman" w:eastAsia="Times New Roman" w:hAnsi="Times New Roman" w:cs="Times New Roman"/>
                      <w:kern w:val="0"/>
                      <w14:ligatures w14:val="none"/>
                    </w:rPr>
                    <w:t xml:space="preserve"> (Figure 21) is a surface patch that is defined by a set of boundary curves and an underlying surface to which these curves adhere. The default is that the curves are coplanar</w:t>
                  </w:r>
                  <w:ins w:id="298" w:author="Carl Reed" w:date="2024-02-23T12:10:00Z">
                    <w:r w:rsidR="001B27EE">
                      <w:rPr>
                        <w:rFonts w:ascii="Times New Roman" w:eastAsia="Times New Roman" w:hAnsi="Times New Roman" w:cs="Times New Roman"/>
                        <w:kern w:val="0"/>
                        <w14:ligatures w14:val="none"/>
                      </w:rPr>
                      <w:t>,</w:t>
                    </w:r>
                  </w:ins>
                  <w:r w:rsidRPr="006F3108">
                    <w:rPr>
                      <w:rFonts w:ascii="Times New Roman" w:eastAsia="Times New Roman" w:hAnsi="Times New Roman" w:cs="Times New Roman"/>
                      <w:kern w:val="0"/>
                      <w14:ligatures w14:val="none"/>
                    </w:rPr>
                    <w:t xml:space="preserve"> and the polygon uses planar interpolation in its interior.</w:t>
                  </w:r>
                </w:p>
              </w:tc>
            </w:tr>
            <w:tr w:rsidR="006F3108" w:rsidRPr="006F3108" w14:paraId="77314B65" w14:textId="77777777">
              <w:trPr>
                <w:tblCellSpacing w:w="15" w:type="dxa"/>
              </w:trPr>
              <w:tc>
                <w:tcPr>
                  <w:tcW w:w="0" w:type="auto"/>
                  <w:tcBorders>
                    <w:top w:val="nil"/>
                    <w:bottom w:val="single" w:sz="8" w:space="0" w:color="auto"/>
                  </w:tcBorders>
                  <w:vAlign w:val="center"/>
                  <w:hideMark/>
                </w:tcPr>
                <w:p w14:paraId="174E7A6A"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Subclass Of:</w:t>
                  </w:r>
                </w:p>
              </w:tc>
              <w:tc>
                <w:tcPr>
                  <w:tcW w:w="0" w:type="auto"/>
                  <w:tcBorders>
                    <w:top w:val="nil"/>
                    <w:bottom w:val="single" w:sz="8" w:space="0" w:color="auto"/>
                  </w:tcBorders>
                  <w:vAlign w:val="center"/>
                  <w:hideMark/>
                </w:tcPr>
                <w:p w14:paraId="38BAF40C"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roofErr w:type="spellStart"/>
                  <w:r w:rsidRPr="006F3108">
                    <w:rPr>
                      <w:rFonts w:ascii="Times New Roman" w:eastAsia="Times New Roman" w:hAnsi="Times New Roman" w:cs="Times New Roman"/>
                      <w:kern w:val="0"/>
                      <w14:ligatures w14:val="none"/>
                    </w:rPr>
                    <w:t>GM_Primitive</w:t>
                  </w:r>
                  <w:proofErr w:type="spellEnd"/>
                </w:p>
              </w:tc>
            </w:tr>
            <w:tr w:rsidR="006F3108" w:rsidRPr="006F3108" w14:paraId="6CEF4994" w14:textId="77777777">
              <w:trPr>
                <w:tblCellSpacing w:w="15" w:type="dxa"/>
              </w:trPr>
              <w:tc>
                <w:tcPr>
                  <w:tcW w:w="0" w:type="auto"/>
                  <w:tcBorders>
                    <w:top w:val="nil"/>
                    <w:bottom w:val="single" w:sz="12" w:space="0" w:color="auto"/>
                  </w:tcBorders>
                  <w:vAlign w:val="center"/>
                  <w:hideMark/>
                </w:tcPr>
                <w:p w14:paraId="39265621"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w:t>
                  </w:r>
                  <w:proofErr w:type="spellStart"/>
                  <w:r w:rsidRPr="006F3108">
                    <w:rPr>
                      <w:rFonts w:ascii="Times New Roman" w:eastAsia="Times New Roman" w:hAnsi="Times New Roman" w:cs="Times New Roman"/>
                      <w:kern w:val="0"/>
                      <w14:ligatures w14:val="none"/>
                    </w:rPr>
                    <w:t>StereoType</w:t>
                  </w:r>
                  <w:proofErr w:type="spellEnd"/>
                  <w:r w:rsidRPr="006F3108">
                    <w:rPr>
                      <w:rFonts w:ascii="Times New Roman" w:eastAsia="Times New Roman" w:hAnsi="Times New Roman" w:cs="Times New Roman"/>
                      <w:kern w:val="0"/>
                      <w14:ligatures w14:val="none"/>
                    </w:rPr>
                    <w:t>:</w:t>
                  </w:r>
                </w:p>
              </w:tc>
              <w:tc>
                <w:tcPr>
                  <w:tcW w:w="0" w:type="auto"/>
                  <w:tcBorders>
                    <w:top w:val="nil"/>
                    <w:bottom w:val="single" w:sz="12" w:space="0" w:color="auto"/>
                  </w:tcBorders>
                  <w:vAlign w:val="center"/>
                  <w:hideMark/>
                </w:tcPr>
                <w:p w14:paraId="0EC31452"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«type»</w:t>
                  </w:r>
                </w:p>
              </w:tc>
            </w:tr>
          </w:tbl>
          <w:p w14:paraId="32E6B105"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
        </w:tc>
      </w:tr>
      <w:tr w:rsidR="006F3108" w:rsidRPr="006F3108" w14:paraId="507472DB" w14:textId="77777777" w:rsidTr="006F3108">
        <w:trPr>
          <w:tblCellSpacing w:w="15" w:type="dxa"/>
        </w:trPr>
        <w:tc>
          <w:tcPr>
            <w:tcW w:w="0" w:type="auto"/>
            <w:tcBorders>
              <w:top w:val="nil"/>
              <w:bottom w:val="single" w:sz="8" w:space="0" w:color="auto"/>
            </w:tcBorders>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62"/>
              <w:gridCol w:w="2987"/>
              <w:gridCol w:w="1102"/>
            </w:tblGrid>
            <w:tr w:rsidR="006F3108" w:rsidRPr="006F3108" w14:paraId="312BD067" w14:textId="77777777">
              <w:trPr>
                <w:tblHeader/>
                <w:tblCellSpacing w:w="15" w:type="dxa"/>
              </w:trPr>
              <w:tc>
                <w:tcPr>
                  <w:tcW w:w="0" w:type="auto"/>
                  <w:tcBorders>
                    <w:top w:val="single" w:sz="12" w:space="0" w:color="auto"/>
                    <w:bottom w:val="single" w:sz="12" w:space="0" w:color="auto"/>
                  </w:tcBorders>
                  <w:vAlign w:val="center"/>
                  <w:hideMark/>
                </w:tcPr>
                <w:p w14:paraId="4AFC484E" w14:textId="77777777" w:rsidR="006F3108" w:rsidRPr="006F3108" w:rsidRDefault="006F3108" w:rsidP="006F3108">
                  <w:pPr>
                    <w:spacing w:after="0" w:line="240" w:lineRule="auto"/>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Role name</w:t>
                  </w:r>
                </w:p>
              </w:tc>
              <w:tc>
                <w:tcPr>
                  <w:tcW w:w="0" w:type="auto"/>
                  <w:tcBorders>
                    <w:top w:val="single" w:sz="12" w:space="0" w:color="auto"/>
                    <w:bottom w:val="single" w:sz="12" w:space="0" w:color="auto"/>
                  </w:tcBorders>
                  <w:vAlign w:val="center"/>
                  <w:hideMark/>
                </w:tcPr>
                <w:p w14:paraId="4B6EBF10" w14:textId="77777777" w:rsidR="006F3108" w:rsidRPr="006F3108" w:rsidRDefault="006F3108" w:rsidP="006F3108">
                  <w:pPr>
                    <w:spacing w:after="0" w:line="240" w:lineRule="auto"/>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Target class and multiplicity</w:t>
                  </w:r>
                </w:p>
              </w:tc>
              <w:tc>
                <w:tcPr>
                  <w:tcW w:w="0" w:type="auto"/>
                  <w:tcBorders>
                    <w:top w:val="single" w:sz="12" w:space="0" w:color="auto"/>
                    <w:bottom w:val="single" w:sz="12" w:space="0" w:color="auto"/>
                  </w:tcBorders>
                  <w:vAlign w:val="center"/>
                  <w:hideMark/>
                </w:tcPr>
                <w:p w14:paraId="72A4A3C6" w14:textId="77777777" w:rsidR="006F3108" w:rsidRPr="006F3108" w:rsidRDefault="006F3108" w:rsidP="006F3108">
                  <w:pPr>
                    <w:spacing w:after="0" w:line="240" w:lineRule="auto"/>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Definition</w:t>
                  </w:r>
                </w:p>
              </w:tc>
            </w:tr>
            <w:tr w:rsidR="006F3108" w:rsidRPr="006F3108" w14:paraId="1D056969" w14:textId="77777777">
              <w:trPr>
                <w:tblCellSpacing w:w="15" w:type="dxa"/>
              </w:trPr>
              <w:tc>
                <w:tcPr>
                  <w:tcW w:w="0" w:type="auto"/>
                  <w:tcBorders>
                    <w:top w:val="single" w:sz="12" w:space="0" w:color="auto"/>
                    <w:bottom w:val="single" w:sz="12" w:space="0" w:color="auto"/>
                  </w:tcBorders>
                  <w:vAlign w:val="center"/>
                  <w:hideMark/>
                </w:tcPr>
                <w:p w14:paraId="78E6C16D" w14:textId="74E877B5" w:rsidR="006F3108" w:rsidRPr="006F3108" w:rsidRDefault="00140EEF"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S</w:t>
                  </w:r>
                  <w:r w:rsidR="006F3108" w:rsidRPr="006F3108">
                    <w:rPr>
                      <w:rFonts w:ascii="Times New Roman" w:eastAsia="Times New Roman" w:hAnsi="Times New Roman" w:cs="Times New Roman"/>
                      <w:kern w:val="0"/>
                      <w14:ligatures w14:val="none"/>
                    </w:rPr>
                    <w:t>urface</w:t>
                  </w:r>
                </w:p>
              </w:tc>
              <w:tc>
                <w:tcPr>
                  <w:tcW w:w="0" w:type="auto"/>
                  <w:tcBorders>
                    <w:top w:val="single" w:sz="12" w:space="0" w:color="auto"/>
                    <w:bottom w:val="single" w:sz="12" w:space="0" w:color="auto"/>
                  </w:tcBorders>
                  <w:vAlign w:val="center"/>
                  <w:hideMark/>
                </w:tcPr>
                <w:p w14:paraId="479773C6"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roofErr w:type="spellStart"/>
                  <w:r w:rsidRPr="006F3108">
                    <w:rPr>
                      <w:rFonts w:ascii="Times New Roman" w:eastAsia="Times New Roman" w:hAnsi="Times New Roman" w:cs="Times New Roman"/>
                      <w:kern w:val="0"/>
                      <w14:ligatures w14:val="none"/>
                    </w:rPr>
                    <w:t>GM_PolyhedralSurface</w:t>
                  </w:r>
                  <w:proofErr w:type="spellEnd"/>
                  <w:r w:rsidRPr="006F3108">
                    <w:rPr>
                      <w:rFonts w:ascii="Times New Roman" w:eastAsia="Times New Roman" w:hAnsi="Times New Roman" w:cs="Times New Roman"/>
                      <w:kern w:val="0"/>
                      <w14:ligatures w14:val="none"/>
                    </w:rPr>
                    <w:t xml:space="preserve"> [</w:t>
                  </w:r>
                  <w:proofErr w:type="gramStart"/>
                  <w:r w:rsidRPr="006F3108">
                    <w:rPr>
                      <w:rFonts w:ascii="Times New Roman" w:eastAsia="Times New Roman" w:hAnsi="Times New Roman" w:cs="Times New Roman"/>
                      <w:kern w:val="0"/>
                      <w14:ligatures w14:val="none"/>
                    </w:rPr>
                    <w:t>0..</w:t>
                  </w:r>
                  <w:proofErr w:type="gramEnd"/>
                  <w:r w:rsidRPr="006F3108">
                    <w:rPr>
                      <w:rFonts w:ascii="Times New Roman" w:eastAsia="Times New Roman" w:hAnsi="Times New Roman" w:cs="Times New Roman"/>
                      <w:kern w:val="0"/>
                      <w14:ligatures w14:val="none"/>
                    </w:rPr>
                    <w:t>1]</w:t>
                  </w:r>
                </w:p>
              </w:tc>
              <w:tc>
                <w:tcPr>
                  <w:tcW w:w="0" w:type="auto"/>
                  <w:tcBorders>
                    <w:top w:val="single" w:sz="12" w:space="0" w:color="auto"/>
                    <w:bottom w:val="single" w:sz="12" w:space="0" w:color="auto"/>
                  </w:tcBorders>
                  <w:vAlign w:val="center"/>
                  <w:hideMark/>
                </w:tcPr>
                <w:p w14:paraId="18415277"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
              </w:tc>
            </w:tr>
          </w:tbl>
          <w:p w14:paraId="73A9B43D"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
        </w:tc>
      </w:tr>
      <w:tr w:rsidR="006F3108" w:rsidRPr="006F3108" w14:paraId="5487D844" w14:textId="77777777" w:rsidTr="006F3108">
        <w:trPr>
          <w:tblCellSpacing w:w="15" w:type="dxa"/>
        </w:trPr>
        <w:tc>
          <w:tcPr>
            <w:tcW w:w="0" w:type="auto"/>
            <w:tcBorders>
              <w:top w:val="nil"/>
              <w:bottom w:val="single" w:sz="12" w:space="0" w:color="auto"/>
            </w:tcBorders>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75"/>
              <w:gridCol w:w="2854"/>
              <w:gridCol w:w="1102"/>
            </w:tblGrid>
            <w:tr w:rsidR="006F3108" w:rsidRPr="006F3108" w14:paraId="36239ACC" w14:textId="77777777">
              <w:trPr>
                <w:tblHeader/>
                <w:tblCellSpacing w:w="15" w:type="dxa"/>
              </w:trPr>
              <w:tc>
                <w:tcPr>
                  <w:tcW w:w="0" w:type="auto"/>
                  <w:tcBorders>
                    <w:top w:val="single" w:sz="12" w:space="0" w:color="auto"/>
                    <w:bottom w:val="single" w:sz="12" w:space="0" w:color="auto"/>
                  </w:tcBorders>
                  <w:vAlign w:val="center"/>
                  <w:hideMark/>
                </w:tcPr>
                <w:p w14:paraId="1E672E93" w14:textId="77777777" w:rsidR="006F3108" w:rsidRPr="006F3108" w:rsidRDefault="006F3108" w:rsidP="006F3108">
                  <w:pPr>
                    <w:spacing w:after="0" w:line="240" w:lineRule="auto"/>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Attribute</w:t>
                  </w:r>
                </w:p>
              </w:tc>
              <w:tc>
                <w:tcPr>
                  <w:tcW w:w="0" w:type="auto"/>
                  <w:tcBorders>
                    <w:top w:val="single" w:sz="12" w:space="0" w:color="auto"/>
                    <w:bottom w:val="single" w:sz="12" w:space="0" w:color="auto"/>
                  </w:tcBorders>
                  <w:vAlign w:val="center"/>
                  <w:hideMark/>
                </w:tcPr>
                <w:p w14:paraId="77729045" w14:textId="77777777" w:rsidR="006F3108" w:rsidRPr="006F3108" w:rsidRDefault="006F3108" w:rsidP="006F3108">
                  <w:pPr>
                    <w:spacing w:after="0" w:line="240" w:lineRule="auto"/>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Value type and multiplicity</w:t>
                  </w:r>
                </w:p>
              </w:tc>
              <w:tc>
                <w:tcPr>
                  <w:tcW w:w="0" w:type="auto"/>
                  <w:tcBorders>
                    <w:top w:val="single" w:sz="12" w:space="0" w:color="auto"/>
                    <w:bottom w:val="single" w:sz="12" w:space="0" w:color="auto"/>
                  </w:tcBorders>
                  <w:vAlign w:val="center"/>
                  <w:hideMark/>
                </w:tcPr>
                <w:p w14:paraId="0115A33A" w14:textId="77777777" w:rsidR="006F3108" w:rsidRPr="006F3108" w:rsidRDefault="006F3108" w:rsidP="006F3108">
                  <w:pPr>
                    <w:spacing w:after="0" w:line="240" w:lineRule="auto"/>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Definition</w:t>
                  </w:r>
                </w:p>
              </w:tc>
            </w:tr>
            <w:tr w:rsidR="006F3108" w:rsidRPr="006F3108" w14:paraId="24487F94" w14:textId="77777777">
              <w:trPr>
                <w:tblCellSpacing w:w="15" w:type="dxa"/>
              </w:trPr>
              <w:tc>
                <w:tcPr>
                  <w:tcW w:w="0" w:type="auto"/>
                  <w:tcBorders>
                    <w:top w:val="single" w:sz="12" w:space="0" w:color="auto"/>
                    <w:bottom w:val="single" w:sz="8" w:space="0" w:color="auto"/>
                  </w:tcBorders>
                  <w:vAlign w:val="center"/>
                  <w:hideMark/>
                </w:tcPr>
                <w:p w14:paraId="0EF65CD4" w14:textId="1CD12804" w:rsidR="006F3108" w:rsidRPr="006F3108" w:rsidRDefault="00140EEF"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B</w:t>
                  </w:r>
                  <w:r w:rsidR="006F3108" w:rsidRPr="006F3108">
                    <w:rPr>
                      <w:rFonts w:ascii="Times New Roman" w:eastAsia="Times New Roman" w:hAnsi="Times New Roman" w:cs="Times New Roman"/>
                      <w:kern w:val="0"/>
                      <w14:ligatures w14:val="none"/>
                    </w:rPr>
                    <w:t>oundary</w:t>
                  </w:r>
                </w:p>
              </w:tc>
              <w:tc>
                <w:tcPr>
                  <w:tcW w:w="0" w:type="auto"/>
                  <w:tcBorders>
                    <w:top w:val="single" w:sz="12" w:space="0" w:color="auto"/>
                    <w:bottom w:val="single" w:sz="8" w:space="0" w:color="auto"/>
                  </w:tcBorders>
                  <w:vAlign w:val="center"/>
                  <w:hideMark/>
                </w:tcPr>
                <w:p w14:paraId="1C53F25B"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roofErr w:type="spellStart"/>
                  <w:r w:rsidRPr="006F3108">
                    <w:rPr>
                      <w:rFonts w:ascii="Times New Roman" w:eastAsia="Times New Roman" w:hAnsi="Times New Roman" w:cs="Times New Roman"/>
                      <w:kern w:val="0"/>
                      <w14:ligatures w14:val="none"/>
                    </w:rPr>
                    <w:t>GM_SurfaceBoundary</w:t>
                  </w:r>
                  <w:proofErr w:type="spellEnd"/>
                </w:p>
              </w:tc>
              <w:tc>
                <w:tcPr>
                  <w:tcW w:w="0" w:type="auto"/>
                  <w:tcBorders>
                    <w:top w:val="single" w:sz="12" w:space="0" w:color="auto"/>
                    <w:bottom w:val="single" w:sz="8" w:space="0" w:color="auto"/>
                  </w:tcBorders>
                  <w:vAlign w:val="center"/>
                  <w:hideMark/>
                </w:tcPr>
                <w:p w14:paraId="5B854F85"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
              </w:tc>
            </w:tr>
            <w:tr w:rsidR="006F3108" w:rsidRPr="006F3108" w14:paraId="291F9520" w14:textId="77777777">
              <w:trPr>
                <w:tblCellSpacing w:w="15" w:type="dxa"/>
              </w:trPr>
              <w:tc>
                <w:tcPr>
                  <w:tcW w:w="0" w:type="auto"/>
                  <w:tcBorders>
                    <w:top w:val="nil"/>
                    <w:bottom w:val="single" w:sz="12" w:space="0" w:color="auto"/>
                  </w:tcBorders>
                  <w:vAlign w:val="center"/>
                  <w:hideMark/>
                </w:tcPr>
                <w:p w14:paraId="0C531794"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roofErr w:type="spellStart"/>
                  <w:r w:rsidRPr="006F3108">
                    <w:rPr>
                      <w:rFonts w:ascii="Times New Roman" w:eastAsia="Times New Roman" w:hAnsi="Times New Roman" w:cs="Times New Roman"/>
                      <w:kern w:val="0"/>
                      <w14:ligatures w14:val="none"/>
                    </w:rPr>
                    <w:t>spanningSurface</w:t>
                  </w:r>
                  <w:proofErr w:type="spellEnd"/>
                </w:p>
              </w:tc>
              <w:tc>
                <w:tcPr>
                  <w:tcW w:w="0" w:type="auto"/>
                  <w:tcBorders>
                    <w:top w:val="nil"/>
                    <w:bottom w:val="single" w:sz="12" w:space="0" w:color="auto"/>
                  </w:tcBorders>
                  <w:vAlign w:val="center"/>
                  <w:hideMark/>
                </w:tcPr>
                <w:p w14:paraId="6ABC2ED4"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roofErr w:type="spellStart"/>
                  <w:r w:rsidRPr="006F3108">
                    <w:rPr>
                      <w:rFonts w:ascii="Times New Roman" w:eastAsia="Times New Roman" w:hAnsi="Times New Roman" w:cs="Times New Roman"/>
                      <w:kern w:val="0"/>
                      <w14:ligatures w14:val="none"/>
                    </w:rPr>
                    <w:t>GM_Surface</w:t>
                  </w:r>
                  <w:proofErr w:type="spellEnd"/>
                  <w:r w:rsidRPr="006F3108">
                    <w:rPr>
                      <w:rFonts w:ascii="Times New Roman" w:eastAsia="Times New Roman" w:hAnsi="Times New Roman" w:cs="Times New Roman"/>
                      <w:kern w:val="0"/>
                      <w14:ligatures w14:val="none"/>
                    </w:rPr>
                    <w:t xml:space="preserve"> [</w:t>
                  </w:r>
                  <w:proofErr w:type="gramStart"/>
                  <w:r w:rsidRPr="006F3108">
                    <w:rPr>
                      <w:rFonts w:ascii="Times New Roman" w:eastAsia="Times New Roman" w:hAnsi="Times New Roman" w:cs="Times New Roman"/>
                      <w:kern w:val="0"/>
                      <w14:ligatures w14:val="none"/>
                    </w:rPr>
                    <w:t>0..</w:t>
                  </w:r>
                  <w:proofErr w:type="gramEnd"/>
                  <w:r w:rsidRPr="006F3108">
                    <w:rPr>
                      <w:rFonts w:ascii="Times New Roman" w:eastAsia="Times New Roman" w:hAnsi="Times New Roman" w:cs="Times New Roman"/>
                      <w:kern w:val="0"/>
                      <w14:ligatures w14:val="none"/>
                    </w:rPr>
                    <w:t>1]</w:t>
                  </w:r>
                </w:p>
              </w:tc>
              <w:tc>
                <w:tcPr>
                  <w:tcW w:w="0" w:type="auto"/>
                  <w:tcBorders>
                    <w:top w:val="nil"/>
                    <w:bottom w:val="single" w:sz="12" w:space="0" w:color="auto"/>
                  </w:tcBorders>
                  <w:vAlign w:val="center"/>
                  <w:hideMark/>
                </w:tcPr>
                <w:p w14:paraId="505D5F58"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
              </w:tc>
            </w:tr>
          </w:tbl>
          <w:p w14:paraId="3BA8C484"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
        </w:tc>
      </w:tr>
    </w:tbl>
    <w:p w14:paraId="7A807A26" w14:textId="77777777" w:rsidR="006F3108" w:rsidRPr="006F3108" w:rsidRDefault="006F3108" w:rsidP="006F310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6F3108">
        <w:rPr>
          <w:rFonts w:ascii="Times New Roman" w:eastAsia="Times New Roman" w:hAnsi="Times New Roman" w:cs="Times New Roman"/>
          <w:b/>
          <w:bCs/>
          <w:kern w:val="0"/>
          <w:sz w:val="36"/>
          <w:szCs w:val="36"/>
          <w14:ligatures w14:val="none"/>
        </w:rPr>
        <w:lastRenderedPageBreak/>
        <w:t>B.3.  Citation and responsible party information</w:t>
      </w:r>
    </w:p>
    <w:p w14:paraId="2DDAEEA7"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The following classes are defined in </w:t>
      </w:r>
      <w:hyperlink r:id="rId248" w:anchor="ISO19115" w:history="1">
        <w:r w:rsidRPr="006F3108">
          <w:rPr>
            <w:rFonts w:ascii="Times New Roman" w:eastAsia="Times New Roman" w:hAnsi="Times New Roman" w:cs="Times New Roman"/>
            <w:color w:val="0000FF"/>
            <w:kern w:val="0"/>
            <w:u w:val="single"/>
            <w14:ligatures w14:val="none"/>
          </w:rPr>
          <w:t>(ISO 19115-1 Edition 1)</w:t>
        </w:r>
      </w:hyperlink>
    </w:p>
    <w:p w14:paraId="43025768" w14:textId="77777777" w:rsidR="006F3108" w:rsidRPr="006F3108" w:rsidRDefault="006F3108" w:rsidP="006F3108">
      <w:pPr>
        <w:spacing w:before="100" w:beforeAutospacing="1" w:after="100" w:afterAutospacing="1" w:line="240" w:lineRule="auto"/>
        <w:jc w:val="center"/>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Table B.7 — </w:t>
      </w:r>
      <w:proofErr w:type="spellStart"/>
      <w:r w:rsidRPr="006F3108">
        <w:rPr>
          <w:rFonts w:ascii="Times New Roman" w:eastAsia="Times New Roman" w:hAnsi="Times New Roman" w:cs="Times New Roman"/>
          <w:kern w:val="0"/>
          <w14:ligatures w14:val="none"/>
        </w:rPr>
        <w:t>CI_Contact</w:t>
      </w:r>
      <w:proofErr w:type="spellEnd"/>
      <w:r w:rsidRPr="006F3108">
        <w:rPr>
          <w:rFonts w:ascii="Times New Roman" w:eastAsia="Times New Roman" w:hAnsi="Times New Roman" w:cs="Times New Roman"/>
          <w:kern w:val="0"/>
          <w14:ligatures w14:val="none"/>
        </w:rPr>
        <w:t xml:space="preserve"> Class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6F3108" w:rsidRPr="006F3108" w14:paraId="6CD369A1" w14:textId="77777777" w:rsidTr="006F3108">
        <w:trPr>
          <w:tblCellSpacing w:w="15" w:type="dxa"/>
        </w:trPr>
        <w:tc>
          <w:tcPr>
            <w:tcW w:w="0" w:type="auto"/>
            <w:tcBorders>
              <w:top w:val="single" w:sz="12" w:space="0" w:color="auto"/>
              <w:bottom w:val="single" w:sz="8" w:space="0" w:color="auto"/>
            </w:tcBorders>
            <w:vAlign w:val="center"/>
            <w:hideMark/>
          </w:tcPr>
          <w:p w14:paraId="4BE00959"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6F3108">
              <w:rPr>
                <w:rFonts w:ascii="Times New Roman" w:eastAsia="Times New Roman" w:hAnsi="Times New Roman" w:cs="Times New Roman"/>
                <w:b/>
                <w:bCs/>
                <w:kern w:val="0"/>
                <w14:ligatures w14:val="none"/>
              </w:rPr>
              <w:t>CI_Contact</w:t>
            </w:r>
            <w:proofErr w:type="spellEnd"/>
          </w:p>
        </w:tc>
      </w:tr>
      <w:tr w:rsidR="006F3108" w:rsidRPr="006F3108" w14:paraId="324E583C" w14:textId="77777777" w:rsidTr="006F3108">
        <w:trPr>
          <w:tblCellSpacing w:w="15" w:type="dxa"/>
        </w:trPr>
        <w:tc>
          <w:tcPr>
            <w:tcW w:w="0" w:type="auto"/>
            <w:tcBorders>
              <w:top w:val="nil"/>
              <w:bottom w:val="single" w:sz="8" w:space="0" w:color="auto"/>
            </w:tcBorders>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88"/>
              <w:gridCol w:w="7782"/>
            </w:tblGrid>
            <w:tr w:rsidR="006F3108" w:rsidRPr="006F3108" w14:paraId="5134A63C" w14:textId="77777777">
              <w:trPr>
                <w:tblCellSpacing w:w="15" w:type="dxa"/>
              </w:trPr>
              <w:tc>
                <w:tcPr>
                  <w:tcW w:w="0" w:type="auto"/>
                  <w:tcBorders>
                    <w:top w:val="single" w:sz="12" w:space="0" w:color="auto"/>
                    <w:bottom w:val="single" w:sz="8" w:space="0" w:color="auto"/>
                  </w:tcBorders>
                  <w:vAlign w:val="center"/>
                  <w:hideMark/>
                </w:tcPr>
                <w:p w14:paraId="05883E94"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Definition:</w:t>
                  </w:r>
                </w:p>
              </w:tc>
              <w:tc>
                <w:tcPr>
                  <w:tcW w:w="0" w:type="auto"/>
                  <w:tcBorders>
                    <w:top w:val="single" w:sz="12" w:space="0" w:color="auto"/>
                    <w:bottom w:val="single" w:sz="8" w:space="0" w:color="auto"/>
                  </w:tcBorders>
                  <w:vAlign w:val="center"/>
                  <w:hideMark/>
                </w:tcPr>
                <w:p w14:paraId="56D55542"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information required to enable contact with the responsible person and/or </w:t>
                  </w:r>
                  <w:commentRangeStart w:id="299"/>
                  <w:commentRangeStart w:id="300"/>
                  <w:proofErr w:type="spellStart"/>
                  <w:r w:rsidRPr="006F3108">
                    <w:rPr>
                      <w:rFonts w:ascii="Times New Roman" w:eastAsia="Times New Roman" w:hAnsi="Times New Roman" w:cs="Times New Roman"/>
                      <w:kern w:val="0"/>
                      <w14:ligatures w14:val="none"/>
                    </w:rPr>
                    <w:t>organisation</w:t>
                  </w:r>
                  <w:commentRangeEnd w:id="299"/>
                  <w:proofErr w:type="spellEnd"/>
                  <w:r w:rsidR="002C1CEF">
                    <w:rPr>
                      <w:rStyle w:val="CommentReference"/>
                    </w:rPr>
                    <w:commentReference w:id="299"/>
                  </w:r>
                  <w:commentRangeEnd w:id="300"/>
                  <w:r w:rsidR="00140EEF">
                    <w:rPr>
                      <w:rStyle w:val="CommentReference"/>
                    </w:rPr>
                    <w:commentReference w:id="300"/>
                  </w:r>
                </w:p>
              </w:tc>
            </w:tr>
            <w:tr w:rsidR="006F3108" w:rsidRPr="006F3108" w14:paraId="010DA1C3" w14:textId="77777777">
              <w:trPr>
                <w:tblCellSpacing w:w="15" w:type="dxa"/>
              </w:trPr>
              <w:tc>
                <w:tcPr>
                  <w:tcW w:w="0" w:type="auto"/>
                  <w:tcBorders>
                    <w:top w:val="nil"/>
                    <w:bottom w:val="single" w:sz="12" w:space="0" w:color="auto"/>
                  </w:tcBorders>
                  <w:vAlign w:val="center"/>
                  <w:hideMark/>
                </w:tcPr>
                <w:p w14:paraId="6BDA1CCB"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w:t>
                  </w:r>
                  <w:proofErr w:type="spellStart"/>
                  <w:r w:rsidRPr="006F3108">
                    <w:rPr>
                      <w:rFonts w:ascii="Times New Roman" w:eastAsia="Times New Roman" w:hAnsi="Times New Roman" w:cs="Times New Roman"/>
                      <w:kern w:val="0"/>
                      <w14:ligatures w14:val="none"/>
                    </w:rPr>
                    <w:t>StereoType</w:t>
                  </w:r>
                  <w:proofErr w:type="spellEnd"/>
                  <w:r w:rsidRPr="006F3108">
                    <w:rPr>
                      <w:rFonts w:ascii="Times New Roman" w:eastAsia="Times New Roman" w:hAnsi="Times New Roman" w:cs="Times New Roman"/>
                      <w:kern w:val="0"/>
                      <w14:ligatures w14:val="none"/>
                    </w:rPr>
                    <w:t>:</w:t>
                  </w:r>
                </w:p>
              </w:tc>
              <w:tc>
                <w:tcPr>
                  <w:tcW w:w="0" w:type="auto"/>
                  <w:tcBorders>
                    <w:top w:val="nil"/>
                    <w:bottom w:val="single" w:sz="12" w:space="0" w:color="auto"/>
                  </w:tcBorders>
                  <w:vAlign w:val="center"/>
                  <w:hideMark/>
                </w:tcPr>
                <w:p w14:paraId="298F7F26"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None</w:t>
                  </w:r>
                </w:p>
              </w:tc>
            </w:tr>
          </w:tbl>
          <w:p w14:paraId="030357DD"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
        </w:tc>
      </w:tr>
      <w:tr w:rsidR="006F3108" w:rsidRPr="006F3108" w14:paraId="263507FE" w14:textId="77777777" w:rsidTr="006F3108">
        <w:trPr>
          <w:tblCellSpacing w:w="15" w:type="dxa"/>
        </w:trPr>
        <w:tc>
          <w:tcPr>
            <w:tcW w:w="0" w:type="auto"/>
            <w:tcBorders>
              <w:top w:val="nil"/>
              <w:bottom w:val="single" w:sz="12" w:space="0" w:color="auto"/>
            </w:tcBorders>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02"/>
              <w:gridCol w:w="2385"/>
              <w:gridCol w:w="4983"/>
            </w:tblGrid>
            <w:tr w:rsidR="006F3108" w:rsidRPr="006F3108" w14:paraId="65A83D7C" w14:textId="77777777">
              <w:trPr>
                <w:tblHeader/>
                <w:tblCellSpacing w:w="15" w:type="dxa"/>
              </w:trPr>
              <w:tc>
                <w:tcPr>
                  <w:tcW w:w="0" w:type="auto"/>
                  <w:tcBorders>
                    <w:top w:val="single" w:sz="12" w:space="0" w:color="auto"/>
                    <w:bottom w:val="single" w:sz="12" w:space="0" w:color="auto"/>
                  </w:tcBorders>
                  <w:vAlign w:val="center"/>
                  <w:hideMark/>
                </w:tcPr>
                <w:p w14:paraId="029BB573" w14:textId="77777777" w:rsidR="006F3108" w:rsidRPr="006F3108" w:rsidRDefault="006F3108" w:rsidP="006F3108">
                  <w:pPr>
                    <w:spacing w:after="0" w:line="240" w:lineRule="auto"/>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Attribute</w:t>
                  </w:r>
                </w:p>
              </w:tc>
              <w:tc>
                <w:tcPr>
                  <w:tcW w:w="0" w:type="auto"/>
                  <w:tcBorders>
                    <w:top w:val="single" w:sz="12" w:space="0" w:color="auto"/>
                    <w:bottom w:val="single" w:sz="12" w:space="0" w:color="auto"/>
                  </w:tcBorders>
                  <w:vAlign w:val="center"/>
                  <w:hideMark/>
                </w:tcPr>
                <w:p w14:paraId="2A8CB816" w14:textId="77777777" w:rsidR="006F3108" w:rsidRPr="006F3108" w:rsidRDefault="006F3108" w:rsidP="006F3108">
                  <w:pPr>
                    <w:spacing w:after="0" w:line="240" w:lineRule="auto"/>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Value type and multiplicity</w:t>
                  </w:r>
                </w:p>
              </w:tc>
              <w:tc>
                <w:tcPr>
                  <w:tcW w:w="0" w:type="auto"/>
                  <w:tcBorders>
                    <w:top w:val="single" w:sz="12" w:space="0" w:color="auto"/>
                    <w:bottom w:val="single" w:sz="12" w:space="0" w:color="auto"/>
                  </w:tcBorders>
                  <w:vAlign w:val="center"/>
                  <w:hideMark/>
                </w:tcPr>
                <w:p w14:paraId="737EE1C5" w14:textId="77777777" w:rsidR="006F3108" w:rsidRPr="006F3108" w:rsidRDefault="006F3108" w:rsidP="006F3108">
                  <w:pPr>
                    <w:spacing w:after="0" w:line="240" w:lineRule="auto"/>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Definition</w:t>
                  </w:r>
                </w:p>
              </w:tc>
            </w:tr>
            <w:tr w:rsidR="006F3108" w:rsidRPr="006F3108" w14:paraId="76575452" w14:textId="77777777">
              <w:trPr>
                <w:tblCellSpacing w:w="15" w:type="dxa"/>
              </w:trPr>
              <w:tc>
                <w:tcPr>
                  <w:tcW w:w="0" w:type="auto"/>
                  <w:tcBorders>
                    <w:top w:val="single" w:sz="12" w:space="0" w:color="auto"/>
                    <w:bottom w:val="single" w:sz="8" w:space="0" w:color="auto"/>
                  </w:tcBorders>
                  <w:vAlign w:val="center"/>
                  <w:hideMark/>
                </w:tcPr>
                <w:p w14:paraId="024BAA79" w14:textId="4F772D4F" w:rsidR="006F3108" w:rsidRPr="006F3108" w:rsidRDefault="00140EEF"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A</w:t>
                  </w:r>
                  <w:r w:rsidR="006F3108" w:rsidRPr="006F3108">
                    <w:rPr>
                      <w:rFonts w:ascii="Times New Roman" w:eastAsia="Times New Roman" w:hAnsi="Times New Roman" w:cs="Times New Roman"/>
                      <w:kern w:val="0"/>
                      <w14:ligatures w14:val="none"/>
                    </w:rPr>
                    <w:t>ddress</w:t>
                  </w:r>
                </w:p>
              </w:tc>
              <w:tc>
                <w:tcPr>
                  <w:tcW w:w="0" w:type="auto"/>
                  <w:tcBorders>
                    <w:top w:val="single" w:sz="12" w:space="0" w:color="auto"/>
                    <w:bottom w:val="single" w:sz="8" w:space="0" w:color="auto"/>
                  </w:tcBorders>
                  <w:vAlign w:val="center"/>
                  <w:hideMark/>
                </w:tcPr>
                <w:p w14:paraId="2BD79111"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roofErr w:type="spellStart"/>
                  <w:r w:rsidRPr="006F3108">
                    <w:rPr>
                      <w:rFonts w:ascii="Times New Roman" w:eastAsia="Times New Roman" w:hAnsi="Times New Roman" w:cs="Times New Roman"/>
                      <w:kern w:val="0"/>
                      <w14:ligatures w14:val="none"/>
                    </w:rPr>
                    <w:t>CI_Address</w:t>
                  </w:r>
                  <w:proofErr w:type="spellEnd"/>
                  <w:r w:rsidRPr="006F3108">
                    <w:rPr>
                      <w:rFonts w:ascii="Times New Roman" w:eastAsia="Times New Roman" w:hAnsi="Times New Roman" w:cs="Times New Roman"/>
                      <w:kern w:val="0"/>
                      <w14:ligatures w14:val="none"/>
                    </w:rPr>
                    <w:t xml:space="preserve"> [</w:t>
                  </w:r>
                  <w:proofErr w:type="gramStart"/>
                  <w:r w:rsidRPr="006F3108">
                    <w:rPr>
                      <w:rFonts w:ascii="Times New Roman" w:eastAsia="Times New Roman" w:hAnsi="Times New Roman" w:cs="Times New Roman"/>
                      <w:kern w:val="0"/>
                      <w14:ligatures w14:val="none"/>
                    </w:rPr>
                    <w:t>0..</w:t>
                  </w:r>
                  <w:proofErr w:type="gramEnd"/>
                  <w:r w:rsidRPr="006F3108">
                    <w:rPr>
                      <w:rFonts w:ascii="Times New Roman" w:eastAsia="Times New Roman" w:hAnsi="Times New Roman" w:cs="Times New Roman"/>
                      <w:kern w:val="0"/>
                      <w14:ligatures w14:val="none"/>
                    </w:rPr>
                    <w:t>*]</w:t>
                  </w:r>
                </w:p>
              </w:tc>
              <w:tc>
                <w:tcPr>
                  <w:tcW w:w="0" w:type="auto"/>
                  <w:tcBorders>
                    <w:top w:val="single" w:sz="12" w:space="0" w:color="auto"/>
                    <w:bottom w:val="single" w:sz="8" w:space="0" w:color="auto"/>
                  </w:tcBorders>
                  <w:vAlign w:val="center"/>
                  <w:hideMark/>
                </w:tcPr>
                <w:p w14:paraId="07E4F9FF"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physical and email address at which the </w:t>
                  </w:r>
                  <w:proofErr w:type="spellStart"/>
                  <w:r w:rsidRPr="006F3108">
                    <w:rPr>
                      <w:rFonts w:ascii="Times New Roman" w:eastAsia="Times New Roman" w:hAnsi="Times New Roman" w:cs="Times New Roman"/>
                      <w:kern w:val="0"/>
                      <w14:ligatures w14:val="none"/>
                    </w:rPr>
                    <w:t>organisation</w:t>
                  </w:r>
                  <w:proofErr w:type="spellEnd"/>
                  <w:r w:rsidRPr="006F3108">
                    <w:rPr>
                      <w:rFonts w:ascii="Times New Roman" w:eastAsia="Times New Roman" w:hAnsi="Times New Roman" w:cs="Times New Roman"/>
                      <w:kern w:val="0"/>
                      <w14:ligatures w14:val="none"/>
                    </w:rPr>
                    <w:t xml:space="preserve"> or individual may be contacted</w:t>
                  </w:r>
                </w:p>
              </w:tc>
            </w:tr>
            <w:tr w:rsidR="006F3108" w:rsidRPr="006F3108" w14:paraId="31214F05" w14:textId="77777777">
              <w:trPr>
                <w:tblCellSpacing w:w="15" w:type="dxa"/>
              </w:trPr>
              <w:tc>
                <w:tcPr>
                  <w:tcW w:w="0" w:type="auto"/>
                  <w:tcBorders>
                    <w:top w:val="nil"/>
                    <w:bottom w:val="single" w:sz="8" w:space="0" w:color="auto"/>
                  </w:tcBorders>
                  <w:vAlign w:val="center"/>
                  <w:hideMark/>
                </w:tcPr>
                <w:p w14:paraId="0F4ABFD5"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roofErr w:type="spellStart"/>
                  <w:r w:rsidRPr="006F3108">
                    <w:rPr>
                      <w:rFonts w:ascii="Times New Roman" w:eastAsia="Times New Roman" w:hAnsi="Times New Roman" w:cs="Times New Roman"/>
                      <w:kern w:val="0"/>
                      <w14:ligatures w14:val="none"/>
                    </w:rPr>
                    <w:t>contactInstructions</w:t>
                  </w:r>
                  <w:proofErr w:type="spellEnd"/>
                </w:p>
              </w:tc>
              <w:tc>
                <w:tcPr>
                  <w:tcW w:w="0" w:type="auto"/>
                  <w:tcBorders>
                    <w:top w:val="nil"/>
                    <w:bottom w:val="single" w:sz="8" w:space="0" w:color="auto"/>
                  </w:tcBorders>
                  <w:vAlign w:val="center"/>
                  <w:hideMark/>
                </w:tcPr>
                <w:p w14:paraId="41AE138A"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hyperlink r:id="rId249" w:anchor="CharacterString-section" w:history="1">
                    <w:proofErr w:type="spellStart"/>
                    <w:r w:rsidRPr="006F3108">
                      <w:rPr>
                        <w:rFonts w:ascii="Times New Roman" w:eastAsia="Times New Roman" w:hAnsi="Times New Roman" w:cs="Times New Roman"/>
                        <w:color w:val="0000FF"/>
                        <w:kern w:val="0"/>
                        <w:u w:val="single"/>
                        <w14:ligatures w14:val="none"/>
                      </w:rPr>
                      <w:t>CharacterString</w:t>
                    </w:r>
                    <w:proofErr w:type="spellEnd"/>
                  </w:hyperlink>
                  <w:r w:rsidRPr="006F3108">
                    <w:rPr>
                      <w:rFonts w:ascii="Times New Roman" w:eastAsia="Times New Roman" w:hAnsi="Times New Roman" w:cs="Times New Roman"/>
                      <w:kern w:val="0"/>
                      <w14:ligatures w14:val="none"/>
                    </w:rPr>
                    <w:t xml:space="preserve"> [</w:t>
                  </w:r>
                  <w:proofErr w:type="gramStart"/>
                  <w:r w:rsidRPr="006F3108">
                    <w:rPr>
                      <w:rFonts w:ascii="Times New Roman" w:eastAsia="Times New Roman" w:hAnsi="Times New Roman" w:cs="Times New Roman"/>
                      <w:kern w:val="0"/>
                      <w14:ligatures w14:val="none"/>
                    </w:rPr>
                    <w:t>0..</w:t>
                  </w:r>
                  <w:proofErr w:type="gramEnd"/>
                  <w:r w:rsidRPr="006F3108">
                    <w:rPr>
                      <w:rFonts w:ascii="Times New Roman" w:eastAsia="Times New Roman" w:hAnsi="Times New Roman" w:cs="Times New Roman"/>
                      <w:kern w:val="0"/>
                      <w14:ligatures w14:val="none"/>
                    </w:rPr>
                    <w:t>1]</w:t>
                  </w:r>
                </w:p>
              </w:tc>
              <w:tc>
                <w:tcPr>
                  <w:tcW w:w="0" w:type="auto"/>
                  <w:tcBorders>
                    <w:top w:val="nil"/>
                    <w:bottom w:val="single" w:sz="8" w:space="0" w:color="auto"/>
                  </w:tcBorders>
                  <w:vAlign w:val="center"/>
                  <w:hideMark/>
                </w:tcPr>
                <w:p w14:paraId="4E3061B6"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supplemental instructions on how or when to contact the individual or </w:t>
                  </w:r>
                  <w:proofErr w:type="spellStart"/>
                  <w:r w:rsidRPr="006F3108">
                    <w:rPr>
                      <w:rFonts w:ascii="Times New Roman" w:eastAsia="Times New Roman" w:hAnsi="Times New Roman" w:cs="Times New Roman"/>
                      <w:kern w:val="0"/>
                      <w14:ligatures w14:val="none"/>
                    </w:rPr>
                    <w:t>organisation</w:t>
                  </w:r>
                  <w:proofErr w:type="spellEnd"/>
                </w:p>
              </w:tc>
            </w:tr>
            <w:tr w:rsidR="006F3108" w:rsidRPr="006F3108" w14:paraId="693B4B15" w14:textId="77777777">
              <w:trPr>
                <w:tblCellSpacing w:w="15" w:type="dxa"/>
              </w:trPr>
              <w:tc>
                <w:tcPr>
                  <w:tcW w:w="0" w:type="auto"/>
                  <w:tcBorders>
                    <w:top w:val="nil"/>
                    <w:bottom w:val="single" w:sz="8" w:space="0" w:color="auto"/>
                  </w:tcBorders>
                  <w:vAlign w:val="center"/>
                  <w:hideMark/>
                </w:tcPr>
                <w:p w14:paraId="65E14CBA"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roofErr w:type="spellStart"/>
                  <w:r w:rsidRPr="006F3108">
                    <w:rPr>
                      <w:rFonts w:ascii="Times New Roman" w:eastAsia="Times New Roman" w:hAnsi="Times New Roman" w:cs="Times New Roman"/>
                      <w:kern w:val="0"/>
                      <w14:ligatures w14:val="none"/>
                    </w:rPr>
                    <w:t>contactType</w:t>
                  </w:r>
                  <w:proofErr w:type="spellEnd"/>
                </w:p>
              </w:tc>
              <w:tc>
                <w:tcPr>
                  <w:tcW w:w="0" w:type="auto"/>
                  <w:tcBorders>
                    <w:top w:val="nil"/>
                    <w:bottom w:val="single" w:sz="8" w:space="0" w:color="auto"/>
                  </w:tcBorders>
                  <w:vAlign w:val="center"/>
                  <w:hideMark/>
                </w:tcPr>
                <w:p w14:paraId="0F497A94"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hyperlink r:id="rId250" w:anchor="CharacterString-section" w:history="1">
                    <w:proofErr w:type="spellStart"/>
                    <w:r w:rsidRPr="006F3108">
                      <w:rPr>
                        <w:rFonts w:ascii="Times New Roman" w:eastAsia="Times New Roman" w:hAnsi="Times New Roman" w:cs="Times New Roman"/>
                        <w:color w:val="0000FF"/>
                        <w:kern w:val="0"/>
                        <w:u w:val="single"/>
                        <w14:ligatures w14:val="none"/>
                      </w:rPr>
                      <w:t>CharacterString</w:t>
                    </w:r>
                    <w:proofErr w:type="spellEnd"/>
                  </w:hyperlink>
                  <w:r w:rsidRPr="006F3108">
                    <w:rPr>
                      <w:rFonts w:ascii="Times New Roman" w:eastAsia="Times New Roman" w:hAnsi="Times New Roman" w:cs="Times New Roman"/>
                      <w:kern w:val="0"/>
                      <w14:ligatures w14:val="none"/>
                    </w:rPr>
                    <w:t xml:space="preserve"> [</w:t>
                  </w:r>
                  <w:proofErr w:type="gramStart"/>
                  <w:r w:rsidRPr="006F3108">
                    <w:rPr>
                      <w:rFonts w:ascii="Times New Roman" w:eastAsia="Times New Roman" w:hAnsi="Times New Roman" w:cs="Times New Roman"/>
                      <w:kern w:val="0"/>
                      <w14:ligatures w14:val="none"/>
                    </w:rPr>
                    <w:t>0..</w:t>
                  </w:r>
                  <w:proofErr w:type="gramEnd"/>
                  <w:r w:rsidRPr="006F3108">
                    <w:rPr>
                      <w:rFonts w:ascii="Times New Roman" w:eastAsia="Times New Roman" w:hAnsi="Times New Roman" w:cs="Times New Roman"/>
                      <w:kern w:val="0"/>
                      <w14:ligatures w14:val="none"/>
                    </w:rPr>
                    <w:t>1]</w:t>
                  </w:r>
                </w:p>
              </w:tc>
              <w:tc>
                <w:tcPr>
                  <w:tcW w:w="0" w:type="auto"/>
                  <w:tcBorders>
                    <w:top w:val="nil"/>
                    <w:bottom w:val="single" w:sz="8" w:space="0" w:color="auto"/>
                  </w:tcBorders>
                  <w:vAlign w:val="center"/>
                  <w:hideMark/>
                </w:tcPr>
                <w:p w14:paraId="10F02EAD"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type of contact</w:t>
                  </w:r>
                </w:p>
              </w:tc>
            </w:tr>
            <w:tr w:rsidR="006F3108" w:rsidRPr="006F3108" w14:paraId="4322FC1C" w14:textId="77777777">
              <w:trPr>
                <w:tblCellSpacing w:w="15" w:type="dxa"/>
              </w:trPr>
              <w:tc>
                <w:tcPr>
                  <w:tcW w:w="0" w:type="auto"/>
                  <w:tcBorders>
                    <w:top w:val="nil"/>
                    <w:bottom w:val="single" w:sz="8" w:space="0" w:color="auto"/>
                  </w:tcBorders>
                  <w:vAlign w:val="center"/>
                  <w:hideMark/>
                </w:tcPr>
                <w:p w14:paraId="22BC533A"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roofErr w:type="spellStart"/>
                  <w:r w:rsidRPr="006F3108">
                    <w:rPr>
                      <w:rFonts w:ascii="Times New Roman" w:eastAsia="Times New Roman" w:hAnsi="Times New Roman" w:cs="Times New Roman"/>
                      <w:kern w:val="0"/>
                      <w14:ligatures w14:val="none"/>
                    </w:rPr>
                    <w:t>hoursOfService</w:t>
                  </w:r>
                  <w:proofErr w:type="spellEnd"/>
                </w:p>
              </w:tc>
              <w:tc>
                <w:tcPr>
                  <w:tcW w:w="0" w:type="auto"/>
                  <w:tcBorders>
                    <w:top w:val="nil"/>
                    <w:bottom w:val="single" w:sz="8" w:space="0" w:color="auto"/>
                  </w:tcBorders>
                  <w:vAlign w:val="center"/>
                  <w:hideMark/>
                </w:tcPr>
                <w:p w14:paraId="2DD18F72"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hyperlink r:id="rId251" w:anchor="CharacterString-section" w:history="1">
                    <w:proofErr w:type="spellStart"/>
                    <w:r w:rsidRPr="006F3108">
                      <w:rPr>
                        <w:rFonts w:ascii="Times New Roman" w:eastAsia="Times New Roman" w:hAnsi="Times New Roman" w:cs="Times New Roman"/>
                        <w:color w:val="0000FF"/>
                        <w:kern w:val="0"/>
                        <w:u w:val="single"/>
                        <w14:ligatures w14:val="none"/>
                      </w:rPr>
                      <w:t>CharacterString</w:t>
                    </w:r>
                    <w:proofErr w:type="spellEnd"/>
                  </w:hyperlink>
                  <w:r w:rsidRPr="006F3108">
                    <w:rPr>
                      <w:rFonts w:ascii="Times New Roman" w:eastAsia="Times New Roman" w:hAnsi="Times New Roman" w:cs="Times New Roman"/>
                      <w:kern w:val="0"/>
                      <w14:ligatures w14:val="none"/>
                    </w:rPr>
                    <w:t xml:space="preserve"> [</w:t>
                  </w:r>
                  <w:proofErr w:type="gramStart"/>
                  <w:r w:rsidRPr="006F3108">
                    <w:rPr>
                      <w:rFonts w:ascii="Times New Roman" w:eastAsia="Times New Roman" w:hAnsi="Times New Roman" w:cs="Times New Roman"/>
                      <w:kern w:val="0"/>
                      <w14:ligatures w14:val="none"/>
                    </w:rPr>
                    <w:t>0..</w:t>
                  </w:r>
                  <w:proofErr w:type="gramEnd"/>
                  <w:r w:rsidRPr="006F3108">
                    <w:rPr>
                      <w:rFonts w:ascii="Times New Roman" w:eastAsia="Times New Roman" w:hAnsi="Times New Roman" w:cs="Times New Roman"/>
                      <w:kern w:val="0"/>
                      <w14:ligatures w14:val="none"/>
                    </w:rPr>
                    <w:t>*]</w:t>
                  </w:r>
                </w:p>
              </w:tc>
              <w:tc>
                <w:tcPr>
                  <w:tcW w:w="0" w:type="auto"/>
                  <w:tcBorders>
                    <w:top w:val="nil"/>
                    <w:bottom w:val="single" w:sz="8" w:space="0" w:color="auto"/>
                  </w:tcBorders>
                  <w:vAlign w:val="center"/>
                  <w:hideMark/>
                </w:tcPr>
                <w:p w14:paraId="5B78C4CE"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roofErr w:type="gramStart"/>
                  <w:r w:rsidRPr="006F3108">
                    <w:rPr>
                      <w:rFonts w:ascii="Times New Roman" w:eastAsia="Times New Roman" w:hAnsi="Times New Roman" w:cs="Times New Roman"/>
                      <w:kern w:val="0"/>
                      <w14:ligatures w14:val="none"/>
                    </w:rPr>
                    <w:t>time period</w:t>
                  </w:r>
                  <w:proofErr w:type="gramEnd"/>
                  <w:r w:rsidRPr="006F3108">
                    <w:rPr>
                      <w:rFonts w:ascii="Times New Roman" w:eastAsia="Times New Roman" w:hAnsi="Times New Roman" w:cs="Times New Roman"/>
                      <w:kern w:val="0"/>
                      <w14:ligatures w14:val="none"/>
                    </w:rPr>
                    <w:t xml:space="preserve"> (including time zone) when individuals can contact the </w:t>
                  </w:r>
                  <w:proofErr w:type="spellStart"/>
                  <w:r w:rsidRPr="006F3108">
                    <w:rPr>
                      <w:rFonts w:ascii="Times New Roman" w:eastAsia="Times New Roman" w:hAnsi="Times New Roman" w:cs="Times New Roman"/>
                      <w:kern w:val="0"/>
                      <w14:ligatures w14:val="none"/>
                    </w:rPr>
                    <w:t>organisation</w:t>
                  </w:r>
                  <w:proofErr w:type="spellEnd"/>
                  <w:r w:rsidRPr="006F3108">
                    <w:rPr>
                      <w:rFonts w:ascii="Times New Roman" w:eastAsia="Times New Roman" w:hAnsi="Times New Roman" w:cs="Times New Roman"/>
                      <w:kern w:val="0"/>
                      <w14:ligatures w14:val="none"/>
                    </w:rPr>
                    <w:t xml:space="preserve"> or individual</w:t>
                  </w:r>
                </w:p>
              </w:tc>
            </w:tr>
            <w:tr w:rsidR="006F3108" w:rsidRPr="006F3108" w14:paraId="769E70F2" w14:textId="77777777">
              <w:trPr>
                <w:tblCellSpacing w:w="15" w:type="dxa"/>
              </w:trPr>
              <w:tc>
                <w:tcPr>
                  <w:tcW w:w="0" w:type="auto"/>
                  <w:tcBorders>
                    <w:top w:val="nil"/>
                    <w:bottom w:val="single" w:sz="8" w:space="0" w:color="auto"/>
                  </w:tcBorders>
                  <w:vAlign w:val="center"/>
                  <w:hideMark/>
                </w:tcPr>
                <w:p w14:paraId="302E9FE1"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roofErr w:type="spellStart"/>
                  <w:r w:rsidRPr="006F3108">
                    <w:rPr>
                      <w:rFonts w:ascii="Times New Roman" w:eastAsia="Times New Roman" w:hAnsi="Times New Roman" w:cs="Times New Roman"/>
                      <w:kern w:val="0"/>
                      <w14:ligatures w14:val="none"/>
                    </w:rPr>
                    <w:t>onlineResource</w:t>
                  </w:r>
                  <w:proofErr w:type="spellEnd"/>
                </w:p>
              </w:tc>
              <w:tc>
                <w:tcPr>
                  <w:tcW w:w="0" w:type="auto"/>
                  <w:tcBorders>
                    <w:top w:val="nil"/>
                    <w:bottom w:val="single" w:sz="8" w:space="0" w:color="auto"/>
                  </w:tcBorders>
                  <w:vAlign w:val="center"/>
                  <w:hideMark/>
                </w:tcPr>
                <w:p w14:paraId="07B84F30"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roofErr w:type="spellStart"/>
                  <w:r w:rsidRPr="006F3108">
                    <w:rPr>
                      <w:rFonts w:ascii="Times New Roman" w:eastAsia="Times New Roman" w:hAnsi="Times New Roman" w:cs="Times New Roman"/>
                      <w:kern w:val="0"/>
                      <w14:ligatures w14:val="none"/>
                    </w:rPr>
                    <w:t>CI_OnlineResource</w:t>
                  </w:r>
                  <w:proofErr w:type="spellEnd"/>
                  <w:r w:rsidRPr="006F3108">
                    <w:rPr>
                      <w:rFonts w:ascii="Times New Roman" w:eastAsia="Times New Roman" w:hAnsi="Times New Roman" w:cs="Times New Roman"/>
                      <w:kern w:val="0"/>
                      <w14:ligatures w14:val="none"/>
                    </w:rPr>
                    <w:t xml:space="preserve"> [</w:t>
                  </w:r>
                  <w:proofErr w:type="gramStart"/>
                  <w:r w:rsidRPr="006F3108">
                    <w:rPr>
                      <w:rFonts w:ascii="Times New Roman" w:eastAsia="Times New Roman" w:hAnsi="Times New Roman" w:cs="Times New Roman"/>
                      <w:kern w:val="0"/>
                      <w14:ligatures w14:val="none"/>
                    </w:rPr>
                    <w:t>0..</w:t>
                  </w:r>
                  <w:proofErr w:type="gramEnd"/>
                  <w:r w:rsidRPr="006F3108">
                    <w:rPr>
                      <w:rFonts w:ascii="Times New Roman" w:eastAsia="Times New Roman" w:hAnsi="Times New Roman" w:cs="Times New Roman"/>
                      <w:kern w:val="0"/>
                      <w14:ligatures w14:val="none"/>
                    </w:rPr>
                    <w:t>*]</w:t>
                  </w:r>
                </w:p>
              </w:tc>
              <w:tc>
                <w:tcPr>
                  <w:tcW w:w="0" w:type="auto"/>
                  <w:tcBorders>
                    <w:top w:val="nil"/>
                    <w:bottom w:val="single" w:sz="8" w:space="0" w:color="auto"/>
                  </w:tcBorders>
                  <w:vAlign w:val="center"/>
                  <w:hideMark/>
                </w:tcPr>
                <w:p w14:paraId="44C28CC0"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on-line information that can be used to contact the individual or </w:t>
                  </w:r>
                  <w:proofErr w:type="spellStart"/>
                  <w:r w:rsidRPr="006F3108">
                    <w:rPr>
                      <w:rFonts w:ascii="Times New Roman" w:eastAsia="Times New Roman" w:hAnsi="Times New Roman" w:cs="Times New Roman"/>
                      <w:kern w:val="0"/>
                      <w14:ligatures w14:val="none"/>
                    </w:rPr>
                    <w:t>organisation</w:t>
                  </w:r>
                  <w:proofErr w:type="spellEnd"/>
                </w:p>
              </w:tc>
            </w:tr>
            <w:tr w:rsidR="006F3108" w:rsidRPr="006F3108" w14:paraId="74997FBA" w14:textId="77777777">
              <w:trPr>
                <w:tblCellSpacing w:w="15" w:type="dxa"/>
              </w:trPr>
              <w:tc>
                <w:tcPr>
                  <w:tcW w:w="0" w:type="auto"/>
                  <w:tcBorders>
                    <w:top w:val="nil"/>
                    <w:bottom w:val="single" w:sz="12" w:space="0" w:color="auto"/>
                  </w:tcBorders>
                  <w:vAlign w:val="center"/>
                  <w:hideMark/>
                </w:tcPr>
                <w:p w14:paraId="375FF3E4"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phone</w:t>
                  </w:r>
                </w:p>
              </w:tc>
              <w:tc>
                <w:tcPr>
                  <w:tcW w:w="0" w:type="auto"/>
                  <w:tcBorders>
                    <w:top w:val="nil"/>
                    <w:bottom w:val="single" w:sz="12" w:space="0" w:color="auto"/>
                  </w:tcBorders>
                  <w:vAlign w:val="center"/>
                  <w:hideMark/>
                </w:tcPr>
                <w:p w14:paraId="771C54F5"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roofErr w:type="spellStart"/>
                  <w:r w:rsidRPr="006F3108">
                    <w:rPr>
                      <w:rFonts w:ascii="Times New Roman" w:eastAsia="Times New Roman" w:hAnsi="Times New Roman" w:cs="Times New Roman"/>
                      <w:kern w:val="0"/>
                      <w14:ligatures w14:val="none"/>
                    </w:rPr>
                    <w:t>CI_Telephone</w:t>
                  </w:r>
                  <w:proofErr w:type="spellEnd"/>
                  <w:r w:rsidRPr="006F3108">
                    <w:rPr>
                      <w:rFonts w:ascii="Times New Roman" w:eastAsia="Times New Roman" w:hAnsi="Times New Roman" w:cs="Times New Roman"/>
                      <w:kern w:val="0"/>
                      <w14:ligatures w14:val="none"/>
                    </w:rPr>
                    <w:t xml:space="preserve"> [</w:t>
                  </w:r>
                  <w:proofErr w:type="gramStart"/>
                  <w:r w:rsidRPr="006F3108">
                    <w:rPr>
                      <w:rFonts w:ascii="Times New Roman" w:eastAsia="Times New Roman" w:hAnsi="Times New Roman" w:cs="Times New Roman"/>
                      <w:kern w:val="0"/>
                      <w14:ligatures w14:val="none"/>
                    </w:rPr>
                    <w:t>0..</w:t>
                  </w:r>
                  <w:proofErr w:type="gramEnd"/>
                  <w:r w:rsidRPr="006F3108">
                    <w:rPr>
                      <w:rFonts w:ascii="Times New Roman" w:eastAsia="Times New Roman" w:hAnsi="Times New Roman" w:cs="Times New Roman"/>
                      <w:kern w:val="0"/>
                      <w14:ligatures w14:val="none"/>
                    </w:rPr>
                    <w:t>*]</w:t>
                  </w:r>
                </w:p>
              </w:tc>
              <w:tc>
                <w:tcPr>
                  <w:tcW w:w="0" w:type="auto"/>
                  <w:tcBorders>
                    <w:top w:val="nil"/>
                    <w:bottom w:val="single" w:sz="12" w:space="0" w:color="auto"/>
                  </w:tcBorders>
                  <w:vAlign w:val="center"/>
                  <w:hideMark/>
                </w:tcPr>
                <w:p w14:paraId="14F420C2"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telephone numbers at which the </w:t>
                  </w:r>
                  <w:proofErr w:type="spellStart"/>
                  <w:r w:rsidRPr="006F3108">
                    <w:rPr>
                      <w:rFonts w:ascii="Times New Roman" w:eastAsia="Times New Roman" w:hAnsi="Times New Roman" w:cs="Times New Roman"/>
                      <w:kern w:val="0"/>
                      <w14:ligatures w14:val="none"/>
                    </w:rPr>
                    <w:t>organisation</w:t>
                  </w:r>
                  <w:proofErr w:type="spellEnd"/>
                  <w:r w:rsidRPr="006F3108">
                    <w:rPr>
                      <w:rFonts w:ascii="Times New Roman" w:eastAsia="Times New Roman" w:hAnsi="Times New Roman" w:cs="Times New Roman"/>
                      <w:kern w:val="0"/>
                      <w14:ligatures w14:val="none"/>
                    </w:rPr>
                    <w:t xml:space="preserve"> or individual may be contacted</w:t>
                  </w:r>
                </w:p>
              </w:tc>
            </w:tr>
          </w:tbl>
          <w:p w14:paraId="3FC5E6D3"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
        </w:tc>
      </w:tr>
    </w:tbl>
    <w:p w14:paraId="5B805EDB" w14:textId="77777777" w:rsidR="006F3108" w:rsidRPr="006F3108" w:rsidRDefault="006F3108" w:rsidP="006F3108">
      <w:pPr>
        <w:spacing w:before="100" w:beforeAutospacing="1" w:after="100" w:afterAutospacing="1" w:line="240" w:lineRule="auto"/>
        <w:jc w:val="center"/>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Table B.8 — </w:t>
      </w:r>
      <w:proofErr w:type="spellStart"/>
      <w:r w:rsidRPr="006F3108">
        <w:rPr>
          <w:rFonts w:ascii="Times New Roman" w:eastAsia="Times New Roman" w:hAnsi="Times New Roman" w:cs="Times New Roman"/>
          <w:kern w:val="0"/>
          <w14:ligatures w14:val="none"/>
        </w:rPr>
        <w:t>CI_Individual</w:t>
      </w:r>
      <w:proofErr w:type="spellEnd"/>
      <w:r w:rsidRPr="006F3108">
        <w:rPr>
          <w:rFonts w:ascii="Times New Roman" w:eastAsia="Times New Roman" w:hAnsi="Times New Roman" w:cs="Times New Roman"/>
          <w:kern w:val="0"/>
          <w14:ligatures w14:val="none"/>
        </w:rPr>
        <w:t xml:space="preserve"> Class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641"/>
      </w:tblGrid>
      <w:tr w:rsidR="006F3108" w:rsidRPr="006F3108" w14:paraId="0619101F" w14:textId="77777777" w:rsidTr="006F3108">
        <w:trPr>
          <w:tblCellSpacing w:w="15" w:type="dxa"/>
        </w:trPr>
        <w:tc>
          <w:tcPr>
            <w:tcW w:w="0" w:type="auto"/>
            <w:tcBorders>
              <w:top w:val="single" w:sz="12" w:space="0" w:color="auto"/>
              <w:bottom w:val="single" w:sz="8" w:space="0" w:color="auto"/>
            </w:tcBorders>
            <w:vAlign w:val="center"/>
            <w:hideMark/>
          </w:tcPr>
          <w:p w14:paraId="66C3F19D"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6F3108">
              <w:rPr>
                <w:rFonts w:ascii="Times New Roman" w:eastAsia="Times New Roman" w:hAnsi="Times New Roman" w:cs="Times New Roman"/>
                <w:b/>
                <w:bCs/>
                <w:kern w:val="0"/>
                <w14:ligatures w14:val="none"/>
              </w:rPr>
              <w:t>CI_Individual</w:t>
            </w:r>
            <w:proofErr w:type="spellEnd"/>
          </w:p>
        </w:tc>
      </w:tr>
      <w:tr w:rsidR="006F3108" w:rsidRPr="006F3108" w14:paraId="3BBD9221" w14:textId="77777777" w:rsidTr="006F3108">
        <w:trPr>
          <w:tblCellSpacing w:w="15" w:type="dxa"/>
        </w:trPr>
        <w:tc>
          <w:tcPr>
            <w:tcW w:w="0" w:type="auto"/>
            <w:tcBorders>
              <w:top w:val="nil"/>
              <w:bottom w:val="single" w:sz="8" w:space="0" w:color="auto"/>
            </w:tcBorders>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35"/>
              <w:gridCol w:w="5361"/>
            </w:tblGrid>
            <w:tr w:rsidR="006F3108" w:rsidRPr="006F3108" w14:paraId="615C0DA3" w14:textId="77777777">
              <w:trPr>
                <w:tblCellSpacing w:w="15" w:type="dxa"/>
              </w:trPr>
              <w:tc>
                <w:tcPr>
                  <w:tcW w:w="0" w:type="auto"/>
                  <w:tcBorders>
                    <w:top w:val="single" w:sz="12" w:space="0" w:color="auto"/>
                    <w:bottom w:val="single" w:sz="8" w:space="0" w:color="auto"/>
                  </w:tcBorders>
                  <w:vAlign w:val="center"/>
                  <w:hideMark/>
                </w:tcPr>
                <w:p w14:paraId="0A8C20F3"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Definition:</w:t>
                  </w:r>
                </w:p>
              </w:tc>
              <w:tc>
                <w:tcPr>
                  <w:tcW w:w="0" w:type="auto"/>
                  <w:tcBorders>
                    <w:top w:val="single" w:sz="12" w:space="0" w:color="auto"/>
                    <w:bottom w:val="single" w:sz="8" w:space="0" w:color="auto"/>
                  </w:tcBorders>
                  <w:vAlign w:val="center"/>
                  <w:hideMark/>
                </w:tcPr>
                <w:p w14:paraId="3CD8B9C8"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information about the party if the party is an individual</w:t>
                  </w:r>
                </w:p>
              </w:tc>
            </w:tr>
            <w:tr w:rsidR="006F3108" w:rsidRPr="006F3108" w14:paraId="52F349B5" w14:textId="77777777">
              <w:trPr>
                <w:tblCellSpacing w:w="15" w:type="dxa"/>
              </w:trPr>
              <w:tc>
                <w:tcPr>
                  <w:tcW w:w="0" w:type="auto"/>
                  <w:tcBorders>
                    <w:top w:val="nil"/>
                    <w:bottom w:val="single" w:sz="8" w:space="0" w:color="auto"/>
                  </w:tcBorders>
                  <w:vAlign w:val="center"/>
                  <w:hideMark/>
                </w:tcPr>
                <w:p w14:paraId="23841A35"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Subclass Of:</w:t>
                  </w:r>
                </w:p>
              </w:tc>
              <w:tc>
                <w:tcPr>
                  <w:tcW w:w="0" w:type="auto"/>
                  <w:tcBorders>
                    <w:top w:val="nil"/>
                    <w:bottom w:val="single" w:sz="8" w:space="0" w:color="auto"/>
                  </w:tcBorders>
                  <w:vAlign w:val="center"/>
                  <w:hideMark/>
                </w:tcPr>
                <w:p w14:paraId="1DEE1DA0"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hyperlink r:id="rId252" w:anchor="CI_Party-section" w:history="1">
                    <w:proofErr w:type="spellStart"/>
                    <w:r w:rsidRPr="006F3108">
                      <w:rPr>
                        <w:rFonts w:ascii="Times New Roman" w:eastAsia="Times New Roman" w:hAnsi="Times New Roman" w:cs="Times New Roman"/>
                        <w:color w:val="0000FF"/>
                        <w:kern w:val="0"/>
                        <w:u w:val="single"/>
                        <w14:ligatures w14:val="none"/>
                      </w:rPr>
                      <w:t>CI_Party</w:t>
                    </w:r>
                    <w:proofErr w:type="spellEnd"/>
                  </w:hyperlink>
                </w:p>
              </w:tc>
            </w:tr>
            <w:tr w:rsidR="006F3108" w:rsidRPr="006F3108" w14:paraId="7987804F" w14:textId="77777777">
              <w:trPr>
                <w:tblCellSpacing w:w="15" w:type="dxa"/>
              </w:trPr>
              <w:tc>
                <w:tcPr>
                  <w:tcW w:w="0" w:type="auto"/>
                  <w:tcBorders>
                    <w:top w:val="nil"/>
                    <w:bottom w:val="single" w:sz="8" w:space="0" w:color="auto"/>
                  </w:tcBorders>
                  <w:vAlign w:val="center"/>
                  <w:hideMark/>
                </w:tcPr>
                <w:p w14:paraId="5A5F82A3"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w:t>
                  </w:r>
                  <w:proofErr w:type="spellStart"/>
                  <w:r w:rsidRPr="006F3108">
                    <w:rPr>
                      <w:rFonts w:ascii="Times New Roman" w:eastAsia="Times New Roman" w:hAnsi="Times New Roman" w:cs="Times New Roman"/>
                      <w:kern w:val="0"/>
                      <w14:ligatures w14:val="none"/>
                    </w:rPr>
                    <w:t>StereoType</w:t>
                  </w:r>
                  <w:proofErr w:type="spellEnd"/>
                  <w:r w:rsidRPr="006F3108">
                    <w:rPr>
                      <w:rFonts w:ascii="Times New Roman" w:eastAsia="Times New Roman" w:hAnsi="Times New Roman" w:cs="Times New Roman"/>
                      <w:kern w:val="0"/>
                      <w14:ligatures w14:val="none"/>
                    </w:rPr>
                    <w:t>:</w:t>
                  </w:r>
                </w:p>
              </w:tc>
              <w:tc>
                <w:tcPr>
                  <w:tcW w:w="0" w:type="auto"/>
                  <w:tcBorders>
                    <w:top w:val="nil"/>
                    <w:bottom w:val="single" w:sz="8" w:space="0" w:color="auto"/>
                  </w:tcBorders>
                  <w:vAlign w:val="center"/>
                  <w:hideMark/>
                </w:tcPr>
                <w:p w14:paraId="1D2397E9"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None</w:t>
                  </w:r>
                </w:p>
              </w:tc>
            </w:tr>
            <w:tr w:rsidR="006F3108" w:rsidRPr="006F3108" w14:paraId="11A3A46A" w14:textId="77777777">
              <w:trPr>
                <w:tblCellSpacing w:w="15" w:type="dxa"/>
              </w:trPr>
              <w:tc>
                <w:tcPr>
                  <w:tcW w:w="0" w:type="auto"/>
                  <w:tcBorders>
                    <w:top w:val="nil"/>
                    <w:bottom w:val="single" w:sz="12" w:space="0" w:color="auto"/>
                  </w:tcBorders>
                  <w:vAlign w:val="center"/>
                  <w:hideMark/>
                </w:tcPr>
                <w:p w14:paraId="5E525F84"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Constraint:</w:t>
                  </w:r>
                </w:p>
              </w:tc>
              <w:tc>
                <w:tcPr>
                  <w:tcW w:w="0" w:type="auto"/>
                  <w:tcBorders>
                    <w:top w:val="nil"/>
                    <w:bottom w:val="single" w:sz="12" w:space="0" w:color="auto"/>
                  </w:tcBorders>
                  <w:vAlign w:val="center"/>
                  <w:hideMark/>
                </w:tcPr>
                <w:p w14:paraId="19273EDF"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count (name + </w:t>
                  </w:r>
                  <w:proofErr w:type="spellStart"/>
                  <w:r w:rsidRPr="006F3108">
                    <w:rPr>
                      <w:rFonts w:ascii="Times New Roman" w:eastAsia="Times New Roman" w:hAnsi="Times New Roman" w:cs="Times New Roman"/>
                      <w:kern w:val="0"/>
                      <w14:ligatures w14:val="none"/>
                    </w:rPr>
                    <w:t>positionName</w:t>
                  </w:r>
                  <w:proofErr w:type="spellEnd"/>
                  <w:r w:rsidRPr="006F3108">
                    <w:rPr>
                      <w:rFonts w:ascii="Times New Roman" w:eastAsia="Times New Roman" w:hAnsi="Times New Roman" w:cs="Times New Roman"/>
                      <w:kern w:val="0"/>
                      <w14:ligatures w14:val="none"/>
                    </w:rPr>
                    <w:t>) &gt; 0 (Invariant):</w:t>
                  </w:r>
                </w:p>
              </w:tc>
            </w:tr>
          </w:tbl>
          <w:p w14:paraId="4DE74136"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
        </w:tc>
      </w:tr>
      <w:tr w:rsidR="006F3108" w:rsidRPr="006F3108" w14:paraId="21A80258" w14:textId="77777777" w:rsidTr="006F3108">
        <w:trPr>
          <w:tblCellSpacing w:w="15" w:type="dxa"/>
        </w:trPr>
        <w:tc>
          <w:tcPr>
            <w:tcW w:w="0" w:type="auto"/>
            <w:tcBorders>
              <w:top w:val="nil"/>
              <w:bottom w:val="single" w:sz="8" w:space="0" w:color="auto"/>
            </w:tcBorders>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62"/>
              <w:gridCol w:w="2987"/>
              <w:gridCol w:w="1102"/>
            </w:tblGrid>
            <w:tr w:rsidR="006F3108" w:rsidRPr="006F3108" w14:paraId="7055A809" w14:textId="77777777">
              <w:trPr>
                <w:tblHeader/>
                <w:tblCellSpacing w:w="15" w:type="dxa"/>
              </w:trPr>
              <w:tc>
                <w:tcPr>
                  <w:tcW w:w="0" w:type="auto"/>
                  <w:tcBorders>
                    <w:top w:val="single" w:sz="12" w:space="0" w:color="auto"/>
                    <w:bottom w:val="single" w:sz="12" w:space="0" w:color="auto"/>
                  </w:tcBorders>
                  <w:vAlign w:val="center"/>
                  <w:hideMark/>
                </w:tcPr>
                <w:p w14:paraId="729BC9D6" w14:textId="77777777" w:rsidR="006F3108" w:rsidRPr="006F3108" w:rsidRDefault="006F3108" w:rsidP="006F3108">
                  <w:pPr>
                    <w:spacing w:after="0" w:line="240" w:lineRule="auto"/>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Role name</w:t>
                  </w:r>
                </w:p>
              </w:tc>
              <w:tc>
                <w:tcPr>
                  <w:tcW w:w="0" w:type="auto"/>
                  <w:tcBorders>
                    <w:top w:val="single" w:sz="12" w:space="0" w:color="auto"/>
                    <w:bottom w:val="single" w:sz="12" w:space="0" w:color="auto"/>
                  </w:tcBorders>
                  <w:vAlign w:val="center"/>
                  <w:hideMark/>
                </w:tcPr>
                <w:p w14:paraId="5D9B0C61" w14:textId="77777777" w:rsidR="006F3108" w:rsidRPr="006F3108" w:rsidRDefault="006F3108" w:rsidP="006F3108">
                  <w:pPr>
                    <w:spacing w:after="0" w:line="240" w:lineRule="auto"/>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Target class and multiplicity</w:t>
                  </w:r>
                </w:p>
              </w:tc>
              <w:tc>
                <w:tcPr>
                  <w:tcW w:w="0" w:type="auto"/>
                  <w:tcBorders>
                    <w:top w:val="single" w:sz="12" w:space="0" w:color="auto"/>
                    <w:bottom w:val="single" w:sz="12" w:space="0" w:color="auto"/>
                  </w:tcBorders>
                  <w:vAlign w:val="center"/>
                  <w:hideMark/>
                </w:tcPr>
                <w:p w14:paraId="2036C5F9" w14:textId="77777777" w:rsidR="006F3108" w:rsidRPr="006F3108" w:rsidRDefault="006F3108" w:rsidP="006F3108">
                  <w:pPr>
                    <w:spacing w:after="0" w:line="240" w:lineRule="auto"/>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Definition</w:t>
                  </w:r>
                </w:p>
              </w:tc>
            </w:tr>
            <w:tr w:rsidR="006F3108" w:rsidRPr="006F3108" w14:paraId="4AFBFFCE" w14:textId="77777777">
              <w:trPr>
                <w:tblCellSpacing w:w="15" w:type="dxa"/>
              </w:trPr>
              <w:tc>
                <w:tcPr>
                  <w:tcW w:w="0" w:type="auto"/>
                  <w:tcBorders>
                    <w:top w:val="single" w:sz="12" w:space="0" w:color="auto"/>
                    <w:bottom w:val="single" w:sz="12" w:space="0" w:color="auto"/>
                  </w:tcBorders>
                  <w:vAlign w:val="center"/>
                  <w:hideMark/>
                </w:tcPr>
                <w:p w14:paraId="211C6585" w14:textId="77777777" w:rsidR="006F3108" w:rsidRPr="006F3108" w:rsidRDefault="006F3108" w:rsidP="006F3108">
                  <w:pPr>
                    <w:spacing w:after="0" w:line="240" w:lineRule="auto"/>
                    <w:rPr>
                      <w:rFonts w:ascii="Times New Roman" w:eastAsia="Times New Roman" w:hAnsi="Times New Roman" w:cs="Times New Roman"/>
                      <w:b/>
                      <w:bCs/>
                      <w:kern w:val="0"/>
                      <w14:ligatures w14:val="none"/>
                    </w:rPr>
                  </w:pPr>
                </w:p>
              </w:tc>
              <w:tc>
                <w:tcPr>
                  <w:tcW w:w="0" w:type="auto"/>
                  <w:tcBorders>
                    <w:top w:val="single" w:sz="12" w:space="0" w:color="auto"/>
                    <w:bottom w:val="single" w:sz="12" w:space="0" w:color="auto"/>
                  </w:tcBorders>
                  <w:vAlign w:val="center"/>
                  <w:hideMark/>
                </w:tcPr>
                <w:p w14:paraId="596F69B8"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hyperlink r:id="rId253" w:anchor="CI_Organisation-section" w:history="1">
                    <w:proofErr w:type="spellStart"/>
                    <w:r w:rsidRPr="006F3108">
                      <w:rPr>
                        <w:rFonts w:ascii="Times New Roman" w:eastAsia="Times New Roman" w:hAnsi="Times New Roman" w:cs="Times New Roman"/>
                        <w:color w:val="0000FF"/>
                        <w:kern w:val="0"/>
                        <w:u w:val="single"/>
                        <w14:ligatures w14:val="none"/>
                      </w:rPr>
                      <w:t>CI_Organisation</w:t>
                    </w:r>
                    <w:proofErr w:type="spellEnd"/>
                  </w:hyperlink>
                  <w:r w:rsidRPr="006F3108">
                    <w:rPr>
                      <w:rFonts w:ascii="Times New Roman" w:eastAsia="Times New Roman" w:hAnsi="Times New Roman" w:cs="Times New Roman"/>
                      <w:kern w:val="0"/>
                      <w14:ligatures w14:val="none"/>
                    </w:rPr>
                    <w:t xml:space="preserve"> [</w:t>
                  </w:r>
                  <w:proofErr w:type="gramStart"/>
                  <w:r w:rsidRPr="006F3108">
                    <w:rPr>
                      <w:rFonts w:ascii="Times New Roman" w:eastAsia="Times New Roman" w:hAnsi="Times New Roman" w:cs="Times New Roman"/>
                      <w:kern w:val="0"/>
                      <w14:ligatures w14:val="none"/>
                    </w:rPr>
                    <w:t>1..</w:t>
                  </w:r>
                  <w:proofErr w:type="gramEnd"/>
                  <w:r w:rsidRPr="006F3108">
                    <w:rPr>
                      <w:rFonts w:ascii="Times New Roman" w:eastAsia="Times New Roman" w:hAnsi="Times New Roman" w:cs="Times New Roman"/>
                      <w:kern w:val="0"/>
                      <w14:ligatures w14:val="none"/>
                    </w:rPr>
                    <w:t>1]</w:t>
                  </w:r>
                </w:p>
              </w:tc>
              <w:tc>
                <w:tcPr>
                  <w:tcW w:w="0" w:type="auto"/>
                  <w:tcBorders>
                    <w:top w:val="single" w:sz="12" w:space="0" w:color="auto"/>
                    <w:bottom w:val="single" w:sz="12" w:space="0" w:color="auto"/>
                  </w:tcBorders>
                  <w:vAlign w:val="center"/>
                  <w:hideMark/>
                </w:tcPr>
                <w:p w14:paraId="22379FD9"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
              </w:tc>
            </w:tr>
          </w:tbl>
          <w:p w14:paraId="40914F9D"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
        </w:tc>
      </w:tr>
      <w:tr w:rsidR="006F3108" w:rsidRPr="006F3108" w14:paraId="4D81B646" w14:textId="77777777" w:rsidTr="006F3108">
        <w:trPr>
          <w:tblCellSpacing w:w="15" w:type="dxa"/>
        </w:trPr>
        <w:tc>
          <w:tcPr>
            <w:tcW w:w="0" w:type="auto"/>
            <w:tcBorders>
              <w:top w:val="nil"/>
              <w:bottom w:val="single" w:sz="12" w:space="0" w:color="auto"/>
            </w:tcBorders>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22"/>
              <w:gridCol w:w="2854"/>
              <w:gridCol w:w="4275"/>
            </w:tblGrid>
            <w:tr w:rsidR="006F3108" w:rsidRPr="006F3108" w14:paraId="1786CC3B" w14:textId="77777777">
              <w:trPr>
                <w:tblHeader/>
                <w:tblCellSpacing w:w="15" w:type="dxa"/>
              </w:trPr>
              <w:tc>
                <w:tcPr>
                  <w:tcW w:w="0" w:type="auto"/>
                  <w:tcBorders>
                    <w:top w:val="single" w:sz="12" w:space="0" w:color="auto"/>
                    <w:bottom w:val="single" w:sz="12" w:space="0" w:color="auto"/>
                  </w:tcBorders>
                  <w:vAlign w:val="center"/>
                  <w:hideMark/>
                </w:tcPr>
                <w:p w14:paraId="456EA84F" w14:textId="77777777" w:rsidR="006F3108" w:rsidRPr="006F3108" w:rsidRDefault="006F3108" w:rsidP="006F3108">
                  <w:pPr>
                    <w:spacing w:after="0" w:line="240" w:lineRule="auto"/>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Attribute</w:t>
                  </w:r>
                </w:p>
              </w:tc>
              <w:tc>
                <w:tcPr>
                  <w:tcW w:w="0" w:type="auto"/>
                  <w:tcBorders>
                    <w:top w:val="single" w:sz="12" w:space="0" w:color="auto"/>
                    <w:bottom w:val="single" w:sz="12" w:space="0" w:color="auto"/>
                  </w:tcBorders>
                  <w:vAlign w:val="center"/>
                  <w:hideMark/>
                </w:tcPr>
                <w:p w14:paraId="413BBD55" w14:textId="77777777" w:rsidR="006F3108" w:rsidRPr="006F3108" w:rsidRDefault="006F3108" w:rsidP="006F3108">
                  <w:pPr>
                    <w:spacing w:after="0" w:line="240" w:lineRule="auto"/>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Value type and multiplicity</w:t>
                  </w:r>
                </w:p>
              </w:tc>
              <w:tc>
                <w:tcPr>
                  <w:tcW w:w="0" w:type="auto"/>
                  <w:tcBorders>
                    <w:top w:val="single" w:sz="12" w:space="0" w:color="auto"/>
                    <w:bottom w:val="single" w:sz="12" w:space="0" w:color="auto"/>
                  </w:tcBorders>
                  <w:vAlign w:val="center"/>
                  <w:hideMark/>
                </w:tcPr>
                <w:p w14:paraId="2BDB4F88" w14:textId="77777777" w:rsidR="006F3108" w:rsidRPr="006F3108" w:rsidRDefault="006F3108" w:rsidP="006F3108">
                  <w:pPr>
                    <w:spacing w:after="0" w:line="240" w:lineRule="auto"/>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Definition</w:t>
                  </w:r>
                </w:p>
              </w:tc>
            </w:tr>
            <w:tr w:rsidR="006F3108" w:rsidRPr="006F3108" w14:paraId="2D7A379C" w14:textId="77777777">
              <w:trPr>
                <w:tblCellSpacing w:w="15" w:type="dxa"/>
              </w:trPr>
              <w:tc>
                <w:tcPr>
                  <w:tcW w:w="0" w:type="auto"/>
                  <w:tcBorders>
                    <w:top w:val="single" w:sz="12" w:space="0" w:color="auto"/>
                    <w:bottom w:val="single" w:sz="12" w:space="0" w:color="auto"/>
                  </w:tcBorders>
                  <w:vAlign w:val="center"/>
                  <w:hideMark/>
                </w:tcPr>
                <w:p w14:paraId="2955B346"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roofErr w:type="spellStart"/>
                  <w:r w:rsidRPr="006F3108">
                    <w:rPr>
                      <w:rFonts w:ascii="Times New Roman" w:eastAsia="Times New Roman" w:hAnsi="Times New Roman" w:cs="Times New Roman"/>
                      <w:kern w:val="0"/>
                      <w14:ligatures w14:val="none"/>
                    </w:rPr>
                    <w:t>positionName</w:t>
                  </w:r>
                  <w:proofErr w:type="spellEnd"/>
                </w:p>
              </w:tc>
              <w:tc>
                <w:tcPr>
                  <w:tcW w:w="0" w:type="auto"/>
                  <w:tcBorders>
                    <w:top w:val="single" w:sz="12" w:space="0" w:color="auto"/>
                    <w:bottom w:val="single" w:sz="12" w:space="0" w:color="auto"/>
                  </w:tcBorders>
                  <w:vAlign w:val="center"/>
                  <w:hideMark/>
                </w:tcPr>
                <w:p w14:paraId="57CB54FA"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hyperlink r:id="rId254" w:anchor="CharacterString-section" w:history="1">
                    <w:proofErr w:type="spellStart"/>
                    <w:r w:rsidRPr="006F3108">
                      <w:rPr>
                        <w:rFonts w:ascii="Times New Roman" w:eastAsia="Times New Roman" w:hAnsi="Times New Roman" w:cs="Times New Roman"/>
                        <w:color w:val="0000FF"/>
                        <w:kern w:val="0"/>
                        <w:u w:val="single"/>
                        <w14:ligatures w14:val="none"/>
                      </w:rPr>
                      <w:t>CharacterString</w:t>
                    </w:r>
                    <w:proofErr w:type="spellEnd"/>
                  </w:hyperlink>
                  <w:r w:rsidRPr="006F3108">
                    <w:rPr>
                      <w:rFonts w:ascii="Times New Roman" w:eastAsia="Times New Roman" w:hAnsi="Times New Roman" w:cs="Times New Roman"/>
                      <w:kern w:val="0"/>
                      <w14:ligatures w14:val="none"/>
                    </w:rPr>
                    <w:t xml:space="preserve"> [</w:t>
                  </w:r>
                  <w:proofErr w:type="gramStart"/>
                  <w:r w:rsidRPr="006F3108">
                    <w:rPr>
                      <w:rFonts w:ascii="Times New Roman" w:eastAsia="Times New Roman" w:hAnsi="Times New Roman" w:cs="Times New Roman"/>
                      <w:kern w:val="0"/>
                      <w14:ligatures w14:val="none"/>
                    </w:rPr>
                    <w:t>0..</w:t>
                  </w:r>
                  <w:proofErr w:type="gramEnd"/>
                  <w:r w:rsidRPr="006F3108">
                    <w:rPr>
                      <w:rFonts w:ascii="Times New Roman" w:eastAsia="Times New Roman" w:hAnsi="Times New Roman" w:cs="Times New Roman"/>
                      <w:kern w:val="0"/>
                      <w14:ligatures w14:val="none"/>
                    </w:rPr>
                    <w:t>1]</w:t>
                  </w:r>
                </w:p>
              </w:tc>
              <w:tc>
                <w:tcPr>
                  <w:tcW w:w="0" w:type="auto"/>
                  <w:tcBorders>
                    <w:top w:val="single" w:sz="12" w:space="0" w:color="auto"/>
                    <w:bottom w:val="single" w:sz="12" w:space="0" w:color="auto"/>
                  </w:tcBorders>
                  <w:vAlign w:val="center"/>
                  <w:hideMark/>
                </w:tcPr>
                <w:p w14:paraId="2E87DEC7"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position of the individual in an </w:t>
                  </w:r>
                  <w:proofErr w:type="spellStart"/>
                  <w:r w:rsidRPr="006F3108">
                    <w:rPr>
                      <w:rFonts w:ascii="Times New Roman" w:eastAsia="Times New Roman" w:hAnsi="Times New Roman" w:cs="Times New Roman"/>
                      <w:kern w:val="0"/>
                      <w14:ligatures w14:val="none"/>
                    </w:rPr>
                    <w:t>organisation</w:t>
                  </w:r>
                  <w:proofErr w:type="spellEnd"/>
                </w:p>
              </w:tc>
            </w:tr>
          </w:tbl>
          <w:p w14:paraId="44B421CE"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
        </w:tc>
      </w:tr>
    </w:tbl>
    <w:p w14:paraId="043A7E7D" w14:textId="77777777" w:rsidR="006F3108" w:rsidRPr="006F3108" w:rsidRDefault="006F3108" w:rsidP="006F3108">
      <w:pPr>
        <w:spacing w:before="100" w:beforeAutospacing="1" w:after="100" w:afterAutospacing="1" w:line="240" w:lineRule="auto"/>
        <w:jc w:val="center"/>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lastRenderedPageBreak/>
        <w:t xml:space="preserve">Table B.9 — </w:t>
      </w:r>
      <w:proofErr w:type="spellStart"/>
      <w:r w:rsidRPr="006F3108">
        <w:rPr>
          <w:rFonts w:ascii="Times New Roman" w:eastAsia="Times New Roman" w:hAnsi="Times New Roman" w:cs="Times New Roman"/>
          <w:kern w:val="0"/>
          <w14:ligatures w14:val="none"/>
        </w:rPr>
        <w:t>CI_Organisation</w:t>
      </w:r>
      <w:proofErr w:type="spellEnd"/>
      <w:r w:rsidRPr="006F3108">
        <w:rPr>
          <w:rFonts w:ascii="Times New Roman" w:eastAsia="Times New Roman" w:hAnsi="Times New Roman" w:cs="Times New Roman"/>
          <w:kern w:val="0"/>
          <w14:ligatures w14:val="none"/>
        </w:rPr>
        <w:t xml:space="preserve"> Class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20"/>
      </w:tblGrid>
      <w:tr w:rsidR="006F3108" w:rsidRPr="006F3108" w14:paraId="239E719A" w14:textId="77777777" w:rsidTr="006F3108">
        <w:trPr>
          <w:tblCellSpacing w:w="15" w:type="dxa"/>
        </w:trPr>
        <w:tc>
          <w:tcPr>
            <w:tcW w:w="0" w:type="auto"/>
            <w:tcBorders>
              <w:top w:val="single" w:sz="12" w:space="0" w:color="auto"/>
              <w:bottom w:val="single" w:sz="8" w:space="0" w:color="auto"/>
            </w:tcBorders>
            <w:vAlign w:val="center"/>
            <w:hideMark/>
          </w:tcPr>
          <w:p w14:paraId="531339D5"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6F3108">
              <w:rPr>
                <w:rFonts w:ascii="Times New Roman" w:eastAsia="Times New Roman" w:hAnsi="Times New Roman" w:cs="Times New Roman"/>
                <w:b/>
                <w:bCs/>
                <w:kern w:val="0"/>
                <w14:ligatures w14:val="none"/>
              </w:rPr>
              <w:t>CI_Organisation</w:t>
            </w:r>
            <w:proofErr w:type="spellEnd"/>
          </w:p>
        </w:tc>
      </w:tr>
      <w:tr w:rsidR="006F3108" w:rsidRPr="006F3108" w14:paraId="35038D6A" w14:textId="77777777" w:rsidTr="006F3108">
        <w:trPr>
          <w:tblCellSpacing w:w="15" w:type="dxa"/>
        </w:trPr>
        <w:tc>
          <w:tcPr>
            <w:tcW w:w="0" w:type="auto"/>
            <w:tcBorders>
              <w:top w:val="nil"/>
              <w:bottom w:val="single" w:sz="8" w:space="0" w:color="auto"/>
            </w:tcBorders>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35"/>
              <w:gridCol w:w="5574"/>
            </w:tblGrid>
            <w:tr w:rsidR="006F3108" w:rsidRPr="006F3108" w14:paraId="38A15760" w14:textId="77777777">
              <w:trPr>
                <w:tblCellSpacing w:w="15" w:type="dxa"/>
              </w:trPr>
              <w:tc>
                <w:tcPr>
                  <w:tcW w:w="0" w:type="auto"/>
                  <w:tcBorders>
                    <w:top w:val="single" w:sz="12" w:space="0" w:color="auto"/>
                    <w:bottom w:val="single" w:sz="8" w:space="0" w:color="auto"/>
                  </w:tcBorders>
                  <w:vAlign w:val="center"/>
                  <w:hideMark/>
                </w:tcPr>
                <w:p w14:paraId="1078F6E4"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Definition:</w:t>
                  </w:r>
                </w:p>
              </w:tc>
              <w:tc>
                <w:tcPr>
                  <w:tcW w:w="0" w:type="auto"/>
                  <w:tcBorders>
                    <w:top w:val="single" w:sz="12" w:space="0" w:color="auto"/>
                    <w:bottom w:val="single" w:sz="8" w:space="0" w:color="auto"/>
                  </w:tcBorders>
                  <w:vAlign w:val="center"/>
                  <w:hideMark/>
                </w:tcPr>
                <w:p w14:paraId="0BA4496B"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information about the party if the party is an </w:t>
                  </w:r>
                  <w:proofErr w:type="spellStart"/>
                  <w:r w:rsidRPr="006F3108">
                    <w:rPr>
                      <w:rFonts w:ascii="Times New Roman" w:eastAsia="Times New Roman" w:hAnsi="Times New Roman" w:cs="Times New Roman"/>
                      <w:kern w:val="0"/>
                      <w14:ligatures w14:val="none"/>
                    </w:rPr>
                    <w:t>organisation</w:t>
                  </w:r>
                  <w:proofErr w:type="spellEnd"/>
                </w:p>
              </w:tc>
            </w:tr>
            <w:tr w:rsidR="006F3108" w:rsidRPr="006F3108" w14:paraId="3E6025F4" w14:textId="77777777">
              <w:trPr>
                <w:tblCellSpacing w:w="15" w:type="dxa"/>
              </w:trPr>
              <w:tc>
                <w:tcPr>
                  <w:tcW w:w="0" w:type="auto"/>
                  <w:tcBorders>
                    <w:top w:val="nil"/>
                    <w:bottom w:val="single" w:sz="8" w:space="0" w:color="auto"/>
                  </w:tcBorders>
                  <w:vAlign w:val="center"/>
                  <w:hideMark/>
                </w:tcPr>
                <w:p w14:paraId="20A1DEFC"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Subclass Of:</w:t>
                  </w:r>
                </w:p>
              </w:tc>
              <w:tc>
                <w:tcPr>
                  <w:tcW w:w="0" w:type="auto"/>
                  <w:tcBorders>
                    <w:top w:val="nil"/>
                    <w:bottom w:val="single" w:sz="8" w:space="0" w:color="auto"/>
                  </w:tcBorders>
                  <w:vAlign w:val="center"/>
                  <w:hideMark/>
                </w:tcPr>
                <w:p w14:paraId="7CF42C9B"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hyperlink r:id="rId255" w:anchor="CI_Party-section" w:history="1">
                    <w:proofErr w:type="spellStart"/>
                    <w:r w:rsidRPr="006F3108">
                      <w:rPr>
                        <w:rFonts w:ascii="Times New Roman" w:eastAsia="Times New Roman" w:hAnsi="Times New Roman" w:cs="Times New Roman"/>
                        <w:color w:val="0000FF"/>
                        <w:kern w:val="0"/>
                        <w:u w:val="single"/>
                        <w14:ligatures w14:val="none"/>
                      </w:rPr>
                      <w:t>CI_Party</w:t>
                    </w:r>
                    <w:proofErr w:type="spellEnd"/>
                  </w:hyperlink>
                </w:p>
              </w:tc>
            </w:tr>
            <w:tr w:rsidR="006F3108" w:rsidRPr="006F3108" w14:paraId="4E493B21" w14:textId="77777777">
              <w:trPr>
                <w:tblCellSpacing w:w="15" w:type="dxa"/>
              </w:trPr>
              <w:tc>
                <w:tcPr>
                  <w:tcW w:w="0" w:type="auto"/>
                  <w:tcBorders>
                    <w:top w:val="nil"/>
                    <w:bottom w:val="single" w:sz="8" w:space="0" w:color="auto"/>
                  </w:tcBorders>
                  <w:vAlign w:val="center"/>
                  <w:hideMark/>
                </w:tcPr>
                <w:p w14:paraId="099CCDFF"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w:t>
                  </w:r>
                  <w:proofErr w:type="spellStart"/>
                  <w:r w:rsidRPr="006F3108">
                    <w:rPr>
                      <w:rFonts w:ascii="Times New Roman" w:eastAsia="Times New Roman" w:hAnsi="Times New Roman" w:cs="Times New Roman"/>
                      <w:kern w:val="0"/>
                      <w14:ligatures w14:val="none"/>
                    </w:rPr>
                    <w:t>StereoType</w:t>
                  </w:r>
                  <w:proofErr w:type="spellEnd"/>
                  <w:r w:rsidRPr="006F3108">
                    <w:rPr>
                      <w:rFonts w:ascii="Times New Roman" w:eastAsia="Times New Roman" w:hAnsi="Times New Roman" w:cs="Times New Roman"/>
                      <w:kern w:val="0"/>
                      <w14:ligatures w14:val="none"/>
                    </w:rPr>
                    <w:t>:</w:t>
                  </w:r>
                </w:p>
              </w:tc>
              <w:tc>
                <w:tcPr>
                  <w:tcW w:w="0" w:type="auto"/>
                  <w:tcBorders>
                    <w:top w:val="nil"/>
                    <w:bottom w:val="single" w:sz="8" w:space="0" w:color="auto"/>
                  </w:tcBorders>
                  <w:vAlign w:val="center"/>
                  <w:hideMark/>
                </w:tcPr>
                <w:p w14:paraId="5F9766A2"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None</w:t>
                  </w:r>
                </w:p>
              </w:tc>
            </w:tr>
            <w:tr w:rsidR="006F3108" w:rsidRPr="006F3108" w14:paraId="75746EB7" w14:textId="77777777">
              <w:trPr>
                <w:tblCellSpacing w:w="15" w:type="dxa"/>
              </w:trPr>
              <w:tc>
                <w:tcPr>
                  <w:tcW w:w="0" w:type="auto"/>
                  <w:tcBorders>
                    <w:top w:val="nil"/>
                    <w:bottom w:val="single" w:sz="12" w:space="0" w:color="auto"/>
                  </w:tcBorders>
                  <w:vAlign w:val="center"/>
                  <w:hideMark/>
                </w:tcPr>
                <w:p w14:paraId="6A6E3881"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Constraint:</w:t>
                  </w:r>
                </w:p>
              </w:tc>
              <w:tc>
                <w:tcPr>
                  <w:tcW w:w="0" w:type="auto"/>
                  <w:tcBorders>
                    <w:top w:val="nil"/>
                    <w:bottom w:val="single" w:sz="12" w:space="0" w:color="auto"/>
                  </w:tcBorders>
                  <w:vAlign w:val="center"/>
                  <w:hideMark/>
                </w:tcPr>
                <w:p w14:paraId="217A8CB3"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count (name + logo) &gt; 0 (Invariant):</w:t>
                  </w:r>
                </w:p>
              </w:tc>
            </w:tr>
          </w:tbl>
          <w:p w14:paraId="0EC84B75"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
        </w:tc>
      </w:tr>
      <w:tr w:rsidR="006F3108" w:rsidRPr="006F3108" w14:paraId="062C844D" w14:textId="77777777" w:rsidTr="006F3108">
        <w:trPr>
          <w:tblCellSpacing w:w="15" w:type="dxa"/>
        </w:trPr>
        <w:tc>
          <w:tcPr>
            <w:tcW w:w="0" w:type="auto"/>
            <w:tcBorders>
              <w:top w:val="nil"/>
              <w:bottom w:val="single" w:sz="8" w:space="0" w:color="auto"/>
            </w:tcBorders>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62"/>
              <w:gridCol w:w="2987"/>
              <w:gridCol w:w="3881"/>
            </w:tblGrid>
            <w:tr w:rsidR="006F3108" w:rsidRPr="006F3108" w14:paraId="1215A764" w14:textId="77777777">
              <w:trPr>
                <w:tblHeader/>
                <w:tblCellSpacing w:w="15" w:type="dxa"/>
              </w:trPr>
              <w:tc>
                <w:tcPr>
                  <w:tcW w:w="0" w:type="auto"/>
                  <w:tcBorders>
                    <w:top w:val="single" w:sz="12" w:space="0" w:color="auto"/>
                    <w:bottom w:val="single" w:sz="12" w:space="0" w:color="auto"/>
                  </w:tcBorders>
                  <w:vAlign w:val="center"/>
                  <w:hideMark/>
                </w:tcPr>
                <w:p w14:paraId="6454E10A" w14:textId="77777777" w:rsidR="006F3108" w:rsidRPr="006F3108" w:rsidRDefault="006F3108" w:rsidP="006F3108">
                  <w:pPr>
                    <w:spacing w:after="0" w:line="240" w:lineRule="auto"/>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Role name</w:t>
                  </w:r>
                </w:p>
              </w:tc>
              <w:tc>
                <w:tcPr>
                  <w:tcW w:w="0" w:type="auto"/>
                  <w:tcBorders>
                    <w:top w:val="single" w:sz="12" w:space="0" w:color="auto"/>
                    <w:bottom w:val="single" w:sz="12" w:space="0" w:color="auto"/>
                  </w:tcBorders>
                  <w:vAlign w:val="center"/>
                  <w:hideMark/>
                </w:tcPr>
                <w:p w14:paraId="274A2C0E" w14:textId="77777777" w:rsidR="006F3108" w:rsidRPr="006F3108" w:rsidRDefault="006F3108" w:rsidP="006F3108">
                  <w:pPr>
                    <w:spacing w:after="0" w:line="240" w:lineRule="auto"/>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Target class and multiplicity</w:t>
                  </w:r>
                </w:p>
              </w:tc>
              <w:tc>
                <w:tcPr>
                  <w:tcW w:w="0" w:type="auto"/>
                  <w:tcBorders>
                    <w:top w:val="single" w:sz="12" w:space="0" w:color="auto"/>
                    <w:bottom w:val="single" w:sz="12" w:space="0" w:color="auto"/>
                  </w:tcBorders>
                  <w:vAlign w:val="center"/>
                  <w:hideMark/>
                </w:tcPr>
                <w:p w14:paraId="6388CC62" w14:textId="77777777" w:rsidR="006F3108" w:rsidRPr="006F3108" w:rsidRDefault="006F3108" w:rsidP="006F3108">
                  <w:pPr>
                    <w:spacing w:after="0" w:line="240" w:lineRule="auto"/>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Definition</w:t>
                  </w:r>
                </w:p>
              </w:tc>
            </w:tr>
            <w:tr w:rsidR="006F3108" w:rsidRPr="006F3108" w14:paraId="4486B68C" w14:textId="77777777">
              <w:trPr>
                <w:tblCellSpacing w:w="15" w:type="dxa"/>
              </w:trPr>
              <w:tc>
                <w:tcPr>
                  <w:tcW w:w="0" w:type="auto"/>
                  <w:tcBorders>
                    <w:top w:val="single" w:sz="12" w:space="0" w:color="auto"/>
                    <w:bottom w:val="single" w:sz="12" w:space="0" w:color="auto"/>
                  </w:tcBorders>
                  <w:vAlign w:val="center"/>
                  <w:hideMark/>
                </w:tcPr>
                <w:p w14:paraId="63C36E5C"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individual</w:t>
                  </w:r>
                </w:p>
              </w:tc>
              <w:tc>
                <w:tcPr>
                  <w:tcW w:w="0" w:type="auto"/>
                  <w:tcBorders>
                    <w:top w:val="single" w:sz="12" w:space="0" w:color="auto"/>
                    <w:bottom w:val="single" w:sz="12" w:space="0" w:color="auto"/>
                  </w:tcBorders>
                  <w:vAlign w:val="center"/>
                  <w:hideMark/>
                </w:tcPr>
                <w:p w14:paraId="5B6DA0C1"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hyperlink r:id="rId256" w:anchor="CI_Individual-section" w:history="1">
                    <w:proofErr w:type="spellStart"/>
                    <w:r w:rsidRPr="006F3108">
                      <w:rPr>
                        <w:rFonts w:ascii="Times New Roman" w:eastAsia="Times New Roman" w:hAnsi="Times New Roman" w:cs="Times New Roman"/>
                        <w:color w:val="0000FF"/>
                        <w:kern w:val="0"/>
                        <w:u w:val="single"/>
                        <w14:ligatures w14:val="none"/>
                      </w:rPr>
                      <w:t>CI_Individual</w:t>
                    </w:r>
                    <w:proofErr w:type="spellEnd"/>
                  </w:hyperlink>
                  <w:r w:rsidRPr="006F3108">
                    <w:rPr>
                      <w:rFonts w:ascii="Times New Roman" w:eastAsia="Times New Roman" w:hAnsi="Times New Roman" w:cs="Times New Roman"/>
                      <w:kern w:val="0"/>
                      <w14:ligatures w14:val="none"/>
                    </w:rPr>
                    <w:t xml:space="preserve"> [</w:t>
                  </w:r>
                  <w:proofErr w:type="gramStart"/>
                  <w:r w:rsidRPr="006F3108">
                    <w:rPr>
                      <w:rFonts w:ascii="Times New Roman" w:eastAsia="Times New Roman" w:hAnsi="Times New Roman" w:cs="Times New Roman"/>
                      <w:kern w:val="0"/>
                      <w14:ligatures w14:val="none"/>
                    </w:rPr>
                    <w:t>0..</w:t>
                  </w:r>
                  <w:proofErr w:type="gramEnd"/>
                  <w:r w:rsidRPr="006F3108">
                    <w:rPr>
                      <w:rFonts w:ascii="Times New Roman" w:eastAsia="Times New Roman" w:hAnsi="Times New Roman" w:cs="Times New Roman"/>
                      <w:kern w:val="0"/>
                      <w14:ligatures w14:val="none"/>
                    </w:rPr>
                    <w:t>*]</w:t>
                  </w:r>
                </w:p>
              </w:tc>
              <w:tc>
                <w:tcPr>
                  <w:tcW w:w="0" w:type="auto"/>
                  <w:tcBorders>
                    <w:top w:val="single" w:sz="12" w:space="0" w:color="auto"/>
                    <w:bottom w:val="single" w:sz="12" w:space="0" w:color="auto"/>
                  </w:tcBorders>
                  <w:vAlign w:val="center"/>
                  <w:hideMark/>
                </w:tcPr>
                <w:p w14:paraId="17BCE415"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an individual in the named </w:t>
                  </w:r>
                  <w:proofErr w:type="spellStart"/>
                  <w:r w:rsidRPr="006F3108">
                    <w:rPr>
                      <w:rFonts w:ascii="Times New Roman" w:eastAsia="Times New Roman" w:hAnsi="Times New Roman" w:cs="Times New Roman"/>
                      <w:kern w:val="0"/>
                      <w14:ligatures w14:val="none"/>
                    </w:rPr>
                    <w:t>organisation</w:t>
                  </w:r>
                  <w:proofErr w:type="spellEnd"/>
                </w:p>
              </w:tc>
            </w:tr>
          </w:tbl>
          <w:p w14:paraId="7F15E62F"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
        </w:tc>
      </w:tr>
      <w:tr w:rsidR="006F3108" w:rsidRPr="006F3108" w14:paraId="57665A8F" w14:textId="77777777" w:rsidTr="006F3108">
        <w:trPr>
          <w:tblCellSpacing w:w="15" w:type="dxa"/>
        </w:trPr>
        <w:tc>
          <w:tcPr>
            <w:tcW w:w="0" w:type="auto"/>
            <w:tcBorders>
              <w:top w:val="nil"/>
              <w:bottom w:val="single" w:sz="12" w:space="0" w:color="auto"/>
            </w:tcBorders>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5"/>
              <w:gridCol w:w="2854"/>
              <w:gridCol w:w="3221"/>
            </w:tblGrid>
            <w:tr w:rsidR="006F3108" w:rsidRPr="006F3108" w14:paraId="542F8349" w14:textId="77777777">
              <w:trPr>
                <w:tblHeader/>
                <w:tblCellSpacing w:w="15" w:type="dxa"/>
              </w:trPr>
              <w:tc>
                <w:tcPr>
                  <w:tcW w:w="0" w:type="auto"/>
                  <w:tcBorders>
                    <w:top w:val="single" w:sz="12" w:space="0" w:color="auto"/>
                    <w:bottom w:val="single" w:sz="12" w:space="0" w:color="auto"/>
                  </w:tcBorders>
                  <w:vAlign w:val="center"/>
                  <w:hideMark/>
                </w:tcPr>
                <w:p w14:paraId="74DC2EC0" w14:textId="77777777" w:rsidR="006F3108" w:rsidRPr="006F3108" w:rsidRDefault="006F3108" w:rsidP="006F3108">
                  <w:pPr>
                    <w:spacing w:after="0" w:line="240" w:lineRule="auto"/>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Attribute</w:t>
                  </w:r>
                </w:p>
              </w:tc>
              <w:tc>
                <w:tcPr>
                  <w:tcW w:w="0" w:type="auto"/>
                  <w:tcBorders>
                    <w:top w:val="single" w:sz="12" w:space="0" w:color="auto"/>
                    <w:bottom w:val="single" w:sz="12" w:space="0" w:color="auto"/>
                  </w:tcBorders>
                  <w:vAlign w:val="center"/>
                  <w:hideMark/>
                </w:tcPr>
                <w:p w14:paraId="3DFA5F1B" w14:textId="77777777" w:rsidR="006F3108" w:rsidRPr="006F3108" w:rsidRDefault="006F3108" w:rsidP="006F3108">
                  <w:pPr>
                    <w:spacing w:after="0" w:line="240" w:lineRule="auto"/>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Value type and multiplicity</w:t>
                  </w:r>
                </w:p>
              </w:tc>
              <w:tc>
                <w:tcPr>
                  <w:tcW w:w="0" w:type="auto"/>
                  <w:tcBorders>
                    <w:top w:val="single" w:sz="12" w:space="0" w:color="auto"/>
                    <w:bottom w:val="single" w:sz="12" w:space="0" w:color="auto"/>
                  </w:tcBorders>
                  <w:vAlign w:val="center"/>
                  <w:hideMark/>
                </w:tcPr>
                <w:p w14:paraId="491F6341" w14:textId="77777777" w:rsidR="006F3108" w:rsidRPr="006F3108" w:rsidRDefault="006F3108" w:rsidP="006F3108">
                  <w:pPr>
                    <w:spacing w:after="0" w:line="240" w:lineRule="auto"/>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Definition</w:t>
                  </w:r>
                </w:p>
              </w:tc>
            </w:tr>
            <w:tr w:rsidR="006F3108" w:rsidRPr="006F3108" w14:paraId="0A5AED6D" w14:textId="77777777">
              <w:trPr>
                <w:tblCellSpacing w:w="15" w:type="dxa"/>
              </w:trPr>
              <w:tc>
                <w:tcPr>
                  <w:tcW w:w="0" w:type="auto"/>
                  <w:tcBorders>
                    <w:top w:val="single" w:sz="12" w:space="0" w:color="auto"/>
                    <w:bottom w:val="single" w:sz="12" w:space="0" w:color="auto"/>
                  </w:tcBorders>
                  <w:vAlign w:val="center"/>
                  <w:hideMark/>
                </w:tcPr>
                <w:p w14:paraId="3DCC7D15"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logo</w:t>
                  </w:r>
                </w:p>
              </w:tc>
              <w:tc>
                <w:tcPr>
                  <w:tcW w:w="0" w:type="auto"/>
                  <w:tcBorders>
                    <w:top w:val="single" w:sz="12" w:space="0" w:color="auto"/>
                    <w:bottom w:val="single" w:sz="12" w:space="0" w:color="auto"/>
                  </w:tcBorders>
                  <w:vAlign w:val="center"/>
                  <w:hideMark/>
                </w:tcPr>
                <w:p w14:paraId="68E7683E"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roofErr w:type="spellStart"/>
                  <w:r w:rsidRPr="006F3108">
                    <w:rPr>
                      <w:rFonts w:ascii="Times New Roman" w:eastAsia="Times New Roman" w:hAnsi="Times New Roman" w:cs="Times New Roman"/>
                      <w:kern w:val="0"/>
                      <w14:ligatures w14:val="none"/>
                    </w:rPr>
                    <w:t>MD_BrowseGraphic</w:t>
                  </w:r>
                  <w:proofErr w:type="spellEnd"/>
                  <w:r w:rsidRPr="006F3108">
                    <w:rPr>
                      <w:rFonts w:ascii="Times New Roman" w:eastAsia="Times New Roman" w:hAnsi="Times New Roman" w:cs="Times New Roman"/>
                      <w:kern w:val="0"/>
                      <w14:ligatures w14:val="none"/>
                    </w:rPr>
                    <w:t xml:space="preserve"> [</w:t>
                  </w:r>
                  <w:proofErr w:type="gramStart"/>
                  <w:r w:rsidRPr="006F3108">
                    <w:rPr>
                      <w:rFonts w:ascii="Times New Roman" w:eastAsia="Times New Roman" w:hAnsi="Times New Roman" w:cs="Times New Roman"/>
                      <w:kern w:val="0"/>
                      <w14:ligatures w14:val="none"/>
                    </w:rPr>
                    <w:t>0..</w:t>
                  </w:r>
                  <w:proofErr w:type="gramEnd"/>
                  <w:r w:rsidRPr="006F3108">
                    <w:rPr>
                      <w:rFonts w:ascii="Times New Roman" w:eastAsia="Times New Roman" w:hAnsi="Times New Roman" w:cs="Times New Roman"/>
                      <w:kern w:val="0"/>
                      <w14:ligatures w14:val="none"/>
                    </w:rPr>
                    <w:t>*]</w:t>
                  </w:r>
                </w:p>
              </w:tc>
              <w:tc>
                <w:tcPr>
                  <w:tcW w:w="0" w:type="auto"/>
                  <w:tcBorders>
                    <w:top w:val="single" w:sz="12" w:space="0" w:color="auto"/>
                    <w:bottom w:val="single" w:sz="12" w:space="0" w:color="auto"/>
                  </w:tcBorders>
                  <w:vAlign w:val="center"/>
                  <w:hideMark/>
                </w:tcPr>
                <w:p w14:paraId="1096F5A8"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Graphic identifying organization</w:t>
                  </w:r>
                </w:p>
              </w:tc>
            </w:tr>
          </w:tbl>
          <w:p w14:paraId="5D531556"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
        </w:tc>
      </w:tr>
    </w:tbl>
    <w:p w14:paraId="0CAD0362" w14:textId="77777777" w:rsidR="006F3108" w:rsidRPr="006F3108" w:rsidRDefault="006F3108" w:rsidP="006F3108">
      <w:pPr>
        <w:spacing w:before="100" w:beforeAutospacing="1" w:after="100" w:afterAutospacing="1" w:line="240" w:lineRule="auto"/>
        <w:jc w:val="center"/>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Table B.10 — </w:t>
      </w:r>
      <w:proofErr w:type="spellStart"/>
      <w:r w:rsidRPr="006F3108">
        <w:rPr>
          <w:rFonts w:ascii="Times New Roman" w:eastAsia="Times New Roman" w:hAnsi="Times New Roman" w:cs="Times New Roman"/>
          <w:kern w:val="0"/>
          <w14:ligatures w14:val="none"/>
        </w:rPr>
        <w:t>CI_Party</w:t>
      </w:r>
      <w:proofErr w:type="spellEnd"/>
      <w:r w:rsidRPr="006F3108">
        <w:rPr>
          <w:rFonts w:ascii="Times New Roman" w:eastAsia="Times New Roman" w:hAnsi="Times New Roman" w:cs="Times New Roman"/>
          <w:kern w:val="0"/>
          <w14:ligatures w14:val="none"/>
        </w:rPr>
        <w:t xml:space="preserve"> Class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86"/>
      </w:tblGrid>
      <w:tr w:rsidR="006F3108" w:rsidRPr="006F3108" w14:paraId="70F9C07A" w14:textId="77777777" w:rsidTr="006F3108">
        <w:trPr>
          <w:tblCellSpacing w:w="15" w:type="dxa"/>
        </w:trPr>
        <w:tc>
          <w:tcPr>
            <w:tcW w:w="0" w:type="auto"/>
            <w:tcBorders>
              <w:top w:val="single" w:sz="12" w:space="0" w:color="auto"/>
              <w:bottom w:val="single" w:sz="8" w:space="0" w:color="auto"/>
            </w:tcBorders>
            <w:vAlign w:val="center"/>
            <w:hideMark/>
          </w:tcPr>
          <w:p w14:paraId="64677B80"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6F3108">
              <w:rPr>
                <w:rFonts w:ascii="Times New Roman" w:eastAsia="Times New Roman" w:hAnsi="Times New Roman" w:cs="Times New Roman"/>
                <w:b/>
                <w:bCs/>
                <w:kern w:val="0"/>
                <w14:ligatures w14:val="none"/>
              </w:rPr>
              <w:t>CI_Party</w:t>
            </w:r>
            <w:proofErr w:type="spellEnd"/>
          </w:p>
        </w:tc>
      </w:tr>
      <w:tr w:rsidR="006F3108" w:rsidRPr="006F3108" w14:paraId="1D8EAC37" w14:textId="77777777" w:rsidTr="006F3108">
        <w:trPr>
          <w:tblCellSpacing w:w="15" w:type="dxa"/>
        </w:trPr>
        <w:tc>
          <w:tcPr>
            <w:tcW w:w="0" w:type="auto"/>
            <w:tcBorders>
              <w:top w:val="nil"/>
              <w:bottom w:val="single" w:sz="8" w:space="0" w:color="auto"/>
            </w:tcBorders>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88"/>
              <w:gridCol w:w="6274"/>
            </w:tblGrid>
            <w:tr w:rsidR="006F3108" w:rsidRPr="006F3108" w14:paraId="655D0109" w14:textId="77777777">
              <w:trPr>
                <w:tblCellSpacing w:w="15" w:type="dxa"/>
              </w:trPr>
              <w:tc>
                <w:tcPr>
                  <w:tcW w:w="0" w:type="auto"/>
                  <w:tcBorders>
                    <w:top w:val="single" w:sz="12" w:space="0" w:color="auto"/>
                    <w:bottom w:val="single" w:sz="8" w:space="0" w:color="auto"/>
                  </w:tcBorders>
                  <w:vAlign w:val="center"/>
                  <w:hideMark/>
                </w:tcPr>
                <w:p w14:paraId="385A0680"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Definition:</w:t>
                  </w:r>
                </w:p>
              </w:tc>
              <w:tc>
                <w:tcPr>
                  <w:tcW w:w="0" w:type="auto"/>
                  <w:tcBorders>
                    <w:top w:val="single" w:sz="12" w:space="0" w:color="auto"/>
                    <w:bottom w:val="single" w:sz="8" w:space="0" w:color="auto"/>
                  </w:tcBorders>
                  <w:vAlign w:val="center"/>
                  <w:hideMark/>
                </w:tcPr>
                <w:p w14:paraId="70B831D7"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information about the individual and/or </w:t>
                  </w:r>
                  <w:proofErr w:type="spellStart"/>
                  <w:r w:rsidRPr="006F3108">
                    <w:rPr>
                      <w:rFonts w:ascii="Times New Roman" w:eastAsia="Times New Roman" w:hAnsi="Times New Roman" w:cs="Times New Roman"/>
                      <w:kern w:val="0"/>
                      <w14:ligatures w14:val="none"/>
                    </w:rPr>
                    <w:t>organisation</w:t>
                  </w:r>
                  <w:proofErr w:type="spellEnd"/>
                  <w:r w:rsidRPr="006F3108">
                    <w:rPr>
                      <w:rFonts w:ascii="Times New Roman" w:eastAsia="Times New Roman" w:hAnsi="Times New Roman" w:cs="Times New Roman"/>
                      <w:kern w:val="0"/>
                      <w14:ligatures w14:val="none"/>
                    </w:rPr>
                    <w:t xml:space="preserve"> of the party</w:t>
                  </w:r>
                </w:p>
              </w:tc>
            </w:tr>
            <w:tr w:rsidR="006F3108" w:rsidRPr="006F3108" w14:paraId="31D0065E" w14:textId="77777777">
              <w:trPr>
                <w:tblCellSpacing w:w="15" w:type="dxa"/>
              </w:trPr>
              <w:tc>
                <w:tcPr>
                  <w:tcW w:w="0" w:type="auto"/>
                  <w:tcBorders>
                    <w:top w:val="nil"/>
                    <w:bottom w:val="single" w:sz="12" w:space="0" w:color="auto"/>
                  </w:tcBorders>
                  <w:vAlign w:val="center"/>
                  <w:hideMark/>
                </w:tcPr>
                <w:p w14:paraId="3BFDA0E5"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w:t>
                  </w:r>
                  <w:proofErr w:type="spellStart"/>
                  <w:r w:rsidRPr="006F3108">
                    <w:rPr>
                      <w:rFonts w:ascii="Times New Roman" w:eastAsia="Times New Roman" w:hAnsi="Times New Roman" w:cs="Times New Roman"/>
                      <w:kern w:val="0"/>
                      <w14:ligatures w14:val="none"/>
                    </w:rPr>
                    <w:t>StereoType</w:t>
                  </w:r>
                  <w:proofErr w:type="spellEnd"/>
                  <w:r w:rsidRPr="006F3108">
                    <w:rPr>
                      <w:rFonts w:ascii="Times New Roman" w:eastAsia="Times New Roman" w:hAnsi="Times New Roman" w:cs="Times New Roman"/>
                      <w:kern w:val="0"/>
                      <w14:ligatures w14:val="none"/>
                    </w:rPr>
                    <w:t>:</w:t>
                  </w:r>
                </w:p>
              </w:tc>
              <w:tc>
                <w:tcPr>
                  <w:tcW w:w="0" w:type="auto"/>
                  <w:tcBorders>
                    <w:top w:val="nil"/>
                    <w:bottom w:val="single" w:sz="12" w:space="0" w:color="auto"/>
                  </w:tcBorders>
                  <w:vAlign w:val="center"/>
                  <w:hideMark/>
                </w:tcPr>
                <w:p w14:paraId="0C1236E1"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«abstract»</w:t>
                  </w:r>
                </w:p>
              </w:tc>
            </w:tr>
          </w:tbl>
          <w:p w14:paraId="14911992"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
        </w:tc>
      </w:tr>
      <w:tr w:rsidR="006F3108" w:rsidRPr="006F3108" w14:paraId="6CA7A232" w14:textId="77777777" w:rsidTr="006F3108">
        <w:trPr>
          <w:tblCellSpacing w:w="15" w:type="dxa"/>
        </w:trPr>
        <w:tc>
          <w:tcPr>
            <w:tcW w:w="0" w:type="auto"/>
            <w:tcBorders>
              <w:top w:val="nil"/>
              <w:bottom w:val="single" w:sz="8" w:space="0" w:color="auto"/>
            </w:tcBorders>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62"/>
              <w:gridCol w:w="2987"/>
              <w:gridCol w:w="1102"/>
            </w:tblGrid>
            <w:tr w:rsidR="006F3108" w:rsidRPr="006F3108" w14:paraId="691F18BF" w14:textId="77777777">
              <w:trPr>
                <w:tblHeader/>
                <w:tblCellSpacing w:w="15" w:type="dxa"/>
              </w:trPr>
              <w:tc>
                <w:tcPr>
                  <w:tcW w:w="0" w:type="auto"/>
                  <w:tcBorders>
                    <w:top w:val="single" w:sz="12" w:space="0" w:color="auto"/>
                    <w:bottom w:val="single" w:sz="12" w:space="0" w:color="auto"/>
                  </w:tcBorders>
                  <w:vAlign w:val="center"/>
                  <w:hideMark/>
                </w:tcPr>
                <w:p w14:paraId="057179F9" w14:textId="77777777" w:rsidR="006F3108" w:rsidRPr="006F3108" w:rsidRDefault="006F3108" w:rsidP="006F3108">
                  <w:pPr>
                    <w:spacing w:after="0" w:line="240" w:lineRule="auto"/>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Role name</w:t>
                  </w:r>
                </w:p>
              </w:tc>
              <w:tc>
                <w:tcPr>
                  <w:tcW w:w="0" w:type="auto"/>
                  <w:tcBorders>
                    <w:top w:val="single" w:sz="12" w:space="0" w:color="auto"/>
                    <w:bottom w:val="single" w:sz="12" w:space="0" w:color="auto"/>
                  </w:tcBorders>
                  <w:vAlign w:val="center"/>
                  <w:hideMark/>
                </w:tcPr>
                <w:p w14:paraId="6D60FD93" w14:textId="77777777" w:rsidR="006F3108" w:rsidRPr="006F3108" w:rsidRDefault="006F3108" w:rsidP="006F3108">
                  <w:pPr>
                    <w:spacing w:after="0" w:line="240" w:lineRule="auto"/>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Target class and multiplicity</w:t>
                  </w:r>
                </w:p>
              </w:tc>
              <w:tc>
                <w:tcPr>
                  <w:tcW w:w="0" w:type="auto"/>
                  <w:tcBorders>
                    <w:top w:val="single" w:sz="12" w:space="0" w:color="auto"/>
                    <w:bottom w:val="single" w:sz="12" w:space="0" w:color="auto"/>
                  </w:tcBorders>
                  <w:vAlign w:val="center"/>
                  <w:hideMark/>
                </w:tcPr>
                <w:p w14:paraId="3CECF27A" w14:textId="77777777" w:rsidR="006F3108" w:rsidRPr="006F3108" w:rsidRDefault="006F3108" w:rsidP="006F3108">
                  <w:pPr>
                    <w:spacing w:after="0" w:line="240" w:lineRule="auto"/>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Definition</w:t>
                  </w:r>
                </w:p>
              </w:tc>
            </w:tr>
            <w:tr w:rsidR="006F3108" w:rsidRPr="006F3108" w14:paraId="3BBF112A" w14:textId="77777777">
              <w:trPr>
                <w:tblCellSpacing w:w="15" w:type="dxa"/>
              </w:trPr>
              <w:tc>
                <w:tcPr>
                  <w:tcW w:w="0" w:type="auto"/>
                  <w:tcBorders>
                    <w:top w:val="single" w:sz="12" w:space="0" w:color="auto"/>
                    <w:bottom w:val="single" w:sz="12" w:space="0" w:color="auto"/>
                  </w:tcBorders>
                  <w:vAlign w:val="center"/>
                  <w:hideMark/>
                </w:tcPr>
                <w:p w14:paraId="69053CD6" w14:textId="77777777" w:rsidR="006F3108" w:rsidRPr="006F3108" w:rsidRDefault="006F3108" w:rsidP="006F3108">
                  <w:pPr>
                    <w:spacing w:after="0" w:line="240" w:lineRule="auto"/>
                    <w:rPr>
                      <w:rFonts w:ascii="Times New Roman" w:eastAsia="Times New Roman" w:hAnsi="Times New Roman" w:cs="Times New Roman"/>
                      <w:b/>
                      <w:bCs/>
                      <w:kern w:val="0"/>
                      <w14:ligatures w14:val="none"/>
                    </w:rPr>
                  </w:pPr>
                </w:p>
              </w:tc>
              <w:tc>
                <w:tcPr>
                  <w:tcW w:w="0" w:type="auto"/>
                  <w:tcBorders>
                    <w:top w:val="single" w:sz="12" w:space="0" w:color="auto"/>
                    <w:bottom w:val="single" w:sz="12" w:space="0" w:color="auto"/>
                  </w:tcBorders>
                  <w:vAlign w:val="center"/>
                  <w:hideMark/>
                </w:tcPr>
                <w:p w14:paraId="08FBDBB3"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hyperlink r:id="rId257" w:anchor="CI_Responsibility-section" w:history="1">
                    <w:proofErr w:type="spellStart"/>
                    <w:r w:rsidRPr="006F3108">
                      <w:rPr>
                        <w:rFonts w:ascii="Times New Roman" w:eastAsia="Times New Roman" w:hAnsi="Times New Roman" w:cs="Times New Roman"/>
                        <w:color w:val="0000FF"/>
                        <w:kern w:val="0"/>
                        <w:u w:val="single"/>
                        <w14:ligatures w14:val="none"/>
                      </w:rPr>
                      <w:t>CI_Responsibility</w:t>
                    </w:r>
                    <w:proofErr w:type="spellEnd"/>
                  </w:hyperlink>
                  <w:r w:rsidRPr="006F3108">
                    <w:rPr>
                      <w:rFonts w:ascii="Times New Roman" w:eastAsia="Times New Roman" w:hAnsi="Times New Roman" w:cs="Times New Roman"/>
                      <w:kern w:val="0"/>
                      <w14:ligatures w14:val="none"/>
                    </w:rPr>
                    <w:t xml:space="preserve"> []</w:t>
                  </w:r>
                </w:p>
              </w:tc>
              <w:tc>
                <w:tcPr>
                  <w:tcW w:w="0" w:type="auto"/>
                  <w:tcBorders>
                    <w:top w:val="single" w:sz="12" w:space="0" w:color="auto"/>
                    <w:bottom w:val="single" w:sz="12" w:space="0" w:color="auto"/>
                  </w:tcBorders>
                  <w:vAlign w:val="center"/>
                  <w:hideMark/>
                </w:tcPr>
                <w:p w14:paraId="41282277"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
              </w:tc>
            </w:tr>
          </w:tbl>
          <w:p w14:paraId="2C023B3F"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
        </w:tc>
      </w:tr>
      <w:tr w:rsidR="006F3108" w:rsidRPr="006F3108" w14:paraId="0C3B3F99" w14:textId="77777777" w:rsidTr="006F3108">
        <w:trPr>
          <w:tblCellSpacing w:w="15" w:type="dxa"/>
        </w:trPr>
        <w:tc>
          <w:tcPr>
            <w:tcW w:w="0" w:type="auto"/>
            <w:tcBorders>
              <w:top w:val="nil"/>
              <w:bottom w:val="single" w:sz="12" w:space="0" w:color="auto"/>
            </w:tcBorders>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68"/>
              <w:gridCol w:w="2854"/>
              <w:gridCol w:w="4474"/>
            </w:tblGrid>
            <w:tr w:rsidR="006F3108" w:rsidRPr="006F3108" w14:paraId="33F77BA2" w14:textId="77777777">
              <w:trPr>
                <w:tblHeader/>
                <w:tblCellSpacing w:w="15" w:type="dxa"/>
              </w:trPr>
              <w:tc>
                <w:tcPr>
                  <w:tcW w:w="0" w:type="auto"/>
                  <w:tcBorders>
                    <w:top w:val="single" w:sz="12" w:space="0" w:color="auto"/>
                    <w:bottom w:val="single" w:sz="12" w:space="0" w:color="auto"/>
                  </w:tcBorders>
                  <w:vAlign w:val="center"/>
                  <w:hideMark/>
                </w:tcPr>
                <w:p w14:paraId="76064ED9" w14:textId="77777777" w:rsidR="006F3108" w:rsidRPr="006F3108" w:rsidRDefault="006F3108" w:rsidP="006F3108">
                  <w:pPr>
                    <w:spacing w:after="0" w:line="240" w:lineRule="auto"/>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Attribute</w:t>
                  </w:r>
                </w:p>
              </w:tc>
              <w:tc>
                <w:tcPr>
                  <w:tcW w:w="0" w:type="auto"/>
                  <w:tcBorders>
                    <w:top w:val="single" w:sz="12" w:space="0" w:color="auto"/>
                    <w:bottom w:val="single" w:sz="12" w:space="0" w:color="auto"/>
                  </w:tcBorders>
                  <w:vAlign w:val="center"/>
                  <w:hideMark/>
                </w:tcPr>
                <w:p w14:paraId="6B0BD03E" w14:textId="77777777" w:rsidR="006F3108" w:rsidRPr="006F3108" w:rsidRDefault="006F3108" w:rsidP="006F3108">
                  <w:pPr>
                    <w:spacing w:after="0" w:line="240" w:lineRule="auto"/>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Value type and multiplicity</w:t>
                  </w:r>
                </w:p>
              </w:tc>
              <w:tc>
                <w:tcPr>
                  <w:tcW w:w="0" w:type="auto"/>
                  <w:tcBorders>
                    <w:top w:val="single" w:sz="12" w:space="0" w:color="auto"/>
                    <w:bottom w:val="single" w:sz="12" w:space="0" w:color="auto"/>
                  </w:tcBorders>
                  <w:vAlign w:val="center"/>
                  <w:hideMark/>
                </w:tcPr>
                <w:p w14:paraId="3F40CCA4" w14:textId="77777777" w:rsidR="006F3108" w:rsidRPr="006F3108" w:rsidRDefault="006F3108" w:rsidP="006F3108">
                  <w:pPr>
                    <w:spacing w:after="0" w:line="240" w:lineRule="auto"/>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Definition</w:t>
                  </w:r>
                </w:p>
              </w:tc>
            </w:tr>
            <w:tr w:rsidR="006F3108" w:rsidRPr="006F3108" w14:paraId="4CFAC028" w14:textId="77777777">
              <w:trPr>
                <w:tblCellSpacing w:w="15" w:type="dxa"/>
              </w:trPr>
              <w:tc>
                <w:tcPr>
                  <w:tcW w:w="0" w:type="auto"/>
                  <w:tcBorders>
                    <w:top w:val="single" w:sz="12" w:space="0" w:color="auto"/>
                    <w:bottom w:val="single" w:sz="8" w:space="0" w:color="auto"/>
                  </w:tcBorders>
                  <w:vAlign w:val="center"/>
                  <w:hideMark/>
                </w:tcPr>
                <w:p w14:paraId="384EB757"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roofErr w:type="spellStart"/>
                  <w:r w:rsidRPr="006F3108">
                    <w:rPr>
                      <w:rFonts w:ascii="Times New Roman" w:eastAsia="Times New Roman" w:hAnsi="Times New Roman" w:cs="Times New Roman"/>
                      <w:kern w:val="0"/>
                      <w14:ligatures w14:val="none"/>
                    </w:rPr>
                    <w:t>contactInfo</w:t>
                  </w:r>
                  <w:proofErr w:type="spellEnd"/>
                </w:p>
              </w:tc>
              <w:tc>
                <w:tcPr>
                  <w:tcW w:w="0" w:type="auto"/>
                  <w:tcBorders>
                    <w:top w:val="single" w:sz="12" w:space="0" w:color="auto"/>
                    <w:bottom w:val="single" w:sz="8" w:space="0" w:color="auto"/>
                  </w:tcBorders>
                  <w:vAlign w:val="center"/>
                  <w:hideMark/>
                </w:tcPr>
                <w:p w14:paraId="3EDC5501"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hyperlink r:id="rId258" w:anchor="CI_Contact-section" w:history="1">
                    <w:proofErr w:type="spellStart"/>
                    <w:r w:rsidRPr="006F3108">
                      <w:rPr>
                        <w:rFonts w:ascii="Times New Roman" w:eastAsia="Times New Roman" w:hAnsi="Times New Roman" w:cs="Times New Roman"/>
                        <w:color w:val="0000FF"/>
                        <w:kern w:val="0"/>
                        <w:u w:val="single"/>
                        <w14:ligatures w14:val="none"/>
                      </w:rPr>
                      <w:t>CI_Contact</w:t>
                    </w:r>
                    <w:proofErr w:type="spellEnd"/>
                  </w:hyperlink>
                  <w:r w:rsidRPr="006F3108">
                    <w:rPr>
                      <w:rFonts w:ascii="Times New Roman" w:eastAsia="Times New Roman" w:hAnsi="Times New Roman" w:cs="Times New Roman"/>
                      <w:kern w:val="0"/>
                      <w14:ligatures w14:val="none"/>
                    </w:rPr>
                    <w:t xml:space="preserve"> [</w:t>
                  </w:r>
                  <w:proofErr w:type="gramStart"/>
                  <w:r w:rsidRPr="006F3108">
                    <w:rPr>
                      <w:rFonts w:ascii="Times New Roman" w:eastAsia="Times New Roman" w:hAnsi="Times New Roman" w:cs="Times New Roman"/>
                      <w:kern w:val="0"/>
                      <w14:ligatures w14:val="none"/>
                    </w:rPr>
                    <w:t>0..</w:t>
                  </w:r>
                  <w:proofErr w:type="gramEnd"/>
                  <w:r w:rsidRPr="006F3108">
                    <w:rPr>
                      <w:rFonts w:ascii="Times New Roman" w:eastAsia="Times New Roman" w:hAnsi="Times New Roman" w:cs="Times New Roman"/>
                      <w:kern w:val="0"/>
                      <w14:ligatures w14:val="none"/>
                    </w:rPr>
                    <w:t>*]</w:t>
                  </w:r>
                </w:p>
              </w:tc>
              <w:tc>
                <w:tcPr>
                  <w:tcW w:w="0" w:type="auto"/>
                  <w:tcBorders>
                    <w:top w:val="single" w:sz="12" w:space="0" w:color="auto"/>
                    <w:bottom w:val="single" w:sz="8" w:space="0" w:color="auto"/>
                  </w:tcBorders>
                  <w:vAlign w:val="center"/>
                  <w:hideMark/>
                </w:tcPr>
                <w:p w14:paraId="25B5DD62"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contact information for the party</w:t>
                  </w:r>
                </w:p>
              </w:tc>
            </w:tr>
            <w:tr w:rsidR="006F3108" w:rsidRPr="006F3108" w14:paraId="31184DEB" w14:textId="77777777">
              <w:trPr>
                <w:tblCellSpacing w:w="15" w:type="dxa"/>
              </w:trPr>
              <w:tc>
                <w:tcPr>
                  <w:tcW w:w="0" w:type="auto"/>
                  <w:tcBorders>
                    <w:top w:val="nil"/>
                    <w:bottom w:val="single" w:sz="12" w:space="0" w:color="auto"/>
                  </w:tcBorders>
                  <w:vAlign w:val="center"/>
                  <w:hideMark/>
                </w:tcPr>
                <w:p w14:paraId="4AAAAA47"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name</w:t>
                  </w:r>
                </w:p>
              </w:tc>
              <w:tc>
                <w:tcPr>
                  <w:tcW w:w="0" w:type="auto"/>
                  <w:tcBorders>
                    <w:top w:val="nil"/>
                    <w:bottom w:val="single" w:sz="12" w:space="0" w:color="auto"/>
                  </w:tcBorders>
                  <w:vAlign w:val="center"/>
                  <w:hideMark/>
                </w:tcPr>
                <w:p w14:paraId="10534747"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hyperlink r:id="rId259" w:anchor="CharacterString-section" w:history="1">
                    <w:proofErr w:type="spellStart"/>
                    <w:r w:rsidRPr="006F3108">
                      <w:rPr>
                        <w:rFonts w:ascii="Times New Roman" w:eastAsia="Times New Roman" w:hAnsi="Times New Roman" w:cs="Times New Roman"/>
                        <w:color w:val="0000FF"/>
                        <w:kern w:val="0"/>
                        <w:u w:val="single"/>
                        <w14:ligatures w14:val="none"/>
                      </w:rPr>
                      <w:t>CharacterString</w:t>
                    </w:r>
                    <w:proofErr w:type="spellEnd"/>
                  </w:hyperlink>
                  <w:r w:rsidRPr="006F3108">
                    <w:rPr>
                      <w:rFonts w:ascii="Times New Roman" w:eastAsia="Times New Roman" w:hAnsi="Times New Roman" w:cs="Times New Roman"/>
                      <w:kern w:val="0"/>
                      <w14:ligatures w14:val="none"/>
                    </w:rPr>
                    <w:t xml:space="preserve"> [</w:t>
                  </w:r>
                  <w:proofErr w:type="gramStart"/>
                  <w:r w:rsidRPr="006F3108">
                    <w:rPr>
                      <w:rFonts w:ascii="Times New Roman" w:eastAsia="Times New Roman" w:hAnsi="Times New Roman" w:cs="Times New Roman"/>
                      <w:kern w:val="0"/>
                      <w14:ligatures w14:val="none"/>
                    </w:rPr>
                    <w:t>0..</w:t>
                  </w:r>
                  <w:proofErr w:type="gramEnd"/>
                  <w:r w:rsidRPr="006F3108">
                    <w:rPr>
                      <w:rFonts w:ascii="Times New Roman" w:eastAsia="Times New Roman" w:hAnsi="Times New Roman" w:cs="Times New Roman"/>
                      <w:kern w:val="0"/>
                      <w14:ligatures w14:val="none"/>
                    </w:rPr>
                    <w:t>1]</w:t>
                  </w:r>
                </w:p>
              </w:tc>
              <w:tc>
                <w:tcPr>
                  <w:tcW w:w="0" w:type="auto"/>
                  <w:tcBorders>
                    <w:top w:val="nil"/>
                    <w:bottom w:val="single" w:sz="12" w:space="0" w:color="auto"/>
                  </w:tcBorders>
                  <w:vAlign w:val="center"/>
                  <w:hideMark/>
                </w:tcPr>
                <w:p w14:paraId="65E22E55"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name of the party (individual or organization)</w:t>
                  </w:r>
                </w:p>
              </w:tc>
            </w:tr>
          </w:tbl>
          <w:p w14:paraId="0C71FE73"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
        </w:tc>
      </w:tr>
    </w:tbl>
    <w:p w14:paraId="58037E70" w14:textId="77777777" w:rsidR="006F3108" w:rsidRPr="006F3108" w:rsidRDefault="006F3108" w:rsidP="006F3108">
      <w:pPr>
        <w:spacing w:before="100" w:beforeAutospacing="1" w:after="100" w:afterAutospacing="1" w:line="240" w:lineRule="auto"/>
        <w:jc w:val="center"/>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Table B.11 — </w:t>
      </w:r>
      <w:proofErr w:type="spellStart"/>
      <w:r w:rsidRPr="006F3108">
        <w:rPr>
          <w:rFonts w:ascii="Times New Roman" w:eastAsia="Times New Roman" w:hAnsi="Times New Roman" w:cs="Times New Roman"/>
          <w:kern w:val="0"/>
          <w14:ligatures w14:val="none"/>
        </w:rPr>
        <w:t>CI_Responsibility</w:t>
      </w:r>
      <w:proofErr w:type="spellEnd"/>
      <w:r w:rsidRPr="006F3108">
        <w:rPr>
          <w:rFonts w:ascii="Times New Roman" w:eastAsia="Times New Roman" w:hAnsi="Times New Roman" w:cs="Times New Roman"/>
          <w:kern w:val="0"/>
          <w14:ligatures w14:val="none"/>
        </w:rPr>
        <w:t xml:space="preserve"> Class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273"/>
      </w:tblGrid>
      <w:tr w:rsidR="006F3108" w:rsidRPr="006F3108" w14:paraId="0CA649DB" w14:textId="77777777" w:rsidTr="006F3108">
        <w:trPr>
          <w:tblCellSpacing w:w="15" w:type="dxa"/>
        </w:trPr>
        <w:tc>
          <w:tcPr>
            <w:tcW w:w="0" w:type="auto"/>
            <w:tcBorders>
              <w:top w:val="single" w:sz="12" w:space="0" w:color="auto"/>
              <w:bottom w:val="single" w:sz="8" w:space="0" w:color="auto"/>
            </w:tcBorders>
            <w:vAlign w:val="center"/>
            <w:hideMark/>
          </w:tcPr>
          <w:p w14:paraId="19166ED3"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6F3108">
              <w:rPr>
                <w:rFonts w:ascii="Times New Roman" w:eastAsia="Times New Roman" w:hAnsi="Times New Roman" w:cs="Times New Roman"/>
                <w:b/>
                <w:bCs/>
                <w:kern w:val="0"/>
                <w14:ligatures w14:val="none"/>
              </w:rPr>
              <w:t>CI_Responsibility</w:t>
            </w:r>
            <w:proofErr w:type="spellEnd"/>
          </w:p>
        </w:tc>
      </w:tr>
      <w:tr w:rsidR="006F3108" w:rsidRPr="006F3108" w14:paraId="724B9E87" w14:textId="77777777" w:rsidTr="006F3108">
        <w:trPr>
          <w:tblCellSpacing w:w="15" w:type="dxa"/>
        </w:trPr>
        <w:tc>
          <w:tcPr>
            <w:tcW w:w="0" w:type="auto"/>
            <w:tcBorders>
              <w:top w:val="nil"/>
              <w:bottom w:val="single" w:sz="8" w:space="0" w:color="auto"/>
            </w:tcBorders>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88"/>
              <w:gridCol w:w="4048"/>
            </w:tblGrid>
            <w:tr w:rsidR="006F3108" w:rsidRPr="006F3108" w14:paraId="48D4A0E8" w14:textId="77777777">
              <w:trPr>
                <w:tblCellSpacing w:w="15" w:type="dxa"/>
              </w:trPr>
              <w:tc>
                <w:tcPr>
                  <w:tcW w:w="0" w:type="auto"/>
                  <w:tcBorders>
                    <w:top w:val="single" w:sz="12" w:space="0" w:color="auto"/>
                    <w:bottom w:val="single" w:sz="8" w:space="0" w:color="auto"/>
                  </w:tcBorders>
                  <w:vAlign w:val="center"/>
                  <w:hideMark/>
                </w:tcPr>
                <w:p w14:paraId="626C08AF"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Definition:</w:t>
                  </w:r>
                </w:p>
              </w:tc>
              <w:tc>
                <w:tcPr>
                  <w:tcW w:w="0" w:type="auto"/>
                  <w:tcBorders>
                    <w:top w:val="single" w:sz="12" w:space="0" w:color="auto"/>
                    <w:bottom w:val="single" w:sz="8" w:space="0" w:color="auto"/>
                  </w:tcBorders>
                  <w:vAlign w:val="center"/>
                  <w:hideMark/>
                </w:tcPr>
                <w:p w14:paraId="65960F44"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information about the party and their role</w:t>
                  </w:r>
                </w:p>
              </w:tc>
            </w:tr>
            <w:tr w:rsidR="006F3108" w:rsidRPr="006F3108" w14:paraId="56AD2705" w14:textId="77777777">
              <w:trPr>
                <w:tblCellSpacing w:w="15" w:type="dxa"/>
              </w:trPr>
              <w:tc>
                <w:tcPr>
                  <w:tcW w:w="0" w:type="auto"/>
                  <w:tcBorders>
                    <w:top w:val="nil"/>
                    <w:bottom w:val="single" w:sz="12" w:space="0" w:color="auto"/>
                  </w:tcBorders>
                  <w:vAlign w:val="center"/>
                  <w:hideMark/>
                </w:tcPr>
                <w:p w14:paraId="202DD221"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w:t>
                  </w:r>
                  <w:proofErr w:type="spellStart"/>
                  <w:r w:rsidRPr="006F3108">
                    <w:rPr>
                      <w:rFonts w:ascii="Times New Roman" w:eastAsia="Times New Roman" w:hAnsi="Times New Roman" w:cs="Times New Roman"/>
                      <w:kern w:val="0"/>
                      <w14:ligatures w14:val="none"/>
                    </w:rPr>
                    <w:t>StereoType</w:t>
                  </w:r>
                  <w:proofErr w:type="spellEnd"/>
                  <w:r w:rsidRPr="006F3108">
                    <w:rPr>
                      <w:rFonts w:ascii="Times New Roman" w:eastAsia="Times New Roman" w:hAnsi="Times New Roman" w:cs="Times New Roman"/>
                      <w:kern w:val="0"/>
                      <w14:ligatures w14:val="none"/>
                    </w:rPr>
                    <w:t>:</w:t>
                  </w:r>
                </w:p>
              </w:tc>
              <w:tc>
                <w:tcPr>
                  <w:tcW w:w="0" w:type="auto"/>
                  <w:tcBorders>
                    <w:top w:val="nil"/>
                    <w:bottom w:val="single" w:sz="12" w:space="0" w:color="auto"/>
                  </w:tcBorders>
                  <w:vAlign w:val="center"/>
                  <w:hideMark/>
                </w:tcPr>
                <w:p w14:paraId="18E2FA68"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None</w:t>
                  </w:r>
                </w:p>
              </w:tc>
            </w:tr>
          </w:tbl>
          <w:p w14:paraId="4BBED058"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
        </w:tc>
      </w:tr>
      <w:tr w:rsidR="006F3108" w:rsidRPr="006F3108" w14:paraId="362098FB" w14:textId="77777777" w:rsidTr="006F3108">
        <w:trPr>
          <w:tblCellSpacing w:w="15" w:type="dxa"/>
        </w:trPr>
        <w:tc>
          <w:tcPr>
            <w:tcW w:w="0" w:type="auto"/>
            <w:tcBorders>
              <w:top w:val="nil"/>
              <w:bottom w:val="single" w:sz="8" w:space="0" w:color="auto"/>
            </w:tcBorders>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62"/>
              <w:gridCol w:w="2987"/>
              <w:gridCol w:w="2708"/>
            </w:tblGrid>
            <w:tr w:rsidR="006F3108" w:rsidRPr="006F3108" w14:paraId="742A93D4" w14:textId="77777777">
              <w:trPr>
                <w:tblHeader/>
                <w:tblCellSpacing w:w="15" w:type="dxa"/>
              </w:trPr>
              <w:tc>
                <w:tcPr>
                  <w:tcW w:w="0" w:type="auto"/>
                  <w:tcBorders>
                    <w:top w:val="single" w:sz="12" w:space="0" w:color="auto"/>
                    <w:bottom w:val="single" w:sz="12" w:space="0" w:color="auto"/>
                  </w:tcBorders>
                  <w:vAlign w:val="center"/>
                  <w:hideMark/>
                </w:tcPr>
                <w:p w14:paraId="5A0D83B9" w14:textId="77777777" w:rsidR="006F3108" w:rsidRPr="006F3108" w:rsidRDefault="006F3108" w:rsidP="006F3108">
                  <w:pPr>
                    <w:spacing w:after="0" w:line="240" w:lineRule="auto"/>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Role name</w:t>
                  </w:r>
                </w:p>
              </w:tc>
              <w:tc>
                <w:tcPr>
                  <w:tcW w:w="0" w:type="auto"/>
                  <w:tcBorders>
                    <w:top w:val="single" w:sz="12" w:space="0" w:color="auto"/>
                    <w:bottom w:val="single" w:sz="12" w:space="0" w:color="auto"/>
                  </w:tcBorders>
                  <w:vAlign w:val="center"/>
                  <w:hideMark/>
                </w:tcPr>
                <w:p w14:paraId="53833296" w14:textId="77777777" w:rsidR="006F3108" w:rsidRPr="006F3108" w:rsidRDefault="006F3108" w:rsidP="006F3108">
                  <w:pPr>
                    <w:spacing w:after="0" w:line="240" w:lineRule="auto"/>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Target class and multiplicity</w:t>
                  </w:r>
                </w:p>
              </w:tc>
              <w:tc>
                <w:tcPr>
                  <w:tcW w:w="0" w:type="auto"/>
                  <w:tcBorders>
                    <w:top w:val="single" w:sz="12" w:space="0" w:color="auto"/>
                    <w:bottom w:val="single" w:sz="12" w:space="0" w:color="auto"/>
                  </w:tcBorders>
                  <w:vAlign w:val="center"/>
                  <w:hideMark/>
                </w:tcPr>
                <w:p w14:paraId="6B389149" w14:textId="77777777" w:rsidR="006F3108" w:rsidRPr="006F3108" w:rsidRDefault="006F3108" w:rsidP="006F3108">
                  <w:pPr>
                    <w:spacing w:after="0" w:line="240" w:lineRule="auto"/>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Definition</w:t>
                  </w:r>
                </w:p>
              </w:tc>
            </w:tr>
            <w:tr w:rsidR="006F3108" w:rsidRPr="006F3108" w14:paraId="0ED82F46" w14:textId="77777777">
              <w:trPr>
                <w:tblCellSpacing w:w="15" w:type="dxa"/>
              </w:trPr>
              <w:tc>
                <w:tcPr>
                  <w:tcW w:w="0" w:type="auto"/>
                  <w:tcBorders>
                    <w:top w:val="single" w:sz="12" w:space="0" w:color="auto"/>
                    <w:bottom w:val="single" w:sz="12" w:space="0" w:color="auto"/>
                  </w:tcBorders>
                  <w:vAlign w:val="center"/>
                  <w:hideMark/>
                </w:tcPr>
                <w:p w14:paraId="20762507"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party</w:t>
                  </w:r>
                </w:p>
              </w:tc>
              <w:tc>
                <w:tcPr>
                  <w:tcW w:w="0" w:type="auto"/>
                  <w:tcBorders>
                    <w:top w:val="single" w:sz="12" w:space="0" w:color="auto"/>
                    <w:bottom w:val="single" w:sz="12" w:space="0" w:color="auto"/>
                  </w:tcBorders>
                  <w:vAlign w:val="center"/>
                  <w:hideMark/>
                </w:tcPr>
                <w:p w14:paraId="6F773E81"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hyperlink r:id="rId260" w:anchor="CI_Party-section" w:history="1">
                    <w:proofErr w:type="spellStart"/>
                    <w:r w:rsidRPr="006F3108">
                      <w:rPr>
                        <w:rFonts w:ascii="Times New Roman" w:eastAsia="Times New Roman" w:hAnsi="Times New Roman" w:cs="Times New Roman"/>
                        <w:color w:val="0000FF"/>
                        <w:kern w:val="0"/>
                        <w:u w:val="single"/>
                        <w14:ligatures w14:val="none"/>
                      </w:rPr>
                      <w:t>CI_Party</w:t>
                    </w:r>
                    <w:proofErr w:type="spellEnd"/>
                  </w:hyperlink>
                  <w:r w:rsidRPr="006F3108">
                    <w:rPr>
                      <w:rFonts w:ascii="Times New Roman" w:eastAsia="Times New Roman" w:hAnsi="Times New Roman" w:cs="Times New Roman"/>
                      <w:kern w:val="0"/>
                      <w14:ligatures w14:val="none"/>
                    </w:rPr>
                    <w:t xml:space="preserve"> [</w:t>
                  </w:r>
                  <w:proofErr w:type="gramStart"/>
                  <w:r w:rsidRPr="006F3108">
                    <w:rPr>
                      <w:rFonts w:ascii="Times New Roman" w:eastAsia="Times New Roman" w:hAnsi="Times New Roman" w:cs="Times New Roman"/>
                      <w:kern w:val="0"/>
                      <w14:ligatures w14:val="none"/>
                    </w:rPr>
                    <w:t>1..</w:t>
                  </w:r>
                  <w:proofErr w:type="gramEnd"/>
                  <w:r w:rsidRPr="006F3108">
                    <w:rPr>
                      <w:rFonts w:ascii="Times New Roman" w:eastAsia="Times New Roman" w:hAnsi="Times New Roman" w:cs="Times New Roman"/>
                      <w:kern w:val="0"/>
                      <w14:ligatures w14:val="none"/>
                    </w:rPr>
                    <w:t>*]</w:t>
                  </w:r>
                </w:p>
              </w:tc>
              <w:tc>
                <w:tcPr>
                  <w:tcW w:w="0" w:type="auto"/>
                  <w:tcBorders>
                    <w:top w:val="single" w:sz="12" w:space="0" w:color="auto"/>
                    <w:bottom w:val="single" w:sz="12" w:space="0" w:color="auto"/>
                  </w:tcBorders>
                  <w:vAlign w:val="center"/>
                  <w:hideMark/>
                </w:tcPr>
                <w:p w14:paraId="4CA5C736"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information about the party</w:t>
                  </w:r>
                </w:p>
              </w:tc>
            </w:tr>
          </w:tbl>
          <w:p w14:paraId="169A3CF1"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
        </w:tc>
      </w:tr>
      <w:tr w:rsidR="006F3108" w:rsidRPr="006F3108" w14:paraId="4E890C6A" w14:textId="77777777" w:rsidTr="006F3108">
        <w:trPr>
          <w:tblCellSpacing w:w="15" w:type="dxa"/>
        </w:trPr>
        <w:tc>
          <w:tcPr>
            <w:tcW w:w="0" w:type="auto"/>
            <w:tcBorders>
              <w:top w:val="nil"/>
              <w:bottom w:val="single" w:sz="12" w:space="0" w:color="auto"/>
            </w:tcBorders>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5"/>
              <w:gridCol w:w="2854"/>
              <w:gridCol w:w="4294"/>
            </w:tblGrid>
            <w:tr w:rsidR="006F3108" w:rsidRPr="006F3108" w14:paraId="5694E4A3" w14:textId="77777777">
              <w:trPr>
                <w:tblHeader/>
                <w:tblCellSpacing w:w="15" w:type="dxa"/>
              </w:trPr>
              <w:tc>
                <w:tcPr>
                  <w:tcW w:w="0" w:type="auto"/>
                  <w:tcBorders>
                    <w:top w:val="single" w:sz="12" w:space="0" w:color="auto"/>
                    <w:bottom w:val="single" w:sz="12" w:space="0" w:color="auto"/>
                  </w:tcBorders>
                  <w:vAlign w:val="center"/>
                  <w:hideMark/>
                </w:tcPr>
                <w:p w14:paraId="1B99AE33" w14:textId="77777777" w:rsidR="006F3108" w:rsidRPr="006F3108" w:rsidRDefault="006F3108" w:rsidP="006F3108">
                  <w:pPr>
                    <w:spacing w:after="0" w:line="240" w:lineRule="auto"/>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Attribute</w:t>
                  </w:r>
                </w:p>
              </w:tc>
              <w:tc>
                <w:tcPr>
                  <w:tcW w:w="0" w:type="auto"/>
                  <w:tcBorders>
                    <w:top w:val="single" w:sz="12" w:space="0" w:color="auto"/>
                    <w:bottom w:val="single" w:sz="12" w:space="0" w:color="auto"/>
                  </w:tcBorders>
                  <w:vAlign w:val="center"/>
                  <w:hideMark/>
                </w:tcPr>
                <w:p w14:paraId="71BCAC45" w14:textId="77777777" w:rsidR="006F3108" w:rsidRPr="006F3108" w:rsidRDefault="006F3108" w:rsidP="006F3108">
                  <w:pPr>
                    <w:spacing w:after="0" w:line="240" w:lineRule="auto"/>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Value type and multiplicity</w:t>
                  </w:r>
                </w:p>
              </w:tc>
              <w:tc>
                <w:tcPr>
                  <w:tcW w:w="0" w:type="auto"/>
                  <w:tcBorders>
                    <w:top w:val="single" w:sz="12" w:space="0" w:color="auto"/>
                    <w:bottom w:val="single" w:sz="12" w:space="0" w:color="auto"/>
                  </w:tcBorders>
                  <w:vAlign w:val="center"/>
                  <w:hideMark/>
                </w:tcPr>
                <w:p w14:paraId="6E29D9C9" w14:textId="77777777" w:rsidR="006F3108" w:rsidRPr="006F3108" w:rsidRDefault="006F3108" w:rsidP="006F3108">
                  <w:pPr>
                    <w:spacing w:after="0" w:line="240" w:lineRule="auto"/>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Definition</w:t>
                  </w:r>
                </w:p>
              </w:tc>
            </w:tr>
            <w:tr w:rsidR="006F3108" w:rsidRPr="006F3108" w14:paraId="5A6FF3AF" w14:textId="77777777">
              <w:trPr>
                <w:tblCellSpacing w:w="15" w:type="dxa"/>
              </w:trPr>
              <w:tc>
                <w:tcPr>
                  <w:tcW w:w="0" w:type="auto"/>
                  <w:tcBorders>
                    <w:top w:val="single" w:sz="12" w:space="0" w:color="auto"/>
                    <w:bottom w:val="single" w:sz="8" w:space="0" w:color="auto"/>
                  </w:tcBorders>
                  <w:vAlign w:val="center"/>
                  <w:hideMark/>
                </w:tcPr>
                <w:p w14:paraId="29141B5B"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extent</w:t>
                  </w:r>
                </w:p>
              </w:tc>
              <w:tc>
                <w:tcPr>
                  <w:tcW w:w="0" w:type="auto"/>
                  <w:tcBorders>
                    <w:top w:val="single" w:sz="12" w:space="0" w:color="auto"/>
                    <w:bottom w:val="single" w:sz="8" w:space="0" w:color="auto"/>
                  </w:tcBorders>
                  <w:vAlign w:val="center"/>
                  <w:hideMark/>
                </w:tcPr>
                <w:p w14:paraId="036A393F"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roofErr w:type="spellStart"/>
                  <w:r w:rsidRPr="006F3108">
                    <w:rPr>
                      <w:rFonts w:ascii="Times New Roman" w:eastAsia="Times New Roman" w:hAnsi="Times New Roman" w:cs="Times New Roman"/>
                      <w:kern w:val="0"/>
                      <w14:ligatures w14:val="none"/>
                    </w:rPr>
                    <w:t>EX_Extent</w:t>
                  </w:r>
                  <w:proofErr w:type="spellEnd"/>
                  <w:r w:rsidRPr="006F3108">
                    <w:rPr>
                      <w:rFonts w:ascii="Times New Roman" w:eastAsia="Times New Roman" w:hAnsi="Times New Roman" w:cs="Times New Roman"/>
                      <w:kern w:val="0"/>
                      <w14:ligatures w14:val="none"/>
                    </w:rPr>
                    <w:t xml:space="preserve"> [</w:t>
                  </w:r>
                  <w:proofErr w:type="gramStart"/>
                  <w:r w:rsidRPr="006F3108">
                    <w:rPr>
                      <w:rFonts w:ascii="Times New Roman" w:eastAsia="Times New Roman" w:hAnsi="Times New Roman" w:cs="Times New Roman"/>
                      <w:kern w:val="0"/>
                      <w14:ligatures w14:val="none"/>
                    </w:rPr>
                    <w:t>0..</w:t>
                  </w:r>
                  <w:proofErr w:type="gramEnd"/>
                  <w:r w:rsidRPr="006F3108">
                    <w:rPr>
                      <w:rFonts w:ascii="Times New Roman" w:eastAsia="Times New Roman" w:hAnsi="Times New Roman" w:cs="Times New Roman"/>
                      <w:kern w:val="0"/>
                      <w14:ligatures w14:val="none"/>
                    </w:rPr>
                    <w:t>*]</w:t>
                  </w:r>
                </w:p>
              </w:tc>
              <w:tc>
                <w:tcPr>
                  <w:tcW w:w="0" w:type="auto"/>
                  <w:tcBorders>
                    <w:top w:val="single" w:sz="12" w:space="0" w:color="auto"/>
                    <w:bottom w:val="single" w:sz="8" w:space="0" w:color="auto"/>
                  </w:tcBorders>
                  <w:vAlign w:val="center"/>
                  <w:hideMark/>
                </w:tcPr>
                <w:p w14:paraId="1D22C86E"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spatial or temporal extent of the role</w:t>
                  </w:r>
                </w:p>
              </w:tc>
            </w:tr>
            <w:tr w:rsidR="006F3108" w:rsidRPr="006F3108" w14:paraId="5E2E6B3F" w14:textId="77777777">
              <w:trPr>
                <w:tblCellSpacing w:w="15" w:type="dxa"/>
              </w:trPr>
              <w:tc>
                <w:tcPr>
                  <w:tcW w:w="0" w:type="auto"/>
                  <w:tcBorders>
                    <w:top w:val="nil"/>
                    <w:bottom w:val="single" w:sz="12" w:space="0" w:color="auto"/>
                  </w:tcBorders>
                  <w:vAlign w:val="center"/>
                  <w:hideMark/>
                </w:tcPr>
                <w:p w14:paraId="13E4649B"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role</w:t>
                  </w:r>
                </w:p>
              </w:tc>
              <w:tc>
                <w:tcPr>
                  <w:tcW w:w="0" w:type="auto"/>
                  <w:tcBorders>
                    <w:top w:val="nil"/>
                    <w:bottom w:val="single" w:sz="12" w:space="0" w:color="auto"/>
                  </w:tcBorders>
                  <w:vAlign w:val="center"/>
                  <w:hideMark/>
                </w:tcPr>
                <w:p w14:paraId="3BF45498"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roofErr w:type="spellStart"/>
                  <w:r w:rsidRPr="006F3108">
                    <w:rPr>
                      <w:rFonts w:ascii="Times New Roman" w:eastAsia="Times New Roman" w:hAnsi="Times New Roman" w:cs="Times New Roman"/>
                      <w:kern w:val="0"/>
                      <w14:ligatures w14:val="none"/>
                    </w:rPr>
                    <w:t>CI_RoleCode</w:t>
                  </w:r>
                  <w:proofErr w:type="spellEnd"/>
                  <w:r w:rsidRPr="006F3108">
                    <w:rPr>
                      <w:rFonts w:ascii="Times New Roman" w:eastAsia="Times New Roman" w:hAnsi="Times New Roman" w:cs="Times New Roman"/>
                      <w:kern w:val="0"/>
                      <w14:ligatures w14:val="none"/>
                    </w:rPr>
                    <w:t xml:space="preserve"> [</w:t>
                  </w:r>
                  <w:proofErr w:type="gramStart"/>
                  <w:r w:rsidRPr="006F3108">
                    <w:rPr>
                      <w:rFonts w:ascii="Times New Roman" w:eastAsia="Times New Roman" w:hAnsi="Times New Roman" w:cs="Times New Roman"/>
                      <w:kern w:val="0"/>
                      <w14:ligatures w14:val="none"/>
                    </w:rPr>
                    <w:t>1..</w:t>
                  </w:r>
                  <w:proofErr w:type="gramEnd"/>
                  <w:r w:rsidRPr="006F3108">
                    <w:rPr>
                      <w:rFonts w:ascii="Times New Roman" w:eastAsia="Times New Roman" w:hAnsi="Times New Roman" w:cs="Times New Roman"/>
                      <w:kern w:val="0"/>
                      <w14:ligatures w14:val="none"/>
                    </w:rPr>
                    <w:t>1]</w:t>
                  </w:r>
                </w:p>
              </w:tc>
              <w:tc>
                <w:tcPr>
                  <w:tcW w:w="0" w:type="auto"/>
                  <w:tcBorders>
                    <w:top w:val="nil"/>
                    <w:bottom w:val="single" w:sz="12" w:space="0" w:color="auto"/>
                  </w:tcBorders>
                  <w:vAlign w:val="center"/>
                  <w:hideMark/>
                </w:tcPr>
                <w:p w14:paraId="275E0D3B"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function performed by the responsible party</w:t>
                  </w:r>
                </w:p>
              </w:tc>
            </w:tr>
          </w:tbl>
          <w:p w14:paraId="35D52F6C"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
        </w:tc>
      </w:tr>
    </w:tbl>
    <w:p w14:paraId="7AAE119A" w14:textId="77777777" w:rsidR="006F3108" w:rsidRPr="006F3108" w:rsidRDefault="006F3108" w:rsidP="006F310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6F3108">
        <w:rPr>
          <w:rFonts w:ascii="Times New Roman" w:eastAsia="Times New Roman" w:hAnsi="Times New Roman" w:cs="Times New Roman"/>
          <w:b/>
          <w:bCs/>
          <w:kern w:val="0"/>
          <w:sz w:val="36"/>
          <w:szCs w:val="36"/>
          <w14:ligatures w14:val="none"/>
        </w:rPr>
        <w:lastRenderedPageBreak/>
        <w:t>B.4.  Constraint information</w:t>
      </w:r>
    </w:p>
    <w:p w14:paraId="02E62BA6"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The following classes are defined in </w:t>
      </w:r>
      <w:hyperlink r:id="rId261" w:anchor="ISO19115" w:history="1">
        <w:r w:rsidRPr="006F3108">
          <w:rPr>
            <w:rFonts w:ascii="Times New Roman" w:eastAsia="Times New Roman" w:hAnsi="Times New Roman" w:cs="Times New Roman"/>
            <w:color w:val="0000FF"/>
            <w:kern w:val="0"/>
            <w:u w:val="single"/>
            <w14:ligatures w14:val="none"/>
          </w:rPr>
          <w:t>(ISO 19115-1 Edition 1)</w:t>
        </w:r>
      </w:hyperlink>
    </w:p>
    <w:p w14:paraId="53252598" w14:textId="77777777" w:rsidR="006F3108" w:rsidRPr="006F3108" w:rsidRDefault="006F3108" w:rsidP="006F3108">
      <w:pPr>
        <w:spacing w:before="100" w:beforeAutospacing="1" w:after="100" w:afterAutospacing="1" w:line="240" w:lineRule="auto"/>
        <w:jc w:val="center"/>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Table B.12</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6F3108" w:rsidRPr="006F3108" w14:paraId="0F565E28" w14:textId="77777777" w:rsidTr="006F3108">
        <w:trPr>
          <w:tblCellSpacing w:w="15" w:type="dxa"/>
        </w:trPr>
        <w:tc>
          <w:tcPr>
            <w:tcW w:w="0" w:type="auto"/>
            <w:tcBorders>
              <w:top w:val="single" w:sz="12" w:space="0" w:color="auto"/>
              <w:bottom w:val="single" w:sz="8" w:space="0" w:color="auto"/>
            </w:tcBorders>
            <w:vAlign w:val="center"/>
            <w:hideMark/>
          </w:tcPr>
          <w:p w14:paraId="53200B17"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6F3108">
              <w:rPr>
                <w:rFonts w:ascii="Times New Roman" w:eastAsia="Times New Roman" w:hAnsi="Times New Roman" w:cs="Times New Roman"/>
                <w:b/>
                <w:bCs/>
                <w:kern w:val="0"/>
                <w14:ligatures w14:val="none"/>
              </w:rPr>
              <w:t>MD_Constraints</w:t>
            </w:r>
            <w:proofErr w:type="spellEnd"/>
          </w:p>
        </w:tc>
      </w:tr>
      <w:tr w:rsidR="006F3108" w:rsidRPr="006F3108" w14:paraId="664BB071" w14:textId="77777777" w:rsidTr="006F3108">
        <w:trPr>
          <w:tblCellSpacing w:w="15" w:type="dxa"/>
        </w:trPr>
        <w:tc>
          <w:tcPr>
            <w:tcW w:w="0" w:type="auto"/>
            <w:tcBorders>
              <w:top w:val="nil"/>
              <w:bottom w:val="single" w:sz="8" w:space="0" w:color="auto"/>
            </w:tcBorders>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35"/>
              <w:gridCol w:w="5740"/>
            </w:tblGrid>
            <w:tr w:rsidR="006F3108" w:rsidRPr="006F3108" w14:paraId="223D0707" w14:textId="77777777">
              <w:trPr>
                <w:tblCellSpacing w:w="15" w:type="dxa"/>
              </w:trPr>
              <w:tc>
                <w:tcPr>
                  <w:tcW w:w="0" w:type="auto"/>
                  <w:tcBorders>
                    <w:top w:val="single" w:sz="12" w:space="0" w:color="auto"/>
                    <w:bottom w:val="single" w:sz="8" w:space="0" w:color="auto"/>
                  </w:tcBorders>
                  <w:vAlign w:val="center"/>
                  <w:hideMark/>
                </w:tcPr>
                <w:p w14:paraId="7F66CE1D"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Definition:</w:t>
                  </w:r>
                </w:p>
              </w:tc>
              <w:tc>
                <w:tcPr>
                  <w:tcW w:w="0" w:type="auto"/>
                  <w:tcBorders>
                    <w:top w:val="single" w:sz="12" w:space="0" w:color="auto"/>
                    <w:bottom w:val="single" w:sz="8" w:space="0" w:color="auto"/>
                  </w:tcBorders>
                  <w:vAlign w:val="center"/>
                  <w:hideMark/>
                </w:tcPr>
                <w:p w14:paraId="25FE2779"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restrictions on the access and use of a resource or metadata</w:t>
                  </w:r>
                </w:p>
              </w:tc>
            </w:tr>
            <w:tr w:rsidR="006F3108" w:rsidRPr="006F3108" w14:paraId="5B6D879C" w14:textId="77777777">
              <w:trPr>
                <w:tblCellSpacing w:w="15" w:type="dxa"/>
              </w:trPr>
              <w:tc>
                <w:tcPr>
                  <w:tcW w:w="0" w:type="auto"/>
                  <w:tcBorders>
                    <w:top w:val="nil"/>
                    <w:bottom w:val="single" w:sz="8" w:space="0" w:color="auto"/>
                  </w:tcBorders>
                  <w:vAlign w:val="center"/>
                  <w:hideMark/>
                </w:tcPr>
                <w:p w14:paraId="1A43689E"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Subclass Of:</w:t>
                  </w:r>
                </w:p>
              </w:tc>
              <w:tc>
                <w:tcPr>
                  <w:tcW w:w="0" w:type="auto"/>
                  <w:tcBorders>
                    <w:top w:val="nil"/>
                    <w:bottom w:val="single" w:sz="8" w:space="0" w:color="auto"/>
                  </w:tcBorders>
                  <w:vAlign w:val="center"/>
                  <w:hideMark/>
                </w:tcPr>
                <w:p w14:paraId="27113D68"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None</w:t>
                  </w:r>
                </w:p>
              </w:tc>
            </w:tr>
            <w:tr w:rsidR="006F3108" w:rsidRPr="006F3108" w14:paraId="10EF50AE" w14:textId="77777777">
              <w:trPr>
                <w:tblCellSpacing w:w="15" w:type="dxa"/>
              </w:trPr>
              <w:tc>
                <w:tcPr>
                  <w:tcW w:w="0" w:type="auto"/>
                  <w:tcBorders>
                    <w:top w:val="nil"/>
                    <w:bottom w:val="single" w:sz="12" w:space="0" w:color="auto"/>
                  </w:tcBorders>
                  <w:vAlign w:val="center"/>
                  <w:hideMark/>
                </w:tcPr>
                <w:p w14:paraId="13F85ACB"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w:t>
                  </w:r>
                  <w:proofErr w:type="spellStart"/>
                  <w:r w:rsidRPr="006F3108">
                    <w:rPr>
                      <w:rFonts w:ascii="Times New Roman" w:eastAsia="Times New Roman" w:hAnsi="Times New Roman" w:cs="Times New Roman"/>
                      <w:kern w:val="0"/>
                      <w14:ligatures w14:val="none"/>
                    </w:rPr>
                    <w:t>StereoType</w:t>
                  </w:r>
                  <w:proofErr w:type="spellEnd"/>
                  <w:r w:rsidRPr="006F3108">
                    <w:rPr>
                      <w:rFonts w:ascii="Times New Roman" w:eastAsia="Times New Roman" w:hAnsi="Times New Roman" w:cs="Times New Roman"/>
                      <w:kern w:val="0"/>
                      <w14:ligatures w14:val="none"/>
                    </w:rPr>
                    <w:t>:</w:t>
                  </w:r>
                </w:p>
              </w:tc>
              <w:tc>
                <w:tcPr>
                  <w:tcW w:w="0" w:type="auto"/>
                  <w:tcBorders>
                    <w:top w:val="nil"/>
                    <w:bottom w:val="single" w:sz="12" w:space="0" w:color="auto"/>
                  </w:tcBorders>
                  <w:vAlign w:val="center"/>
                  <w:hideMark/>
                </w:tcPr>
                <w:p w14:paraId="39BFDF89"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
              </w:tc>
            </w:tr>
          </w:tbl>
          <w:p w14:paraId="47F6E8BF"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
        </w:tc>
      </w:tr>
      <w:tr w:rsidR="006F3108" w:rsidRPr="006F3108" w14:paraId="6BF0A3FD" w14:textId="77777777" w:rsidTr="006F3108">
        <w:trPr>
          <w:tblCellSpacing w:w="15" w:type="dxa"/>
        </w:trPr>
        <w:tc>
          <w:tcPr>
            <w:tcW w:w="0" w:type="auto"/>
            <w:tcBorders>
              <w:top w:val="nil"/>
              <w:bottom w:val="single" w:sz="8" w:space="0" w:color="auto"/>
            </w:tcBorders>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62"/>
              <w:gridCol w:w="2987"/>
              <w:gridCol w:w="1102"/>
            </w:tblGrid>
            <w:tr w:rsidR="006F3108" w:rsidRPr="006F3108" w14:paraId="066EFDDD" w14:textId="77777777">
              <w:trPr>
                <w:tblHeader/>
                <w:tblCellSpacing w:w="15" w:type="dxa"/>
              </w:trPr>
              <w:tc>
                <w:tcPr>
                  <w:tcW w:w="0" w:type="auto"/>
                  <w:tcBorders>
                    <w:top w:val="single" w:sz="12" w:space="0" w:color="auto"/>
                    <w:bottom w:val="single" w:sz="12" w:space="0" w:color="auto"/>
                  </w:tcBorders>
                  <w:vAlign w:val="center"/>
                  <w:hideMark/>
                </w:tcPr>
                <w:p w14:paraId="00BCBCB7" w14:textId="77777777" w:rsidR="006F3108" w:rsidRPr="006F3108" w:rsidRDefault="006F3108" w:rsidP="006F3108">
                  <w:pPr>
                    <w:spacing w:after="0" w:line="240" w:lineRule="auto"/>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Role name</w:t>
                  </w:r>
                </w:p>
              </w:tc>
              <w:tc>
                <w:tcPr>
                  <w:tcW w:w="0" w:type="auto"/>
                  <w:tcBorders>
                    <w:top w:val="single" w:sz="12" w:space="0" w:color="auto"/>
                    <w:bottom w:val="single" w:sz="12" w:space="0" w:color="auto"/>
                  </w:tcBorders>
                  <w:vAlign w:val="center"/>
                  <w:hideMark/>
                </w:tcPr>
                <w:p w14:paraId="63A06DE7" w14:textId="77777777" w:rsidR="006F3108" w:rsidRPr="006F3108" w:rsidRDefault="006F3108" w:rsidP="006F3108">
                  <w:pPr>
                    <w:spacing w:after="0" w:line="240" w:lineRule="auto"/>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Target class and multiplicity</w:t>
                  </w:r>
                </w:p>
              </w:tc>
              <w:tc>
                <w:tcPr>
                  <w:tcW w:w="0" w:type="auto"/>
                  <w:tcBorders>
                    <w:top w:val="single" w:sz="12" w:space="0" w:color="auto"/>
                    <w:bottom w:val="single" w:sz="12" w:space="0" w:color="auto"/>
                  </w:tcBorders>
                  <w:vAlign w:val="center"/>
                  <w:hideMark/>
                </w:tcPr>
                <w:p w14:paraId="1CA52451" w14:textId="77777777" w:rsidR="006F3108" w:rsidRPr="006F3108" w:rsidRDefault="006F3108" w:rsidP="006F3108">
                  <w:pPr>
                    <w:spacing w:after="0" w:line="240" w:lineRule="auto"/>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Definition</w:t>
                  </w:r>
                </w:p>
              </w:tc>
            </w:tr>
            <w:tr w:rsidR="006F3108" w:rsidRPr="006F3108" w14:paraId="06BF9E64" w14:textId="77777777">
              <w:trPr>
                <w:tblCellSpacing w:w="15" w:type="dxa"/>
              </w:trPr>
              <w:tc>
                <w:tcPr>
                  <w:tcW w:w="0" w:type="auto"/>
                  <w:tcBorders>
                    <w:top w:val="single" w:sz="12" w:space="0" w:color="auto"/>
                    <w:bottom w:val="single" w:sz="8" w:space="0" w:color="auto"/>
                  </w:tcBorders>
                  <w:vAlign w:val="center"/>
                  <w:hideMark/>
                </w:tcPr>
                <w:p w14:paraId="6B0DB0DE" w14:textId="77777777" w:rsidR="006F3108" w:rsidRPr="006F3108" w:rsidRDefault="006F3108" w:rsidP="006F3108">
                  <w:pPr>
                    <w:spacing w:after="0" w:line="240" w:lineRule="auto"/>
                    <w:rPr>
                      <w:rFonts w:ascii="Times New Roman" w:eastAsia="Times New Roman" w:hAnsi="Times New Roman" w:cs="Times New Roman"/>
                      <w:b/>
                      <w:bCs/>
                      <w:kern w:val="0"/>
                      <w14:ligatures w14:val="none"/>
                    </w:rPr>
                  </w:pPr>
                </w:p>
              </w:tc>
              <w:tc>
                <w:tcPr>
                  <w:tcW w:w="0" w:type="auto"/>
                  <w:tcBorders>
                    <w:top w:val="single" w:sz="12" w:space="0" w:color="auto"/>
                    <w:bottom w:val="single" w:sz="8" w:space="0" w:color="auto"/>
                  </w:tcBorders>
                  <w:vAlign w:val="center"/>
                  <w:hideMark/>
                </w:tcPr>
                <w:p w14:paraId="07472D96"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roofErr w:type="spellStart"/>
                  <w:r w:rsidRPr="006F3108">
                    <w:rPr>
                      <w:rFonts w:ascii="Times New Roman" w:eastAsia="Times New Roman" w:hAnsi="Times New Roman" w:cs="Times New Roman"/>
                      <w:kern w:val="0"/>
                      <w14:ligatures w14:val="none"/>
                    </w:rPr>
                    <w:t>MD_Identification</w:t>
                  </w:r>
                  <w:proofErr w:type="spellEnd"/>
                  <w:r w:rsidRPr="006F3108">
                    <w:rPr>
                      <w:rFonts w:ascii="Times New Roman" w:eastAsia="Times New Roman" w:hAnsi="Times New Roman" w:cs="Times New Roman"/>
                      <w:kern w:val="0"/>
                      <w14:ligatures w14:val="none"/>
                    </w:rPr>
                    <w:t xml:space="preserve"> []</w:t>
                  </w:r>
                </w:p>
              </w:tc>
              <w:tc>
                <w:tcPr>
                  <w:tcW w:w="0" w:type="auto"/>
                  <w:tcBorders>
                    <w:top w:val="single" w:sz="12" w:space="0" w:color="auto"/>
                    <w:bottom w:val="single" w:sz="8" w:space="0" w:color="auto"/>
                  </w:tcBorders>
                  <w:vAlign w:val="center"/>
                  <w:hideMark/>
                </w:tcPr>
                <w:p w14:paraId="50AC8D90"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
              </w:tc>
            </w:tr>
            <w:tr w:rsidR="006F3108" w:rsidRPr="006F3108" w14:paraId="57EA16C0" w14:textId="77777777">
              <w:trPr>
                <w:tblCellSpacing w:w="15" w:type="dxa"/>
              </w:trPr>
              <w:tc>
                <w:tcPr>
                  <w:tcW w:w="0" w:type="auto"/>
                  <w:tcBorders>
                    <w:top w:val="nil"/>
                    <w:bottom w:val="single" w:sz="12" w:space="0" w:color="auto"/>
                  </w:tcBorders>
                  <w:vAlign w:val="center"/>
                  <w:hideMark/>
                </w:tcPr>
                <w:p w14:paraId="002C03FA" w14:textId="77777777" w:rsidR="006F3108" w:rsidRPr="006F3108" w:rsidRDefault="006F3108" w:rsidP="006F3108">
                  <w:pPr>
                    <w:spacing w:after="0" w:line="240" w:lineRule="auto"/>
                    <w:rPr>
                      <w:rFonts w:ascii="Times New Roman" w:eastAsia="Times New Roman" w:hAnsi="Times New Roman" w:cs="Times New Roman"/>
                      <w:kern w:val="0"/>
                      <w:sz w:val="20"/>
                      <w:szCs w:val="20"/>
                      <w14:ligatures w14:val="none"/>
                    </w:rPr>
                  </w:pPr>
                </w:p>
              </w:tc>
              <w:tc>
                <w:tcPr>
                  <w:tcW w:w="0" w:type="auto"/>
                  <w:tcBorders>
                    <w:top w:val="nil"/>
                    <w:bottom w:val="single" w:sz="12" w:space="0" w:color="auto"/>
                  </w:tcBorders>
                  <w:vAlign w:val="center"/>
                  <w:hideMark/>
                </w:tcPr>
                <w:p w14:paraId="33A1304A"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MD_Metadata []</w:t>
                  </w:r>
                </w:p>
              </w:tc>
              <w:tc>
                <w:tcPr>
                  <w:tcW w:w="0" w:type="auto"/>
                  <w:tcBorders>
                    <w:top w:val="nil"/>
                    <w:bottom w:val="single" w:sz="12" w:space="0" w:color="auto"/>
                  </w:tcBorders>
                  <w:vAlign w:val="center"/>
                  <w:hideMark/>
                </w:tcPr>
                <w:p w14:paraId="49C64FA4"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
              </w:tc>
            </w:tr>
          </w:tbl>
          <w:p w14:paraId="4A77AB3A"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
        </w:tc>
      </w:tr>
      <w:tr w:rsidR="006F3108" w:rsidRPr="006F3108" w14:paraId="26CB22B7" w14:textId="77777777" w:rsidTr="006F3108">
        <w:trPr>
          <w:tblCellSpacing w:w="15" w:type="dxa"/>
        </w:trPr>
        <w:tc>
          <w:tcPr>
            <w:tcW w:w="0" w:type="auto"/>
            <w:tcBorders>
              <w:top w:val="nil"/>
              <w:bottom w:val="single" w:sz="12" w:space="0" w:color="auto"/>
            </w:tcBorders>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42"/>
              <w:gridCol w:w="2320"/>
              <w:gridCol w:w="4208"/>
            </w:tblGrid>
            <w:tr w:rsidR="006F3108" w:rsidRPr="006F3108" w14:paraId="006FB8AA" w14:textId="77777777">
              <w:trPr>
                <w:tblHeader/>
                <w:tblCellSpacing w:w="15" w:type="dxa"/>
              </w:trPr>
              <w:tc>
                <w:tcPr>
                  <w:tcW w:w="0" w:type="auto"/>
                  <w:tcBorders>
                    <w:top w:val="single" w:sz="12" w:space="0" w:color="auto"/>
                    <w:bottom w:val="single" w:sz="12" w:space="0" w:color="auto"/>
                  </w:tcBorders>
                  <w:vAlign w:val="center"/>
                  <w:hideMark/>
                </w:tcPr>
                <w:p w14:paraId="09D00B89" w14:textId="77777777" w:rsidR="006F3108" w:rsidRPr="006F3108" w:rsidRDefault="006F3108" w:rsidP="006F3108">
                  <w:pPr>
                    <w:spacing w:after="0" w:line="240" w:lineRule="auto"/>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Attribute</w:t>
                  </w:r>
                </w:p>
              </w:tc>
              <w:tc>
                <w:tcPr>
                  <w:tcW w:w="0" w:type="auto"/>
                  <w:tcBorders>
                    <w:top w:val="single" w:sz="12" w:space="0" w:color="auto"/>
                    <w:bottom w:val="single" w:sz="12" w:space="0" w:color="auto"/>
                  </w:tcBorders>
                  <w:vAlign w:val="center"/>
                  <w:hideMark/>
                </w:tcPr>
                <w:p w14:paraId="0D574C88" w14:textId="77777777" w:rsidR="006F3108" w:rsidRPr="006F3108" w:rsidRDefault="006F3108" w:rsidP="006F3108">
                  <w:pPr>
                    <w:spacing w:after="0" w:line="240" w:lineRule="auto"/>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Value type and multiplicity</w:t>
                  </w:r>
                </w:p>
              </w:tc>
              <w:tc>
                <w:tcPr>
                  <w:tcW w:w="0" w:type="auto"/>
                  <w:tcBorders>
                    <w:top w:val="single" w:sz="12" w:space="0" w:color="auto"/>
                    <w:bottom w:val="single" w:sz="12" w:space="0" w:color="auto"/>
                  </w:tcBorders>
                  <w:vAlign w:val="center"/>
                  <w:hideMark/>
                </w:tcPr>
                <w:p w14:paraId="691FB500" w14:textId="77777777" w:rsidR="006F3108" w:rsidRPr="006F3108" w:rsidRDefault="006F3108" w:rsidP="006F3108">
                  <w:pPr>
                    <w:spacing w:after="0" w:line="240" w:lineRule="auto"/>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Definition</w:t>
                  </w:r>
                </w:p>
              </w:tc>
            </w:tr>
            <w:tr w:rsidR="006F3108" w:rsidRPr="006F3108" w14:paraId="20E4DA4D" w14:textId="77777777">
              <w:trPr>
                <w:tblCellSpacing w:w="15" w:type="dxa"/>
              </w:trPr>
              <w:tc>
                <w:tcPr>
                  <w:tcW w:w="0" w:type="auto"/>
                  <w:tcBorders>
                    <w:top w:val="single" w:sz="12" w:space="0" w:color="auto"/>
                    <w:bottom w:val="single" w:sz="8" w:space="0" w:color="auto"/>
                  </w:tcBorders>
                  <w:vAlign w:val="center"/>
                  <w:hideMark/>
                </w:tcPr>
                <w:p w14:paraId="590C084E"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roofErr w:type="spellStart"/>
                  <w:r w:rsidRPr="006F3108">
                    <w:rPr>
                      <w:rFonts w:ascii="Times New Roman" w:eastAsia="Times New Roman" w:hAnsi="Times New Roman" w:cs="Times New Roman"/>
                      <w:kern w:val="0"/>
                      <w14:ligatures w14:val="none"/>
                    </w:rPr>
                    <w:t>constraintApplicationScope</w:t>
                  </w:r>
                  <w:proofErr w:type="spellEnd"/>
                </w:p>
              </w:tc>
              <w:tc>
                <w:tcPr>
                  <w:tcW w:w="0" w:type="auto"/>
                  <w:tcBorders>
                    <w:top w:val="single" w:sz="12" w:space="0" w:color="auto"/>
                    <w:bottom w:val="single" w:sz="8" w:space="0" w:color="auto"/>
                  </w:tcBorders>
                  <w:vAlign w:val="center"/>
                  <w:hideMark/>
                </w:tcPr>
                <w:p w14:paraId="3DA77B2B"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roofErr w:type="spellStart"/>
                  <w:r w:rsidRPr="006F3108">
                    <w:rPr>
                      <w:rFonts w:ascii="Times New Roman" w:eastAsia="Times New Roman" w:hAnsi="Times New Roman" w:cs="Times New Roman"/>
                      <w:kern w:val="0"/>
                      <w14:ligatures w14:val="none"/>
                    </w:rPr>
                    <w:t>MD_Scope</w:t>
                  </w:r>
                  <w:proofErr w:type="spellEnd"/>
                  <w:r w:rsidRPr="006F3108">
                    <w:rPr>
                      <w:rFonts w:ascii="Times New Roman" w:eastAsia="Times New Roman" w:hAnsi="Times New Roman" w:cs="Times New Roman"/>
                      <w:kern w:val="0"/>
                      <w14:ligatures w14:val="none"/>
                    </w:rPr>
                    <w:t xml:space="preserve"> [</w:t>
                  </w:r>
                  <w:proofErr w:type="gramStart"/>
                  <w:r w:rsidRPr="006F3108">
                    <w:rPr>
                      <w:rFonts w:ascii="Times New Roman" w:eastAsia="Times New Roman" w:hAnsi="Times New Roman" w:cs="Times New Roman"/>
                      <w:kern w:val="0"/>
                      <w14:ligatures w14:val="none"/>
                    </w:rPr>
                    <w:t>0..</w:t>
                  </w:r>
                  <w:proofErr w:type="gramEnd"/>
                  <w:r w:rsidRPr="006F3108">
                    <w:rPr>
                      <w:rFonts w:ascii="Times New Roman" w:eastAsia="Times New Roman" w:hAnsi="Times New Roman" w:cs="Times New Roman"/>
                      <w:kern w:val="0"/>
                      <w14:ligatures w14:val="none"/>
                    </w:rPr>
                    <w:t>1]</w:t>
                  </w:r>
                </w:p>
              </w:tc>
              <w:tc>
                <w:tcPr>
                  <w:tcW w:w="0" w:type="auto"/>
                  <w:tcBorders>
                    <w:top w:val="single" w:sz="12" w:space="0" w:color="auto"/>
                    <w:bottom w:val="single" w:sz="8" w:space="0" w:color="auto"/>
                  </w:tcBorders>
                  <w:vAlign w:val="center"/>
                  <w:hideMark/>
                </w:tcPr>
                <w:p w14:paraId="5D2CF5F7"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Spatial and temporal extent of the application of the constraint restrictions</w:t>
                  </w:r>
                </w:p>
              </w:tc>
            </w:tr>
            <w:tr w:rsidR="006F3108" w:rsidRPr="006F3108" w14:paraId="622ACDEF" w14:textId="77777777">
              <w:trPr>
                <w:tblCellSpacing w:w="15" w:type="dxa"/>
              </w:trPr>
              <w:tc>
                <w:tcPr>
                  <w:tcW w:w="0" w:type="auto"/>
                  <w:tcBorders>
                    <w:top w:val="nil"/>
                    <w:bottom w:val="single" w:sz="8" w:space="0" w:color="auto"/>
                  </w:tcBorders>
                  <w:vAlign w:val="center"/>
                  <w:hideMark/>
                </w:tcPr>
                <w:p w14:paraId="06978016"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graphic</w:t>
                  </w:r>
                </w:p>
              </w:tc>
              <w:tc>
                <w:tcPr>
                  <w:tcW w:w="0" w:type="auto"/>
                  <w:tcBorders>
                    <w:top w:val="nil"/>
                    <w:bottom w:val="single" w:sz="8" w:space="0" w:color="auto"/>
                  </w:tcBorders>
                  <w:vAlign w:val="center"/>
                  <w:hideMark/>
                </w:tcPr>
                <w:p w14:paraId="7D1983BC"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roofErr w:type="spellStart"/>
                  <w:r w:rsidRPr="006F3108">
                    <w:rPr>
                      <w:rFonts w:ascii="Times New Roman" w:eastAsia="Times New Roman" w:hAnsi="Times New Roman" w:cs="Times New Roman"/>
                      <w:kern w:val="0"/>
                      <w14:ligatures w14:val="none"/>
                    </w:rPr>
                    <w:t>MD_BrowseGraphic</w:t>
                  </w:r>
                  <w:proofErr w:type="spellEnd"/>
                  <w:r w:rsidRPr="006F3108">
                    <w:rPr>
                      <w:rFonts w:ascii="Times New Roman" w:eastAsia="Times New Roman" w:hAnsi="Times New Roman" w:cs="Times New Roman"/>
                      <w:kern w:val="0"/>
                      <w14:ligatures w14:val="none"/>
                    </w:rPr>
                    <w:t xml:space="preserve"> [</w:t>
                  </w:r>
                  <w:proofErr w:type="gramStart"/>
                  <w:r w:rsidRPr="006F3108">
                    <w:rPr>
                      <w:rFonts w:ascii="Times New Roman" w:eastAsia="Times New Roman" w:hAnsi="Times New Roman" w:cs="Times New Roman"/>
                      <w:kern w:val="0"/>
                      <w14:ligatures w14:val="none"/>
                    </w:rPr>
                    <w:t>0..</w:t>
                  </w:r>
                  <w:proofErr w:type="gramEnd"/>
                  <w:r w:rsidRPr="006F3108">
                    <w:rPr>
                      <w:rFonts w:ascii="Times New Roman" w:eastAsia="Times New Roman" w:hAnsi="Times New Roman" w:cs="Times New Roman"/>
                      <w:kern w:val="0"/>
                      <w14:ligatures w14:val="none"/>
                    </w:rPr>
                    <w:t>*]</w:t>
                  </w:r>
                </w:p>
              </w:tc>
              <w:tc>
                <w:tcPr>
                  <w:tcW w:w="0" w:type="auto"/>
                  <w:tcBorders>
                    <w:top w:val="nil"/>
                    <w:bottom w:val="single" w:sz="8" w:space="0" w:color="auto"/>
                  </w:tcBorders>
                  <w:vAlign w:val="center"/>
                  <w:hideMark/>
                </w:tcPr>
                <w:p w14:paraId="56DFC8E5"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graphic /symbol indicating the constraint</w:t>
                  </w:r>
                </w:p>
              </w:tc>
            </w:tr>
            <w:tr w:rsidR="006F3108" w:rsidRPr="006F3108" w14:paraId="62799B23" w14:textId="77777777">
              <w:trPr>
                <w:tblCellSpacing w:w="15" w:type="dxa"/>
              </w:trPr>
              <w:tc>
                <w:tcPr>
                  <w:tcW w:w="0" w:type="auto"/>
                  <w:tcBorders>
                    <w:top w:val="nil"/>
                    <w:bottom w:val="single" w:sz="8" w:space="0" w:color="auto"/>
                  </w:tcBorders>
                  <w:vAlign w:val="center"/>
                  <w:hideMark/>
                </w:tcPr>
                <w:p w14:paraId="1F2B3460"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reference</w:t>
                  </w:r>
                </w:p>
              </w:tc>
              <w:tc>
                <w:tcPr>
                  <w:tcW w:w="0" w:type="auto"/>
                  <w:tcBorders>
                    <w:top w:val="nil"/>
                    <w:bottom w:val="single" w:sz="8" w:space="0" w:color="auto"/>
                  </w:tcBorders>
                  <w:vAlign w:val="center"/>
                  <w:hideMark/>
                </w:tcPr>
                <w:p w14:paraId="57850597"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roofErr w:type="spellStart"/>
                  <w:r w:rsidRPr="006F3108">
                    <w:rPr>
                      <w:rFonts w:ascii="Times New Roman" w:eastAsia="Times New Roman" w:hAnsi="Times New Roman" w:cs="Times New Roman"/>
                      <w:kern w:val="0"/>
                      <w14:ligatures w14:val="none"/>
                    </w:rPr>
                    <w:t>CI_Citation</w:t>
                  </w:r>
                  <w:proofErr w:type="spellEnd"/>
                  <w:r w:rsidRPr="006F3108">
                    <w:rPr>
                      <w:rFonts w:ascii="Times New Roman" w:eastAsia="Times New Roman" w:hAnsi="Times New Roman" w:cs="Times New Roman"/>
                      <w:kern w:val="0"/>
                      <w14:ligatures w14:val="none"/>
                    </w:rPr>
                    <w:t xml:space="preserve"> [</w:t>
                  </w:r>
                  <w:proofErr w:type="gramStart"/>
                  <w:r w:rsidRPr="006F3108">
                    <w:rPr>
                      <w:rFonts w:ascii="Times New Roman" w:eastAsia="Times New Roman" w:hAnsi="Times New Roman" w:cs="Times New Roman"/>
                      <w:kern w:val="0"/>
                      <w14:ligatures w14:val="none"/>
                    </w:rPr>
                    <w:t>0..</w:t>
                  </w:r>
                  <w:proofErr w:type="gramEnd"/>
                  <w:r w:rsidRPr="006F3108">
                    <w:rPr>
                      <w:rFonts w:ascii="Times New Roman" w:eastAsia="Times New Roman" w:hAnsi="Times New Roman" w:cs="Times New Roman"/>
                      <w:kern w:val="0"/>
                      <w14:ligatures w14:val="none"/>
                    </w:rPr>
                    <w:t>*]</w:t>
                  </w:r>
                </w:p>
              </w:tc>
              <w:tc>
                <w:tcPr>
                  <w:tcW w:w="0" w:type="auto"/>
                  <w:tcBorders>
                    <w:top w:val="nil"/>
                    <w:bottom w:val="single" w:sz="8" w:space="0" w:color="auto"/>
                  </w:tcBorders>
                  <w:vAlign w:val="center"/>
                  <w:hideMark/>
                </w:tcPr>
                <w:p w14:paraId="25344CF8" w14:textId="0180F0BA"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citation/URL for the limitation or constraint, </w:t>
                  </w:r>
                  <w:proofErr w:type="spellStart"/>
                  <w:r w:rsidRPr="006F3108">
                    <w:rPr>
                      <w:rFonts w:ascii="Times New Roman" w:eastAsia="Times New Roman" w:hAnsi="Times New Roman" w:cs="Times New Roman"/>
                      <w:kern w:val="0"/>
                      <w14:ligatures w14:val="none"/>
                    </w:rPr>
                    <w:t>eg.</w:t>
                  </w:r>
                  <w:proofErr w:type="spellEnd"/>
                  <w:ins w:id="301" w:author="Carl Reed" w:date="2024-02-23T12:12:00Z">
                    <w:r w:rsidR="003A5E7D">
                      <w:rPr>
                        <w:rFonts w:ascii="Times New Roman" w:eastAsia="Times New Roman" w:hAnsi="Times New Roman" w:cs="Times New Roman"/>
                        <w:kern w:val="0"/>
                        <w14:ligatures w14:val="none"/>
                      </w:rPr>
                      <w:t>,</w:t>
                    </w:r>
                  </w:ins>
                  <w:r w:rsidRPr="006F3108">
                    <w:rPr>
                      <w:rFonts w:ascii="Times New Roman" w:eastAsia="Times New Roman" w:hAnsi="Times New Roman" w:cs="Times New Roman"/>
                      <w:kern w:val="0"/>
                      <w14:ligatures w14:val="none"/>
                    </w:rPr>
                    <w:t xml:space="preserve"> copyright statement, license agreement, etc</w:t>
                  </w:r>
                  <w:ins w:id="302" w:author="Carl Reed" w:date="2024-02-23T12:12:00Z">
                    <w:r w:rsidR="003A5E7D">
                      <w:rPr>
                        <w:rFonts w:ascii="Times New Roman" w:eastAsia="Times New Roman" w:hAnsi="Times New Roman" w:cs="Times New Roman"/>
                        <w:kern w:val="0"/>
                        <w14:ligatures w14:val="none"/>
                      </w:rPr>
                      <w:t>.</w:t>
                    </w:r>
                  </w:ins>
                </w:p>
              </w:tc>
            </w:tr>
            <w:tr w:rsidR="006F3108" w:rsidRPr="006F3108" w14:paraId="2A261213" w14:textId="77777777">
              <w:trPr>
                <w:tblCellSpacing w:w="15" w:type="dxa"/>
              </w:trPr>
              <w:tc>
                <w:tcPr>
                  <w:tcW w:w="0" w:type="auto"/>
                  <w:tcBorders>
                    <w:top w:val="nil"/>
                    <w:bottom w:val="single" w:sz="8" w:space="0" w:color="auto"/>
                  </w:tcBorders>
                  <w:vAlign w:val="center"/>
                  <w:hideMark/>
                </w:tcPr>
                <w:p w14:paraId="6E416DC5"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releasability</w:t>
                  </w:r>
                </w:p>
              </w:tc>
              <w:tc>
                <w:tcPr>
                  <w:tcW w:w="0" w:type="auto"/>
                  <w:tcBorders>
                    <w:top w:val="nil"/>
                    <w:bottom w:val="single" w:sz="8" w:space="0" w:color="auto"/>
                  </w:tcBorders>
                  <w:vAlign w:val="center"/>
                  <w:hideMark/>
                </w:tcPr>
                <w:p w14:paraId="5F1D1986"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hyperlink r:id="rId262" w:anchor="MD_Releasability-section" w:history="1">
                    <w:proofErr w:type="spellStart"/>
                    <w:r w:rsidRPr="006F3108">
                      <w:rPr>
                        <w:rFonts w:ascii="Times New Roman" w:eastAsia="Times New Roman" w:hAnsi="Times New Roman" w:cs="Times New Roman"/>
                        <w:color w:val="0000FF"/>
                        <w:kern w:val="0"/>
                        <w:u w:val="single"/>
                        <w14:ligatures w14:val="none"/>
                      </w:rPr>
                      <w:t>MD_Releasability</w:t>
                    </w:r>
                    <w:proofErr w:type="spellEnd"/>
                  </w:hyperlink>
                  <w:r w:rsidRPr="006F3108">
                    <w:rPr>
                      <w:rFonts w:ascii="Times New Roman" w:eastAsia="Times New Roman" w:hAnsi="Times New Roman" w:cs="Times New Roman"/>
                      <w:kern w:val="0"/>
                      <w14:ligatures w14:val="none"/>
                    </w:rPr>
                    <w:t xml:space="preserve"> [</w:t>
                  </w:r>
                  <w:proofErr w:type="gramStart"/>
                  <w:r w:rsidRPr="006F3108">
                    <w:rPr>
                      <w:rFonts w:ascii="Times New Roman" w:eastAsia="Times New Roman" w:hAnsi="Times New Roman" w:cs="Times New Roman"/>
                      <w:kern w:val="0"/>
                      <w14:ligatures w14:val="none"/>
                    </w:rPr>
                    <w:t>0..</w:t>
                  </w:r>
                  <w:proofErr w:type="gramEnd"/>
                  <w:r w:rsidRPr="006F3108">
                    <w:rPr>
                      <w:rFonts w:ascii="Times New Roman" w:eastAsia="Times New Roman" w:hAnsi="Times New Roman" w:cs="Times New Roman"/>
                      <w:kern w:val="0"/>
                      <w14:ligatures w14:val="none"/>
                    </w:rPr>
                    <w:t>1]</w:t>
                  </w:r>
                </w:p>
              </w:tc>
              <w:tc>
                <w:tcPr>
                  <w:tcW w:w="0" w:type="auto"/>
                  <w:tcBorders>
                    <w:top w:val="nil"/>
                    <w:bottom w:val="single" w:sz="8" w:space="0" w:color="auto"/>
                  </w:tcBorders>
                  <w:vAlign w:val="center"/>
                  <w:hideMark/>
                </w:tcPr>
                <w:p w14:paraId="7A69065D"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information concerning the parties to whom the resource can or cannot be released</w:t>
                  </w:r>
                </w:p>
              </w:tc>
            </w:tr>
            <w:tr w:rsidR="006F3108" w:rsidRPr="006F3108" w14:paraId="37BDD194" w14:textId="77777777">
              <w:trPr>
                <w:tblCellSpacing w:w="15" w:type="dxa"/>
              </w:trPr>
              <w:tc>
                <w:tcPr>
                  <w:tcW w:w="0" w:type="auto"/>
                  <w:tcBorders>
                    <w:top w:val="nil"/>
                    <w:bottom w:val="single" w:sz="8" w:space="0" w:color="auto"/>
                  </w:tcBorders>
                  <w:vAlign w:val="center"/>
                  <w:hideMark/>
                </w:tcPr>
                <w:p w14:paraId="11903926"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roofErr w:type="spellStart"/>
                  <w:r w:rsidRPr="006F3108">
                    <w:rPr>
                      <w:rFonts w:ascii="Times New Roman" w:eastAsia="Times New Roman" w:hAnsi="Times New Roman" w:cs="Times New Roman"/>
                      <w:kern w:val="0"/>
                      <w14:ligatures w14:val="none"/>
                    </w:rPr>
                    <w:t>responsibleParty</w:t>
                  </w:r>
                  <w:proofErr w:type="spellEnd"/>
                </w:p>
              </w:tc>
              <w:tc>
                <w:tcPr>
                  <w:tcW w:w="0" w:type="auto"/>
                  <w:tcBorders>
                    <w:top w:val="nil"/>
                    <w:bottom w:val="single" w:sz="8" w:space="0" w:color="auto"/>
                  </w:tcBorders>
                  <w:vAlign w:val="center"/>
                  <w:hideMark/>
                </w:tcPr>
                <w:p w14:paraId="64ED1CE7"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hyperlink r:id="rId263" w:anchor="CI_Responsibility-section" w:history="1">
                    <w:proofErr w:type="spellStart"/>
                    <w:r w:rsidRPr="006F3108">
                      <w:rPr>
                        <w:rFonts w:ascii="Times New Roman" w:eastAsia="Times New Roman" w:hAnsi="Times New Roman" w:cs="Times New Roman"/>
                        <w:color w:val="0000FF"/>
                        <w:kern w:val="0"/>
                        <w:u w:val="single"/>
                        <w14:ligatures w14:val="none"/>
                      </w:rPr>
                      <w:t>CI_Responsibility</w:t>
                    </w:r>
                    <w:proofErr w:type="spellEnd"/>
                  </w:hyperlink>
                  <w:r w:rsidRPr="006F3108">
                    <w:rPr>
                      <w:rFonts w:ascii="Times New Roman" w:eastAsia="Times New Roman" w:hAnsi="Times New Roman" w:cs="Times New Roman"/>
                      <w:kern w:val="0"/>
                      <w14:ligatures w14:val="none"/>
                    </w:rPr>
                    <w:t xml:space="preserve"> [</w:t>
                  </w:r>
                  <w:proofErr w:type="gramStart"/>
                  <w:r w:rsidRPr="006F3108">
                    <w:rPr>
                      <w:rFonts w:ascii="Times New Roman" w:eastAsia="Times New Roman" w:hAnsi="Times New Roman" w:cs="Times New Roman"/>
                      <w:kern w:val="0"/>
                      <w14:ligatures w14:val="none"/>
                    </w:rPr>
                    <w:t>0..</w:t>
                  </w:r>
                  <w:proofErr w:type="gramEnd"/>
                  <w:r w:rsidRPr="006F3108">
                    <w:rPr>
                      <w:rFonts w:ascii="Times New Roman" w:eastAsia="Times New Roman" w:hAnsi="Times New Roman" w:cs="Times New Roman"/>
                      <w:kern w:val="0"/>
                      <w14:ligatures w14:val="none"/>
                    </w:rPr>
                    <w:t>*]</w:t>
                  </w:r>
                </w:p>
              </w:tc>
              <w:tc>
                <w:tcPr>
                  <w:tcW w:w="0" w:type="auto"/>
                  <w:tcBorders>
                    <w:top w:val="nil"/>
                    <w:bottom w:val="single" w:sz="8" w:space="0" w:color="auto"/>
                  </w:tcBorders>
                  <w:vAlign w:val="center"/>
                  <w:hideMark/>
                </w:tcPr>
                <w:p w14:paraId="777AA94C"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roofErr w:type="spellStart"/>
                  <w:r w:rsidRPr="006F3108">
                    <w:rPr>
                      <w:rFonts w:ascii="Times New Roman" w:eastAsia="Times New Roman" w:hAnsi="Times New Roman" w:cs="Times New Roman"/>
                      <w:kern w:val="0"/>
                      <w14:ligatures w14:val="none"/>
                    </w:rPr>
                    <w:t>party</w:t>
                  </w:r>
                  <w:proofErr w:type="spellEnd"/>
                  <w:r w:rsidRPr="006F3108">
                    <w:rPr>
                      <w:rFonts w:ascii="Times New Roman" w:eastAsia="Times New Roman" w:hAnsi="Times New Roman" w:cs="Times New Roman"/>
                      <w:kern w:val="0"/>
                      <w14:ligatures w14:val="none"/>
                    </w:rPr>
                    <w:t xml:space="preserve"> responsible for the resource constraints</w:t>
                  </w:r>
                </w:p>
              </w:tc>
            </w:tr>
            <w:tr w:rsidR="006F3108" w:rsidRPr="006F3108" w14:paraId="07935EB0" w14:textId="77777777">
              <w:trPr>
                <w:tblCellSpacing w:w="15" w:type="dxa"/>
              </w:trPr>
              <w:tc>
                <w:tcPr>
                  <w:tcW w:w="0" w:type="auto"/>
                  <w:tcBorders>
                    <w:top w:val="nil"/>
                    <w:bottom w:val="single" w:sz="12" w:space="0" w:color="auto"/>
                  </w:tcBorders>
                  <w:vAlign w:val="center"/>
                  <w:hideMark/>
                </w:tcPr>
                <w:p w14:paraId="081DF61B"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roofErr w:type="spellStart"/>
                  <w:r w:rsidRPr="006F3108">
                    <w:rPr>
                      <w:rFonts w:ascii="Times New Roman" w:eastAsia="Times New Roman" w:hAnsi="Times New Roman" w:cs="Times New Roman"/>
                      <w:kern w:val="0"/>
                      <w14:ligatures w14:val="none"/>
                    </w:rPr>
                    <w:t>useLimitation</w:t>
                  </w:r>
                  <w:proofErr w:type="spellEnd"/>
                </w:p>
              </w:tc>
              <w:tc>
                <w:tcPr>
                  <w:tcW w:w="0" w:type="auto"/>
                  <w:tcBorders>
                    <w:top w:val="nil"/>
                    <w:bottom w:val="single" w:sz="12" w:space="0" w:color="auto"/>
                  </w:tcBorders>
                  <w:vAlign w:val="center"/>
                  <w:hideMark/>
                </w:tcPr>
                <w:p w14:paraId="00772D66"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hyperlink r:id="rId264" w:anchor="CharacterString-section" w:history="1">
                    <w:proofErr w:type="spellStart"/>
                    <w:r w:rsidRPr="006F3108">
                      <w:rPr>
                        <w:rFonts w:ascii="Times New Roman" w:eastAsia="Times New Roman" w:hAnsi="Times New Roman" w:cs="Times New Roman"/>
                        <w:color w:val="0000FF"/>
                        <w:kern w:val="0"/>
                        <w:u w:val="single"/>
                        <w14:ligatures w14:val="none"/>
                      </w:rPr>
                      <w:t>CharacterString</w:t>
                    </w:r>
                    <w:proofErr w:type="spellEnd"/>
                  </w:hyperlink>
                  <w:r w:rsidRPr="006F3108">
                    <w:rPr>
                      <w:rFonts w:ascii="Times New Roman" w:eastAsia="Times New Roman" w:hAnsi="Times New Roman" w:cs="Times New Roman"/>
                      <w:kern w:val="0"/>
                      <w14:ligatures w14:val="none"/>
                    </w:rPr>
                    <w:t xml:space="preserve"> [</w:t>
                  </w:r>
                  <w:proofErr w:type="gramStart"/>
                  <w:r w:rsidRPr="006F3108">
                    <w:rPr>
                      <w:rFonts w:ascii="Times New Roman" w:eastAsia="Times New Roman" w:hAnsi="Times New Roman" w:cs="Times New Roman"/>
                      <w:kern w:val="0"/>
                      <w14:ligatures w14:val="none"/>
                    </w:rPr>
                    <w:t>0..</w:t>
                  </w:r>
                  <w:proofErr w:type="gramEnd"/>
                  <w:r w:rsidRPr="006F3108">
                    <w:rPr>
                      <w:rFonts w:ascii="Times New Roman" w:eastAsia="Times New Roman" w:hAnsi="Times New Roman" w:cs="Times New Roman"/>
                      <w:kern w:val="0"/>
                      <w14:ligatures w14:val="none"/>
                    </w:rPr>
                    <w:t>*]</w:t>
                  </w:r>
                </w:p>
              </w:tc>
              <w:tc>
                <w:tcPr>
                  <w:tcW w:w="0" w:type="auto"/>
                  <w:tcBorders>
                    <w:top w:val="nil"/>
                    <w:bottom w:val="single" w:sz="12" w:space="0" w:color="auto"/>
                  </w:tcBorders>
                  <w:vAlign w:val="center"/>
                  <w:hideMark/>
                </w:tcPr>
                <w:p w14:paraId="77154F62"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limitation affecting the fitness for use of the resource or metadata. Example, “not to be used for navigation”</w:t>
                  </w:r>
                </w:p>
              </w:tc>
            </w:tr>
          </w:tbl>
          <w:p w14:paraId="3BA43D29"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
        </w:tc>
      </w:tr>
    </w:tbl>
    <w:p w14:paraId="59FF91A2" w14:textId="77777777" w:rsidR="006F3108" w:rsidRPr="006F3108" w:rsidRDefault="006F3108" w:rsidP="006F3108">
      <w:pPr>
        <w:spacing w:before="100" w:beforeAutospacing="1" w:after="100" w:afterAutospacing="1" w:line="240" w:lineRule="auto"/>
        <w:jc w:val="center"/>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Table B.13</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6F3108" w:rsidRPr="006F3108" w14:paraId="022AE4B1" w14:textId="77777777" w:rsidTr="006F3108">
        <w:trPr>
          <w:tblCellSpacing w:w="15" w:type="dxa"/>
        </w:trPr>
        <w:tc>
          <w:tcPr>
            <w:tcW w:w="0" w:type="auto"/>
            <w:tcBorders>
              <w:top w:val="single" w:sz="12" w:space="0" w:color="auto"/>
              <w:bottom w:val="single" w:sz="8" w:space="0" w:color="auto"/>
            </w:tcBorders>
            <w:vAlign w:val="center"/>
            <w:hideMark/>
          </w:tcPr>
          <w:p w14:paraId="3C82D4CF"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6F3108">
              <w:rPr>
                <w:rFonts w:ascii="Times New Roman" w:eastAsia="Times New Roman" w:hAnsi="Times New Roman" w:cs="Times New Roman"/>
                <w:b/>
                <w:bCs/>
                <w:kern w:val="0"/>
                <w14:ligatures w14:val="none"/>
              </w:rPr>
              <w:t>MD_LegalConstraints</w:t>
            </w:r>
            <w:proofErr w:type="spellEnd"/>
          </w:p>
        </w:tc>
      </w:tr>
      <w:tr w:rsidR="006F3108" w:rsidRPr="006F3108" w14:paraId="15FA1824" w14:textId="77777777" w:rsidTr="006F3108">
        <w:trPr>
          <w:tblCellSpacing w:w="15" w:type="dxa"/>
        </w:trPr>
        <w:tc>
          <w:tcPr>
            <w:tcW w:w="0" w:type="auto"/>
            <w:tcBorders>
              <w:top w:val="nil"/>
              <w:bottom w:val="single" w:sz="8" w:space="0" w:color="auto"/>
            </w:tcBorders>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0"/>
              <w:gridCol w:w="7760"/>
            </w:tblGrid>
            <w:tr w:rsidR="006F3108" w:rsidRPr="006F3108" w14:paraId="44307642" w14:textId="77777777">
              <w:trPr>
                <w:tblCellSpacing w:w="15" w:type="dxa"/>
              </w:trPr>
              <w:tc>
                <w:tcPr>
                  <w:tcW w:w="0" w:type="auto"/>
                  <w:tcBorders>
                    <w:top w:val="single" w:sz="12" w:space="0" w:color="auto"/>
                    <w:bottom w:val="single" w:sz="8" w:space="0" w:color="auto"/>
                  </w:tcBorders>
                  <w:vAlign w:val="center"/>
                  <w:hideMark/>
                </w:tcPr>
                <w:p w14:paraId="42940576"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Definition:</w:t>
                  </w:r>
                </w:p>
              </w:tc>
              <w:tc>
                <w:tcPr>
                  <w:tcW w:w="0" w:type="auto"/>
                  <w:tcBorders>
                    <w:top w:val="single" w:sz="12" w:space="0" w:color="auto"/>
                    <w:bottom w:val="single" w:sz="8" w:space="0" w:color="auto"/>
                  </w:tcBorders>
                  <w:vAlign w:val="center"/>
                  <w:hideMark/>
                </w:tcPr>
                <w:p w14:paraId="43A24B53"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restrictions and legal prerequisites for accessing and using the resource or metadata</w:t>
                  </w:r>
                </w:p>
              </w:tc>
            </w:tr>
            <w:tr w:rsidR="006F3108" w:rsidRPr="006F3108" w14:paraId="2EFA05DF" w14:textId="77777777">
              <w:trPr>
                <w:tblCellSpacing w:w="15" w:type="dxa"/>
              </w:trPr>
              <w:tc>
                <w:tcPr>
                  <w:tcW w:w="0" w:type="auto"/>
                  <w:tcBorders>
                    <w:top w:val="nil"/>
                    <w:bottom w:val="single" w:sz="8" w:space="0" w:color="auto"/>
                  </w:tcBorders>
                  <w:vAlign w:val="center"/>
                  <w:hideMark/>
                </w:tcPr>
                <w:p w14:paraId="1235AA48"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Subclass Of:</w:t>
                  </w:r>
                </w:p>
              </w:tc>
              <w:tc>
                <w:tcPr>
                  <w:tcW w:w="0" w:type="auto"/>
                  <w:tcBorders>
                    <w:top w:val="nil"/>
                    <w:bottom w:val="single" w:sz="8" w:space="0" w:color="auto"/>
                  </w:tcBorders>
                  <w:vAlign w:val="center"/>
                  <w:hideMark/>
                </w:tcPr>
                <w:p w14:paraId="2FD239A4"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None</w:t>
                  </w:r>
                </w:p>
              </w:tc>
            </w:tr>
            <w:tr w:rsidR="006F3108" w:rsidRPr="006F3108" w14:paraId="25912270" w14:textId="77777777">
              <w:trPr>
                <w:tblCellSpacing w:w="15" w:type="dxa"/>
              </w:trPr>
              <w:tc>
                <w:tcPr>
                  <w:tcW w:w="0" w:type="auto"/>
                  <w:tcBorders>
                    <w:top w:val="nil"/>
                    <w:bottom w:val="single" w:sz="8" w:space="0" w:color="auto"/>
                  </w:tcBorders>
                  <w:vAlign w:val="center"/>
                  <w:hideMark/>
                </w:tcPr>
                <w:p w14:paraId="48C005D1"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lastRenderedPageBreak/>
                    <w:t>    </w:t>
                  </w:r>
                  <w:proofErr w:type="spellStart"/>
                  <w:r w:rsidRPr="006F3108">
                    <w:rPr>
                      <w:rFonts w:ascii="Times New Roman" w:eastAsia="Times New Roman" w:hAnsi="Times New Roman" w:cs="Times New Roman"/>
                      <w:kern w:val="0"/>
                      <w14:ligatures w14:val="none"/>
                    </w:rPr>
                    <w:t>StereoType</w:t>
                  </w:r>
                  <w:proofErr w:type="spellEnd"/>
                  <w:r w:rsidRPr="006F3108">
                    <w:rPr>
                      <w:rFonts w:ascii="Times New Roman" w:eastAsia="Times New Roman" w:hAnsi="Times New Roman" w:cs="Times New Roman"/>
                      <w:kern w:val="0"/>
                      <w14:ligatures w14:val="none"/>
                    </w:rPr>
                    <w:t>:</w:t>
                  </w:r>
                </w:p>
              </w:tc>
              <w:tc>
                <w:tcPr>
                  <w:tcW w:w="0" w:type="auto"/>
                  <w:tcBorders>
                    <w:top w:val="nil"/>
                    <w:bottom w:val="single" w:sz="8" w:space="0" w:color="auto"/>
                  </w:tcBorders>
                  <w:vAlign w:val="center"/>
                  <w:hideMark/>
                </w:tcPr>
                <w:p w14:paraId="09ABF98C"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
              </w:tc>
            </w:tr>
            <w:tr w:rsidR="006F3108" w:rsidRPr="006F3108" w14:paraId="75EC59D8" w14:textId="77777777">
              <w:trPr>
                <w:tblCellSpacing w:w="15" w:type="dxa"/>
              </w:trPr>
              <w:tc>
                <w:tcPr>
                  <w:tcW w:w="0" w:type="auto"/>
                  <w:tcBorders>
                    <w:top w:val="nil"/>
                    <w:bottom w:val="single" w:sz="8" w:space="0" w:color="auto"/>
                  </w:tcBorders>
                  <w:vAlign w:val="center"/>
                  <w:hideMark/>
                </w:tcPr>
                <w:p w14:paraId="4BE2ED77"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Constraint:</w:t>
                  </w:r>
                </w:p>
              </w:tc>
              <w:tc>
                <w:tcPr>
                  <w:tcW w:w="0" w:type="auto"/>
                  <w:tcBorders>
                    <w:top w:val="nil"/>
                    <w:bottom w:val="single" w:sz="8" w:space="0" w:color="auto"/>
                  </w:tcBorders>
                  <w:vAlign w:val="center"/>
                  <w:hideMark/>
                </w:tcPr>
                <w:p w14:paraId="5BBCD2B5"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roofErr w:type="spellStart"/>
                  <w:r w:rsidRPr="006F3108">
                    <w:rPr>
                      <w:rFonts w:ascii="Times New Roman" w:eastAsia="Times New Roman" w:hAnsi="Times New Roman" w:cs="Times New Roman"/>
                      <w:kern w:val="0"/>
                      <w14:ligatures w14:val="none"/>
                    </w:rPr>
                    <w:t>otherConstraints</w:t>
                  </w:r>
                  <w:proofErr w:type="spellEnd"/>
                  <w:r w:rsidRPr="006F3108">
                    <w:rPr>
                      <w:rFonts w:ascii="Times New Roman" w:eastAsia="Times New Roman" w:hAnsi="Times New Roman" w:cs="Times New Roman"/>
                      <w:kern w:val="0"/>
                      <w14:ligatures w14:val="none"/>
                    </w:rPr>
                    <w:t xml:space="preserve">: only documented if </w:t>
                  </w:r>
                  <w:proofErr w:type="spellStart"/>
                  <w:r w:rsidRPr="006F3108">
                    <w:rPr>
                      <w:rFonts w:ascii="Times New Roman" w:eastAsia="Times New Roman" w:hAnsi="Times New Roman" w:cs="Times New Roman"/>
                      <w:kern w:val="0"/>
                      <w14:ligatures w14:val="none"/>
                    </w:rPr>
                    <w:t>accessConstraints</w:t>
                  </w:r>
                  <w:proofErr w:type="spellEnd"/>
                  <w:r w:rsidRPr="006F3108">
                    <w:rPr>
                      <w:rFonts w:ascii="Times New Roman" w:eastAsia="Times New Roman" w:hAnsi="Times New Roman" w:cs="Times New Roman"/>
                      <w:kern w:val="0"/>
                      <w14:ligatures w14:val="none"/>
                    </w:rPr>
                    <w:t xml:space="preserve"> or </w:t>
                  </w:r>
                  <w:proofErr w:type="spellStart"/>
                  <w:r w:rsidRPr="006F3108">
                    <w:rPr>
                      <w:rFonts w:ascii="Times New Roman" w:eastAsia="Times New Roman" w:hAnsi="Times New Roman" w:cs="Times New Roman"/>
                      <w:kern w:val="0"/>
                      <w14:ligatures w14:val="none"/>
                    </w:rPr>
                    <w:t>useConstraints</w:t>
                  </w:r>
                  <w:proofErr w:type="spellEnd"/>
                  <w:r w:rsidRPr="006F3108">
                    <w:rPr>
                      <w:rFonts w:ascii="Times New Roman" w:eastAsia="Times New Roman" w:hAnsi="Times New Roman" w:cs="Times New Roman"/>
                      <w:kern w:val="0"/>
                      <w14:ligatures w14:val="none"/>
                    </w:rPr>
                    <w:t xml:space="preserve"> = “</w:t>
                  </w:r>
                  <w:proofErr w:type="spellStart"/>
                  <w:r w:rsidRPr="006F3108">
                    <w:rPr>
                      <w:rFonts w:ascii="Times New Roman" w:eastAsia="Times New Roman" w:hAnsi="Times New Roman" w:cs="Times New Roman"/>
                      <w:kern w:val="0"/>
                      <w14:ligatures w14:val="none"/>
                    </w:rPr>
                    <w:t>otherRestrictions</w:t>
                  </w:r>
                  <w:proofErr w:type="spellEnd"/>
                  <w:r w:rsidRPr="006F3108">
                    <w:rPr>
                      <w:rFonts w:ascii="Times New Roman" w:eastAsia="Times New Roman" w:hAnsi="Times New Roman" w:cs="Times New Roman"/>
                      <w:kern w:val="0"/>
                      <w14:ligatures w14:val="none"/>
                    </w:rPr>
                    <w:t>” (Invariant):</w:t>
                  </w:r>
                </w:p>
              </w:tc>
            </w:tr>
            <w:tr w:rsidR="006F3108" w:rsidRPr="006F3108" w14:paraId="626D39A9" w14:textId="77777777">
              <w:trPr>
                <w:tblCellSpacing w:w="15" w:type="dxa"/>
              </w:trPr>
              <w:tc>
                <w:tcPr>
                  <w:tcW w:w="0" w:type="auto"/>
                  <w:tcBorders>
                    <w:top w:val="nil"/>
                    <w:bottom w:val="single" w:sz="12" w:space="0" w:color="auto"/>
                  </w:tcBorders>
                  <w:vAlign w:val="center"/>
                  <w:hideMark/>
                </w:tcPr>
                <w:p w14:paraId="073FA97C"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Constraint:</w:t>
                  </w:r>
                </w:p>
              </w:tc>
              <w:tc>
                <w:tcPr>
                  <w:tcW w:w="0" w:type="auto"/>
                  <w:tcBorders>
                    <w:top w:val="nil"/>
                    <w:bottom w:val="single" w:sz="12" w:space="0" w:color="auto"/>
                  </w:tcBorders>
                  <w:vAlign w:val="center"/>
                  <w:hideMark/>
                </w:tcPr>
                <w:p w14:paraId="3055B0D2"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If </w:t>
                  </w:r>
                  <w:proofErr w:type="spellStart"/>
                  <w:r w:rsidRPr="006F3108">
                    <w:rPr>
                      <w:rFonts w:ascii="Times New Roman" w:eastAsia="Times New Roman" w:hAnsi="Times New Roman" w:cs="Times New Roman"/>
                      <w:kern w:val="0"/>
                      <w14:ligatures w14:val="none"/>
                    </w:rPr>
                    <w:t>MD_LegalConstraints</w:t>
                  </w:r>
                  <w:proofErr w:type="spellEnd"/>
                  <w:r w:rsidRPr="006F3108">
                    <w:rPr>
                      <w:rFonts w:ascii="Times New Roman" w:eastAsia="Times New Roman" w:hAnsi="Times New Roman" w:cs="Times New Roman"/>
                      <w:kern w:val="0"/>
                      <w14:ligatures w14:val="none"/>
                    </w:rPr>
                    <w:t xml:space="preserve"> used then count of (</w:t>
                  </w:r>
                  <w:proofErr w:type="spellStart"/>
                  <w:r w:rsidRPr="006F3108">
                    <w:rPr>
                      <w:rFonts w:ascii="Times New Roman" w:eastAsia="Times New Roman" w:hAnsi="Times New Roman" w:cs="Times New Roman"/>
                      <w:kern w:val="0"/>
                      <w14:ligatures w14:val="none"/>
                    </w:rPr>
                    <w:t>accessConstraints</w:t>
                  </w:r>
                  <w:proofErr w:type="spellEnd"/>
                  <w:r w:rsidRPr="006F3108">
                    <w:rPr>
                      <w:rFonts w:ascii="Times New Roman" w:eastAsia="Times New Roman" w:hAnsi="Times New Roman" w:cs="Times New Roman"/>
                      <w:kern w:val="0"/>
                      <w14:ligatures w14:val="none"/>
                    </w:rPr>
                    <w:t xml:space="preserve"> + </w:t>
                  </w:r>
                  <w:proofErr w:type="spellStart"/>
                  <w:r w:rsidRPr="006F3108">
                    <w:rPr>
                      <w:rFonts w:ascii="Times New Roman" w:eastAsia="Times New Roman" w:hAnsi="Times New Roman" w:cs="Times New Roman"/>
                      <w:kern w:val="0"/>
                      <w14:ligatures w14:val="none"/>
                    </w:rPr>
                    <w:t>useConstraints</w:t>
                  </w:r>
                  <w:proofErr w:type="spellEnd"/>
                  <w:r w:rsidRPr="006F3108">
                    <w:rPr>
                      <w:rFonts w:ascii="Times New Roman" w:eastAsia="Times New Roman" w:hAnsi="Times New Roman" w:cs="Times New Roman"/>
                      <w:kern w:val="0"/>
                      <w14:ligatures w14:val="none"/>
                    </w:rPr>
                    <w:t xml:space="preserve"> + </w:t>
                  </w:r>
                  <w:proofErr w:type="spellStart"/>
                  <w:r w:rsidRPr="006F3108">
                    <w:rPr>
                      <w:rFonts w:ascii="Times New Roman" w:eastAsia="Times New Roman" w:hAnsi="Times New Roman" w:cs="Times New Roman"/>
                      <w:kern w:val="0"/>
                      <w14:ligatures w14:val="none"/>
                    </w:rPr>
                    <w:t>otherConstraints</w:t>
                  </w:r>
                  <w:proofErr w:type="spellEnd"/>
                  <w:r w:rsidRPr="006F3108">
                    <w:rPr>
                      <w:rFonts w:ascii="Times New Roman" w:eastAsia="Times New Roman" w:hAnsi="Times New Roman" w:cs="Times New Roman"/>
                      <w:kern w:val="0"/>
                      <w14:ligatures w14:val="none"/>
                    </w:rPr>
                    <w:t xml:space="preserve"> + </w:t>
                  </w:r>
                  <w:proofErr w:type="spellStart"/>
                  <w:r w:rsidRPr="006F3108">
                    <w:rPr>
                      <w:rFonts w:ascii="Times New Roman" w:eastAsia="Times New Roman" w:hAnsi="Times New Roman" w:cs="Times New Roman"/>
                      <w:kern w:val="0"/>
                      <w14:ligatures w14:val="none"/>
                    </w:rPr>
                    <w:t>useLimitation</w:t>
                  </w:r>
                  <w:proofErr w:type="spellEnd"/>
                  <w:r w:rsidRPr="006F3108">
                    <w:rPr>
                      <w:rFonts w:ascii="Times New Roman" w:eastAsia="Times New Roman" w:hAnsi="Times New Roman" w:cs="Times New Roman"/>
                      <w:kern w:val="0"/>
                      <w14:ligatures w14:val="none"/>
                    </w:rPr>
                    <w:t xml:space="preserve"> + </w:t>
                  </w:r>
                  <w:proofErr w:type="gramStart"/>
                  <w:r w:rsidRPr="006F3108">
                    <w:rPr>
                      <w:rFonts w:ascii="Times New Roman" w:eastAsia="Times New Roman" w:hAnsi="Times New Roman" w:cs="Times New Roman"/>
                      <w:kern w:val="0"/>
                      <w14:ligatures w14:val="none"/>
                    </w:rPr>
                    <w:t>releasability )</w:t>
                  </w:r>
                  <w:proofErr w:type="gramEnd"/>
                  <w:r w:rsidRPr="006F3108">
                    <w:rPr>
                      <w:rFonts w:ascii="Times New Roman" w:eastAsia="Times New Roman" w:hAnsi="Times New Roman" w:cs="Times New Roman"/>
                      <w:kern w:val="0"/>
                      <w14:ligatures w14:val="none"/>
                    </w:rPr>
                    <w:t xml:space="preserve"> &gt; 0 (Invariant):</w:t>
                  </w:r>
                </w:p>
              </w:tc>
            </w:tr>
          </w:tbl>
          <w:p w14:paraId="1349EC47"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
        </w:tc>
      </w:tr>
      <w:tr w:rsidR="006F3108" w:rsidRPr="006F3108" w14:paraId="644962F8" w14:textId="77777777" w:rsidTr="006F3108">
        <w:trPr>
          <w:tblCellSpacing w:w="15" w:type="dxa"/>
        </w:trPr>
        <w:tc>
          <w:tcPr>
            <w:tcW w:w="0" w:type="auto"/>
            <w:tcBorders>
              <w:top w:val="nil"/>
              <w:bottom w:val="single" w:sz="12" w:space="0" w:color="auto"/>
            </w:tcBorders>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82"/>
              <w:gridCol w:w="2318"/>
              <w:gridCol w:w="5170"/>
            </w:tblGrid>
            <w:tr w:rsidR="006F3108" w:rsidRPr="006F3108" w14:paraId="61357C16" w14:textId="77777777">
              <w:trPr>
                <w:tblHeader/>
                <w:tblCellSpacing w:w="15" w:type="dxa"/>
              </w:trPr>
              <w:tc>
                <w:tcPr>
                  <w:tcW w:w="0" w:type="auto"/>
                  <w:tcBorders>
                    <w:top w:val="single" w:sz="12" w:space="0" w:color="auto"/>
                    <w:bottom w:val="single" w:sz="12" w:space="0" w:color="auto"/>
                  </w:tcBorders>
                  <w:vAlign w:val="center"/>
                  <w:hideMark/>
                </w:tcPr>
                <w:p w14:paraId="367CE755" w14:textId="77777777" w:rsidR="006F3108" w:rsidRPr="006F3108" w:rsidRDefault="006F3108" w:rsidP="006F3108">
                  <w:pPr>
                    <w:spacing w:after="0" w:line="240" w:lineRule="auto"/>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lastRenderedPageBreak/>
                    <w:t>Attribute</w:t>
                  </w:r>
                </w:p>
              </w:tc>
              <w:tc>
                <w:tcPr>
                  <w:tcW w:w="0" w:type="auto"/>
                  <w:tcBorders>
                    <w:top w:val="single" w:sz="12" w:space="0" w:color="auto"/>
                    <w:bottom w:val="single" w:sz="12" w:space="0" w:color="auto"/>
                  </w:tcBorders>
                  <w:vAlign w:val="center"/>
                  <w:hideMark/>
                </w:tcPr>
                <w:p w14:paraId="70C381F1" w14:textId="77777777" w:rsidR="006F3108" w:rsidRPr="006F3108" w:rsidRDefault="006F3108" w:rsidP="006F3108">
                  <w:pPr>
                    <w:spacing w:after="0" w:line="240" w:lineRule="auto"/>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Value type and multiplicity</w:t>
                  </w:r>
                </w:p>
              </w:tc>
              <w:tc>
                <w:tcPr>
                  <w:tcW w:w="0" w:type="auto"/>
                  <w:tcBorders>
                    <w:top w:val="single" w:sz="12" w:space="0" w:color="auto"/>
                    <w:bottom w:val="single" w:sz="12" w:space="0" w:color="auto"/>
                  </w:tcBorders>
                  <w:vAlign w:val="center"/>
                  <w:hideMark/>
                </w:tcPr>
                <w:p w14:paraId="175CE121" w14:textId="77777777" w:rsidR="006F3108" w:rsidRPr="006F3108" w:rsidRDefault="006F3108" w:rsidP="006F3108">
                  <w:pPr>
                    <w:spacing w:after="0" w:line="240" w:lineRule="auto"/>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Definition</w:t>
                  </w:r>
                </w:p>
              </w:tc>
            </w:tr>
            <w:tr w:rsidR="006F3108" w:rsidRPr="006F3108" w14:paraId="04C74B0D" w14:textId="77777777">
              <w:trPr>
                <w:tblCellSpacing w:w="15" w:type="dxa"/>
              </w:trPr>
              <w:tc>
                <w:tcPr>
                  <w:tcW w:w="0" w:type="auto"/>
                  <w:tcBorders>
                    <w:top w:val="single" w:sz="12" w:space="0" w:color="auto"/>
                    <w:bottom w:val="single" w:sz="8" w:space="0" w:color="auto"/>
                  </w:tcBorders>
                  <w:vAlign w:val="center"/>
                  <w:hideMark/>
                </w:tcPr>
                <w:p w14:paraId="5BE654AC"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roofErr w:type="spellStart"/>
                  <w:r w:rsidRPr="006F3108">
                    <w:rPr>
                      <w:rFonts w:ascii="Times New Roman" w:eastAsia="Times New Roman" w:hAnsi="Times New Roman" w:cs="Times New Roman"/>
                      <w:kern w:val="0"/>
                      <w14:ligatures w14:val="none"/>
                    </w:rPr>
                    <w:t>accessConstraints</w:t>
                  </w:r>
                  <w:proofErr w:type="spellEnd"/>
                </w:p>
              </w:tc>
              <w:tc>
                <w:tcPr>
                  <w:tcW w:w="0" w:type="auto"/>
                  <w:tcBorders>
                    <w:top w:val="single" w:sz="12" w:space="0" w:color="auto"/>
                    <w:bottom w:val="single" w:sz="8" w:space="0" w:color="auto"/>
                  </w:tcBorders>
                  <w:vAlign w:val="center"/>
                  <w:hideMark/>
                </w:tcPr>
                <w:p w14:paraId="2E4B2DEA"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roofErr w:type="spellStart"/>
                  <w:r w:rsidRPr="006F3108">
                    <w:rPr>
                      <w:rFonts w:ascii="Times New Roman" w:eastAsia="Times New Roman" w:hAnsi="Times New Roman" w:cs="Times New Roman"/>
                      <w:kern w:val="0"/>
                      <w14:ligatures w14:val="none"/>
                    </w:rPr>
                    <w:t>MD_RestrictionCode</w:t>
                  </w:r>
                  <w:proofErr w:type="spellEnd"/>
                  <w:r w:rsidRPr="006F3108">
                    <w:rPr>
                      <w:rFonts w:ascii="Times New Roman" w:eastAsia="Times New Roman" w:hAnsi="Times New Roman" w:cs="Times New Roman"/>
                      <w:kern w:val="0"/>
                      <w14:ligatures w14:val="none"/>
                    </w:rPr>
                    <w:t xml:space="preserve"> [</w:t>
                  </w:r>
                  <w:proofErr w:type="gramStart"/>
                  <w:r w:rsidRPr="006F3108">
                    <w:rPr>
                      <w:rFonts w:ascii="Times New Roman" w:eastAsia="Times New Roman" w:hAnsi="Times New Roman" w:cs="Times New Roman"/>
                      <w:kern w:val="0"/>
                      <w14:ligatures w14:val="none"/>
                    </w:rPr>
                    <w:t>0..</w:t>
                  </w:r>
                  <w:proofErr w:type="gramEnd"/>
                  <w:r w:rsidRPr="006F3108">
                    <w:rPr>
                      <w:rFonts w:ascii="Times New Roman" w:eastAsia="Times New Roman" w:hAnsi="Times New Roman" w:cs="Times New Roman"/>
                      <w:kern w:val="0"/>
                      <w14:ligatures w14:val="none"/>
                    </w:rPr>
                    <w:t>*]</w:t>
                  </w:r>
                </w:p>
              </w:tc>
              <w:tc>
                <w:tcPr>
                  <w:tcW w:w="0" w:type="auto"/>
                  <w:tcBorders>
                    <w:top w:val="single" w:sz="12" w:space="0" w:color="auto"/>
                    <w:bottom w:val="single" w:sz="8" w:space="0" w:color="auto"/>
                  </w:tcBorders>
                  <w:vAlign w:val="center"/>
                  <w:hideMark/>
                </w:tcPr>
                <w:p w14:paraId="152D4546"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access constraints applied to assure the protection of privacy or intellectual property, and any special restrictions or limitations on obtaining the resource or metadata</w:t>
                  </w:r>
                </w:p>
              </w:tc>
            </w:tr>
            <w:tr w:rsidR="006F3108" w:rsidRPr="006F3108" w14:paraId="4C2EF811" w14:textId="77777777">
              <w:trPr>
                <w:tblCellSpacing w:w="15" w:type="dxa"/>
              </w:trPr>
              <w:tc>
                <w:tcPr>
                  <w:tcW w:w="0" w:type="auto"/>
                  <w:tcBorders>
                    <w:top w:val="nil"/>
                    <w:bottom w:val="single" w:sz="8" w:space="0" w:color="auto"/>
                  </w:tcBorders>
                  <w:vAlign w:val="center"/>
                  <w:hideMark/>
                </w:tcPr>
                <w:p w14:paraId="6C96E32C"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roofErr w:type="spellStart"/>
                  <w:r w:rsidRPr="006F3108">
                    <w:rPr>
                      <w:rFonts w:ascii="Times New Roman" w:eastAsia="Times New Roman" w:hAnsi="Times New Roman" w:cs="Times New Roman"/>
                      <w:kern w:val="0"/>
                      <w14:ligatures w14:val="none"/>
                    </w:rPr>
                    <w:t>otherConstraints</w:t>
                  </w:r>
                  <w:proofErr w:type="spellEnd"/>
                </w:p>
              </w:tc>
              <w:tc>
                <w:tcPr>
                  <w:tcW w:w="0" w:type="auto"/>
                  <w:tcBorders>
                    <w:top w:val="nil"/>
                    <w:bottom w:val="single" w:sz="8" w:space="0" w:color="auto"/>
                  </w:tcBorders>
                  <w:vAlign w:val="center"/>
                  <w:hideMark/>
                </w:tcPr>
                <w:p w14:paraId="73960AB0"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hyperlink r:id="rId265" w:anchor="CharacterString-section" w:history="1">
                    <w:proofErr w:type="spellStart"/>
                    <w:r w:rsidRPr="006F3108">
                      <w:rPr>
                        <w:rFonts w:ascii="Times New Roman" w:eastAsia="Times New Roman" w:hAnsi="Times New Roman" w:cs="Times New Roman"/>
                        <w:color w:val="0000FF"/>
                        <w:kern w:val="0"/>
                        <w:u w:val="single"/>
                        <w14:ligatures w14:val="none"/>
                      </w:rPr>
                      <w:t>CharacterString</w:t>
                    </w:r>
                    <w:proofErr w:type="spellEnd"/>
                  </w:hyperlink>
                  <w:r w:rsidRPr="006F3108">
                    <w:rPr>
                      <w:rFonts w:ascii="Times New Roman" w:eastAsia="Times New Roman" w:hAnsi="Times New Roman" w:cs="Times New Roman"/>
                      <w:kern w:val="0"/>
                      <w14:ligatures w14:val="none"/>
                    </w:rPr>
                    <w:t xml:space="preserve"> [</w:t>
                  </w:r>
                  <w:proofErr w:type="gramStart"/>
                  <w:r w:rsidRPr="006F3108">
                    <w:rPr>
                      <w:rFonts w:ascii="Times New Roman" w:eastAsia="Times New Roman" w:hAnsi="Times New Roman" w:cs="Times New Roman"/>
                      <w:kern w:val="0"/>
                      <w14:ligatures w14:val="none"/>
                    </w:rPr>
                    <w:t>0..</w:t>
                  </w:r>
                  <w:proofErr w:type="gramEnd"/>
                  <w:r w:rsidRPr="006F3108">
                    <w:rPr>
                      <w:rFonts w:ascii="Times New Roman" w:eastAsia="Times New Roman" w:hAnsi="Times New Roman" w:cs="Times New Roman"/>
                      <w:kern w:val="0"/>
                      <w14:ligatures w14:val="none"/>
                    </w:rPr>
                    <w:t>*]</w:t>
                  </w:r>
                </w:p>
              </w:tc>
              <w:tc>
                <w:tcPr>
                  <w:tcW w:w="0" w:type="auto"/>
                  <w:tcBorders>
                    <w:top w:val="nil"/>
                    <w:bottom w:val="single" w:sz="8" w:space="0" w:color="auto"/>
                  </w:tcBorders>
                  <w:vAlign w:val="center"/>
                  <w:hideMark/>
                </w:tcPr>
                <w:p w14:paraId="5E24FDF1"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other restrictions and legal prerequisites for accessing and using the resource or metadata</w:t>
                  </w:r>
                </w:p>
              </w:tc>
            </w:tr>
            <w:tr w:rsidR="006F3108" w:rsidRPr="006F3108" w14:paraId="7BEB94F0" w14:textId="77777777">
              <w:trPr>
                <w:tblCellSpacing w:w="15" w:type="dxa"/>
              </w:trPr>
              <w:tc>
                <w:tcPr>
                  <w:tcW w:w="0" w:type="auto"/>
                  <w:tcBorders>
                    <w:top w:val="nil"/>
                    <w:bottom w:val="single" w:sz="12" w:space="0" w:color="auto"/>
                  </w:tcBorders>
                  <w:vAlign w:val="center"/>
                  <w:hideMark/>
                </w:tcPr>
                <w:p w14:paraId="40EF8522"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roofErr w:type="spellStart"/>
                  <w:r w:rsidRPr="006F3108">
                    <w:rPr>
                      <w:rFonts w:ascii="Times New Roman" w:eastAsia="Times New Roman" w:hAnsi="Times New Roman" w:cs="Times New Roman"/>
                      <w:kern w:val="0"/>
                      <w14:ligatures w14:val="none"/>
                    </w:rPr>
                    <w:t>useConstraints</w:t>
                  </w:r>
                  <w:proofErr w:type="spellEnd"/>
                </w:p>
              </w:tc>
              <w:tc>
                <w:tcPr>
                  <w:tcW w:w="0" w:type="auto"/>
                  <w:tcBorders>
                    <w:top w:val="nil"/>
                    <w:bottom w:val="single" w:sz="12" w:space="0" w:color="auto"/>
                  </w:tcBorders>
                  <w:vAlign w:val="center"/>
                  <w:hideMark/>
                </w:tcPr>
                <w:p w14:paraId="3FD344D7"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roofErr w:type="spellStart"/>
                  <w:r w:rsidRPr="006F3108">
                    <w:rPr>
                      <w:rFonts w:ascii="Times New Roman" w:eastAsia="Times New Roman" w:hAnsi="Times New Roman" w:cs="Times New Roman"/>
                      <w:kern w:val="0"/>
                      <w14:ligatures w14:val="none"/>
                    </w:rPr>
                    <w:t>MD_RestrictionCode</w:t>
                  </w:r>
                  <w:proofErr w:type="spellEnd"/>
                  <w:r w:rsidRPr="006F3108">
                    <w:rPr>
                      <w:rFonts w:ascii="Times New Roman" w:eastAsia="Times New Roman" w:hAnsi="Times New Roman" w:cs="Times New Roman"/>
                      <w:kern w:val="0"/>
                      <w14:ligatures w14:val="none"/>
                    </w:rPr>
                    <w:t xml:space="preserve"> [</w:t>
                  </w:r>
                  <w:proofErr w:type="gramStart"/>
                  <w:r w:rsidRPr="006F3108">
                    <w:rPr>
                      <w:rFonts w:ascii="Times New Roman" w:eastAsia="Times New Roman" w:hAnsi="Times New Roman" w:cs="Times New Roman"/>
                      <w:kern w:val="0"/>
                      <w14:ligatures w14:val="none"/>
                    </w:rPr>
                    <w:t>0..</w:t>
                  </w:r>
                  <w:proofErr w:type="gramEnd"/>
                  <w:r w:rsidRPr="006F3108">
                    <w:rPr>
                      <w:rFonts w:ascii="Times New Roman" w:eastAsia="Times New Roman" w:hAnsi="Times New Roman" w:cs="Times New Roman"/>
                      <w:kern w:val="0"/>
                      <w14:ligatures w14:val="none"/>
                    </w:rPr>
                    <w:t>*]</w:t>
                  </w:r>
                </w:p>
              </w:tc>
              <w:tc>
                <w:tcPr>
                  <w:tcW w:w="0" w:type="auto"/>
                  <w:tcBorders>
                    <w:top w:val="nil"/>
                    <w:bottom w:val="single" w:sz="12" w:space="0" w:color="auto"/>
                  </w:tcBorders>
                  <w:vAlign w:val="center"/>
                  <w:hideMark/>
                </w:tcPr>
                <w:p w14:paraId="2704BDA1"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constraints applied to assure the protection of privacy or intellectual property, and any special restrictions or limitations or warnings on using the resource or metadata</w:t>
                  </w:r>
                </w:p>
              </w:tc>
            </w:tr>
          </w:tbl>
          <w:p w14:paraId="17BDB805"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
        </w:tc>
      </w:tr>
    </w:tbl>
    <w:p w14:paraId="6E66A50C" w14:textId="77777777" w:rsidR="006F3108" w:rsidRPr="006F3108" w:rsidRDefault="006F3108" w:rsidP="006F3108">
      <w:pPr>
        <w:spacing w:before="100" w:beforeAutospacing="1" w:after="100" w:afterAutospacing="1" w:line="240" w:lineRule="auto"/>
        <w:jc w:val="center"/>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Table B.14</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6F3108" w:rsidRPr="006F3108" w14:paraId="33724C37" w14:textId="77777777" w:rsidTr="006F3108">
        <w:trPr>
          <w:tblCellSpacing w:w="15" w:type="dxa"/>
        </w:trPr>
        <w:tc>
          <w:tcPr>
            <w:tcW w:w="0" w:type="auto"/>
            <w:tcBorders>
              <w:top w:val="single" w:sz="12" w:space="0" w:color="auto"/>
              <w:bottom w:val="single" w:sz="8" w:space="0" w:color="auto"/>
            </w:tcBorders>
            <w:vAlign w:val="center"/>
            <w:hideMark/>
          </w:tcPr>
          <w:p w14:paraId="72D6BF35"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6F3108">
              <w:rPr>
                <w:rFonts w:ascii="Times New Roman" w:eastAsia="Times New Roman" w:hAnsi="Times New Roman" w:cs="Times New Roman"/>
                <w:b/>
                <w:bCs/>
                <w:kern w:val="0"/>
                <w14:ligatures w14:val="none"/>
              </w:rPr>
              <w:t>MD_Releasability</w:t>
            </w:r>
            <w:proofErr w:type="spellEnd"/>
          </w:p>
        </w:tc>
      </w:tr>
      <w:tr w:rsidR="006F3108" w:rsidRPr="006F3108" w14:paraId="38F8C8C4" w14:textId="77777777" w:rsidTr="006F3108">
        <w:trPr>
          <w:tblCellSpacing w:w="15" w:type="dxa"/>
        </w:trPr>
        <w:tc>
          <w:tcPr>
            <w:tcW w:w="0" w:type="auto"/>
            <w:tcBorders>
              <w:top w:val="nil"/>
              <w:bottom w:val="single" w:sz="8" w:space="0" w:color="auto"/>
            </w:tcBorders>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35"/>
              <w:gridCol w:w="4500"/>
            </w:tblGrid>
            <w:tr w:rsidR="006F3108" w:rsidRPr="006F3108" w14:paraId="454F3D79" w14:textId="77777777">
              <w:trPr>
                <w:tblCellSpacing w:w="15" w:type="dxa"/>
              </w:trPr>
              <w:tc>
                <w:tcPr>
                  <w:tcW w:w="0" w:type="auto"/>
                  <w:tcBorders>
                    <w:top w:val="single" w:sz="12" w:space="0" w:color="auto"/>
                    <w:bottom w:val="single" w:sz="8" w:space="0" w:color="auto"/>
                  </w:tcBorders>
                  <w:vAlign w:val="center"/>
                  <w:hideMark/>
                </w:tcPr>
                <w:p w14:paraId="42E2AC7A"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Definition:</w:t>
                  </w:r>
                </w:p>
              </w:tc>
              <w:tc>
                <w:tcPr>
                  <w:tcW w:w="0" w:type="auto"/>
                  <w:tcBorders>
                    <w:top w:val="single" w:sz="12" w:space="0" w:color="auto"/>
                    <w:bottom w:val="single" w:sz="8" w:space="0" w:color="auto"/>
                  </w:tcBorders>
                  <w:vAlign w:val="center"/>
                  <w:hideMark/>
                </w:tcPr>
                <w:p w14:paraId="0CFF9DA3"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information about resource release constraints</w:t>
                  </w:r>
                </w:p>
              </w:tc>
            </w:tr>
            <w:tr w:rsidR="006F3108" w:rsidRPr="006F3108" w14:paraId="18E10997" w14:textId="77777777">
              <w:trPr>
                <w:tblCellSpacing w:w="15" w:type="dxa"/>
              </w:trPr>
              <w:tc>
                <w:tcPr>
                  <w:tcW w:w="0" w:type="auto"/>
                  <w:tcBorders>
                    <w:top w:val="nil"/>
                    <w:bottom w:val="single" w:sz="8" w:space="0" w:color="auto"/>
                  </w:tcBorders>
                  <w:vAlign w:val="center"/>
                  <w:hideMark/>
                </w:tcPr>
                <w:p w14:paraId="0BF61AD6"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Subclass Of:</w:t>
                  </w:r>
                </w:p>
              </w:tc>
              <w:tc>
                <w:tcPr>
                  <w:tcW w:w="0" w:type="auto"/>
                  <w:tcBorders>
                    <w:top w:val="nil"/>
                    <w:bottom w:val="single" w:sz="8" w:space="0" w:color="auto"/>
                  </w:tcBorders>
                  <w:vAlign w:val="center"/>
                  <w:hideMark/>
                </w:tcPr>
                <w:p w14:paraId="7B7028FA"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None</w:t>
                  </w:r>
                </w:p>
              </w:tc>
            </w:tr>
            <w:tr w:rsidR="006F3108" w:rsidRPr="006F3108" w14:paraId="64C9134E" w14:textId="77777777">
              <w:trPr>
                <w:tblCellSpacing w:w="15" w:type="dxa"/>
              </w:trPr>
              <w:tc>
                <w:tcPr>
                  <w:tcW w:w="0" w:type="auto"/>
                  <w:tcBorders>
                    <w:top w:val="nil"/>
                    <w:bottom w:val="single" w:sz="8" w:space="0" w:color="auto"/>
                  </w:tcBorders>
                  <w:vAlign w:val="center"/>
                  <w:hideMark/>
                </w:tcPr>
                <w:p w14:paraId="0C39A89F"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w:t>
                  </w:r>
                  <w:proofErr w:type="spellStart"/>
                  <w:r w:rsidRPr="006F3108">
                    <w:rPr>
                      <w:rFonts w:ascii="Times New Roman" w:eastAsia="Times New Roman" w:hAnsi="Times New Roman" w:cs="Times New Roman"/>
                      <w:kern w:val="0"/>
                      <w14:ligatures w14:val="none"/>
                    </w:rPr>
                    <w:t>StereoType</w:t>
                  </w:r>
                  <w:proofErr w:type="spellEnd"/>
                  <w:r w:rsidRPr="006F3108">
                    <w:rPr>
                      <w:rFonts w:ascii="Times New Roman" w:eastAsia="Times New Roman" w:hAnsi="Times New Roman" w:cs="Times New Roman"/>
                      <w:kern w:val="0"/>
                      <w14:ligatures w14:val="none"/>
                    </w:rPr>
                    <w:t>:</w:t>
                  </w:r>
                </w:p>
              </w:tc>
              <w:tc>
                <w:tcPr>
                  <w:tcW w:w="0" w:type="auto"/>
                  <w:tcBorders>
                    <w:top w:val="nil"/>
                    <w:bottom w:val="single" w:sz="8" w:space="0" w:color="auto"/>
                  </w:tcBorders>
                  <w:vAlign w:val="center"/>
                  <w:hideMark/>
                </w:tcPr>
                <w:p w14:paraId="1B06892C"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
              </w:tc>
            </w:tr>
            <w:tr w:rsidR="006F3108" w:rsidRPr="006F3108" w14:paraId="798CA59B" w14:textId="77777777">
              <w:trPr>
                <w:tblCellSpacing w:w="15" w:type="dxa"/>
              </w:trPr>
              <w:tc>
                <w:tcPr>
                  <w:tcW w:w="0" w:type="auto"/>
                  <w:tcBorders>
                    <w:top w:val="nil"/>
                    <w:bottom w:val="single" w:sz="12" w:space="0" w:color="auto"/>
                  </w:tcBorders>
                  <w:vAlign w:val="center"/>
                  <w:hideMark/>
                </w:tcPr>
                <w:p w14:paraId="10F68BA1"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Constraint:</w:t>
                  </w:r>
                </w:p>
              </w:tc>
              <w:tc>
                <w:tcPr>
                  <w:tcW w:w="0" w:type="auto"/>
                  <w:tcBorders>
                    <w:top w:val="nil"/>
                    <w:bottom w:val="single" w:sz="12" w:space="0" w:color="auto"/>
                  </w:tcBorders>
                  <w:vAlign w:val="center"/>
                  <w:hideMark/>
                </w:tcPr>
                <w:p w14:paraId="5D574F5E"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count (addressee + statement) &gt; 0 (Invariant):</w:t>
                  </w:r>
                </w:p>
              </w:tc>
            </w:tr>
          </w:tbl>
          <w:p w14:paraId="23BA310F"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
        </w:tc>
      </w:tr>
      <w:tr w:rsidR="006F3108" w:rsidRPr="006F3108" w14:paraId="19DBBBA1" w14:textId="77777777" w:rsidTr="006F3108">
        <w:trPr>
          <w:tblCellSpacing w:w="15" w:type="dxa"/>
        </w:trPr>
        <w:tc>
          <w:tcPr>
            <w:tcW w:w="0" w:type="auto"/>
            <w:tcBorders>
              <w:top w:val="nil"/>
              <w:bottom w:val="single" w:sz="12" w:space="0" w:color="auto"/>
            </w:tcBorders>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02"/>
              <w:gridCol w:w="2787"/>
              <w:gridCol w:w="3981"/>
            </w:tblGrid>
            <w:tr w:rsidR="006F3108" w:rsidRPr="006F3108" w14:paraId="72E49FBA" w14:textId="77777777">
              <w:trPr>
                <w:tblHeader/>
                <w:tblCellSpacing w:w="15" w:type="dxa"/>
              </w:trPr>
              <w:tc>
                <w:tcPr>
                  <w:tcW w:w="0" w:type="auto"/>
                  <w:tcBorders>
                    <w:top w:val="single" w:sz="12" w:space="0" w:color="auto"/>
                    <w:bottom w:val="single" w:sz="12" w:space="0" w:color="auto"/>
                  </w:tcBorders>
                  <w:vAlign w:val="center"/>
                  <w:hideMark/>
                </w:tcPr>
                <w:p w14:paraId="3B3AE982" w14:textId="77777777" w:rsidR="006F3108" w:rsidRPr="006F3108" w:rsidRDefault="006F3108" w:rsidP="006F3108">
                  <w:pPr>
                    <w:spacing w:after="0" w:line="240" w:lineRule="auto"/>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Attribute</w:t>
                  </w:r>
                </w:p>
              </w:tc>
              <w:tc>
                <w:tcPr>
                  <w:tcW w:w="0" w:type="auto"/>
                  <w:tcBorders>
                    <w:top w:val="single" w:sz="12" w:space="0" w:color="auto"/>
                    <w:bottom w:val="single" w:sz="12" w:space="0" w:color="auto"/>
                  </w:tcBorders>
                  <w:vAlign w:val="center"/>
                  <w:hideMark/>
                </w:tcPr>
                <w:p w14:paraId="5E1D060D" w14:textId="77777777" w:rsidR="006F3108" w:rsidRPr="006F3108" w:rsidRDefault="006F3108" w:rsidP="006F3108">
                  <w:pPr>
                    <w:spacing w:after="0" w:line="240" w:lineRule="auto"/>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Value type and multiplicity</w:t>
                  </w:r>
                </w:p>
              </w:tc>
              <w:tc>
                <w:tcPr>
                  <w:tcW w:w="0" w:type="auto"/>
                  <w:tcBorders>
                    <w:top w:val="single" w:sz="12" w:space="0" w:color="auto"/>
                    <w:bottom w:val="single" w:sz="12" w:space="0" w:color="auto"/>
                  </w:tcBorders>
                  <w:vAlign w:val="center"/>
                  <w:hideMark/>
                </w:tcPr>
                <w:p w14:paraId="1A7E1B28" w14:textId="77777777" w:rsidR="006F3108" w:rsidRPr="006F3108" w:rsidRDefault="006F3108" w:rsidP="006F3108">
                  <w:pPr>
                    <w:spacing w:after="0" w:line="240" w:lineRule="auto"/>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Definition</w:t>
                  </w:r>
                </w:p>
              </w:tc>
            </w:tr>
            <w:tr w:rsidR="006F3108" w:rsidRPr="006F3108" w14:paraId="4BA25C9E" w14:textId="77777777">
              <w:trPr>
                <w:tblCellSpacing w:w="15" w:type="dxa"/>
              </w:trPr>
              <w:tc>
                <w:tcPr>
                  <w:tcW w:w="0" w:type="auto"/>
                  <w:tcBorders>
                    <w:top w:val="single" w:sz="12" w:space="0" w:color="auto"/>
                    <w:bottom w:val="single" w:sz="8" w:space="0" w:color="auto"/>
                  </w:tcBorders>
                  <w:vAlign w:val="center"/>
                  <w:hideMark/>
                </w:tcPr>
                <w:p w14:paraId="47D08660"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addressee</w:t>
                  </w:r>
                </w:p>
              </w:tc>
              <w:tc>
                <w:tcPr>
                  <w:tcW w:w="0" w:type="auto"/>
                  <w:tcBorders>
                    <w:top w:val="single" w:sz="12" w:space="0" w:color="auto"/>
                    <w:bottom w:val="single" w:sz="8" w:space="0" w:color="auto"/>
                  </w:tcBorders>
                  <w:vAlign w:val="center"/>
                  <w:hideMark/>
                </w:tcPr>
                <w:p w14:paraId="25BFE89E"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hyperlink r:id="rId266" w:anchor="CI_Responsibility-section" w:history="1">
                    <w:proofErr w:type="spellStart"/>
                    <w:r w:rsidRPr="006F3108">
                      <w:rPr>
                        <w:rFonts w:ascii="Times New Roman" w:eastAsia="Times New Roman" w:hAnsi="Times New Roman" w:cs="Times New Roman"/>
                        <w:color w:val="0000FF"/>
                        <w:kern w:val="0"/>
                        <w:u w:val="single"/>
                        <w14:ligatures w14:val="none"/>
                      </w:rPr>
                      <w:t>CI_Responsibility</w:t>
                    </w:r>
                    <w:proofErr w:type="spellEnd"/>
                  </w:hyperlink>
                  <w:r w:rsidRPr="006F3108">
                    <w:rPr>
                      <w:rFonts w:ascii="Times New Roman" w:eastAsia="Times New Roman" w:hAnsi="Times New Roman" w:cs="Times New Roman"/>
                      <w:kern w:val="0"/>
                      <w14:ligatures w14:val="none"/>
                    </w:rPr>
                    <w:t xml:space="preserve"> [</w:t>
                  </w:r>
                  <w:proofErr w:type="gramStart"/>
                  <w:r w:rsidRPr="006F3108">
                    <w:rPr>
                      <w:rFonts w:ascii="Times New Roman" w:eastAsia="Times New Roman" w:hAnsi="Times New Roman" w:cs="Times New Roman"/>
                      <w:kern w:val="0"/>
                      <w14:ligatures w14:val="none"/>
                    </w:rPr>
                    <w:t>0..</w:t>
                  </w:r>
                  <w:proofErr w:type="gramEnd"/>
                  <w:r w:rsidRPr="006F3108">
                    <w:rPr>
                      <w:rFonts w:ascii="Times New Roman" w:eastAsia="Times New Roman" w:hAnsi="Times New Roman" w:cs="Times New Roman"/>
                      <w:kern w:val="0"/>
                      <w14:ligatures w14:val="none"/>
                    </w:rPr>
                    <w:t>*]</w:t>
                  </w:r>
                </w:p>
              </w:tc>
              <w:tc>
                <w:tcPr>
                  <w:tcW w:w="0" w:type="auto"/>
                  <w:tcBorders>
                    <w:top w:val="single" w:sz="12" w:space="0" w:color="auto"/>
                    <w:bottom w:val="single" w:sz="8" w:space="0" w:color="auto"/>
                  </w:tcBorders>
                  <w:vAlign w:val="center"/>
                  <w:hideMark/>
                </w:tcPr>
                <w:p w14:paraId="4E4BC3C6"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party to which the release statement applies</w:t>
                  </w:r>
                </w:p>
              </w:tc>
            </w:tr>
            <w:tr w:rsidR="006F3108" w:rsidRPr="006F3108" w14:paraId="19139FCB" w14:textId="77777777">
              <w:trPr>
                <w:tblCellSpacing w:w="15" w:type="dxa"/>
              </w:trPr>
              <w:tc>
                <w:tcPr>
                  <w:tcW w:w="0" w:type="auto"/>
                  <w:tcBorders>
                    <w:top w:val="nil"/>
                    <w:bottom w:val="single" w:sz="8" w:space="0" w:color="auto"/>
                  </w:tcBorders>
                  <w:vAlign w:val="center"/>
                  <w:hideMark/>
                </w:tcPr>
                <w:p w14:paraId="2EC80380"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roofErr w:type="spellStart"/>
                  <w:r w:rsidRPr="006F3108">
                    <w:rPr>
                      <w:rFonts w:ascii="Times New Roman" w:eastAsia="Times New Roman" w:hAnsi="Times New Roman" w:cs="Times New Roman"/>
                      <w:kern w:val="0"/>
                      <w14:ligatures w14:val="none"/>
                    </w:rPr>
                    <w:t>disseminationConstraints</w:t>
                  </w:r>
                  <w:proofErr w:type="spellEnd"/>
                </w:p>
              </w:tc>
              <w:tc>
                <w:tcPr>
                  <w:tcW w:w="0" w:type="auto"/>
                  <w:tcBorders>
                    <w:top w:val="nil"/>
                    <w:bottom w:val="single" w:sz="8" w:space="0" w:color="auto"/>
                  </w:tcBorders>
                  <w:vAlign w:val="center"/>
                  <w:hideMark/>
                </w:tcPr>
                <w:p w14:paraId="4A3B00C5"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roofErr w:type="spellStart"/>
                  <w:r w:rsidRPr="006F3108">
                    <w:rPr>
                      <w:rFonts w:ascii="Times New Roman" w:eastAsia="Times New Roman" w:hAnsi="Times New Roman" w:cs="Times New Roman"/>
                      <w:kern w:val="0"/>
                      <w14:ligatures w14:val="none"/>
                    </w:rPr>
                    <w:t>MD_RestrictionCode</w:t>
                  </w:r>
                  <w:proofErr w:type="spellEnd"/>
                  <w:r w:rsidRPr="006F3108">
                    <w:rPr>
                      <w:rFonts w:ascii="Times New Roman" w:eastAsia="Times New Roman" w:hAnsi="Times New Roman" w:cs="Times New Roman"/>
                      <w:kern w:val="0"/>
                      <w14:ligatures w14:val="none"/>
                    </w:rPr>
                    <w:t xml:space="preserve"> [</w:t>
                  </w:r>
                  <w:proofErr w:type="gramStart"/>
                  <w:r w:rsidRPr="006F3108">
                    <w:rPr>
                      <w:rFonts w:ascii="Times New Roman" w:eastAsia="Times New Roman" w:hAnsi="Times New Roman" w:cs="Times New Roman"/>
                      <w:kern w:val="0"/>
                      <w14:ligatures w14:val="none"/>
                    </w:rPr>
                    <w:t>0..</w:t>
                  </w:r>
                  <w:proofErr w:type="gramEnd"/>
                  <w:r w:rsidRPr="006F3108">
                    <w:rPr>
                      <w:rFonts w:ascii="Times New Roman" w:eastAsia="Times New Roman" w:hAnsi="Times New Roman" w:cs="Times New Roman"/>
                      <w:kern w:val="0"/>
                      <w14:ligatures w14:val="none"/>
                    </w:rPr>
                    <w:t>*]</w:t>
                  </w:r>
                </w:p>
              </w:tc>
              <w:tc>
                <w:tcPr>
                  <w:tcW w:w="0" w:type="auto"/>
                  <w:tcBorders>
                    <w:top w:val="nil"/>
                    <w:bottom w:val="single" w:sz="8" w:space="0" w:color="auto"/>
                  </w:tcBorders>
                  <w:vAlign w:val="center"/>
                  <w:hideMark/>
                </w:tcPr>
                <w:p w14:paraId="5499530B"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component in determining releasability</w:t>
                  </w:r>
                </w:p>
              </w:tc>
            </w:tr>
            <w:tr w:rsidR="006F3108" w:rsidRPr="006F3108" w14:paraId="683088B9" w14:textId="77777777">
              <w:trPr>
                <w:tblCellSpacing w:w="15" w:type="dxa"/>
              </w:trPr>
              <w:tc>
                <w:tcPr>
                  <w:tcW w:w="0" w:type="auto"/>
                  <w:tcBorders>
                    <w:top w:val="nil"/>
                    <w:bottom w:val="single" w:sz="12" w:space="0" w:color="auto"/>
                  </w:tcBorders>
                  <w:vAlign w:val="center"/>
                  <w:hideMark/>
                </w:tcPr>
                <w:p w14:paraId="20E5FD93"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statement</w:t>
                  </w:r>
                </w:p>
              </w:tc>
              <w:tc>
                <w:tcPr>
                  <w:tcW w:w="0" w:type="auto"/>
                  <w:tcBorders>
                    <w:top w:val="nil"/>
                    <w:bottom w:val="single" w:sz="12" w:space="0" w:color="auto"/>
                  </w:tcBorders>
                  <w:vAlign w:val="center"/>
                  <w:hideMark/>
                </w:tcPr>
                <w:p w14:paraId="323DA72D"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hyperlink r:id="rId267" w:anchor="CharacterString-section" w:history="1">
                    <w:proofErr w:type="spellStart"/>
                    <w:r w:rsidRPr="006F3108">
                      <w:rPr>
                        <w:rFonts w:ascii="Times New Roman" w:eastAsia="Times New Roman" w:hAnsi="Times New Roman" w:cs="Times New Roman"/>
                        <w:color w:val="0000FF"/>
                        <w:kern w:val="0"/>
                        <w:u w:val="single"/>
                        <w14:ligatures w14:val="none"/>
                      </w:rPr>
                      <w:t>CharacterString</w:t>
                    </w:r>
                    <w:proofErr w:type="spellEnd"/>
                  </w:hyperlink>
                  <w:r w:rsidRPr="006F3108">
                    <w:rPr>
                      <w:rFonts w:ascii="Times New Roman" w:eastAsia="Times New Roman" w:hAnsi="Times New Roman" w:cs="Times New Roman"/>
                      <w:kern w:val="0"/>
                      <w14:ligatures w14:val="none"/>
                    </w:rPr>
                    <w:t xml:space="preserve"> [</w:t>
                  </w:r>
                  <w:proofErr w:type="gramStart"/>
                  <w:r w:rsidRPr="006F3108">
                    <w:rPr>
                      <w:rFonts w:ascii="Times New Roman" w:eastAsia="Times New Roman" w:hAnsi="Times New Roman" w:cs="Times New Roman"/>
                      <w:kern w:val="0"/>
                      <w14:ligatures w14:val="none"/>
                    </w:rPr>
                    <w:t>0..</w:t>
                  </w:r>
                  <w:proofErr w:type="gramEnd"/>
                  <w:r w:rsidRPr="006F3108">
                    <w:rPr>
                      <w:rFonts w:ascii="Times New Roman" w:eastAsia="Times New Roman" w:hAnsi="Times New Roman" w:cs="Times New Roman"/>
                      <w:kern w:val="0"/>
                      <w14:ligatures w14:val="none"/>
                    </w:rPr>
                    <w:t>1]</w:t>
                  </w:r>
                </w:p>
              </w:tc>
              <w:tc>
                <w:tcPr>
                  <w:tcW w:w="0" w:type="auto"/>
                  <w:tcBorders>
                    <w:top w:val="nil"/>
                    <w:bottom w:val="single" w:sz="12" w:space="0" w:color="auto"/>
                  </w:tcBorders>
                  <w:vAlign w:val="center"/>
                  <w:hideMark/>
                </w:tcPr>
                <w:p w14:paraId="02433AB9"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release statement</w:t>
                  </w:r>
                </w:p>
              </w:tc>
            </w:tr>
          </w:tbl>
          <w:p w14:paraId="28F9FFEC"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
        </w:tc>
      </w:tr>
    </w:tbl>
    <w:p w14:paraId="1DB9E07D" w14:textId="77777777" w:rsidR="006F3108" w:rsidRPr="006F3108" w:rsidRDefault="006F3108" w:rsidP="006F3108">
      <w:pPr>
        <w:spacing w:before="100" w:beforeAutospacing="1" w:after="100" w:afterAutospacing="1" w:line="240" w:lineRule="auto"/>
        <w:jc w:val="center"/>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Table B.15</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6F3108" w:rsidRPr="006F3108" w14:paraId="5346F4BA" w14:textId="77777777" w:rsidTr="006F3108">
        <w:trPr>
          <w:tblCellSpacing w:w="15" w:type="dxa"/>
        </w:trPr>
        <w:tc>
          <w:tcPr>
            <w:tcW w:w="0" w:type="auto"/>
            <w:tcBorders>
              <w:top w:val="single" w:sz="12" w:space="0" w:color="auto"/>
              <w:bottom w:val="single" w:sz="8" w:space="0" w:color="auto"/>
            </w:tcBorders>
            <w:vAlign w:val="center"/>
            <w:hideMark/>
          </w:tcPr>
          <w:p w14:paraId="7EE5DC72"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6F3108">
              <w:rPr>
                <w:rFonts w:ascii="Times New Roman" w:eastAsia="Times New Roman" w:hAnsi="Times New Roman" w:cs="Times New Roman"/>
                <w:b/>
                <w:bCs/>
                <w:kern w:val="0"/>
                <w14:ligatures w14:val="none"/>
              </w:rPr>
              <w:t>MD_SecurityConstraints</w:t>
            </w:r>
            <w:proofErr w:type="spellEnd"/>
          </w:p>
        </w:tc>
      </w:tr>
      <w:tr w:rsidR="006F3108" w:rsidRPr="006F3108" w14:paraId="33F49FC6" w14:textId="77777777" w:rsidTr="006F3108">
        <w:trPr>
          <w:tblCellSpacing w:w="15" w:type="dxa"/>
        </w:trPr>
        <w:tc>
          <w:tcPr>
            <w:tcW w:w="0" w:type="auto"/>
            <w:tcBorders>
              <w:top w:val="nil"/>
              <w:bottom w:val="single" w:sz="8" w:space="0" w:color="auto"/>
            </w:tcBorders>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22"/>
              <w:gridCol w:w="7748"/>
            </w:tblGrid>
            <w:tr w:rsidR="006F3108" w:rsidRPr="006F3108" w14:paraId="640E3AB3" w14:textId="77777777">
              <w:trPr>
                <w:tblCellSpacing w:w="15" w:type="dxa"/>
              </w:trPr>
              <w:tc>
                <w:tcPr>
                  <w:tcW w:w="0" w:type="auto"/>
                  <w:tcBorders>
                    <w:top w:val="single" w:sz="12" w:space="0" w:color="auto"/>
                    <w:bottom w:val="single" w:sz="8" w:space="0" w:color="auto"/>
                  </w:tcBorders>
                  <w:vAlign w:val="center"/>
                  <w:hideMark/>
                </w:tcPr>
                <w:p w14:paraId="64277263"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Definition:</w:t>
                  </w:r>
                </w:p>
              </w:tc>
              <w:tc>
                <w:tcPr>
                  <w:tcW w:w="0" w:type="auto"/>
                  <w:tcBorders>
                    <w:top w:val="single" w:sz="12" w:space="0" w:color="auto"/>
                    <w:bottom w:val="single" w:sz="8" w:space="0" w:color="auto"/>
                  </w:tcBorders>
                  <w:vAlign w:val="center"/>
                  <w:hideMark/>
                </w:tcPr>
                <w:p w14:paraId="585C329B"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handling restrictions imposed on the resource or metadata for national security or similar security concerns</w:t>
                  </w:r>
                </w:p>
              </w:tc>
            </w:tr>
            <w:tr w:rsidR="006F3108" w:rsidRPr="006F3108" w14:paraId="549DB904" w14:textId="77777777">
              <w:trPr>
                <w:tblCellSpacing w:w="15" w:type="dxa"/>
              </w:trPr>
              <w:tc>
                <w:tcPr>
                  <w:tcW w:w="0" w:type="auto"/>
                  <w:tcBorders>
                    <w:top w:val="nil"/>
                    <w:bottom w:val="single" w:sz="8" w:space="0" w:color="auto"/>
                  </w:tcBorders>
                  <w:vAlign w:val="center"/>
                  <w:hideMark/>
                </w:tcPr>
                <w:p w14:paraId="10EECF6E"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lastRenderedPageBreak/>
                    <w:t>    Subclass Of:</w:t>
                  </w:r>
                </w:p>
              </w:tc>
              <w:tc>
                <w:tcPr>
                  <w:tcW w:w="0" w:type="auto"/>
                  <w:tcBorders>
                    <w:top w:val="nil"/>
                    <w:bottom w:val="single" w:sz="8" w:space="0" w:color="auto"/>
                  </w:tcBorders>
                  <w:vAlign w:val="center"/>
                  <w:hideMark/>
                </w:tcPr>
                <w:p w14:paraId="34985FBE"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None</w:t>
                  </w:r>
                </w:p>
              </w:tc>
            </w:tr>
            <w:tr w:rsidR="006F3108" w:rsidRPr="006F3108" w14:paraId="77B972D9" w14:textId="77777777">
              <w:trPr>
                <w:tblCellSpacing w:w="15" w:type="dxa"/>
              </w:trPr>
              <w:tc>
                <w:tcPr>
                  <w:tcW w:w="0" w:type="auto"/>
                  <w:tcBorders>
                    <w:top w:val="nil"/>
                    <w:bottom w:val="single" w:sz="12" w:space="0" w:color="auto"/>
                  </w:tcBorders>
                  <w:vAlign w:val="center"/>
                  <w:hideMark/>
                </w:tcPr>
                <w:p w14:paraId="41CFA2BF"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w:t>
                  </w:r>
                  <w:proofErr w:type="spellStart"/>
                  <w:r w:rsidRPr="006F3108">
                    <w:rPr>
                      <w:rFonts w:ascii="Times New Roman" w:eastAsia="Times New Roman" w:hAnsi="Times New Roman" w:cs="Times New Roman"/>
                      <w:kern w:val="0"/>
                      <w14:ligatures w14:val="none"/>
                    </w:rPr>
                    <w:t>StereoType</w:t>
                  </w:r>
                  <w:proofErr w:type="spellEnd"/>
                  <w:r w:rsidRPr="006F3108">
                    <w:rPr>
                      <w:rFonts w:ascii="Times New Roman" w:eastAsia="Times New Roman" w:hAnsi="Times New Roman" w:cs="Times New Roman"/>
                      <w:kern w:val="0"/>
                      <w14:ligatures w14:val="none"/>
                    </w:rPr>
                    <w:t>:</w:t>
                  </w:r>
                </w:p>
              </w:tc>
              <w:tc>
                <w:tcPr>
                  <w:tcW w:w="0" w:type="auto"/>
                  <w:tcBorders>
                    <w:top w:val="nil"/>
                    <w:bottom w:val="single" w:sz="12" w:space="0" w:color="auto"/>
                  </w:tcBorders>
                  <w:vAlign w:val="center"/>
                  <w:hideMark/>
                </w:tcPr>
                <w:p w14:paraId="55A3607D"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
              </w:tc>
            </w:tr>
          </w:tbl>
          <w:p w14:paraId="2077EE10"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
        </w:tc>
      </w:tr>
      <w:tr w:rsidR="006F3108" w:rsidRPr="006F3108" w14:paraId="1C960B31" w14:textId="77777777" w:rsidTr="006F3108">
        <w:trPr>
          <w:tblCellSpacing w:w="15" w:type="dxa"/>
        </w:trPr>
        <w:tc>
          <w:tcPr>
            <w:tcW w:w="0" w:type="auto"/>
            <w:tcBorders>
              <w:top w:val="nil"/>
              <w:bottom w:val="single" w:sz="12" w:space="0" w:color="auto"/>
            </w:tcBorders>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48"/>
              <w:gridCol w:w="2516"/>
              <w:gridCol w:w="4706"/>
            </w:tblGrid>
            <w:tr w:rsidR="006F3108" w:rsidRPr="006F3108" w14:paraId="211D254B" w14:textId="77777777">
              <w:trPr>
                <w:tblHeader/>
                <w:tblCellSpacing w:w="15" w:type="dxa"/>
              </w:trPr>
              <w:tc>
                <w:tcPr>
                  <w:tcW w:w="0" w:type="auto"/>
                  <w:tcBorders>
                    <w:top w:val="single" w:sz="12" w:space="0" w:color="auto"/>
                    <w:bottom w:val="single" w:sz="12" w:space="0" w:color="auto"/>
                  </w:tcBorders>
                  <w:vAlign w:val="center"/>
                  <w:hideMark/>
                </w:tcPr>
                <w:p w14:paraId="4AA23F1A" w14:textId="77777777" w:rsidR="006F3108" w:rsidRPr="006F3108" w:rsidRDefault="006F3108" w:rsidP="006F3108">
                  <w:pPr>
                    <w:spacing w:after="0" w:line="240" w:lineRule="auto"/>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lastRenderedPageBreak/>
                    <w:t>Attribute</w:t>
                  </w:r>
                </w:p>
              </w:tc>
              <w:tc>
                <w:tcPr>
                  <w:tcW w:w="0" w:type="auto"/>
                  <w:tcBorders>
                    <w:top w:val="single" w:sz="12" w:space="0" w:color="auto"/>
                    <w:bottom w:val="single" w:sz="12" w:space="0" w:color="auto"/>
                  </w:tcBorders>
                  <w:vAlign w:val="center"/>
                  <w:hideMark/>
                </w:tcPr>
                <w:p w14:paraId="4D5BAFEC" w14:textId="77777777" w:rsidR="006F3108" w:rsidRPr="006F3108" w:rsidRDefault="006F3108" w:rsidP="006F3108">
                  <w:pPr>
                    <w:spacing w:after="0" w:line="240" w:lineRule="auto"/>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Value type and multiplicity</w:t>
                  </w:r>
                </w:p>
              </w:tc>
              <w:tc>
                <w:tcPr>
                  <w:tcW w:w="0" w:type="auto"/>
                  <w:tcBorders>
                    <w:top w:val="single" w:sz="12" w:space="0" w:color="auto"/>
                    <w:bottom w:val="single" w:sz="12" w:space="0" w:color="auto"/>
                  </w:tcBorders>
                  <w:vAlign w:val="center"/>
                  <w:hideMark/>
                </w:tcPr>
                <w:p w14:paraId="5178C4A7" w14:textId="77777777" w:rsidR="006F3108" w:rsidRPr="006F3108" w:rsidRDefault="006F3108" w:rsidP="006F3108">
                  <w:pPr>
                    <w:spacing w:after="0" w:line="240" w:lineRule="auto"/>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Definition</w:t>
                  </w:r>
                </w:p>
              </w:tc>
            </w:tr>
            <w:tr w:rsidR="006F3108" w:rsidRPr="006F3108" w14:paraId="2A51AD5C" w14:textId="77777777">
              <w:trPr>
                <w:tblCellSpacing w:w="15" w:type="dxa"/>
              </w:trPr>
              <w:tc>
                <w:tcPr>
                  <w:tcW w:w="0" w:type="auto"/>
                  <w:tcBorders>
                    <w:top w:val="single" w:sz="12" w:space="0" w:color="auto"/>
                    <w:bottom w:val="single" w:sz="8" w:space="0" w:color="auto"/>
                  </w:tcBorders>
                  <w:vAlign w:val="center"/>
                  <w:hideMark/>
                </w:tcPr>
                <w:p w14:paraId="762C73ED"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classification</w:t>
                  </w:r>
                </w:p>
              </w:tc>
              <w:tc>
                <w:tcPr>
                  <w:tcW w:w="0" w:type="auto"/>
                  <w:tcBorders>
                    <w:top w:val="single" w:sz="12" w:space="0" w:color="auto"/>
                    <w:bottom w:val="single" w:sz="8" w:space="0" w:color="auto"/>
                  </w:tcBorders>
                  <w:vAlign w:val="center"/>
                  <w:hideMark/>
                </w:tcPr>
                <w:p w14:paraId="22684874"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roofErr w:type="spellStart"/>
                  <w:r w:rsidRPr="006F3108">
                    <w:rPr>
                      <w:rFonts w:ascii="Times New Roman" w:eastAsia="Times New Roman" w:hAnsi="Times New Roman" w:cs="Times New Roman"/>
                      <w:kern w:val="0"/>
                      <w14:ligatures w14:val="none"/>
                    </w:rPr>
                    <w:t>MD_ClassificationCode</w:t>
                  </w:r>
                  <w:proofErr w:type="spellEnd"/>
                </w:p>
              </w:tc>
              <w:tc>
                <w:tcPr>
                  <w:tcW w:w="0" w:type="auto"/>
                  <w:tcBorders>
                    <w:top w:val="single" w:sz="12" w:space="0" w:color="auto"/>
                    <w:bottom w:val="single" w:sz="8" w:space="0" w:color="auto"/>
                  </w:tcBorders>
                  <w:vAlign w:val="center"/>
                  <w:hideMark/>
                </w:tcPr>
                <w:p w14:paraId="15B05FA3"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name of the handling restrictions on the resource or metadata</w:t>
                  </w:r>
                </w:p>
              </w:tc>
            </w:tr>
            <w:tr w:rsidR="006F3108" w:rsidRPr="006F3108" w14:paraId="4383AFE1" w14:textId="77777777">
              <w:trPr>
                <w:tblCellSpacing w:w="15" w:type="dxa"/>
              </w:trPr>
              <w:tc>
                <w:tcPr>
                  <w:tcW w:w="0" w:type="auto"/>
                  <w:tcBorders>
                    <w:top w:val="nil"/>
                    <w:bottom w:val="single" w:sz="8" w:space="0" w:color="auto"/>
                  </w:tcBorders>
                  <w:vAlign w:val="center"/>
                  <w:hideMark/>
                </w:tcPr>
                <w:p w14:paraId="1A745E4B"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roofErr w:type="spellStart"/>
                  <w:r w:rsidRPr="006F3108">
                    <w:rPr>
                      <w:rFonts w:ascii="Times New Roman" w:eastAsia="Times New Roman" w:hAnsi="Times New Roman" w:cs="Times New Roman"/>
                      <w:kern w:val="0"/>
                      <w14:ligatures w14:val="none"/>
                    </w:rPr>
                    <w:t>classificationSystem</w:t>
                  </w:r>
                  <w:proofErr w:type="spellEnd"/>
                </w:p>
              </w:tc>
              <w:tc>
                <w:tcPr>
                  <w:tcW w:w="0" w:type="auto"/>
                  <w:tcBorders>
                    <w:top w:val="nil"/>
                    <w:bottom w:val="single" w:sz="8" w:space="0" w:color="auto"/>
                  </w:tcBorders>
                  <w:vAlign w:val="center"/>
                  <w:hideMark/>
                </w:tcPr>
                <w:p w14:paraId="7D521BBD"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hyperlink r:id="rId268" w:anchor="CharacterString-section" w:history="1">
                    <w:proofErr w:type="spellStart"/>
                    <w:r w:rsidRPr="006F3108">
                      <w:rPr>
                        <w:rFonts w:ascii="Times New Roman" w:eastAsia="Times New Roman" w:hAnsi="Times New Roman" w:cs="Times New Roman"/>
                        <w:color w:val="0000FF"/>
                        <w:kern w:val="0"/>
                        <w:u w:val="single"/>
                        <w14:ligatures w14:val="none"/>
                      </w:rPr>
                      <w:t>CharacterString</w:t>
                    </w:r>
                    <w:proofErr w:type="spellEnd"/>
                  </w:hyperlink>
                  <w:r w:rsidRPr="006F3108">
                    <w:rPr>
                      <w:rFonts w:ascii="Times New Roman" w:eastAsia="Times New Roman" w:hAnsi="Times New Roman" w:cs="Times New Roman"/>
                      <w:kern w:val="0"/>
                      <w14:ligatures w14:val="none"/>
                    </w:rPr>
                    <w:t xml:space="preserve"> [</w:t>
                  </w:r>
                  <w:proofErr w:type="gramStart"/>
                  <w:r w:rsidRPr="006F3108">
                    <w:rPr>
                      <w:rFonts w:ascii="Times New Roman" w:eastAsia="Times New Roman" w:hAnsi="Times New Roman" w:cs="Times New Roman"/>
                      <w:kern w:val="0"/>
                      <w14:ligatures w14:val="none"/>
                    </w:rPr>
                    <w:t>0..</w:t>
                  </w:r>
                  <w:proofErr w:type="gramEnd"/>
                  <w:r w:rsidRPr="006F3108">
                    <w:rPr>
                      <w:rFonts w:ascii="Times New Roman" w:eastAsia="Times New Roman" w:hAnsi="Times New Roman" w:cs="Times New Roman"/>
                      <w:kern w:val="0"/>
                      <w14:ligatures w14:val="none"/>
                    </w:rPr>
                    <w:t>1]</w:t>
                  </w:r>
                </w:p>
              </w:tc>
              <w:tc>
                <w:tcPr>
                  <w:tcW w:w="0" w:type="auto"/>
                  <w:tcBorders>
                    <w:top w:val="nil"/>
                    <w:bottom w:val="single" w:sz="8" w:space="0" w:color="auto"/>
                  </w:tcBorders>
                  <w:vAlign w:val="center"/>
                  <w:hideMark/>
                </w:tcPr>
                <w:p w14:paraId="51FF2037"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name of the classification system</w:t>
                  </w:r>
                </w:p>
              </w:tc>
            </w:tr>
            <w:tr w:rsidR="006F3108" w:rsidRPr="006F3108" w14:paraId="1279B208" w14:textId="77777777">
              <w:trPr>
                <w:tblCellSpacing w:w="15" w:type="dxa"/>
              </w:trPr>
              <w:tc>
                <w:tcPr>
                  <w:tcW w:w="0" w:type="auto"/>
                  <w:tcBorders>
                    <w:top w:val="nil"/>
                    <w:bottom w:val="single" w:sz="8" w:space="0" w:color="auto"/>
                  </w:tcBorders>
                  <w:vAlign w:val="center"/>
                  <w:hideMark/>
                </w:tcPr>
                <w:p w14:paraId="2DFF12AC"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roofErr w:type="spellStart"/>
                  <w:r w:rsidRPr="006F3108">
                    <w:rPr>
                      <w:rFonts w:ascii="Times New Roman" w:eastAsia="Times New Roman" w:hAnsi="Times New Roman" w:cs="Times New Roman"/>
                      <w:kern w:val="0"/>
                      <w14:ligatures w14:val="none"/>
                    </w:rPr>
                    <w:t>handlingDescription</w:t>
                  </w:r>
                  <w:proofErr w:type="spellEnd"/>
                </w:p>
              </w:tc>
              <w:tc>
                <w:tcPr>
                  <w:tcW w:w="0" w:type="auto"/>
                  <w:tcBorders>
                    <w:top w:val="nil"/>
                    <w:bottom w:val="single" w:sz="8" w:space="0" w:color="auto"/>
                  </w:tcBorders>
                  <w:vAlign w:val="center"/>
                  <w:hideMark/>
                </w:tcPr>
                <w:p w14:paraId="2D7C1259"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hyperlink r:id="rId269" w:anchor="CharacterString-section" w:history="1">
                    <w:proofErr w:type="spellStart"/>
                    <w:r w:rsidRPr="006F3108">
                      <w:rPr>
                        <w:rFonts w:ascii="Times New Roman" w:eastAsia="Times New Roman" w:hAnsi="Times New Roman" w:cs="Times New Roman"/>
                        <w:color w:val="0000FF"/>
                        <w:kern w:val="0"/>
                        <w:u w:val="single"/>
                        <w14:ligatures w14:val="none"/>
                      </w:rPr>
                      <w:t>CharacterString</w:t>
                    </w:r>
                    <w:proofErr w:type="spellEnd"/>
                  </w:hyperlink>
                  <w:r w:rsidRPr="006F3108">
                    <w:rPr>
                      <w:rFonts w:ascii="Times New Roman" w:eastAsia="Times New Roman" w:hAnsi="Times New Roman" w:cs="Times New Roman"/>
                      <w:kern w:val="0"/>
                      <w14:ligatures w14:val="none"/>
                    </w:rPr>
                    <w:t xml:space="preserve"> [</w:t>
                  </w:r>
                  <w:proofErr w:type="gramStart"/>
                  <w:r w:rsidRPr="006F3108">
                    <w:rPr>
                      <w:rFonts w:ascii="Times New Roman" w:eastAsia="Times New Roman" w:hAnsi="Times New Roman" w:cs="Times New Roman"/>
                      <w:kern w:val="0"/>
                      <w14:ligatures w14:val="none"/>
                    </w:rPr>
                    <w:t>0..</w:t>
                  </w:r>
                  <w:proofErr w:type="gramEnd"/>
                  <w:r w:rsidRPr="006F3108">
                    <w:rPr>
                      <w:rFonts w:ascii="Times New Roman" w:eastAsia="Times New Roman" w:hAnsi="Times New Roman" w:cs="Times New Roman"/>
                      <w:kern w:val="0"/>
                      <w14:ligatures w14:val="none"/>
                    </w:rPr>
                    <w:t>1]</w:t>
                  </w:r>
                </w:p>
              </w:tc>
              <w:tc>
                <w:tcPr>
                  <w:tcW w:w="0" w:type="auto"/>
                  <w:tcBorders>
                    <w:top w:val="nil"/>
                    <w:bottom w:val="single" w:sz="8" w:space="0" w:color="auto"/>
                  </w:tcBorders>
                  <w:vAlign w:val="center"/>
                  <w:hideMark/>
                </w:tcPr>
                <w:p w14:paraId="0BD8AD36"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additional information about the restrictions on handling the resource or metadata.</w:t>
                  </w:r>
                </w:p>
              </w:tc>
            </w:tr>
            <w:tr w:rsidR="006F3108" w:rsidRPr="006F3108" w14:paraId="468568ED" w14:textId="77777777">
              <w:trPr>
                <w:tblCellSpacing w:w="15" w:type="dxa"/>
              </w:trPr>
              <w:tc>
                <w:tcPr>
                  <w:tcW w:w="0" w:type="auto"/>
                  <w:tcBorders>
                    <w:top w:val="nil"/>
                    <w:bottom w:val="single" w:sz="12" w:space="0" w:color="auto"/>
                  </w:tcBorders>
                  <w:vAlign w:val="center"/>
                  <w:hideMark/>
                </w:tcPr>
                <w:p w14:paraId="61AFA656"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roofErr w:type="spellStart"/>
                  <w:r w:rsidRPr="006F3108">
                    <w:rPr>
                      <w:rFonts w:ascii="Times New Roman" w:eastAsia="Times New Roman" w:hAnsi="Times New Roman" w:cs="Times New Roman"/>
                      <w:kern w:val="0"/>
                      <w14:ligatures w14:val="none"/>
                    </w:rPr>
                    <w:t>userNote</w:t>
                  </w:r>
                  <w:proofErr w:type="spellEnd"/>
                </w:p>
              </w:tc>
              <w:tc>
                <w:tcPr>
                  <w:tcW w:w="0" w:type="auto"/>
                  <w:tcBorders>
                    <w:top w:val="nil"/>
                    <w:bottom w:val="single" w:sz="12" w:space="0" w:color="auto"/>
                  </w:tcBorders>
                  <w:vAlign w:val="center"/>
                  <w:hideMark/>
                </w:tcPr>
                <w:p w14:paraId="2A8D0B62"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hyperlink r:id="rId270" w:anchor="CharacterString-section" w:history="1">
                    <w:proofErr w:type="spellStart"/>
                    <w:r w:rsidRPr="006F3108">
                      <w:rPr>
                        <w:rFonts w:ascii="Times New Roman" w:eastAsia="Times New Roman" w:hAnsi="Times New Roman" w:cs="Times New Roman"/>
                        <w:color w:val="0000FF"/>
                        <w:kern w:val="0"/>
                        <w:u w:val="single"/>
                        <w14:ligatures w14:val="none"/>
                      </w:rPr>
                      <w:t>CharacterString</w:t>
                    </w:r>
                    <w:proofErr w:type="spellEnd"/>
                  </w:hyperlink>
                  <w:r w:rsidRPr="006F3108">
                    <w:rPr>
                      <w:rFonts w:ascii="Times New Roman" w:eastAsia="Times New Roman" w:hAnsi="Times New Roman" w:cs="Times New Roman"/>
                      <w:kern w:val="0"/>
                      <w14:ligatures w14:val="none"/>
                    </w:rPr>
                    <w:t xml:space="preserve"> [</w:t>
                  </w:r>
                  <w:proofErr w:type="gramStart"/>
                  <w:r w:rsidRPr="006F3108">
                    <w:rPr>
                      <w:rFonts w:ascii="Times New Roman" w:eastAsia="Times New Roman" w:hAnsi="Times New Roman" w:cs="Times New Roman"/>
                      <w:kern w:val="0"/>
                      <w14:ligatures w14:val="none"/>
                    </w:rPr>
                    <w:t>0..</w:t>
                  </w:r>
                  <w:proofErr w:type="gramEnd"/>
                  <w:r w:rsidRPr="006F3108">
                    <w:rPr>
                      <w:rFonts w:ascii="Times New Roman" w:eastAsia="Times New Roman" w:hAnsi="Times New Roman" w:cs="Times New Roman"/>
                      <w:kern w:val="0"/>
                      <w14:ligatures w14:val="none"/>
                    </w:rPr>
                    <w:t>1]</w:t>
                  </w:r>
                </w:p>
              </w:tc>
              <w:tc>
                <w:tcPr>
                  <w:tcW w:w="0" w:type="auto"/>
                  <w:tcBorders>
                    <w:top w:val="nil"/>
                    <w:bottom w:val="single" w:sz="12" w:space="0" w:color="auto"/>
                  </w:tcBorders>
                  <w:vAlign w:val="center"/>
                  <w:hideMark/>
                </w:tcPr>
                <w:p w14:paraId="7FFA75C8"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explanation of the application of the legal constraints or other restrictions and legal prerequisites for obtaining and using the resource or metadata</w:t>
                  </w:r>
                </w:p>
              </w:tc>
            </w:tr>
          </w:tbl>
          <w:p w14:paraId="07171BE6"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
        </w:tc>
      </w:tr>
    </w:tbl>
    <w:p w14:paraId="433818F6" w14:textId="77777777" w:rsidR="006F3108" w:rsidRPr="006F3108" w:rsidRDefault="006F3108" w:rsidP="006F310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6F3108">
        <w:rPr>
          <w:rFonts w:ascii="Times New Roman" w:eastAsia="Times New Roman" w:hAnsi="Times New Roman" w:cs="Times New Roman"/>
          <w:b/>
          <w:bCs/>
          <w:kern w:val="0"/>
          <w:sz w:val="36"/>
          <w:szCs w:val="36"/>
          <w14:ligatures w14:val="none"/>
        </w:rPr>
        <w:t>B.5.  Identification information</w:t>
      </w:r>
    </w:p>
    <w:p w14:paraId="5A227E1E"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The following classes are defined in </w:t>
      </w:r>
      <w:hyperlink r:id="rId271" w:anchor="ISO19115" w:history="1">
        <w:r w:rsidRPr="006F3108">
          <w:rPr>
            <w:rFonts w:ascii="Times New Roman" w:eastAsia="Times New Roman" w:hAnsi="Times New Roman" w:cs="Times New Roman"/>
            <w:color w:val="0000FF"/>
            <w:kern w:val="0"/>
            <w:u w:val="single"/>
            <w14:ligatures w14:val="none"/>
          </w:rPr>
          <w:t>(ISO 19115-1 Edition 1)</w:t>
        </w:r>
      </w:hyperlink>
    </w:p>
    <w:p w14:paraId="784D1C30" w14:textId="77777777" w:rsidR="006F3108" w:rsidRPr="006F3108" w:rsidRDefault="006F3108" w:rsidP="006F3108">
      <w:pPr>
        <w:spacing w:before="100" w:beforeAutospacing="1" w:after="100" w:afterAutospacing="1" w:line="240" w:lineRule="auto"/>
        <w:jc w:val="center"/>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Table B.16 — </w:t>
      </w:r>
      <w:proofErr w:type="spellStart"/>
      <w:r w:rsidRPr="006F3108">
        <w:rPr>
          <w:rFonts w:ascii="Times New Roman" w:eastAsia="Times New Roman" w:hAnsi="Times New Roman" w:cs="Times New Roman"/>
          <w:kern w:val="0"/>
          <w14:ligatures w14:val="none"/>
        </w:rPr>
        <w:t>MD_KeywordClass</w:t>
      </w:r>
      <w:proofErr w:type="spellEnd"/>
      <w:r w:rsidRPr="006F3108">
        <w:rPr>
          <w:rFonts w:ascii="Times New Roman" w:eastAsia="Times New Roman" w:hAnsi="Times New Roman" w:cs="Times New Roman"/>
          <w:kern w:val="0"/>
          <w14:ligatures w14:val="none"/>
        </w:rPr>
        <w:t xml:space="preserve"> Class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6F3108" w:rsidRPr="006F3108" w14:paraId="34BC27FD" w14:textId="77777777" w:rsidTr="006F3108">
        <w:trPr>
          <w:tblCellSpacing w:w="15" w:type="dxa"/>
        </w:trPr>
        <w:tc>
          <w:tcPr>
            <w:tcW w:w="0" w:type="auto"/>
            <w:tcBorders>
              <w:top w:val="single" w:sz="12" w:space="0" w:color="auto"/>
              <w:bottom w:val="single" w:sz="8" w:space="0" w:color="auto"/>
            </w:tcBorders>
            <w:vAlign w:val="center"/>
            <w:hideMark/>
          </w:tcPr>
          <w:p w14:paraId="413F4EBB"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6F3108">
              <w:rPr>
                <w:rFonts w:ascii="Times New Roman" w:eastAsia="Times New Roman" w:hAnsi="Times New Roman" w:cs="Times New Roman"/>
                <w:b/>
                <w:bCs/>
                <w:kern w:val="0"/>
                <w14:ligatures w14:val="none"/>
              </w:rPr>
              <w:t>MD_KeywordClass</w:t>
            </w:r>
            <w:proofErr w:type="spellEnd"/>
          </w:p>
        </w:tc>
      </w:tr>
      <w:tr w:rsidR="006F3108" w:rsidRPr="006F3108" w14:paraId="0ED87B27" w14:textId="77777777" w:rsidTr="006F3108">
        <w:trPr>
          <w:tblCellSpacing w:w="15" w:type="dxa"/>
        </w:trPr>
        <w:tc>
          <w:tcPr>
            <w:tcW w:w="0" w:type="auto"/>
            <w:tcBorders>
              <w:top w:val="nil"/>
              <w:bottom w:val="single" w:sz="8" w:space="0" w:color="auto"/>
            </w:tcBorders>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88"/>
              <w:gridCol w:w="7782"/>
            </w:tblGrid>
            <w:tr w:rsidR="006F3108" w:rsidRPr="006F3108" w14:paraId="23355329" w14:textId="77777777">
              <w:trPr>
                <w:tblCellSpacing w:w="15" w:type="dxa"/>
              </w:trPr>
              <w:tc>
                <w:tcPr>
                  <w:tcW w:w="0" w:type="auto"/>
                  <w:tcBorders>
                    <w:top w:val="single" w:sz="12" w:space="0" w:color="auto"/>
                    <w:bottom w:val="single" w:sz="8" w:space="0" w:color="auto"/>
                  </w:tcBorders>
                  <w:vAlign w:val="center"/>
                  <w:hideMark/>
                </w:tcPr>
                <w:p w14:paraId="3156D666"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Definition:</w:t>
                  </w:r>
                </w:p>
              </w:tc>
              <w:tc>
                <w:tcPr>
                  <w:tcW w:w="0" w:type="auto"/>
                  <w:tcBorders>
                    <w:top w:val="single" w:sz="12" w:space="0" w:color="auto"/>
                    <w:bottom w:val="single" w:sz="8" w:space="0" w:color="auto"/>
                  </w:tcBorders>
                  <w:vAlign w:val="center"/>
                  <w:hideMark/>
                </w:tcPr>
                <w:p w14:paraId="6B6BD773"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specification of a class to categorize keywords in a domain-specific vocabulary that has a binding to a formal ontology</w:t>
                  </w:r>
                </w:p>
              </w:tc>
            </w:tr>
            <w:tr w:rsidR="006F3108" w:rsidRPr="006F3108" w14:paraId="7ED90C28" w14:textId="77777777">
              <w:trPr>
                <w:tblCellSpacing w:w="15" w:type="dxa"/>
              </w:trPr>
              <w:tc>
                <w:tcPr>
                  <w:tcW w:w="0" w:type="auto"/>
                  <w:tcBorders>
                    <w:top w:val="nil"/>
                    <w:bottom w:val="single" w:sz="12" w:space="0" w:color="auto"/>
                  </w:tcBorders>
                  <w:vAlign w:val="center"/>
                  <w:hideMark/>
                </w:tcPr>
                <w:p w14:paraId="4FC41373"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w:t>
                  </w:r>
                  <w:proofErr w:type="spellStart"/>
                  <w:r w:rsidRPr="006F3108">
                    <w:rPr>
                      <w:rFonts w:ascii="Times New Roman" w:eastAsia="Times New Roman" w:hAnsi="Times New Roman" w:cs="Times New Roman"/>
                      <w:kern w:val="0"/>
                      <w14:ligatures w14:val="none"/>
                    </w:rPr>
                    <w:t>StereoType</w:t>
                  </w:r>
                  <w:proofErr w:type="spellEnd"/>
                  <w:r w:rsidRPr="006F3108">
                    <w:rPr>
                      <w:rFonts w:ascii="Times New Roman" w:eastAsia="Times New Roman" w:hAnsi="Times New Roman" w:cs="Times New Roman"/>
                      <w:kern w:val="0"/>
                      <w14:ligatures w14:val="none"/>
                    </w:rPr>
                    <w:t>:</w:t>
                  </w:r>
                </w:p>
              </w:tc>
              <w:tc>
                <w:tcPr>
                  <w:tcW w:w="0" w:type="auto"/>
                  <w:tcBorders>
                    <w:top w:val="nil"/>
                    <w:bottom w:val="single" w:sz="12" w:space="0" w:color="auto"/>
                  </w:tcBorders>
                  <w:vAlign w:val="center"/>
                  <w:hideMark/>
                </w:tcPr>
                <w:p w14:paraId="302B0E87"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None</w:t>
                  </w:r>
                </w:p>
              </w:tc>
            </w:tr>
          </w:tbl>
          <w:p w14:paraId="67B466CB"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
        </w:tc>
      </w:tr>
      <w:tr w:rsidR="006F3108" w:rsidRPr="006F3108" w14:paraId="7FAF6878" w14:textId="77777777" w:rsidTr="006F3108">
        <w:trPr>
          <w:tblCellSpacing w:w="15" w:type="dxa"/>
        </w:trPr>
        <w:tc>
          <w:tcPr>
            <w:tcW w:w="0" w:type="auto"/>
            <w:tcBorders>
              <w:top w:val="nil"/>
              <w:bottom w:val="single" w:sz="8" w:space="0" w:color="auto"/>
            </w:tcBorders>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62"/>
              <w:gridCol w:w="2987"/>
              <w:gridCol w:w="1102"/>
            </w:tblGrid>
            <w:tr w:rsidR="006F3108" w:rsidRPr="006F3108" w14:paraId="420E18FD" w14:textId="77777777">
              <w:trPr>
                <w:tblHeader/>
                <w:tblCellSpacing w:w="15" w:type="dxa"/>
              </w:trPr>
              <w:tc>
                <w:tcPr>
                  <w:tcW w:w="0" w:type="auto"/>
                  <w:tcBorders>
                    <w:top w:val="single" w:sz="12" w:space="0" w:color="auto"/>
                    <w:bottom w:val="single" w:sz="12" w:space="0" w:color="auto"/>
                  </w:tcBorders>
                  <w:vAlign w:val="center"/>
                  <w:hideMark/>
                </w:tcPr>
                <w:p w14:paraId="21F92EE2" w14:textId="77777777" w:rsidR="006F3108" w:rsidRPr="006F3108" w:rsidRDefault="006F3108" w:rsidP="006F3108">
                  <w:pPr>
                    <w:spacing w:after="0" w:line="240" w:lineRule="auto"/>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Role name</w:t>
                  </w:r>
                </w:p>
              </w:tc>
              <w:tc>
                <w:tcPr>
                  <w:tcW w:w="0" w:type="auto"/>
                  <w:tcBorders>
                    <w:top w:val="single" w:sz="12" w:space="0" w:color="auto"/>
                    <w:bottom w:val="single" w:sz="12" w:space="0" w:color="auto"/>
                  </w:tcBorders>
                  <w:vAlign w:val="center"/>
                  <w:hideMark/>
                </w:tcPr>
                <w:p w14:paraId="6F8851EA" w14:textId="77777777" w:rsidR="006F3108" w:rsidRPr="006F3108" w:rsidRDefault="006F3108" w:rsidP="006F3108">
                  <w:pPr>
                    <w:spacing w:after="0" w:line="240" w:lineRule="auto"/>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Target class and multiplicity</w:t>
                  </w:r>
                </w:p>
              </w:tc>
              <w:tc>
                <w:tcPr>
                  <w:tcW w:w="0" w:type="auto"/>
                  <w:tcBorders>
                    <w:top w:val="single" w:sz="12" w:space="0" w:color="auto"/>
                    <w:bottom w:val="single" w:sz="12" w:space="0" w:color="auto"/>
                  </w:tcBorders>
                  <w:vAlign w:val="center"/>
                  <w:hideMark/>
                </w:tcPr>
                <w:p w14:paraId="5BBB7897" w14:textId="77777777" w:rsidR="006F3108" w:rsidRPr="006F3108" w:rsidRDefault="006F3108" w:rsidP="006F3108">
                  <w:pPr>
                    <w:spacing w:after="0" w:line="240" w:lineRule="auto"/>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Definition</w:t>
                  </w:r>
                </w:p>
              </w:tc>
            </w:tr>
            <w:tr w:rsidR="006F3108" w:rsidRPr="006F3108" w14:paraId="435DDB04" w14:textId="77777777">
              <w:trPr>
                <w:tblCellSpacing w:w="15" w:type="dxa"/>
              </w:trPr>
              <w:tc>
                <w:tcPr>
                  <w:tcW w:w="0" w:type="auto"/>
                  <w:tcBorders>
                    <w:top w:val="single" w:sz="12" w:space="0" w:color="auto"/>
                    <w:bottom w:val="single" w:sz="12" w:space="0" w:color="auto"/>
                  </w:tcBorders>
                  <w:vAlign w:val="center"/>
                  <w:hideMark/>
                </w:tcPr>
                <w:p w14:paraId="31E17D79" w14:textId="77777777" w:rsidR="006F3108" w:rsidRPr="006F3108" w:rsidRDefault="006F3108" w:rsidP="006F3108">
                  <w:pPr>
                    <w:spacing w:after="0" w:line="240" w:lineRule="auto"/>
                    <w:rPr>
                      <w:rFonts w:ascii="Times New Roman" w:eastAsia="Times New Roman" w:hAnsi="Times New Roman" w:cs="Times New Roman"/>
                      <w:b/>
                      <w:bCs/>
                      <w:kern w:val="0"/>
                      <w14:ligatures w14:val="none"/>
                    </w:rPr>
                  </w:pPr>
                </w:p>
              </w:tc>
              <w:tc>
                <w:tcPr>
                  <w:tcW w:w="0" w:type="auto"/>
                  <w:tcBorders>
                    <w:top w:val="single" w:sz="12" w:space="0" w:color="auto"/>
                    <w:bottom w:val="single" w:sz="12" w:space="0" w:color="auto"/>
                  </w:tcBorders>
                  <w:vAlign w:val="center"/>
                  <w:hideMark/>
                </w:tcPr>
                <w:p w14:paraId="32976373"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hyperlink r:id="rId272" w:anchor="MD_Keywords-section" w:history="1">
                    <w:proofErr w:type="spellStart"/>
                    <w:r w:rsidRPr="006F3108">
                      <w:rPr>
                        <w:rFonts w:ascii="Times New Roman" w:eastAsia="Times New Roman" w:hAnsi="Times New Roman" w:cs="Times New Roman"/>
                        <w:color w:val="0000FF"/>
                        <w:kern w:val="0"/>
                        <w:u w:val="single"/>
                        <w14:ligatures w14:val="none"/>
                      </w:rPr>
                      <w:t>MD_Keywords</w:t>
                    </w:r>
                    <w:proofErr w:type="spellEnd"/>
                  </w:hyperlink>
                  <w:r w:rsidRPr="006F3108">
                    <w:rPr>
                      <w:rFonts w:ascii="Times New Roman" w:eastAsia="Times New Roman" w:hAnsi="Times New Roman" w:cs="Times New Roman"/>
                      <w:kern w:val="0"/>
                      <w14:ligatures w14:val="none"/>
                    </w:rPr>
                    <w:t xml:space="preserve"> []</w:t>
                  </w:r>
                </w:p>
              </w:tc>
              <w:tc>
                <w:tcPr>
                  <w:tcW w:w="0" w:type="auto"/>
                  <w:tcBorders>
                    <w:top w:val="single" w:sz="12" w:space="0" w:color="auto"/>
                    <w:bottom w:val="single" w:sz="12" w:space="0" w:color="auto"/>
                  </w:tcBorders>
                  <w:vAlign w:val="center"/>
                  <w:hideMark/>
                </w:tcPr>
                <w:p w14:paraId="74CEFA1B"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
              </w:tc>
            </w:tr>
          </w:tbl>
          <w:p w14:paraId="02A7F004"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
        </w:tc>
      </w:tr>
      <w:tr w:rsidR="006F3108" w:rsidRPr="006F3108" w14:paraId="08BA75DD" w14:textId="77777777" w:rsidTr="006F3108">
        <w:trPr>
          <w:tblCellSpacing w:w="15" w:type="dxa"/>
        </w:trPr>
        <w:tc>
          <w:tcPr>
            <w:tcW w:w="0" w:type="auto"/>
            <w:tcBorders>
              <w:top w:val="nil"/>
              <w:bottom w:val="single" w:sz="12" w:space="0" w:color="auto"/>
            </w:tcBorders>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15"/>
              <w:gridCol w:w="1824"/>
              <w:gridCol w:w="5731"/>
            </w:tblGrid>
            <w:tr w:rsidR="006F3108" w:rsidRPr="006F3108" w14:paraId="0B885FB4" w14:textId="77777777">
              <w:trPr>
                <w:tblHeader/>
                <w:tblCellSpacing w:w="15" w:type="dxa"/>
              </w:trPr>
              <w:tc>
                <w:tcPr>
                  <w:tcW w:w="0" w:type="auto"/>
                  <w:tcBorders>
                    <w:top w:val="single" w:sz="12" w:space="0" w:color="auto"/>
                    <w:bottom w:val="single" w:sz="12" w:space="0" w:color="auto"/>
                  </w:tcBorders>
                  <w:vAlign w:val="center"/>
                  <w:hideMark/>
                </w:tcPr>
                <w:p w14:paraId="0747CB72" w14:textId="77777777" w:rsidR="006F3108" w:rsidRPr="006F3108" w:rsidRDefault="006F3108" w:rsidP="006F3108">
                  <w:pPr>
                    <w:spacing w:after="0" w:line="240" w:lineRule="auto"/>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Attribute</w:t>
                  </w:r>
                </w:p>
              </w:tc>
              <w:tc>
                <w:tcPr>
                  <w:tcW w:w="0" w:type="auto"/>
                  <w:tcBorders>
                    <w:top w:val="single" w:sz="12" w:space="0" w:color="auto"/>
                    <w:bottom w:val="single" w:sz="12" w:space="0" w:color="auto"/>
                  </w:tcBorders>
                  <w:vAlign w:val="center"/>
                  <w:hideMark/>
                </w:tcPr>
                <w:p w14:paraId="68548497" w14:textId="77777777" w:rsidR="006F3108" w:rsidRPr="006F3108" w:rsidRDefault="006F3108" w:rsidP="006F3108">
                  <w:pPr>
                    <w:spacing w:after="0" w:line="240" w:lineRule="auto"/>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Value type and multiplicity</w:t>
                  </w:r>
                </w:p>
              </w:tc>
              <w:tc>
                <w:tcPr>
                  <w:tcW w:w="0" w:type="auto"/>
                  <w:tcBorders>
                    <w:top w:val="single" w:sz="12" w:space="0" w:color="auto"/>
                    <w:bottom w:val="single" w:sz="12" w:space="0" w:color="auto"/>
                  </w:tcBorders>
                  <w:vAlign w:val="center"/>
                  <w:hideMark/>
                </w:tcPr>
                <w:p w14:paraId="0D6F8D32" w14:textId="77777777" w:rsidR="006F3108" w:rsidRPr="006F3108" w:rsidRDefault="006F3108" w:rsidP="006F3108">
                  <w:pPr>
                    <w:spacing w:after="0" w:line="240" w:lineRule="auto"/>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Definition</w:t>
                  </w:r>
                </w:p>
              </w:tc>
            </w:tr>
            <w:tr w:rsidR="006F3108" w:rsidRPr="006F3108" w14:paraId="2C6086DE" w14:textId="77777777">
              <w:trPr>
                <w:tblCellSpacing w:w="15" w:type="dxa"/>
              </w:trPr>
              <w:tc>
                <w:tcPr>
                  <w:tcW w:w="0" w:type="auto"/>
                  <w:tcBorders>
                    <w:top w:val="single" w:sz="12" w:space="0" w:color="auto"/>
                    <w:bottom w:val="single" w:sz="8" w:space="0" w:color="auto"/>
                  </w:tcBorders>
                  <w:vAlign w:val="center"/>
                  <w:hideMark/>
                </w:tcPr>
                <w:p w14:paraId="09CC3A23"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roofErr w:type="spellStart"/>
                  <w:r w:rsidRPr="006F3108">
                    <w:rPr>
                      <w:rFonts w:ascii="Times New Roman" w:eastAsia="Times New Roman" w:hAnsi="Times New Roman" w:cs="Times New Roman"/>
                      <w:kern w:val="0"/>
                      <w14:ligatures w14:val="none"/>
                    </w:rPr>
                    <w:t>className</w:t>
                  </w:r>
                  <w:proofErr w:type="spellEnd"/>
                </w:p>
              </w:tc>
              <w:tc>
                <w:tcPr>
                  <w:tcW w:w="0" w:type="auto"/>
                  <w:tcBorders>
                    <w:top w:val="single" w:sz="12" w:space="0" w:color="auto"/>
                    <w:bottom w:val="single" w:sz="8" w:space="0" w:color="auto"/>
                  </w:tcBorders>
                  <w:vAlign w:val="center"/>
                  <w:hideMark/>
                </w:tcPr>
                <w:p w14:paraId="7ADEF799"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hyperlink r:id="rId273" w:anchor="CharacterString-section" w:history="1">
                    <w:proofErr w:type="spellStart"/>
                    <w:r w:rsidRPr="006F3108">
                      <w:rPr>
                        <w:rFonts w:ascii="Times New Roman" w:eastAsia="Times New Roman" w:hAnsi="Times New Roman" w:cs="Times New Roman"/>
                        <w:color w:val="0000FF"/>
                        <w:kern w:val="0"/>
                        <w:u w:val="single"/>
                        <w14:ligatures w14:val="none"/>
                      </w:rPr>
                      <w:t>CharacterString</w:t>
                    </w:r>
                    <w:proofErr w:type="spellEnd"/>
                  </w:hyperlink>
                  <w:r w:rsidRPr="006F3108">
                    <w:rPr>
                      <w:rFonts w:ascii="Times New Roman" w:eastAsia="Times New Roman" w:hAnsi="Times New Roman" w:cs="Times New Roman"/>
                      <w:kern w:val="0"/>
                      <w14:ligatures w14:val="none"/>
                    </w:rPr>
                    <w:t xml:space="preserve"> [</w:t>
                  </w:r>
                  <w:proofErr w:type="gramStart"/>
                  <w:r w:rsidRPr="006F3108">
                    <w:rPr>
                      <w:rFonts w:ascii="Times New Roman" w:eastAsia="Times New Roman" w:hAnsi="Times New Roman" w:cs="Times New Roman"/>
                      <w:kern w:val="0"/>
                      <w14:ligatures w14:val="none"/>
                    </w:rPr>
                    <w:t>1..</w:t>
                  </w:r>
                  <w:proofErr w:type="gramEnd"/>
                  <w:r w:rsidRPr="006F3108">
                    <w:rPr>
                      <w:rFonts w:ascii="Times New Roman" w:eastAsia="Times New Roman" w:hAnsi="Times New Roman" w:cs="Times New Roman"/>
                      <w:kern w:val="0"/>
                      <w14:ligatures w14:val="none"/>
                    </w:rPr>
                    <w:t>1]</w:t>
                  </w:r>
                </w:p>
              </w:tc>
              <w:tc>
                <w:tcPr>
                  <w:tcW w:w="0" w:type="auto"/>
                  <w:tcBorders>
                    <w:top w:val="single" w:sz="12" w:space="0" w:color="auto"/>
                    <w:bottom w:val="single" w:sz="8" w:space="0" w:color="auto"/>
                  </w:tcBorders>
                  <w:vAlign w:val="center"/>
                  <w:hideMark/>
                </w:tcPr>
                <w:p w14:paraId="56CDB333"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character string to label the keyword category in natural language</w:t>
                  </w:r>
                </w:p>
              </w:tc>
            </w:tr>
            <w:tr w:rsidR="006F3108" w:rsidRPr="006F3108" w14:paraId="601AD5D1" w14:textId="77777777">
              <w:trPr>
                <w:tblCellSpacing w:w="15" w:type="dxa"/>
              </w:trPr>
              <w:tc>
                <w:tcPr>
                  <w:tcW w:w="0" w:type="auto"/>
                  <w:tcBorders>
                    <w:top w:val="nil"/>
                    <w:bottom w:val="single" w:sz="8" w:space="0" w:color="auto"/>
                  </w:tcBorders>
                  <w:vAlign w:val="center"/>
                  <w:hideMark/>
                </w:tcPr>
                <w:p w14:paraId="0E22B63D"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roofErr w:type="spellStart"/>
                  <w:r w:rsidRPr="006F3108">
                    <w:rPr>
                      <w:rFonts w:ascii="Times New Roman" w:eastAsia="Times New Roman" w:hAnsi="Times New Roman" w:cs="Times New Roman"/>
                      <w:kern w:val="0"/>
                      <w14:ligatures w14:val="none"/>
                    </w:rPr>
                    <w:t>conceptIdentifier</w:t>
                  </w:r>
                  <w:proofErr w:type="spellEnd"/>
                </w:p>
              </w:tc>
              <w:tc>
                <w:tcPr>
                  <w:tcW w:w="0" w:type="auto"/>
                  <w:tcBorders>
                    <w:top w:val="nil"/>
                    <w:bottom w:val="single" w:sz="8" w:space="0" w:color="auto"/>
                  </w:tcBorders>
                  <w:vAlign w:val="center"/>
                  <w:hideMark/>
                </w:tcPr>
                <w:p w14:paraId="64B5EF7D"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URI [</w:t>
                  </w:r>
                  <w:proofErr w:type="gramStart"/>
                  <w:r w:rsidRPr="006F3108">
                    <w:rPr>
                      <w:rFonts w:ascii="Times New Roman" w:eastAsia="Times New Roman" w:hAnsi="Times New Roman" w:cs="Times New Roman"/>
                      <w:kern w:val="0"/>
                      <w14:ligatures w14:val="none"/>
                    </w:rPr>
                    <w:t>0..</w:t>
                  </w:r>
                  <w:proofErr w:type="gramEnd"/>
                  <w:r w:rsidRPr="006F3108">
                    <w:rPr>
                      <w:rFonts w:ascii="Times New Roman" w:eastAsia="Times New Roman" w:hAnsi="Times New Roman" w:cs="Times New Roman"/>
                      <w:kern w:val="0"/>
                      <w14:ligatures w14:val="none"/>
                    </w:rPr>
                    <w:t>1]</w:t>
                  </w:r>
                </w:p>
              </w:tc>
              <w:tc>
                <w:tcPr>
                  <w:tcW w:w="0" w:type="auto"/>
                  <w:tcBorders>
                    <w:top w:val="nil"/>
                    <w:bottom w:val="single" w:sz="8" w:space="0" w:color="auto"/>
                  </w:tcBorders>
                  <w:vAlign w:val="center"/>
                  <w:hideMark/>
                </w:tcPr>
                <w:p w14:paraId="32B18A7E"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URI of concept in ontology specified by the ontology attribute; this concept is labeled by the </w:t>
                  </w:r>
                  <w:proofErr w:type="spellStart"/>
                  <w:r w:rsidRPr="006F3108">
                    <w:rPr>
                      <w:rFonts w:ascii="Times New Roman" w:eastAsia="Times New Roman" w:hAnsi="Times New Roman" w:cs="Times New Roman"/>
                      <w:kern w:val="0"/>
                      <w14:ligatures w14:val="none"/>
                    </w:rPr>
                    <w:t>className</w:t>
                  </w:r>
                  <w:proofErr w:type="spellEnd"/>
                  <w:r w:rsidRPr="006F3108">
                    <w:rPr>
                      <w:rFonts w:ascii="Times New Roman" w:eastAsia="Times New Roman" w:hAnsi="Times New Roman" w:cs="Times New Roman"/>
                      <w:kern w:val="0"/>
                      <w14:ligatures w14:val="none"/>
                    </w:rPr>
                    <w:t xml:space="preserve">: </w:t>
                  </w:r>
                  <w:proofErr w:type="spellStart"/>
                  <w:r w:rsidRPr="006F3108">
                    <w:rPr>
                      <w:rFonts w:ascii="Times New Roman" w:eastAsia="Times New Roman" w:hAnsi="Times New Roman" w:cs="Times New Roman"/>
                      <w:kern w:val="0"/>
                      <w14:ligatures w14:val="none"/>
                    </w:rPr>
                    <w:t>CharacterString</w:t>
                  </w:r>
                  <w:proofErr w:type="spellEnd"/>
                  <w:r w:rsidRPr="006F3108">
                    <w:rPr>
                      <w:rFonts w:ascii="Times New Roman" w:eastAsia="Times New Roman" w:hAnsi="Times New Roman" w:cs="Times New Roman"/>
                      <w:kern w:val="0"/>
                      <w14:ligatures w14:val="none"/>
                    </w:rPr>
                    <w:t>.</w:t>
                  </w:r>
                </w:p>
              </w:tc>
            </w:tr>
            <w:tr w:rsidR="006F3108" w:rsidRPr="006F3108" w14:paraId="6E35F3F6" w14:textId="77777777">
              <w:trPr>
                <w:tblCellSpacing w:w="15" w:type="dxa"/>
              </w:trPr>
              <w:tc>
                <w:tcPr>
                  <w:tcW w:w="0" w:type="auto"/>
                  <w:tcBorders>
                    <w:top w:val="nil"/>
                    <w:bottom w:val="single" w:sz="12" w:space="0" w:color="auto"/>
                  </w:tcBorders>
                  <w:vAlign w:val="center"/>
                  <w:hideMark/>
                </w:tcPr>
                <w:p w14:paraId="0089AF29"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ontology</w:t>
                  </w:r>
                </w:p>
              </w:tc>
              <w:tc>
                <w:tcPr>
                  <w:tcW w:w="0" w:type="auto"/>
                  <w:tcBorders>
                    <w:top w:val="nil"/>
                    <w:bottom w:val="single" w:sz="12" w:space="0" w:color="auto"/>
                  </w:tcBorders>
                  <w:vAlign w:val="center"/>
                  <w:hideMark/>
                </w:tcPr>
                <w:p w14:paraId="3D117184"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roofErr w:type="spellStart"/>
                  <w:r w:rsidRPr="006F3108">
                    <w:rPr>
                      <w:rFonts w:ascii="Times New Roman" w:eastAsia="Times New Roman" w:hAnsi="Times New Roman" w:cs="Times New Roman"/>
                      <w:kern w:val="0"/>
                      <w14:ligatures w14:val="none"/>
                    </w:rPr>
                    <w:t>CI_Citation</w:t>
                  </w:r>
                  <w:proofErr w:type="spellEnd"/>
                  <w:r w:rsidRPr="006F3108">
                    <w:rPr>
                      <w:rFonts w:ascii="Times New Roman" w:eastAsia="Times New Roman" w:hAnsi="Times New Roman" w:cs="Times New Roman"/>
                      <w:kern w:val="0"/>
                      <w14:ligatures w14:val="none"/>
                    </w:rPr>
                    <w:t xml:space="preserve"> [</w:t>
                  </w:r>
                  <w:proofErr w:type="gramStart"/>
                  <w:r w:rsidRPr="006F3108">
                    <w:rPr>
                      <w:rFonts w:ascii="Times New Roman" w:eastAsia="Times New Roman" w:hAnsi="Times New Roman" w:cs="Times New Roman"/>
                      <w:kern w:val="0"/>
                      <w14:ligatures w14:val="none"/>
                    </w:rPr>
                    <w:t>1..</w:t>
                  </w:r>
                  <w:proofErr w:type="gramEnd"/>
                  <w:r w:rsidRPr="006F3108">
                    <w:rPr>
                      <w:rFonts w:ascii="Times New Roman" w:eastAsia="Times New Roman" w:hAnsi="Times New Roman" w:cs="Times New Roman"/>
                      <w:kern w:val="0"/>
                      <w14:ligatures w14:val="none"/>
                    </w:rPr>
                    <w:t>1]</w:t>
                  </w:r>
                </w:p>
              </w:tc>
              <w:tc>
                <w:tcPr>
                  <w:tcW w:w="0" w:type="auto"/>
                  <w:tcBorders>
                    <w:top w:val="nil"/>
                    <w:bottom w:val="single" w:sz="12" w:space="0" w:color="auto"/>
                  </w:tcBorders>
                  <w:vAlign w:val="center"/>
                  <w:hideMark/>
                </w:tcPr>
                <w:p w14:paraId="613CA294" w14:textId="79E3EE0E"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a reference that binds the keyword class to a formal conceptualization of a knowledge domain for use in semantic processing</w:t>
                  </w:r>
                  <w:ins w:id="303" w:author="Carl Reed" w:date="2024-02-23T12:13:00Z">
                    <w:r w:rsidR="00502553">
                      <w:rPr>
                        <w:rFonts w:ascii="Times New Roman" w:eastAsia="Times New Roman" w:hAnsi="Times New Roman" w:cs="Times New Roman"/>
                        <w:kern w:val="0"/>
                        <w14:ligatures w14:val="none"/>
                      </w:rPr>
                      <w:t xml:space="preserve">. </w:t>
                    </w:r>
                  </w:ins>
                  <w:r w:rsidRPr="006F3108">
                    <w:rPr>
                      <w:rFonts w:ascii="Times New Roman" w:eastAsia="Times New Roman" w:hAnsi="Times New Roman" w:cs="Times New Roman"/>
                      <w:kern w:val="0"/>
                      <w14:ligatures w14:val="none"/>
                    </w:rPr>
                    <w:t xml:space="preserve">NOTE: Keywords in the associated </w:t>
                  </w:r>
                  <w:proofErr w:type="spellStart"/>
                  <w:r w:rsidRPr="006F3108">
                    <w:rPr>
                      <w:rFonts w:ascii="Times New Roman" w:eastAsia="Times New Roman" w:hAnsi="Times New Roman" w:cs="Times New Roman"/>
                      <w:kern w:val="0"/>
                      <w14:ligatures w14:val="none"/>
                    </w:rPr>
                    <w:lastRenderedPageBreak/>
                    <w:t>MD_Keywords</w:t>
                  </w:r>
                  <w:proofErr w:type="spellEnd"/>
                  <w:r w:rsidRPr="006F3108">
                    <w:rPr>
                      <w:rFonts w:ascii="Times New Roman" w:eastAsia="Times New Roman" w:hAnsi="Times New Roman" w:cs="Times New Roman"/>
                      <w:kern w:val="0"/>
                      <w14:ligatures w14:val="none"/>
                    </w:rPr>
                    <w:t xml:space="preserve"> keyword list must be within the scope of this ontology</w:t>
                  </w:r>
                </w:p>
              </w:tc>
            </w:tr>
          </w:tbl>
          <w:p w14:paraId="26DD094C"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
        </w:tc>
      </w:tr>
    </w:tbl>
    <w:p w14:paraId="74485D2C" w14:textId="77777777" w:rsidR="006F3108" w:rsidRPr="006F3108" w:rsidRDefault="006F3108" w:rsidP="006F3108">
      <w:pPr>
        <w:spacing w:before="100" w:beforeAutospacing="1" w:after="100" w:afterAutospacing="1" w:line="240" w:lineRule="auto"/>
        <w:jc w:val="center"/>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lastRenderedPageBreak/>
        <w:t xml:space="preserve">Table B.17 — </w:t>
      </w:r>
      <w:proofErr w:type="spellStart"/>
      <w:r w:rsidRPr="006F3108">
        <w:rPr>
          <w:rFonts w:ascii="Times New Roman" w:eastAsia="Times New Roman" w:hAnsi="Times New Roman" w:cs="Times New Roman"/>
          <w:kern w:val="0"/>
          <w14:ligatures w14:val="none"/>
        </w:rPr>
        <w:t>MD_Keywords</w:t>
      </w:r>
      <w:proofErr w:type="spellEnd"/>
      <w:r w:rsidRPr="006F3108">
        <w:rPr>
          <w:rFonts w:ascii="Times New Roman" w:eastAsia="Times New Roman" w:hAnsi="Times New Roman" w:cs="Times New Roman"/>
          <w:kern w:val="0"/>
          <w14:ligatures w14:val="none"/>
        </w:rPr>
        <w:t xml:space="preserve"> Class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6F3108" w:rsidRPr="006F3108" w14:paraId="766FFDDA" w14:textId="77777777" w:rsidTr="006F3108">
        <w:trPr>
          <w:tblCellSpacing w:w="15" w:type="dxa"/>
        </w:trPr>
        <w:tc>
          <w:tcPr>
            <w:tcW w:w="0" w:type="auto"/>
            <w:tcBorders>
              <w:top w:val="single" w:sz="12" w:space="0" w:color="auto"/>
              <w:bottom w:val="single" w:sz="8" w:space="0" w:color="auto"/>
            </w:tcBorders>
            <w:vAlign w:val="center"/>
            <w:hideMark/>
          </w:tcPr>
          <w:p w14:paraId="172B628A"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6F3108">
              <w:rPr>
                <w:rFonts w:ascii="Times New Roman" w:eastAsia="Times New Roman" w:hAnsi="Times New Roman" w:cs="Times New Roman"/>
                <w:b/>
                <w:bCs/>
                <w:kern w:val="0"/>
                <w14:ligatures w14:val="none"/>
              </w:rPr>
              <w:t>MD_Keywords</w:t>
            </w:r>
            <w:proofErr w:type="spellEnd"/>
          </w:p>
        </w:tc>
      </w:tr>
      <w:tr w:rsidR="006F3108" w:rsidRPr="006F3108" w14:paraId="6A0C0C7D" w14:textId="77777777" w:rsidTr="006F3108">
        <w:trPr>
          <w:tblCellSpacing w:w="15" w:type="dxa"/>
        </w:trPr>
        <w:tc>
          <w:tcPr>
            <w:tcW w:w="0" w:type="auto"/>
            <w:tcBorders>
              <w:top w:val="nil"/>
              <w:bottom w:val="single" w:sz="8" w:space="0" w:color="auto"/>
            </w:tcBorders>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88"/>
              <w:gridCol w:w="7782"/>
            </w:tblGrid>
            <w:tr w:rsidR="006F3108" w:rsidRPr="006F3108" w14:paraId="37746BBB" w14:textId="77777777">
              <w:trPr>
                <w:tblCellSpacing w:w="15" w:type="dxa"/>
              </w:trPr>
              <w:tc>
                <w:tcPr>
                  <w:tcW w:w="0" w:type="auto"/>
                  <w:tcBorders>
                    <w:top w:val="single" w:sz="12" w:space="0" w:color="auto"/>
                    <w:bottom w:val="single" w:sz="8" w:space="0" w:color="auto"/>
                  </w:tcBorders>
                  <w:vAlign w:val="center"/>
                  <w:hideMark/>
                </w:tcPr>
                <w:p w14:paraId="416A9D77"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Definition:</w:t>
                  </w:r>
                </w:p>
              </w:tc>
              <w:tc>
                <w:tcPr>
                  <w:tcW w:w="0" w:type="auto"/>
                  <w:tcBorders>
                    <w:top w:val="single" w:sz="12" w:space="0" w:color="auto"/>
                    <w:bottom w:val="single" w:sz="8" w:space="0" w:color="auto"/>
                  </w:tcBorders>
                  <w:vAlign w:val="center"/>
                  <w:hideMark/>
                </w:tcPr>
                <w:p w14:paraId="3227AF14"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keywords, their type and reference source NOTE: When the resource described is a service, one instance of </w:t>
                  </w:r>
                  <w:proofErr w:type="spellStart"/>
                  <w:r w:rsidRPr="006F3108">
                    <w:rPr>
                      <w:rFonts w:ascii="Times New Roman" w:eastAsia="Times New Roman" w:hAnsi="Times New Roman" w:cs="Times New Roman"/>
                      <w:kern w:val="0"/>
                      <w14:ligatures w14:val="none"/>
                    </w:rPr>
                    <w:t>MD_Keyword</w:t>
                  </w:r>
                  <w:proofErr w:type="spellEnd"/>
                  <w:r w:rsidRPr="006F3108">
                    <w:rPr>
                      <w:rFonts w:ascii="Times New Roman" w:eastAsia="Times New Roman" w:hAnsi="Times New Roman" w:cs="Times New Roman"/>
                      <w:kern w:val="0"/>
                      <w14:ligatures w14:val="none"/>
                    </w:rPr>
                    <w:t xml:space="preserve"> shall refer to the service taxonomy defined in ISO 19119, 8.3)</w:t>
                  </w:r>
                </w:p>
              </w:tc>
            </w:tr>
            <w:tr w:rsidR="006F3108" w:rsidRPr="006F3108" w14:paraId="2DABDF1D" w14:textId="77777777">
              <w:trPr>
                <w:tblCellSpacing w:w="15" w:type="dxa"/>
              </w:trPr>
              <w:tc>
                <w:tcPr>
                  <w:tcW w:w="0" w:type="auto"/>
                  <w:tcBorders>
                    <w:top w:val="nil"/>
                    <w:bottom w:val="single" w:sz="8" w:space="0" w:color="auto"/>
                  </w:tcBorders>
                  <w:vAlign w:val="center"/>
                  <w:hideMark/>
                </w:tcPr>
                <w:p w14:paraId="0855BA21"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w:t>
                  </w:r>
                  <w:proofErr w:type="spellStart"/>
                  <w:r w:rsidRPr="006F3108">
                    <w:rPr>
                      <w:rFonts w:ascii="Times New Roman" w:eastAsia="Times New Roman" w:hAnsi="Times New Roman" w:cs="Times New Roman"/>
                      <w:kern w:val="0"/>
                      <w14:ligatures w14:val="none"/>
                    </w:rPr>
                    <w:t>StereoType</w:t>
                  </w:r>
                  <w:proofErr w:type="spellEnd"/>
                  <w:r w:rsidRPr="006F3108">
                    <w:rPr>
                      <w:rFonts w:ascii="Times New Roman" w:eastAsia="Times New Roman" w:hAnsi="Times New Roman" w:cs="Times New Roman"/>
                      <w:kern w:val="0"/>
                      <w14:ligatures w14:val="none"/>
                    </w:rPr>
                    <w:t>:</w:t>
                  </w:r>
                </w:p>
              </w:tc>
              <w:tc>
                <w:tcPr>
                  <w:tcW w:w="0" w:type="auto"/>
                  <w:tcBorders>
                    <w:top w:val="nil"/>
                    <w:bottom w:val="single" w:sz="8" w:space="0" w:color="auto"/>
                  </w:tcBorders>
                  <w:vAlign w:val="center"/>
                  <w:hideMark/>
                </w:tcPr>
                <w:p w14:paraId="5BD24B9E"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None</w:t>
                  </w:r>
                </w:p>
              </w:tc>
            </w:tr>
            <w:tr w:rsidR="006F3108" w:rsidRPr="006F3108" w14:paraId="74A6C61B" w14:textId="77777777">
              <w:trPr>
                <w:tblCellSpacing w:w="15" w:type="dxa"/>
              </w:trPr>
              <w:tc>
                <w:tcPr>
                  <w:tcW w:w="0" w:type="auto"/>
                  <w:tcBorders>
                    <w:top w:val="nil"/>
                    <w:bottom w:val="single" w:sz="12" w:space="0" w:color="auto"/>
                  </w:tcBorders>
                  <w:vAlign w:val="center"/>
                  <w:hideMark/>
                </w:tcPr>
                <w:p w14:paraId="359B38E6"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Constraint:</w:t>
                  </w:r>
                </w:p>
              </w:tc>
              <w:tc>
                <w:tcPr>
                  <w:tcW w:w="0" w:type="auto"/>
                  <w:tcBorders>
                    <w:top w:val="nil"/>
                    <w:bottom w:val="single" w:sz="12" w:space="0" w:color="auto"/>
                  </w:tcBorders>
                  <w:vAlign w:val="center"/>
                  <w:hideMark/>
                </w:tcPr>
                <w:p w14:paraId="1EE28F79"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When the resource described is a service, one instance of </w:t>
                  </w:r>
                  <w:proofErr w:type="spellStart"/>
                  <w:r w:rsidRPr="006F3108">
                    <w:rPr>
                      <w:rFonts w:ascii="Times New Roman" w:eastAsia="Times New Roman" w:hAnsi="Times New Roman" w:cs="Times New Roman"/>
                      <w:kern w:val="0"/>
                      <w14:ligatures w14:val="none"/>
                    </w:rPr>
                    <w:t>MD_Keyword</w:t>
                  </w:r>
                  <w:proofErr w:type="spellEnd"/>
                  <w:r w:rsidRPr="006F3108">
                    <w:rPr>
                      <w:rFonts w:ascii="Times New Roman" w:eastAsia="Times New Roman" w:hAnsi="Times New Roman" w:cs="Times New Roman"/>
                      <w:kern w:val="0"/>
                      <w14:ligatures w14:val="none"/>
                    </w:rPr>
                    <w:t xml:space="preserve"> shall refer to the service taxonomy defined in ISO 19119 (Invariant):</w:t>
                  </w:r>
                </w:p>
              </w:tc>
            </w:tr>
          </w:tbl>
          <w:p w14:paraId="3D0B0001"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
        </w:tc>
      </w:tr>
      <w:tr w:rsidR="006F3108" w:rsidRPr="006F3108" w14:paraId="37F687D8" w14:textId="77777777" w:rsidTr="006F3108">
        <w:trPr>
          <w:tblCellSpacing w:w="15" w:type="dxa"/>
        </w:trPr>
        <w:tc>
          <w:tcPr>
            <w:tcW w:w="0" w:type="auto"/>
            <w:tcBorders>
              <w:top w:val="nil"/>
              <w:bottom w:val="single" w:sz="8" w:space="0" w:color="auto"/>
            </w:tcBorders>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35"/>
              <w:gridCol w:w="2124"/>
              <w:gridCol w:w="5711"/>
            </w:tblGrid>
            <w:tr w:rsidR="006F3108" w:rsidRPr="006F3108" w14:paraId="47C23D89" w14:textId="77777777">
              <w:trPr>
                <w:tblHeader/>
                <w:tblCellSpacing w:w="15" w:type="dxa"/>
              </w:trPr>
              <w:tc>
                <w:tcPr>
                  <w:tcW w:w="0" w:type="auto"/>
                  <w:tcBorders>
                    <w:top w:val="single" w:sz="12" w:space="0" w:color="auto"/>
                    <w:bottom w:val="single" w:sz="12" w:space="0" w:color="auto"/>
                  </w:tcBorders>
                  <w:vAlign w:val="center"/>
                  <w:hideMark/>
                </w:tcPr>
                <w:p w14:paraId="6B48075A" w14:textId="77777777" w:rsidR="006F3108" w:rsidRPr="006F3108" w:rsidRDefault="006F3108" w:rsidP="006F3108">
                  <w:pPr>
                    <w:spacing w:after="0" w:line="240" w:lineRule="auto"/>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Role name</w:t>
                  </w:r>
                </w:p>
              </w:tc>
              <w:tc>
                <w:tcPr>
                  <w:tcW w:w="0" w:type="auto"/>
                  <w:tcBorders>
                    <w:top w:val="single" w:sz="12" w:space="0" w:color="auto"/>
                    <w:bottom w:val="single" w:sz="12" w:space="0" w:color="auto"/>
                  </w:tcBorders>
                  <w:vAlign w:val="center"/>
                  <w:hideMark/>
                </w:tcPr>
                <w:p w14:paraId="454EEFC5" w14:textId="77777777" w:rsidR="006F3108" w:rsidRPr="006F3108" w:rsidRDefault="006F3108" w:rsidP="006F3108">
                  <w:pPr>
                    <w:spacing w:after="0" w:line="240" w:lineRule="auto"/>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Target class and multiplicity</w:t>
                  </w:r>
                </w:p>
              </w:tc>
              <w:tc>
                <w:tcPr>
                  <w:tcW w:w="0" w:type="auto"/>
                  <w:tcBorders>
                    <w:top w:val="single" w:sz="12" w:space="0" w:color="auto"/>
                    <w:bottom w:val="single" w:sz="12" w:space="0" w:color="auto"/>
                  </w:tcBorders>
                  <w:vAlign w:val="center"/>
                  <w:hideMark/>
                </w:tcPr>
                <w:p w14:paraId="00513DF3" w14:textId="77777777" w:rsidR="006F3108" w:rsidRPr="006F3108" w:rsidRDefault="006F3108" w:rsidP="006F3108">
                  <w:pPr>
                    <w:spacing w:after="0" w:line="240" w:lineRule="auto"/>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Definition</w:t>
                  </w:r>
                </w:p>
              </w:tc>
            </w:tr>
            <w:tr w:rsidR="006F3108" w:rsidRPr="006F3108" w14:paraId="368FC0E4" w14:textId="77777777">
              <w:trPr>
                <w:tblCellSpacing w:w="15" w:type="dxa"/>
              </w:trPr>
              <w:tc>
                <w:tcPr>
                  <w:tcW w:w="0" w:type="auto"/>
                  <w:tcBorders>
                    <w:top w:val="single" w:sz="12" w:space="0" w:color="auto"/>
                    <w:bottom w:val="single" w:sz="8" w:space="0" w:color="auto"/>
                  </w:tcBorders>
                  <w:vAlign w:val="center"/>
                  <w:hideMark/>
                </w:tcPr>
                <w:p w14:paraId="01BF9BB3" w14:textId="77777777" w:rsidR="006F3108" w:rsidRPr="006F3108" w:rsidRDefault="006F3108" w:rsidP="006F3108">
                  <w:pPr>
                    <w:spacing w:after="0" w:line="240" w:lineRule="auto"/>
                    <w:rPr>
                      <w:rFonts w:ascii="Times New Roman" w:eastAsia="Times New Roman" w:hAnsi="Times New Roman" w:cs="Times New Roman"/>
                      <w:b/>
                      <w:bCs/>
                      <w:kern w:val="0"/>
                      <w14:ligatures w14:val="none"/>
                    </w:rPr>
                  </w:pPr>
                </w:p>
              </w:tc>
              <w:tc>
                <w:tcPr>
                  <w:tcW w:w="0" w:type="auto"/>
                  <w:tcBorders>
                    <w:top w:val="single" w:sz="12" w:space="0" w:color="auto"/>
                    <w:bottom w:val="single" w:sz="8" w:space="0" w:color="auto"/>
                  </w:tcBorders>
                  <w:vAlign w:val="center"/>
                  <w:hideMark/>
                </w:tcPr>
                <w:p w14:paraId="2EC4C53F"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roofErr w:type="spellStart"/>
                  <w:r w:rsidRPr="006F3108">
                    <w:rPr>
                      <w:rFonts w:ascii="Times New Roman" w:eastAsia="Times New Roman" w:hAnsi="Times New Roman" w:cs="Times New Roman"/>
                      <w:kern w:val="0"/>
                      <w14:ligatures w14:val="none"/>
                    </w:rPr>
                    <w:t>MD_Identification</w:t>
                  </w:r>
                  <w:proofErr w:type="spellEnd"/>
                  <w:r w:rsidRPr="006F3108">
                    <w:rPr>
                      <w:rFonts w:ascii="Times New Roman" w:eastAsia="Times New Roman" w:hAnsi="Times New Roman" w:cs="Times New Roman"/>
                      <w:kern w:val="0"/>
                      <w14:ligatures w14:val="none"/>
                    </w:rPr>
                    <w:t xml:space="preserve"> []</w:t>
                  </w:r>
                </w:p>
              </w:tc>
              <w:tc>
                <w:tcPr>
                  <w:tcW w:w="0" w:type="auto"/>
                  <w:tcBorders>
                    <w:top w:val="single" w:sz="12" w:space="0" w:color="auto"/>
                    <w:bottom w:val="single" w:sz="8" w:space="0" w:color="auto"/>
                  </w:tcBorders>
                  <w:vAlign w:val="center"/>
                  <w:hideMark/>
                </w:tcPr>
                <w:p w14:paraId="4DCFC39A"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
              </w:tc>
            </w:tr>
            <w:tr w:rsidR="006F3108" w:rsidRPr="006F3108" w14:paraId="00D5169D" w14:textId="77777777">
              <w:trPr>
                <w:tblCellSpacing w:w="15" w:type="dxa"/>
              </w:trPr>
              <w:tc>
                <w:tcPr>
                  <w:tcW w:w="0" w:type="auto"/>
                  <w:tcBorders>
                    <w:top w:val="nil"/>
                    <w:bottom w:val="single" w:sz="12" w:space="0" w:color="auto"/>
                  </w:tcBorders>
                  <w:vAlign w:val="center"/>
                  <w:hideMark/>
                </w:tcPr>
                <w:p w14:paraId="43E7AB6B"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roofErr w:type="spellStart"/>
                  <w:r w:rsidRPr="006F3108">
                    <w:rPr>
                      <w:rFonts w:ascii="Times New Roman" w:eastAsia="Times New Roman" w:hAnsi="Times New Roman" w:cs="Times New Roman"/>
                      <w:kern w:val="0"/>
                      <w14:ligatures w14:val="none"/>
                    </w:rPr>
                    <w:t>keywordClass</w:t>
                  </w:r>
                  <w:proofErr w:type="spellEnd"/>
                </w:p>
              </w:tc>
              <w:tc>
                <w:tcPr>
                  <w:tcW w:w="0" w:type="auto"/>
                  <w:tcBorders>
                    <w:top w:val="nil"/>
                    <w:bottom w:val="single" w:sz="12" w:space="0" w:color="auto"/>
                  </w:tcBorders>
                  <w:vAlign w:val="center"/>
                  <w:hideMark/>
                </w:tcPr>
                <w:p w14:paraId="29A7F161"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hyperlink r:id="rId274" w:anchor="MD_KeywordClass-section" w:history="1">
                    <w:proofErr w:type="spellStart"/>
                    <w:r w:rsidRPr="006F3108">
                      <w:rPr>
                        <w:rFonts w:ascii="Times New Roman" w:eastAsia="Times New Roman" w:hAnsi="Times New Roman" w:cs="Times New Roman"/>
                        <w:color w:val="0000FF"/>
                        <w:kern w:val="0"/>
                        <w:u w:val="single"/>
                        <w14:ligatures w14:val="none"/>
                      </w:rPr>
                      <w:t>MD_KeywordClass</w:t>
                    </w:r>
                    <w:proofErr w:type="spellEnd"/>
                  </w:hyperlink>
                  <w:r w:rsidRPr="006F3108">
                    <w:rPr>
                      <w:rFonts w:ascii="Times New Roman" w:eastAsia="Times New Roman" w:hAnsi="Times New Roman" w:cs="Times New Roman"/>
                      <w:kern w:val="0"/>
                      <w14:ligatures w14:val="none"/>
                    </w:rPr>
                    <w:t xml:space="preserve"> [</w:t>
                  </w:r>
                  <w:proofErr w:type="gramStart"/>
                  <w:r w:rsidRPr="006F3108">
                    <w:rPr>
                      <w:rFonts w:ascii="Times New Roman" w:eastAsia="Times New Roman" w:hAnsi="Times New Roman" w:cs="Times New Roman"/>
                      <w:kern w:val="0"/>
                      <w14:ligatures w14:val="none"/>
                    </w:rPr>
                    <w:t>0..</w:t>
                  </w:r>
                  <w:proofErr w:type="gramEnd"/>
                  <w:r w:rsidRPr="006F3108">
                    <w:rPr>
                      <w:rFonts w:ascii="Times New Roman" w:eastAsia="Times New Roman" w:hAnsi="Times New Roman" w:cs="Times New Roman"/>
                      <w:kern w:val="0"/>
                      <w14:ligatures w14:val="none"/>
                    </w:rPr>
                    <w:t>1]</w:t>
                  </w:r>
                </w:p>
              </w:tc>
              <w:tc>
                <w:tcPr>
                  <w:tcW w:w="0" w:type="auto"/>
                  <w:tcBorders>
                    <w:top w:val="nil"/>
                    <w:bottom w:val="single" w:sz="12" w:space="0" w:color="auto"/>
                  </w:tcBorders>
                  <w:vAlign w:val="center"/>
                  <w:hideMark/>
                </w:tcPr>
                <w:p w14:paraId="2AE3D0FC"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association of a </w:t>
                  </w:r>
                  <w:proofErr w:type="spellStart"/>
                  <w:r w:rsidRPr="006F3108">
                    <w:rPr>
                      <w:rFonts w:ascii="Times New Roman" w:eastAsia="Times New Roman" w:hAnsi="Times New Roman" w:cs="Times New Roman"/>
                      <w:kern w:val="0"/>
                      <w14:ligatures w14:val="none"/>
                    </w:rPr>
                    <w:t>MD_Keywords</w:t>
                  </w:r>
                  <w:proofErr w:type="spellEnd"/>
                  <w:r w:rsidRPr="006F3108">
                    <w:rPr>
                      <w:rFonts w:ascii="Times New Roman" w:eastAsia="Times New Roman" w:hAnsi="Times New Roman" w:cs="Times New Roman"/>
                      <w:kern w:val="0"/>
                      <w14:ligatures w14:val="none"/>
                    </w:rPr>
                    <w:t xml:space="preserve"> instance with a </w:t>
                  </w:r>
                  <w:proofErr w:type="spellStart"/>
                  <w:r w:rsidRPr="006F3108">
                    <w:rPr>
                      <w:rFonts w:ascii="Times New Roman" w:eastAsia="Times New Roman" w:hAnsi="Times New Roman" w:cs="Times New Roman"/>
                      <w:kern w:val="0"/>
                      <w14:ligatures w14:val="none"/>
                    </w:rPr>
                    <w:t>MD_KeywordClass</w:t>
                  </w:r>
                  <w:proofErr w:type="spellEnd"/>
                  <w:r w:rsidRPr="006F3108">
                    <w:rPr>
                      <w:rFonts w:ascii="Times New Roman" w:eastAsia="Times New Roman" w:hAnsi="Times New Roman" w:cs="Times New Roman"/>
                      <w:kern w:val="0"/>
                      <w14:ligatures w14:val="none"/>
                    </w:rPr>
                    <w:t xml:space="preserve"> to provide user-defined categorization of groups of keywords that extend or are orthogonal to the standardized </w:t>
                  </w:r>
                  <w:proofErr w:type="spellStart"/>
                  <w:r w:rsidRPr="006F3108">
                    <w:rPr>
                      <w:rFonts w:ascii="Times New Roman" w:eastAsia="Times New Roman" w:hAnsi="Times New Roman" w:cs="Times New Roman"/>
                      <w:kern w:val="0"/>
                      <w14:ligatures w14:val="none"/>
                    </w:rPr>
                    <w:t>KeywordTypeCodes</w:t>
                  </w:r>
                  <w:proofErr w:type="spellEnd"/>
                  <w:r w:rsidRPr="006F3108">
                    <w:rPr>
                      <w:rFonts w:ascii="Times New Roman" w:eastAsia="Times New Roman" w:hAnsi="Times New Roman" w:cs="Times New Roman"/>
                      <w:kern w:val="0"/>
                      <w14:ligatures w14:val="none"/>
                    </w:rPr>
                    <w:t xml:space="preserve"> and are associated with an ontology that allows additional semantic query processing</w:t>
                  </w:r>
                </w:p>
              </w:tc>
            </w:tr>
          </w:tbl>
          <w:p w14:paraId="09D127F5"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
        </w:tc>
      </w:tr>
      <w:tr w:rsidR="006F3108" w:rsidRPr="006F3108" w14:paraId="67F87E32" w14:textId="77777777" w:rsidTr="006F3108">
        <w:trPr>
          <w:tblCellSpacing w:w="15" w:type="dxa"/>
        </w:trPr>
        <w:tc>
          <w:tcPr>
            <w:tcW w:w="0" w:type="auto"/>
            <w:tcBorders>
              <w:top w:val="nil"/>
              <w:bottom w:val="single" w:sz="12" w:space="0" w:color="auto"/>
            </w:tcBorders>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55"/>
              <w:gridCol w:w="2688"/>
              <w:gridCol w:w="5027"/>
            </w:tblGrid>
            <w:tr w:rsidR="006F3108" w:rsidRPr="006F3108" w14:paraId="486E9A23" w14:textId="77777777">
              <w:trPr>
                <w:tblHeader/>
                <w:tblCellSpacing w:w="15" w:type="dxa"/>
              </w:trPr>
              <w:tc>
                <w:tcPr>
                  <w:tcW w:w="0" w:type="auto"/>
                  <w:tcBorders>
                    <w:top w:val="single" w:sz="12" w:space="0" w:color="auto"/>
                    <w:bottom w:val="single" w:sz="12" w:space="0" w:color="auto"/>
                  </w:tcBorders>
                  <w:vAlign w:val="center"/>
                  <w:hideMark/>
                </w:tcPr>
                <w:p w14:paraId="07C64466" w14:textId="77777777" w:rsidR="006F3108" w:rsidRPr="006F3108" w:rsidRDefault="006F3108" w:rsidP="006F3108">
                  <w:pPr>
                    <w:spacing w:after="0" w:line="240" w:lineRule="auto"/>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Attribute</w:t>
                  </w:r>
                </w:p>
              </w:tc>
              <w:tc>
                <w:tcPr>
                  <w:tcW w:w="0" w:type="auto"/>
                  <w:tcBorders>
                    <w:top w:val="single" w:sz="12" w:space="0" w:color="auto"/>
                    <w:bottom w:val="single" w:sz="12" w:space="0" w:color="auto"/>
                  </w:tcBorders>
                  <w:vAlign w:val="center"/>
                  <w:hideMark/>
                </w:tcPr>
                <w:p w14:paraId="5C3AAD75" w14:textId="77777777" w:rsidR="006F3108" w:rsidRPr="006F3108" w:rsidRDefault="006F3108" w:rsidP="006F3108">
                  <w:pPr>
                    <w:spacing w:after="0" w:line="240" w:lineRule="auto"/>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Value type and multiplicity</w:t>
                  </w:r>
                </w:p>
              </w:tc>
              <w:tc>
                <w:tcPr>
                  <w:tcW w:w="0" w:type="auto"/>
                  <w:tcBorders>
                    <w:top w:val="single" w:sz="12" w:space="0" w:color="auto"/>
                    <w:bottom w:val="single" w:sz="12" w:space="0" w:color="auto"/>
                  </w:tcBorders>
                  <w:vAlign w:val="center"/>
                  <w:hideMark/>
                </w:tcPr>
                <w:p w14:paraId="521D4861" w14:textId="77777777" w:rsidR="006F3108" w:rsidRPr="006F3108" w:rsidRDefault="006F3108" w:rsidP="006F3108">
                  <w:pPr>
                    <w:spacing w:after="0" w:line="240" w:lineRule="auto"/>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Definition</w:t>
                  </w:r>
                </w:p>
              </w:tc>
            </w:tr>
            <w:tr w:rsidR="006F3108" w:rsidRPr="006F3108" w14:paraId="3D51FF32" w14:textId="77777777">
              <w:trPr>
                <w:tblCellSpacing w:w="15" w:type="dxa"/>
              </w:trPr>
              <w:tc>
                <w:tcPr>
                  <w:tcW w:w="0" w:type="auto"/>
                  <w:tcBorders>
                    <w:top w:val="single" w:sz="12" w:space="0" w:color="auto"/>
                    <w:bottom w:val="single" w:sz="8" w:space="0" w:color="auto"/>
                  </w:tcBorders>
                  <w:vAlign w:val="center"/>
                  <w:hideMark/>
                </w:tcPr>
                <w:p w14:paraId="561C15F1"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keyword</w:t>
                  </w:r>
                </w:p>
              </w:tc>
              <w:tc>
                <w:tcPr>
                  <w:tcW w:w="0" w:type="auto"/>
                  <w:tcBorders>
                    <w:top w:val="single" w:sz="12" w:space="0" w:color="auto"/>
                    <w:bottom w:val="single" w:sz="8" w:space="0" w:color="auto"/>
                  </w:tcBorders>
                  <w:vAlign w:val="center"/>
                  <w:hideMark/>
                </w:tcPr>
                <w:p w14:paraId="0E82A79B"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hyperlink r:id="rId275" w:anchor="CharacterString-section" w:history="1">
                    <w:proofErr w:type="spellStart"/>
                    <w:r w:rsidRPr="006F3108">
                      <w:rPr>
                        <w:rFonts w:ascii="Times New Roman" w:eastAsia="Times New Roman" w:hAnsi="Times New Roman" w:cs="Times New Roman"/>
                        <w:color w:val="0000FF"/>
                        <w:kern w:val="0"/>
                        <w:u w:val="single"/>
                        <w14:ligatures w14:val="none"/>
                      </w:rPr>
                      <w:t>CharacterString</w:t>
                    </w:r>
                    <w:proofErr w:type="spellEnd"/>
                  </w:hyperlink>
                  <w:r w:rsidRPr="006F3108">
                    <w:rPr>
                      <w:rFonts w:ascii="Times New Roman" w:eastAsia="Times New Roman" w:hAnsi="Times New Roman" w:cs="Times New Roman"/>
                      <w:kern w:val="0"/>
                      <w14:ligatures w14:val="none"/>
                    </w:rPr>
                    <w:t xml:space="preserve"> [</w:t>
                  </w:r>
                  <w:proofErr w:type="gramStart"/>
                  <w:r w:rsidRPr="006F3108">
                    <w:rPr>
                      <w:rFonts w:ascii="Times New Roman" w:eastAsia="Times New Roman" w:hAnsi="Times New Roman" w:cs="Times New Roman"/>
                      <w:kern w:val="0"/>
                      <w14:ligatures w14:val="none"/>
                    </w:rPr>
                    <w:t>1..</w:t>
                  </w:r>
                  <w:proofErr w:type="gramEnd"/>
                  <w:r w:rsidRPr="006F3108">
                    <w:rPr>
                      <w:rFonts w:ascii="Times New Roman" w:eastAsia="Times New Roman" w:hAnsi="Times New Roman" w:cs="Times New Roman"/>
                      <w:kern w:val="0"/>
                      <w14:ligatures w14:val="none"/>
                    </w:rPr>
                    <w:t>*]</w:t>
                  </w:r>
                </w:p>
              </w:tc>
              <w:tc>
                <w:tcPr>
                  <w:tcW w:w="0" w:type="auto"/>
                  <w:tcBorders>
                    <w:top w:val="single" w:sz="12" w:space="0" w:color="auto"/>
                    <w:bottom w:val="single" w:sz="8" w:space="0" w:color="auto"/>
                  </w:tcBorders>
                  <w:vAlign w:val="center"/>
                  <w:hideMark/>
                </w:tcPr>
                <w:p w14:paraId="45648BBF" w14:textId="15484ACA"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commonly used word(s) or </w:t>
                  </w:r>
                  <w:del w:id="304" w:author="Carl Reed" w:date="2024-02-23T12:13:00Z">
                    <w:r w:rsidRPr="006F3108" w:rsidDel="00502553">
                      <w:rPr>
                        <w:rFonts w:ascii="Times New Roman" w:eastAsia="Times New Roman" w:hAnsi="Times New Roman" w:cs="Times New Roman"/>
                        <w:kern w:val="0"/>
                        <w14:ligatures w14:val="none"/>
                      </w:rPr>
                      <w:delText>formalised</w:delText>
                    </w:r>
                  </w:del>
                  <w:ins w:id="305" w:author="Carl Reed" w:date="2024-02-23T12:13:00Z">
                    <w:r w:rsidR="00502553" w:rsidRPr="006F3108">
                      <w:rPr>
                        <w:rFonts w:ascii="Times New Roman" w:eastAsia="Times New Roman" w:hAnsi="Times New Roman" w:cs="Times New Roman"/>
                        <w:kern w:val="0"/>
                        <w14:ligatures w14:val="none"/>
                      </w:rPr>
                      <w:t>formalized</w:t>
                    </w:r>
                  </w:ins>
                  <w:r w:rsidRPr="006F3108">
                    <w:rPr>
                      <w:rFonts w:ascii="Times New Roman" w:eastAsia="Times New Roman" w:hAnsi="Times New Roman" w:cs="Times New Roman"/>
                      <w:kern w:val="0"/>
                      <w14:ligatures w14:val="none"/>
                    </w:rPr>
                    <w:t xml:space="preserve"> word(s) or phrase(s) used to describe the subject</w:t>
                  </w:r>
                </w:p>
              </w:tc>
            </w:tr>
            <w:tr w:rsidR="006F3108" w:rsidRPr="006F3108" w14:paraId="27CD895E" w14:textId="77777777">
              <w:trPr>
                <w:tblCellSpacing w:w="15" w:type="dxa"/>
              </w:trPr>
              <w:tc>
                <w:tcPr>
                  <w:tcW w:w="0" w:type="auto"/>
                  <w:tcBorders>
                    <w:top w:val="nil"/>
                    <w:bottom w:val="single" w:sz="8" w:space="0" w:color="auto"/>
                  </w:tcBorders>
                  <w:vAlign w:val="center"/>
                  <w:hideMark/>
                </w:tcPr>
                <w:p w14:paraId="0DB7EEB8"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roofErr w:type="spellStart"/>
                  <w:r w:rsidRPr="006F3108">
                    <w:rPr>
                      <w:rFonts w:ascii="Times New Roman" w:eastAsia="Times New Roman" w:hAnsi="Times New Roman" w:cs="Times New Roman"/>
                      <w:kern w:val="0"/>
                      <w14:ligatures w14:val="none"/>
                    </w:rPr>
                    <w:t>thesaurusName</w:t>
                  </w:r>
                  <w:proofErr w:type="spellEnd"/>
                </w:p>
              </w:tc>
              <w:tc>
                <w:tcPr>
                  <w:tcW w:w="0" w:type="auto"/>
                  <w:tcBorders>
                    <w:top w:val="nil"/>
                    <w:bottom w:val="single" w:sz="8" w:space="0" w:color="auto"/>
                  </w:tcBorders>
                  <w:vAlign w:val="center"/>
                  <w:hideMark/>
                </w:tcPr>
                <w:p w14:paraId="644DBC3E"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roofErr w:type="spellStart"/>
                  <w:r w:rsidRPr="006F3108">
                    <w:rPr>
                      <w:rFonts w:ascii="Times New Roman" w:eastAsia="Times New Roman" w:hAnsi="Times New Roman" w:cs="Times New Roman"/>
                      <w:kern w:val="0"/>
                      <w14:ligatures w14:val="none"/>
                    </w:rPr>
                    <w:t>CI_Citation</w:t>
                  </w:r>
                  <w:proofErr w:type="spellEnd"/>
                  <w:r w:rsidRPr="006F3108">
                    <w:rPr>
                      <w:rFonts w:ascii="Times New Roman" w:eastAsia="Times New Roman" w:hAnsi="Times New Roman" w:cs="Times New Roman"/>
                      <w:kern w:val="0"/>
                      <w14:ligatures w14:val="none"/>
                    </w:rPr>
                    <w:t xml:space="preserve"> [</w:t>
                  </w:r>
                  <w:proofErr w:type="gramStart"/>
                  <w:r w:rsidRPr="006F3108">
                    <w:rPr>
                      <w:rFonts w:ascii="Times New Roman" w:eastAsia="Times New Roman" w:hAnsi="Times New Roman" w:cs="Times New Roman"/>
                      <w:kern w:val="0"/>
                      <w14:ligatures w14:val="none"/>
                    </w:rPr>
                    <w:t>0..</w:t>
                  </w:r>
                  <w:proofErr w:type="gramEnd"/>
                  <w:r w:rsidRPr="006F3108">
                    <w:rPr>
                      <w:rFonts w:ascii="Times New Roman" w:eastAsia="Times New Roman" w:hAnsi="Times New Roman" w:cs="Times New Roman"/>
                      <w:kern w:val="0"/>
                      <w14:ligatures w14:val="none"/>
                    </w:rPr>
                    <w:t>1]</w:t>
                  </w:r>
                </w:p>
              </w:tc>
              <w:tc>
                <w:tcPr>
                  <w:tcW w:w="0" w:type="auto"/>
                  <w:tcBorders>
                    <w:top w:val="nil"/>
                    <w:bottom w:val="single" w:sz="8" w:space="0" w:color="auto"/>
                  </w:tcBorders>
                  <w:vAlign w:val="center"/>
                  <w:hideMark/>
                </w:tcPr>
                <w:p w14:paraId="153B8798"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name of the formally registered thesaurus or a similar authoritative source of keywords</w:t>
                  </w:r>
                </w:p>
              </w:tc>
            </w:tr>
            <w:tr w:rsidR="006F3108" w:rsidRPr="006F3108" w14:paraId="53F24C19" w14:textId="77777777">
              <w:trPr>
                <w:tblCellSpacing w:w="15" w:type="dxa"/>
              </w:trPr>
              <w:tc>
                <w:tcPr>
                  <w:tcW w:w="0" w:type="auto"/>
                  <w:tcBorders>
                    <w:top w:val="nil"/>
                    <w:bottom w:val="single" w:sz="12" w:space="0" w:color="auto"/>
                  </w:tcBorders>
                  <w:vAlign w:val="center"/>
                  <w:hideMark/>
                </w:tcPr>
                <w:p w14:paraId="131BA901"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type</w:t>
                  </w:r>
                </w:p>
              </w:tc>
              <w:tc>
                <w:tcPr>
                  <w:tcW w:w="0" w:type="auto"/>
                  <w:tcBorders>
                    <w:top w:val="nil"/>
                    <w:bottom w:val="single" w:sz="12" w:space="0" w:color="auto"/>
                  </w:tcBorders>
                  <w:vAlign w:val="center"/>
                  <w:hideMark/>
                </w:tcPr>
                <w:p w14:paraId="272F3447"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roofErr w:type="spellStart"/>
                  <w:r w:rsidRPr="006F3108">
                    <w:rPr>
                      <w:rFonts w:ascii="Times New Roman" w:eastAsia="Times New Roman" w:hAnsi="Times New Roman" w:cs="Times New Roman"/>
                      <w:kern w:val="0"/>
                      <w14:ligatures w14:val="none"/>
                    </w:rPr>
                    <w:t>MD_KeywordTypeCode</w:t>
                  </w:r>
                  <w:proofErr w:type="spellEnd"/>
                  <w:r w:rsidRPr="006F3108">
                    <w:rPr>
                      <w:rFonts w:ascii="Times New Roman" w:eastAsia="Times New Roman" w:hAnsi="Times New Roman" w:cs="Times New Roman"/>
                      <w:kern w:val="0"/>
                      <w14:ligatures w14:val="none"/>
                    </w:rPr>
                    <w:t xml:space="preserve"> [</w:t>
                  </w:r>
                  <w:proofErr w:type="gramStart"/>
                  <w:r w:rsidRPr="006F3108">
                    <w:rPr>
                      <w:rFonts w:ascii="Times New Roman" w:eastAsia="Times New Roman" w:hAnsi="Times New Roman" w:cs="Times New Roman"/>
                      <w:kern w:val="0"/>
                      <w14:ligatures w14:val="none"/>
                    </w:rPr>
                    <w:t>0..</w:t>
                  </w:r>
                  <w:proofErr w:type="gramEnd"/>
                  <w:r w:rsidRPr="006F3108">
                    <w:rPr>
                      <w:rFonts w:ascii="Times New Roman" w:eastAsia="Times New Roman" w:hAnsi="Times New Roman" w:cs="Times New Roman"/>
                      <w:kern w:val="0"/>
                      <w14:ligatures w14:val="none"/>
                    </w:rPr>
                    <w:t>1]</w:t>
                  </w:r>
                </w:p>
              </w:tc>
              <w:tc>
                <w:tcPr>
                  <w:tcW w:w="0" w:type="auto"/>
                  <w:tcBorders>
                    <w:top w:val="nil"/>
                    <w:bottom w:val="single" w:sz="12" w:space="0" w:color="auto"/>
                  </w:tcBorders>
                  <w:vAlign w:val="center"/>
                  <w:hideMark/>
                </w:tcPr>
                <w:p w14:paraId="58F54203"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subject matter used to group similar keywords</w:t>
                  </w:r>
                </w:p>
              </w:tc>
            </w:tr>
          </w:tbl>
          <w:p w14:paraId="115E4136"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
        </w:tc>
      </w:tr>
    </w:tbl>
    <w:p w14:paraId="430E2C3D" w14:textId="77777777" w:rsidR="006F3108" w:rsidRPr="006F3108" w:rsidRDefault="006F3108" w:rsidP="006F310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6F3108">
        <w:rPr>
          <w:rFonts w:ascii="Times New Roman" w:eastAsia="Times New Roman" w:hAnsi="Times New Roman" w:cs="Times New Roman"/>
          <w:b/>
          <w:bCs/>
          <w:kern w:val="0"/>
          <w:sz w:val="36"/>
          <w:szCs w:val="36"/>
          <w14:ligatures w14:val="none"/>
        </w:rPr>
        <w:t>B.6.  Name types</w:t>
      </w:r>
    </w:p>
    <w:p w14:paraId="11C40577"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The following classes are defined in </w:t>
      </w:r>
      <w:hyperlink r:id="rId276" w:anchor="ISO19103" w:history="1">
        <w:r w:rsidRPr="006F3108">
          <w:rPr>
            <w:rFonts w:ascii="Times New Roman" w:eastAsia="Times New Roman" w:hAnsi="Times New Roman" w:cs="Times New Roman"/>
            <w:color w:val="0000FF"/>
            <w:kern w:val="0"/>
            <w:u w:val="single"/>
            <w14:ligatures w14:val="none"/>
          </w:rPr>
          <w:t>(ISO 19103:2015)</w:t>
        </w:r>
      </w:hyperlink>
    </w:p>
    <w:p w14:paraId="28126FE3" w14:textId="77777777" w:rsidR="006F3108" w:rsidRPr="006F3108" w:rsidRDefault="006F3108" w:rsidP="006F3108">
      <w:pPr>
        <w:spacing w:before="100" w:beforeAutospacing="1" w:after="100" w:afterAutospacing="1" w:line="240" w:lineRule="auto"/>
        <w:jc w:val="center"/>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Table B.18 — Generic Name Class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6F3108" w:rsidRPr="006F3108" w14:paraId="50ED0C9F" w14:textId="77777777" w:rsidTr="006F3108">
        <w:trPr>
          <w:tblCellSpacing w:w="15" w:type="dxa"/>
        </w:trPr>
        <w:tc>
          <w:tcPr>
            <w:tcW w:w="0" w:type="auto"/>
            <w:tcBorders>
              <w:top w:val="single" w:sz="12" w:space="0" w:color="auto"/>
              <w:bottom w:val="single" w:sz="8" w:space="0" w:color="auto"/>
            </w:tcBorders>
            <w:vAlign w:val="center"/>
            <w:hideMark/>
          </w:tcPr>
          <w:p w14:paraId="665B2025"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6F3108">
              <w:rPr>
                <w:rFonts w:ascii="Times New Roman" w:eastAsia="Times New Roman" w:hAnsi="Times New Roman" w:cs="Times New Roman"/>
                <w:b/>
                <w:bCs/>
                <w:kern w:val="0"/>
                <w14:ligatures w14:val="none"/>
              </w:rPr>
              <w:t>GenericName</w:t>
            </w:r>
            <w:proofErr w:type="spellEnd"/>
          </w:p>
        </w:tc>
      </w:tr>
      <w:tr w:rsidR="006F3108" w:rsidRPr="006F3108" w14:paraId="3E6C5D80" w14:textId="77777777" w:rsidTr="006F3108">
        <w:trPr>
          <w:tblCellSpacing w:w="15" w:type="dxa"/>
        </w:trPr>
        <w:tc>
          <w:tcPr>
            <w:tcW w:w="0" w:type="auto"/>
            <w:tcBorders>
              <w:top w:val="nil"/>
              <w:bottom w:val="single" w:sz="8" w:space="0" w:color="auto"/>
            </w:tcBorders>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88"/>
              <w:gridCol w:w="7782"/>
            </w:tblGrid>
            <w:tr w:rsidR="006F3108" w:rsidRPr="006F3108" w14:paraId="147D49E1" w14:textId="77777777">
              <w:trPr>
                <w:tblCellSpacing w:w="15" w:type="dxa"/>
              </w:trPr>
              <w:tc>
                <w:tcPr>
                  <w:tcW w:w="0" w:type="auto"/>
                  <w:tcBorders>
                    <w:top w:val="single" w:sz="12" w:space="0" w:color="auto"/>
                    <w:bottom w:val="single" w:sz="8" w:space="0" w:color="auto"/>
                  </w:tcBorders>
                  <w:vAlign w:val="center"/>
                  <w:hideMark/>
                </w:tcPr>
                <w:p w14:paraId="310A2028"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Definition:</w:t>
                  </w:r>
                </w:p>
              </w:tc>
              <w:tc>
                <w:tcPr>
                  <w:tcW w:w="0" w:type="auto"/>
                  <w:tcBorders>
                    <w:top w:val="single" w:sz="12" w:space="0" w:color="auto"/>
                    <w:bottom w:val="single" w:sz="8" w:space="0" w:color="auto"/>
                  </w:tcBorders>
                  <w:vAlign w:val="center"/>
                  <w:hideMark/>
                </w:tcPr>
                <w:p w14:paraId="6C8063B0"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Generic Name is the abstract class for all names in a </w:t>
                  </w:r>
                  <w:proofErr w:type="spellStart"/>
                  <w:r w:rsidRPr="006F3108">
                    <w:rPr>
                      <w:rFonts w:ascii="Times New Roman" w:eastAsia="Times New Roman" w:hAnsi="Times New Roman" w:cs="Times New Roman"/>
                      <w:kern w:val="0"/>
                      <w14:ligatures w14:val="none"/>
                    </w:rPr>
                    <w:t>NameSpace</w:t>
                  </w:r>
                  <w:proofErr w:type="spellEnd"/>
                  <w:r w:rsidRPr="006F3108">
                    <w:rPr>
                      <w:rFonts w:ascii="Times New Roman" w:eastAsia="Times New Roman" w:hAnsi="Times New Roman" w:cs="Times New Roman"/>
                      <w:kern w:val="0"/>
                      <w14:ligatures w14:val="none"/>
                    </w:rPr>
                    <w:t xml:space="preserve">. Each instance of a </w:t>
                  </w:r>
                  <w:proofErr w:type="spellStart"/>
                  <w:r w:rsidRPr="006F3108">
                    <w:rPr>
                      <w:rFonts w:ascii="Times New Roman" w:eastAsia="Times New Roman" w:hAnsi="Times New Roman" w:cs="Times New Roman"/>
                      <w:kern w:val="0"/>
                      <w14:ligatures w14:val="none"/>
                    </w:rPr>
                    <w:t>GenericName</w:t>
                  </w:r>
                  <w:proofErr w:type="spellEnd"/>
                  <w:r w:rsidRPr="006F3108">
                    <w:rPr>
                      <w:rFonts w:ascii="Times New Roman" w:eastAsia="Times New Roman" w:hAnsi="Times New Roman" w:cs="Times New Roman"/>
                      <w:kern w:val="0"/>
                      <w14:ligatures w14:val="none"/>
                    </w:rPr>
                    <w:t xml:space="preserve"> is either a </w:t>
                  </w:r>
                  <w:proofErr w:type="spellStart"/>
                  <w:r w:rsidRPr="006F3108">
                    <w:rPr>
                      <w:rFonts w:ascii="Times New Roman" w:eastAsia="Times New Roman" w:hAnsi="Times New Roman" w:cs="Times New Roman"/>
                      <w:kern w:val="0"/>
                      <w14:ligatures w14:val="none"/>
                    </w:rPr>
                    <w:t>LocalName</w:t>
                  </w:r>
                  <w:proofErr w:type="spellEnd"/>
                  <w:r w:rsidRPr="006F3108">
                    <w:rPr>
                      <w:rFonts w:ascii="Times New Roman" w:eastAsia="Times New Roman" w:hAnsi="Times New Roman" w:cs="Times New Roman"/>
                      <w:kern w:val="0"/>
                      <w14:ligatures w14:val="none"/>
                    </w:rPr>
                    <w:t xml:space="preserve"> or a </w:t>
                  </w:r>
                  <w:proofErr w:type="spellStart"/>
                  <w:r w:rsidRPr="006F3108">
                    <w:rPr>
                      <w:rFonts w:ascii="Times New Roman" w:eastAsia="Times New Roman" w:hAnsi="Times New Roman" w:cs="Times New Roman"/>
                      <w:kern w:val="0"/>
                      <w14:ligatures w14:val="none"/>
                    </w:rPr>
                    <w:t>ScopedName</w:t>
                  </w:r>
                  <w:proofErr w:type="spellEnd"/>
                  <w:r w:rsidRPr="006F3108">
                    <w:rPr>
                      <w:rFonts w:ascii="Times New Roman" w:eastAsia="Times New Roman" w:hAnsi="Times New Roman" w:cs="Times New Roman"/>
                      <w:kern w:val="0"/>
                      <w14:ligatures w14:val="none"/>
                    </w:rPr>
                    <w:t xml:space="preserve">. A </w:t>
                  </w:r>
                  <w:proofErr w:type="spellStart"/>
                  <w:r w:rsidRPr="006F3108">
                    <w:rPr>
                      <w:rFonts w:ascii="Times New Roman" w:eastAsia="Times New Roman" w:hAnsi="Times New Roman" w:cs="Times New Roman"/>
                      <w:kern w:val="0"/>
                      <w14:ligatures w14:val="none"/>
                    </w:rPr>
                    <w:t>LocalName</w:t>
                  </w:r>
                  <w:proofErr w:type="spellEnd"/>
                  <w:r w:rsidRPr="006F3108">
                    <w:rPr>
                      <w:rFonts w:ascii="Times New Roman" w:eastAsia="Times New Roman" w:hAnsi="Times New Roman" w:cs="Times New Roman"/>
                      <w:kern w:val="0"/>
                      <w14:ligatures w14:val="none"/>
                    </w:rPr>
                    <w:t xml:space="preserve"> </w:t>
                  </w:r>
                  <w:r w:rsidRPr="006F3108">
                    <w:rPr>
                      <w:rFonts w:ascii="Times New Roman" w:eastAsia="Times New Roman" w:hAnsi="Times New Roman" w:cs="Times New Roman"/>
                      <w:kern w:val="0"/>
                      <w14:ligatures w14:val="none"/>
                    </w:rPr>
                    <w:lastRenderedPageBreak/>
                    <w:t xml:space="preserve">references a local object directly accessible from the </w:t>
                  </w:r>
                  <w:proofErr w:type="spellStart"/>
                  <w:r w:rsidRPr="006F3108">
                    <w:rPr>
                      <w:rFonts w:ascii="Times New Roman" w:eastAsia="Times New Roman" w:hAnsi="Times New Roman" w:cs="Times New Roman"/>
                      <w:kern w:val="0"/>
                      <w14:ligatures w14:val="none"/>
                    </w:rPr>
                    <w:t>NameSpace</w:t>
                  </w:r>
                  <w:proofErr w:type="spellEnd"/>
                  <w:r w:rsidRPr="006F3108">
                    <w:rPr>
                      <w:rFonts w:ascii="Times New Roman" w:eastAsia="Times New Roman" w:hAnsi="Times New Roman" w:cs="Times New Roman"/>
                      <w:kern w:val="0"/>
                      <w14:ligatures w14:val="none"/>
                    </w:rPr>
                    <w:t xml:space="preserve">. A </w:t>
                  </w:r>
                  <w:proofErr w:type="spellStart"/>
                  <w:r w:rsidRPr="006F3108">
                    <w:rPr>
                      <w:rFonts w:ascii="Times New Roman" w:eastAsia="Times New Roman" w:hAnsi="Times New Roman" w:cs="Times New Roman"/>
                      <w:kern w:val="0"/>
                      <w14:ligatures w14:val="none"/>
                    </w:rPr>
                    <w:t>ScopedName</w:t>
                  </w:r>
                  <w:proofErr w:type="spellEnd"/>
                  <w:r w:rsidRPr="006F3108">
                    <w:rPr>
                      <w:rFonts w:ascii="Times New Roman" w:eastAsia="Times New Roman" w:hAnsi="Times New Roman" w:cs="Times New Roman"/>
                      <w:kern w:val="0"/>
                      <w14:ligatures w14:val="none"/>
                    </w:rPr>
                    <w:t xml:space="preserve"> is a composite of a </w:t>
                  </w:r>
                  <w:proofErr w:type="spellStart"/>
                  <w:r w:rsidRPr="006F3108">
                    <w:rPr>
                      <w:rFonts w:ascii="Times New Roman" w:eastAsia="Times New Roman" w:hAnsi="Times New Roman" w:cs="Times New Roman"/>
                      <w:kern w:val="0"/>
                      <w14:ligatures w14:val="none"/>
                    </w:rPr>
                    <w:t>LocalName</w:t>
                  </w:r>
                  <w:proofErr w:type="spellEnd"/>
                  <w:r w:rsidRPr="006F3108">
                    <w:rPr>
                      <w:rFonts w:ascii="Times New Roman" w:eastAsia="Times New Roman" w:hAnsi="Times New Roman" w:cs="Times New Roman"/>
                      <w:kern w:val="0"/>
                      <w14:ligatures w14:val="none"/>
                    </w:rPr>
                    <w:t xml:space="preserve"> for locating another </w:t>
                  </w:r>
                  <w:proofErr w:type="spellStart"/>
                  <w:r w:rsidRPr="006F3108">
                    <w:rPr>
                      <w:rFonts w:ascii="Times New Roman" w:eastAsia="Times New Roman" w:hAnsi="Times New Roman" w:cs="Times New Roman"/>
                      <w:kern w:val="0"/>
                      <w14:ligatures w14:val="none"/>
                    </w:rPr>
                    <w:t>NameSpace</w:t>
                  </w:r>
                  <w:proofErr w:type="spellEnd"/>
                  <w:r w:rsidRPr="006F3108">
                    <w:rPr>
                      <w:rFonts w:ascii="Times New Roman" w:eastAsia="Times New Roman" w:hAnsi="Times New Roman" w:cs="Times New Roman"/>
                      <w:kern w:val="0"/>
                      <w14:ligatures w14:val="none"/>
                    </w:rPr>
                    <w:t xml:space="preserve"> and a </w:t>
                  </w:r>
                  <w:proofErr w:type="spellStart"/>
                  <w:r w:rsidRPr="006F3108">
                    <w:rPr>
                      <w:rFonts w:ascii="Times New Roman" w:eastAsia="Times New Roman" w:hAnsi="Times New Roman" w:cs="Times New Roman"/>
                      <w:kern w:val="0"/>
                      <w14:ligatures w14:val="none"/>
                    </w:rPr>
                    <w:t>GenericName</w:t>
                  </w:r>
                  <w:proofErr w:type="spellEnd"/>
                  <w:r w:rsidRPr="006F3108">
                    <w:rPr>
                      <w:rFonts w:ascii="Times New Roman" w:eastAsia="Times New Roman" w:hAnsi="Times New Roman" w:cs="Times New Roman"/>
                      <w:kern w:val="0"/>
                      <w14:ligatures w14:val="none"/>
                    </w:rPr>
                    <w:t xml:space="preserve"> valid in that </w:t>
                  </w:r>
                  <w:proofErr w:type="spellStart"/>
                  <w:r w:rsidRPr="006F3108">
                    <w:rPr>
                      <w:rFonts w:ascii="Times New Roman" w:eastAsia="Times New Roman" w:hAnsi="Times New Roman" w:cs="Times New Roman"/>
                      <w:kern w:val="0"/>
                      <w14:ligatures w14:val="none"/>
                    </w:rPr>
                    <w:t>NameSpace</w:t>
                  </w:r>
                  <w:proofErr w:type="spellEnd"/>
                  <w:r w:rsidRPr="006F3108">
                    <w:rPr>
                      <w:rFonts w:ascii="Times New Roman" w:eastAsia="Times New Roman" w:hAnsi="Times New Roman" w:cs="Times New Roman"/>
                      <w:kern w:val="0"/>
                      <w14:ligatures w14:val="none"/>
                    </w:rPr>
                    <w:t>.</w:t>
                  </w:r>
                </w:p>
              </w:tc>
            </w:tr>
            <w:tr w:rsidR="006F3108" w:rsidRPr="006F3108" w14:paraId="40296F32" w14:textId="77777777">
              <w:trPr>
                <w:tblCellSpacing w:w="15" w:type="dxa"/>
              </w:trPr>
              <w:tc>
                <w:tcPr>
                  <w:tcW w:w="0" w:type="auto"/>
                  <w:tcBorders>
                    <w:top w:val="nil"/>
                    <w:bottom w:val="single" w:sz="12" w:space="0" w:color="auto"/>
                  </w:tcBorders>
                  <w:vAlign w:val="center"/>
                  <w:hideMark/>
                </w:tcPr>
                <w:p w14:paraId="258808CB"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lastRenderedPageBreak/>
                    <w:t>    </w:t>
                  </w:r>
                  <w:proofErr w:type="spellStart"/>
                  <w:r w:rsidRPr="006F3108">
                    <w:rPr>
                      <w:rFonts w:ascii="Times New Roman" w:eastAsia="Times New Roman" w:hAnsi="Times New Roman" w:cs="Times New Roman"/>
                      <w:kern w:val="0"/>
                      <w14:ligatures w14:val="none"/>
                    </w:rPr>
                    <w:t>StereoType</w:t>
                  </w:r>
                  <w:proofErr w:type="spellEnd"/>
                  <w:r w:rsidRPr="006F3108">
                    <w:rPr>
                      <w:rFonts w:ascii="Times New Roman" w:eastAsia="Times New Roman" w:hAnsi="Times New Roman" w:cs="Times New Roman"/>
                      <w:kern w:val="0"/>
                      <w14:ligatures w14:val="none"/>
                    </w:rPr>
                    <w:t>:</w:t>
                  </w:r>
                </w:p>
              </w:tc>
              <w:tc>
                <w:tcPr>
                  <w:tcW w:w="0" w:type="auto"/>
                  <w:tcBorders>
                    <w:top w:val="nil"/>
                    <w:bottom w:val="single" w:sz="12" w:space="0" w:color="auto"/>
                  </w:tcBorders>
                  <w:vAlign w:val="center"/>
                  <w:hideMark/>
                </w:tcPr>
                <w:p w14:paraId="6EC6153B" w14:textId="2694E056" w:rsidR="006F3108" w:rsidRPr="006F3108" w:rsidRDefault="00140EEF"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I</w:t>
                  </w:r>
                  <w:r w:rsidR="006F3108" w:rsidRPr="006F3108">
                    <w:rPr>
                      <w:rFonts w:ascii="Times New Roman" w:eastAsia="Times New Roman" w:hAnsi="Times New Roman" w:cs="Times New Roman"/>
                      <w:kern w:val="0"/>
                      <w14:ligatures w14:val="none"/>
                    </w:rPr>
                    <w:t>nterface</w:t>
                  </w:r>
                </w:p>
              </w:tc>
            </w:tr>
          </w:tbl>
          <w:p w14:paraId="109BA743"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
        </w:tc>
      </w:tr>
      <w:tr w:rsidR="006F3108" w:rsidRPr="006F3108" w14:paraId="62672BA1" w14:textId="77777777" w:rsidTr="006F3108">
        <w:trPr>
          <w:tblCellSpacing w:w="15" w:type="dxa"/>
        </w:trPr>
        <w:tc>
          <w:tcPr>
            <w:tcW w:w="0" w:type="auto"/>
            <w:tcBorders>
              <w:top w:val="nil"/>
              <w:bottom w:val="single" w:sz="12" w:space="0" w:color="auto"/>
            </w:tcBorders>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62"/>
              <w:gridCol w:w="2987"/>
              <w:gridCol w:w="1102"/>
            </w:tblGrid>
            <w:tr w:rsidR="006F3108" w:rsidRPr="006F3108" w14:paraId="66C2EF9B" w14:textId="77777777">
              <w:trPr>
                <w:tblHeader/>
                <w:tblCellSpacing w:w="15" w:type="dxa"/>
              </w:trPr>
              <w:tc>
                <w:tcPr>
                  <w:tcW w:w="0" w:type="auto"/>
                  <w:tcBorders>
                    <w:top w:val="single" w:sz="12" w:space="0" w:color="auto"/>
                    <w:bottom w:val="single" w:sz="12" w:space="0" w:color="auto"/>
                  </w:tcBorders>
                  <w:vAlign w:val="center"/>
                  <w:hideMark/>
                </w:tcPr>
                <w:p w14:paraId="5E4BDF20" w14:textId="77777777" w:rsidR="006F3108" w:rsidRPr="006F3108" w:rsidRDefault="006F3108" w:rsidP="006F3108">
                  <w:pPr>
                    <w:spacing w:after="0" w:line="240" w:lineRule="auto"/>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lastRenderedPageBreak/>
                    <w:t>Role name</w:t>
                  </w:r>
                </w:p>
              </w:tc>
              <w:tc>
                <w:tcPr>
                  <w:tcW w:w="0" w:type="auto"/>
                  <w:tcBorders>
                    <w:top w:val="single" w:sz="12" w:space="0" w:color="auto"/>
                    <w:bottom w:val="single" w:sz="12" w:space="0" w:color="auto"/>
                  </w:tcBorders>
                  <w:vAlign w:val="center"/>
                  <w:hideMark/>
                </w:tcPr>
                <w:p w14:paraId="1FBBB07C" w14:textId="77777777" w:rsidR="006F3108" w:rsidRPr="006F3108" w:rsidRDefault="006F3108" w:rsidP="006F3108">
                  <w:pPr>
                    <w:spacing w:after="0" w:line="240" w:lineRule="auto"/>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Target class and multiplicity</w:t>
                  </w:r>
                </w:p>
              </w:tc>
              <w:tc>
                <w:tcPr>
                  <w:tcW w:w="0" w:type="auto"/>
                  <w:tcBorders>
                    <w:top w:val="single" w:sz="12" w:space="0" w:color="auto"/>
                    <w:bottom w:val="single" w:sz="12" w:space="0" w:color="auto"/>
                  </w:tcBorders>
                  <w:vAlign w:val="center"/>
                  <w:hideMark/>
                </w:tcPr>
                <w:p w14:paraId="7E6E4110" w14:textId="77777777" w:rsidR="006F3108" w:rsidRPr="006F3108" w:rsidRDefault="006F3108" w:rsidP="006F3108">
                  <w:pPr>
                    <w:spacing w:after="0" w:line="240" w:lineRule="auto"/>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Definition</w:t>
                  </w:r>
                </w:p>
              </w:tc>
            </w:tr>
            <w:tr w:rsidR="006F3108" w:rsidRPr="006F3108" w14:paraId="09867C66" w14:textId="77777777">
              <w:trPr>
                <w:tblCellSpacing w:w="15" w:type="dxa"/>
              </w:trPr>
              <w:tc>
                <w:tcPr>
                  <w:tcW w:w="0" w:type="auto"/>
                  <w:tcBorders>
                    <w:top w:val="single" w:sz="12" w:space="0" w:color="auto"/>
                    <w:bottom w:val="single" w:sz="12" w:space="0" w:color="auto"/>
                  </w:tcBorders>
                  <w:vAlign w:val="center"/>
                  <w:hideMark/>
                </w:tcPr>
                <w:p w14:paraId="5F6F039E"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scope</w:t>
                  </w:r>
                </w:p>
              </w:tc>
              <w:tc>
                <w:tcPr>
                  <w:tcW w:w="0" w:type="auto"/>
                  <w:tcBorders>
                    <w:top w:val="single" w:sz="12" w:space="0" w:color="auto"/>
                    <w:bottom w:val="single" w:sz="12" w:space="0" w:color="auto"/>
                  </w:tcBorders>
                  <w:vAlign w:val="center"/>
                  <w:hideMark/>
                </w:tcPr>
                <w:p w14:paraId="40EABD55"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hyperlink r:id="rId277" w:anchor="NameSpace-section" w:history="1">
                    <w:proofErr w:type="spellStart"/>
                    <w:r w:rsidRPr="006F3108">
                      <w:rPr>
                        <w:rFonts w:ascii="Times New Roman" w:eastAsia="Times New Roman" w:hAnsi="Times New Roman" w:cs="Times New Roman"/>
                        <w:color w:val="0000FF"/>
                        <w:kern w:val="0"/>
                        <w:u w:val="single"/>
                        <w14:ligatures w14:val="none"/>
                      </w:rPr>
                      <w:t>NameSpace</w:t>
                    </w:r>
                    <w:proofErr w:type="spellEnd"/>
                  </w:hyperlink>
                  <w:r w:rsidRPr="006F3108">
                    <w:rPr>
                      <w:rFonts w:ascii="Times New Roman" w:eastAsia="Times New Roman" w:hAnsi="Times New Roman" w:cs="Times New Roman"/>
                      <w:kern w:val="0"/>
                      <w14:ligatures w14:val="none"/>
                    </w:rPr>
                    <w:t xml:space="preserve"> [</w:t>
                  </w:r>
                  <w:proofErr w:type="gramStart"/>
                  <w:r w:rsidRPr="006F3108">
                    <w:rPr>
                      <w:rFonts w:ascii="Times New Roman" w:eastAsia="Times New Roman" w:hAnsi="Times New Roman" w:cs="Times New Roman"/>
                      <w:kern w:val="0"/>
                      <w14:ligatures w14:val="none"/>
                    </w:rPr>
                    <w:t>1..</w:t>
                  </w:r>
                  <w:proofErr w:type="gramEnd"/>
                  <w:r w:rsidRPr="006F3108">
                    <w:rPr>
                      <w:rFonts w:ascii="Times New Roman" w:eastAsia="Times New Roman" w:hAnsi="Times New Roman" w:cs="Times New Roman"/>
                      <w:kern w:val="0"/>
                      <w14:ligatures w14:val="none"/>
                    </w:rPr>
                    <w:t>1]</w:t>
                  </w:r>
                </w:p>
              </w:tc>
              <w:tc>
                <w:tcPr>
                  <w:tcW w:w="0" w:type="auto"/>
                  <w:tcBorders>
                    <w:top w:val="single" w:sz="12" w:space="0" w:color="auto"/>
                    <w:bottom w:val="single" w:sz="12" w:space="0" w:color="auto"/>
                  </w:tcBorders>
                  <w:vAlign w:val="center"/>
                  <w:hideMark/>
                </w:tcPr>
                <w:p w14:paraId="086E462A"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
              </w:tc>
            </w:tr>
          </w:tbl>
          <w:p w14:paraId="075EFEF2"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
        </w:tc>
      </w:tr>
    </w:tbl>
    <w:p w14:paraId="2B01B5A7" w14:textId="77777777" w:rsidR="006F3108" w:rsidRPr="006F3108" w:rsidRDefault="006F3108" w:rsidP="006F3108">
      <w:pPr>
        <w:spacing w:before="100" w:beforeAutospacing="1" w:after="100" w:afterAutospacing="1" w:line="240" w:lineRule="auto"/>
        <w:jc w:val="center"/>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Table B.19 — Local Name Class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6F3108" w:rsidRPr="006F3108" w14:paraId="25ED4E80" w14:textId="77777777" w:rsidTr="006F3108">
        <w:trPr>
          <w:tblCellSpacing w:w="15" w:type="dxa"/>
        </w:trPr>
        <w:tc>
          <w:tcPr>
            <w:tcW w:w="0" w:type="auto"/>
            <w:tcBorders>
              <w:top w:val="single" w:sz="12" w:space="0" w:color="auto"/>
              <w:bottom w:val="single" w:sz="8" w:space="0" w:color="auto"/>
            </w:tcBorders>
            <w:vAlign w:val="center"/>
            <w:hideMark/>
          </w:tcPr>
          <w:p w14:paraId="7BA28C4D"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6F3108">
              <w:rPr>
                <w:rFonts w:ascii="Times New Roman" w:eastAsia="Times New Roman" w:hAnsi="Times New Roman" w:cs="Times New Roman"/>
                <w:b/>
                <w:bCs/>
                <w:kern w:val="0"/>
                <w14:ligatures w14:val="none"/>
              </w:rPr>
              <w:t>LocalName</w:t>
            </w:r>
            <w:proofErr w:type="spellEnd"/>
          </w:p>
        </w:tc>
      </w:tr>
      <w:tr w:rsidR="006F3108" w:rsidRPr="006F3108" w14:paraId="41FB179B" w14:textId="77777777" w:rsidTr="006F3108">
        <w:trPr>
          <w:tblCellSpacing w:w="15" w:type="dxa"/>
        </w:trPr>
        <w:tc>
          <w:tcPr>
            <w:tcW w:w="0" w:type="auto"/>
            <w:tcBorders>
              <w:top w:val="nil"/>
              <w:bottom w:val="single" w:sz="12" w:space="0" w:color="auto"/>
            </w:tcBorders>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35"/>
              <w:gridCol w:w="7735"/>
            </w:tblGrid>
            <w:tr w:rsidR="006F3108" w:rsidRPr="006F3108" w14:paraId="3ACDCC4C" w14:textId="77777777">
              <w:trPr>
                <w:tblCellSpacing w:w="15" w:type="dxa"/>
              </w:trPr>
              <w:tc>
                <w:tcPr>
                  <w:tcW w:w="0" w:type="auto"/>
                  <w:tcBorders>
                    <w:top w:val="single" w:sz="12" w:space="0" w:color="auto"/>
                    <w:bottom w:val="single" w:sz="8" w:space="0" w:color="auto"/>
                  </w:tcBorders>
                  <w:vAlign w:val="center"/>
                  <w:hideMark/>
                </w:tcPr>
                <w:p w14:paraId="1BE946F7"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Definition:</w:t>
                  </w:r>
                </w:p>
              </w:tc>
              <w:tc>
                <w:tcPr>
                  <w:tcW w:w="0" w:type="auto"/>
                  <w:tcBorders>
                    <w:top w:val="single" w:sz="12" w:space="0" w:color="auto"/>
                    <w:bottom w:val="single" w:sz="8" w:space="0" w:color="auto"/>
                  </w:tcBorders>
                  <w:vAlign w:val="center"/>
                  <w:hideMark/>
                </w:tcPr>
                <w:p w14:paraId="5F5429A0"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A </w:t>
                  </w:r>
                  <w:proofErr w:type="spellStart"/>
                  <w:r w:rsidRPr="006F3108">
                    <w:rPr>
                      <w:rFonts w:ascii="Times New Roman" w:eastAsia="Times New Roman" w:hAnsi="Times New Roman" w:cs="Times New Roman"/>
                      <w:kern w:val="0"/>
                      <w14:ligatures w14:val="none"/>
                    </w:rPr>
                    <w:t>LocalName</w:t>
                  </w:r>
                  <w:proofErr w:type="spellEnd"/>
                  <w:r w:rsidRPr="006F3108">
                    <w:rPr>
                      <w:rFonts w:ascii="Times New Roman" w:eastAsia="Times New Roman" w:hAnsi="Times New Roman" w:cs="Times New Roman"/>
                      <w:kern w:val="0"/>
                      <w14:ligatures w14:val="none"/>
                    </w:rPr>
                    <w:t xml:space="preserve"> references a local object directly accessible from the </w:t>
                  </w:r>
                  <w:proofErr w:type="spellStart"/>
                  <w:r w:rsidRPr="006F3108">
                    <w:rPr>
                      <w:rFonts w:ascii="Times New Roman" w:eastAsia="Times New Roman" w:hAnsi="Times New Roman" w:cs="Times New Roman"/>
                      <w:kern w:val="0"/>
                      <w14:ligatures w14:val="none"/>
                    </w:rPr>
                    <w:t>NameSpace</w:t>
                  </w:r>
                  <w:proofErr w:type="spellEnd"/>
                  <w:r w:rsidRPr="006F3108">
                    <w:rPr>
                      <w:rFonts w:ascii="Times New Roman" w:eastAsia="Times New Roman" w:hAnsi="Times New Roman" w:cs="Times New Roman"/>
                      <w:kern w:val="0"/>
                      <w14:ligatures w14:val="none"/>
                    </w:rPr>
                    <w:t>.</w:t>
                  </w:r>
                </w:p>
              </w:tc>
            </w:tr>
            <w:tr w:rsidR="006F3108" w:rsidRPr="006F3108" w14:paraId="0F30A4BE" w14:textId="77777777">
              <w:trPr>
                <w:tblCellSpacing w:w="15" w:type="dxa"/>
              </w:trPr>
              <w:tc>
                <w:tcPr>
                  <w:tcW w:w="0" w:type="auto"/>
                  <w:tcBorders>
                    <w:top w:val="nil"/>
                    <w:bottom w:val="single" w:sz="8" w:space="0" w:color="auto"/>
                  </w:tcBorders>
                  <w:vAlign w:val="center"/>
                  <w:hideMark/>
                </w:tcPr>
                <w:p w14:paraId="04234C0A"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Subclass Of:</w:t>
                  </w:r>
                </w:p>
              </w:tc>
              <w:tc>
                <w:tcPr>
                  <w:tcW w:w="0" w:type="auto"/>
                  <w:tcBorders>
                    <w:top w:val="nil"/>
                    <w:bottom w:val="single" w:sz="8" w:space="0" w:color="auto"/>
                  </w:tcBorders>
                  <w:vAlign w:val="center"/>
                  <w:hideMark/>
                </w:tcPr>
                <w:p w14:paraId="5928D999"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hyperlink r:id="rId278" w:anchor="GenericName-section" w:history="1">
                    <w:proofErr w:type="spellStart"/>
                    <w:r w:rsidRPr="006F3108">
                      <w:rPr>
                        <w:rFonts w:ascii="Times New Roman" w:eastAsia="Times New Roman" w:hAnsi="Times New Roman" w:cs="Times New Roman"/>
                        <w:color w:val="0000FF"/>
                        <w:kern w:val="0"/>
                        <w:u w:val="single"/>
                        <w14:ligatures w14:val="none"/>
                      </w:rPr>
                      <w:t>GenericName</w:t>
                    </w:r>
                    <w:proofErr w:type="spellEnd"/>
                  </w:hyperlink>
                </w:p>
              </w:tc>
            </w:tr>
            <w:tr w:rsidR="006F3108" w:rsidRPr="006F3108" w14:paraId="076F7038" w14:textId="77777777">
              <w:trPr>
                <w:tblCellSpacing w:w="15" w:type="dxa"/>
              </w:trPr>
              <w:tc>
                <w:tcPr>
                  <w:tcW w:w="0" w:type="auto"/>
                  <w:tcBorders>
                    <w:top w:val="nil"/>
                    <w:bottom w:val="single" w:sz="12" w:space="0" w:color="auto"/>
                  </w:tcBorders>
                  <w:vAlign w:val="center"/>
                  <w:hideMark/>
                </w:tcPr>
                <w:p w14:paraId="582CBE8D"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w:t>
                  </w:r>
                  <w:proofErr w:type="spellStart"/>
                  <w:r w:rsidRPr="006F3108">
                    <w:rPr>
                      <w:rFonts w:ascii="Times New Roman" w:eastAsia="Times New Roman" w:hAnsi="Times New Roman" w:cs="Times New Roman"/>
                      <w:kern w:val="0"/>
                      <w14:ligatures w14:val="none"/>
                    </w:rPr>
                    <w:t>StereoType</w:t>
                  </w:r>
                  <w:proofErr w:type="spellEnd"/>
                  <w:r w:rsidRPr="006F3108">
                    <w:rPr>
                      <w:rFonts w:ascii="Times New Roman" w:eastAsia="Times New Roman" w:hAnsi="Times New Roman" w:cs="Times New Roman"/>
                      <w:kern w:val="0"/>
                      <w14:ligatures w14:val="none"/>
                    </w:rPr>
                    <w:t>:</w:t>
                  </w:r>
                </w:p>
              </w:tc>
              <w:tc>
                <w:tcPr>
                  <w:tcW w:w="0" w:type="auto"/>
                  <w:tcBorders>
                    <w:top w:val="nil"/>
                    <w:bottom w:val="single" w:sz="12" w:space="0" w:color="auto"/>
                  </w:tcBorders>
                  <w:vAlign w:val="center"/>
                  <w:hideMark/>
                </w:tcPr>
                <w:p w14:paraId="47970389" w14:textId="16FB3FFD" w:rsidR="006F3108" w:rsidRPr="006F3108" w:rsidRDefault="00140EEF"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I</w:t>
                  </w:r>
                  <w:r w:rsidR="006F3108" w:rsidRPr="006F3108">
                    <w:rPr>
                      <w:rFonts w:ascii="Times New Roman" w:eastAsia="Times New Roman" w:hAnsi="Times New Roman" w:cs="Times New Roman"/>
                      <w:kern w:val="0"/>
                      <w14:ligatures w14:val="none"/>
                    </w:rPr>
                    <w:t>nterface</w:t>
                  </w:r>
                </w:p>
              </w:tc>
            </w:tr>
          </w:tbl>
          <w:p w14:paraId="5930D8D4"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
        </w:tc>
      </w:tr>
    </w:tbl>
    <w:p w14:paraId="58C55FF0" w14:textId="77777777" w:rsidR="006F3108" w:rsidRPr="006F3108" w:rsidRDefault="006F3108" w:rsidP="006F3108">
      <w:pPr>
        <w:spacing w:before="100" w:beforeAutospacing="1" w:after="100" w:afterAutospacing="1" w:line="240" w:lineRule="auto"/>
        <w:jc w:val="center"/>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Table B.20 — Member Name Class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6F3108" w:rsidRPr="006F3108" w14:paraId="056BE7E9" w14:textId="77777777" w:rsidTr="006F3108">
        <w:trPr>
          <w:tblCellSpacing w:w="15" w:type="dxa"/>
        </w:trPr>
        <w:tc>
          <w:tcPr>
            <w:tcW w:w="0" w:type="auto"/>
            <w:tcBorders>
              <w:top w:val="single" w:sz="12" w:space="0" w:color="auto"/>
              <w:bottom w:val="single" w:sz="8" w:space="0" w:color="auto"/>
            </w:tcBorders>
            <w:vAlign w:val="center"/>
            <w:hideMark/>
          </w:tcPr>
          <w:p w14:paraId="26FE50BB"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6F3108">
              <w:rPr>
                <w:rFonts w:ascii="Times New Roman" w:eastAsia="Times New Roman" w:hAnsi="Times New Roman" w:cs="Times New Roman"/>
                <w:b/>
                <w:bCs/>
                <w:kern w:val="0"/>
                <w14:ligatures w14:val="none"/>
              </w:rPr>
              <w:t>MemberName</w:t>
            </w:r>
            <w:proofErr w:type="spellEnd"/>
          </w:p>
        </w:tc>
      </w:tr>
      <w:tr w:rsidR="006F3108" w:rsidRPr="006F3108" w14:paraId="10AF32A8" w14:textId="77777777" w:rsidTr="006F3108">
        <w:trPr>
          <w:tblCellSpacing w:w="15" w:type="dxa"/>
        </w:trPr>
        <w:tc>
          <w:tcPr>
            <w:tcW w:w="0" w:type="auto"/>
            <w:tcBorders>
              <w:top w:val="nil"/>
              <w:bottom w:val="single" w:sz="8" w:space="0" w:color="auto"/>
            </w:tcBorders>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4"/>
              <w:gridCol w:w="7766"/>
            </w:tblGrid>
            <w:tr w:rsidR="006F3108" w:rsidRPr="006F3108" w14:paraId="5280B52D" w14:textId="77777777">
              <w:trPr>
                <w:tblCellSpacing w:w="15" w:type="dxa"/>
              </w:trPr>
              <w:tc>
                <w:tcPr>
                  <w:tcW w:w="0" w:type="auto"/>
                  <w:tcBorders>
                    <w:top w:val="single" w:sz="12" w:space="0" w:color="auto"/>
                    <w:bottom w:val="single" w:sz="8" w:space="0" w:color="auto"/>
                  </w:tcBorders>
                  <w:vAlign w:val="center"/>
                  <w:hideMark/>
                </w:tcPr>
                <w:p w14:paraId="17AC7E2F"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Definition:</w:t>
                  </w:r>
                </w:p>
              </w:tc>
              <w:tc>
                <w:tcPr>
                  <w:tcW w:w="0" w:type="auto"/>
                  <w:tcBorders>
                    <w:top w:val="single" w:sz="12" w:space="0" w:color="auto"/>
                    <w:bottom w:val="single" w:sz="8" w:space="0" w:color="auto"/>
                  </w:tcBorders>
                  <w:vAlign w:val="center"/>
                  <w:hideMark/>
                </w:tcPr>
                <w:p w14:paraId="4F718ED1"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A </w:t>
                  </w:r>
                  <w:proofErr w:type="spellStart"/>
                  <w:r w:rsidRPr="006F3108">
                    <w:rPr>
                      <w:rFonts w:ascii="Times New Roman" w:eastAsia="Times New Roman" w:hAnsi="Times New Roman" w:cs="Times New Roman"/>
                      <w:kern w:val="0"/>
                      <w14:ligatures w14:val="none"/>
                    </w:rPr>
                    <w:t>MemberName</w:t>
                  </w:r>
                  <w:proofErr w:type="spellEnd"/>
                  <w:r w:rsidRPr="006F3108">
                    <w:rPr>
                      <w:rFonts w:ascii="Times New Roman" w:eastAsia="Times New Roman" w:hAnsi="Times New Roman" w:cs="Times New Roman"/>
                      <w:kern w:val="0"/>
                      <w14:ligatures w14:val="none"/>
                    </w:rPr>
                    <w:t xml:space="preserve"> is a </w:t>
                  </w:r>
                  <w:proofErr w:type="spellStart"/>
                  <w:r w:rsidRPr="006F3108">
                    <w:rPr>
                      <w:rFonts w:ascii="Times New Roman" w:eastAsia="Times New Roman" w:hAnsi="Times New Roman" w:cs="Times New Roman"/>
                      <w:kern w:val="0"/>
                      <w14:ligatures w14:val="none"/>
                    </w:rPr>
                    <w:t>LocalName</w:t>
                  </w:r>
                  <w:proofErr w:type="spellEnd"/>
                  <w:r w:rsidRPr="006F3108">
                    <w:rPr>
                      <w:rFonts w:ascii="Times New Roman" w:eastAsia="Times New Roman" w:hAnsi="Times New Roman" w:cs="Times New Roman"/>
                      <w:kern w:val="0"/>
                      <w14:ligatures w14:val="none"/>
                    </w:rPr>
                    <w:t xml:space="preserve"> that references either an attribute slot in a record or </w:t>
                  </w:r>
                  <w:proofErr w:type="spellStart"/>
                  <w:r w:rsidRPr="006F3108">
                    <w:rPr>
                      <w:rFonts w:ascii="Times New Roman" w:eastAsia="Times New Roman" w:hAnsi="Times New Roman" w:cs="Times New Roman"/>
                      <w:kern w:val="0"/>
                      <w14:ligatures w14:val="none"/>
                    </w:rPr>
                    <w:t>recordType</w:t>
                  </w:r>
                  <w:proofErr w:type="spellEnd"/>
                  <w:r w:rsidRPr="006F3108">
                    <w:rPr>
                      <w:rFonts w:ascii="Times New Roman" w:eastAsia="Times New Roman" w:hAnsi="Times New Roman" w:cs="Times New Roman"/>
                      <w:kern w:val="0"/>
                      <w14:ligatures w14:val="none"/>
                    </w:rPr>
                    <w:t xml:space="preserve"> or an attribute, operation, or association role in an object instance or type description in some form of schema.</w:t>
                  </w:r>
                </w:p>
              </w:tc>
            </w:tr>
            <w:tr w:rsidR="006F3108" w:rsidRPr="006F3108" w14:paraId="4489825D" w14:textId="77777777">
              <w:trPr>
                <w:tblCellSpacing w:w="15" w:type="dxa"/>
              </w:trPr>
              <w:tc>
                <w:tcPr>
                  <w:tcW w:w="0" w:type="auto"/>
                  <w:tcBorders>
                    <w:top w:val="nil"/>
                    <w:bottom w:val="single" w:sz="8" w:space="0" w:color="auto"/>
                  </w:tcBorders>
                  <w:vAlign w:val="center"/>
                  <w:hideMark/>
                </w:tcPr>
                <w:p w14:paraId="2EB3639A"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Subclass Of:</w:t>
                  </w:r>
                </w:p>
              </w:tc>
              <w:tc>
                <w:tcPr>
                  <w:tcW w:w="0" w:type="auto"/>
                  <w:tcBorders>
                    <w:top w:val="nil"/>
                    <w:bottom w:val="single" w:sz="8" w:space="0" w:color="auto"/>
                  </w:tcBorders>
                  <w:vAlign w:val="center"/>
                  <w:hideMark/>
                </w:tcPr>
                <w:p w14:paraId="3300E622"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hyperlink r:id="rId279" w:anchor="LocalName-section" w:history="1">
                    <w:proofErr w:type="spellStart"/>
                    <w:r w:rsidRPr="006F3108">
                      <w:rPr>
                        <w:rFonts w:ascii="Times New Roman" w:eastAsia="Times New Roman" w:hAnsi="Times New Roman" w:cs="Times New Roman"/>
                        <w:color w:val="0000FF"/>
                        <w:kern w:val="0"/>
                        <w:u w:val="single"/>
                        <w14:ligatures w14:val="none"/>
                      </w:rPr>
                      <w:t>LocalName</w:t>
                    </w:r>
                    <w:proofErr w:type="spellEnd"/>
                  </w:hyperlink>
                </w:p>
              </w:tc>
            </w:tr>
            <w:tr w:rsidR="006F3108" w:rsidRPr="006F3108" w14:paraId="6D0B1A6F" w14:textId="77777777">
              <w:trPr>
                <w:tblCellSpacing w:w="15" w:type="dxa"/>
              </w:trPr>
              <w:tc>
                <w:tcPr>
                  <w:tcW w:w="0" w:type="auto"/>
                  <w:tcBorders>
                    <w:top w:val="nil"/>
                    <w:bottom w:val="single" w:sz="12" w:space="0" w:color="auto"/>
                  </w:tcBorders>
                  <w:vAlign w:val="center"/>
                  <w:hideMark/>
                </w:tcPr>
                <w:p w14:paraId="6A5B05B8"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w:t>
                  </w:r>
                  <w:proofErr w:type="spellStart"/>
                  <w:r w:rsidRPr="006F3108">
                    <w:rPr>
                      <w:rFonts w:ascii="Times New Roman" w:eastAsia="Times New Roman" w:hAnsi="Times New Roman" w:cs="Times New Roman"/>
                      <w:kern w:val="0"/>
                      <w14:ligatures w14:val="none"/>
                    </w:rPr>
                    <w:t>StereoType</w:t>
                  </w:r>
                  <w:proofErr w:type="spellEnd"/>
                  <w:r w:rsidRPr="006F3108">
                    <w:rPr>
                      <w:rFonts w:ascii="Times New Roman" w:eastAsia="Times New Roman" w:hAnsi="Times New Roman" w:cs="Times New Roman"/>
                      <w:kern w:val="0"/>
                      <w14:ligatures w14:val="none"/>
                    </w:rPr>
                    <w:t>:</w:t>
                  </w:r>
                </w:p>
              </w:tc>
              <w:tc>
                <w:tcPr>
                  <w:tcW w:w="0" w:type="auto"/>
                  <w:tcBorders>
                    <w:top w:val="nil"/>
                    <w:bottom w:val="single" w:sz="12" w:space="0" w:color="auto"/>
                  </w:tcBorders>
                  <w:vAlign w:val="center"/>
                  <w:hideMark/>
                </w:tcPr>
                <w:p w14:paraId="40F75F2D" w14:textId="0B577356" w:rsidR="006F3108" w:rsidRPr="006F3108" w:rsidRDefault="00140EEF"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I</w:t>
                  </w:r>
                  <w:r w:rsidR="006F3108" w:rsidRPr="006F3108">
                    <w:rPr>
                      <w:rFonts w:ascii="Times New Roman" w:eastAsia="Times New Roman" w:hAnsi="Times New Roman" w:cs="Times New Roman"/>
                      <w:kern w:val="0"/>
                      <w14:ligatures w14:val="none"/>
                    </w:rPr>
                    <w:t>nterface</w:t>
                  </w:r>
                </w:p>
              </w:tc>
            </w:tr>
          </w:tbl>
          <w:p w14:paraId="5E021367"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
        </w:tc>
      </w:tr>
      <w:tr w:rsidR="006F3108" w:rsidRPr="006F3108" w14:paraId="7694BBF3" w14:textId="77777777" w:rsidTr="006F3108">
        <w:trPr>
          <w:tblCellSpacing w:w="15" w:type="dxa"/>
        </w:trPr>
        <w:tc>
          <w:tcPr>
            <w:tcW w:w="0" w:type="auto"/>
            <w:tcBorders>
              <w:top w:val="nil"/>
              <w:bottom w:val="single" w:sz="12" w:space="0" w:color="auto"/>
            </w:tcBorders>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68"/>
              <w:gridCol w:w="2449"/>
              <w:gridCol w:w="5453"/>
            </w:tblGrid>
            <w:tr w:rsidR="006F3108" w:rsidRPr="006F3108" w14:paraId="69202E63" w14:textId="77777777">
              <w:trPr>
                <w:tblHeader/>
                <w:tblCellSpacing w:w="15" w:type="dxa"/>
              </w:trPr>
              <w:tc>
                <w:tcPr>
                  <w:tcW w:w="0" w:type="auto"/>
                  <w:tcBorders>
                    <w:top w:val="single" w:sz="12" w:space="0" w:color="auto"/>
                    <w:bottom w:val="single" w:sz="12" w:space="0" w:color="auto"/>
                  </w:tcBorders>
                  <w:vAlign w:val="center"/>
                  <w:hideMark/>
                </w:tcPr>
                <w:p w14:paraId="2C372183" w14:textId="77777777" w:rsidR="006F3108" w:rsidRPr="006F3108" w:rsidRDefault="006F3108" w:rsidP="006F3108">
                  <w:pPr>
                    <w:spacing w:after="0" w:line="240" w:lineRule="auto"/>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Attribute</w:t>
                  </w:r>
                </w:p>
              </w:tc>
              <w:tc>
                <w:tcPr>
                  <w:tcW w:w="0" w:type="auto"/>
                  <w:tcBorders>
                    <w:top w:val="single" w:sz="12" w:space="0" w:color="auto"/>
                    <w:bottom w:val="single" w:sz="12" w:space="0" w:color="auto"/>
                  </w:tcBorders>
                  <w:vAlign w:val="center"/>
                  <w:hideMark/>
                </w:tcPr>
                <w:p w14:paraId="5A0D6732" w14:textId="77777777" w:rsidR="006F3108" w:rsidRPr="006F3108" w:rsidRDefault="006F3108" w:rsidP="006F3108">
                  <w:pPr>
                    <w:spacing w:after="0" w:line="240" w:lineRule="auto"/>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Value type and multiplicity</w:t>
                  </w:r>
                </w:p>
              </w:tc>
              <w:tc>
                <w:tcPr>
                  <w:tcW w:w="0" w:type="auto"/>
                  <w:tcBorders>
                    <w:top w:val="single" w:sz="12" w:space="0" w:color="auto"/>
                    <w:bottom w:val="single" w:sz="12" w:space="0" w:color="auto"/>
                  </w:tcBorders>
                  <w:vAlign w:val="center"/>
                  <w:hideMark/>
                </w:tcPr>
                <w:p w14:paraId="4F3CC361" w14:textId="77777777" w:rsidR="006F3108" w:rsidRPr="006F3108" w:rsidRDefault="006F3108" w:rsidP="006F3108">
                  <w:pPr>
                    <w:spacing w:after="0" w:line="240" w:lineRule="auto"/>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Definition</w:t>
                  </w:r>
                </w:p>
              </w:tc>
            </w:tr>
            <w:tr w:rsidR="006F3108" w:rsidRPr="006F3108" w14:paraId="0D7E8777" w14:textId="77777777">
              <w:trPr>
                <w:tblCellSpacing w:w="15" w:type="dxa"/>
              </w:trPr>
              <w:tc>
                <w:tcPr>
                  <w:tcW w:w="0" w:type="auto"/>
                  <w:tcBorders>
                    <w:top w:val="single" w:sz="12" w:space="0" w:color="auto"/>
                    <w:bottom w:val="single" w:sz="8" w:space="0" w:color="auto"/>
                  </w:tcBorders>
                  <w:vAlign w:val="center"/>
                  <w:hideMark/>
                </w:tcPr>
                <w:p w14:paraId="12A0771E"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roofErr w:type="spellStart"/>
                  <w:r w:rsidRPr="006F3108">
                    <w:rPr>
                      <w:rFonts w:ascii="Times New Roman" w:eastAsia="Times New Roman" w:hAnsi="Times New Roman" w:cs="Times New Roman"/>
                      <w:kern w:val="0"/>
                      <w14:ligatures w14:val="none"/>
                    </w:rPr>
                    <w:t>aName</w:t>
                  </w:r>
                  <w:proofErr w:type="spellEnd"/>
                </w:p>
              </w:tc>
              <w:tc>
                <w:tcPr>
                  <w:tcW w:w="0" w:type="auto"/>
                  <w:tcBorders>
                    <w:top w:val="single" w:sz="12" w:space="0" w:color="auto"/>
                    <w:bottom w:val="single" w:sz="8" w:space="0" w:color="auto"/>
                  </w:tcBorders>
                  <w:vAlign w:val="center"/>
                  <w:hideMark/>
                </w:tcPr>
                <w:p w14:paraId="310663A2"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hyperlink r:id="rId280" w:anchor="CharacterString-section" w:history="1">
                    <w:proofErr w:type="spellStart"/>
                    <w:r w:rsidRPr="006F3108">
                      <w:rPr>
                        <w:rFonts w:ascii="Times New Roman" w:eastAsia="Times New Roman" w:hAnsi="Times New Roman" w:cs="Times New Roman"/>
                        <w:color w:val="0000FF"/>
                        <w:kern w:val="0"/>
                        <w:u w:val="single"/>
                        <w14:ligatures w14:val="none"/>
                      </w:rPr>
                      <w:t>CharacterString</w:t>
                    </w:r>
                    <w:proofErr w:type="spellEnd"/>
                  </w:hyperlink>
                  <w:r w:rsidRPr="006F3108">
                    <w:rPr>
                      <w:rFonts w:ascii="Times New Roman" w:eastAsia="Times New Roman" w:hAnsi="Times New Roman" w:cs="Times New Roman"/>
                      <w:kern w:val="0"/>
                      <w14:ligatures w14:val="none"/>
                    </w:rPr>
                    <w:t xml:space="preserve"> [</w:t>
                  </w:r>
                  <w:proofErr w:type="gramStart"/>
                  <w:r w:rsidRPr="006F3108">
                    <w:rPr>
                      <w:rFonts w:ascii="Times New Roman" w:eastAsia="Times New Roman" w:hAnsi="Times New Roman" w:cs="Times New Roman"/>
                      <w:kern w:val="0"/>
                      <w14:ligatures w14:val="none"/>
                    </w:rPr>
                    <w:t>1..</w:t>
                  </w:r>
                  <w:proofErr w:type="gramEnd"/>
                  <w:r w:rsidRPr="006F3108">
                    <w:rPr>
                      <w:rFonts w:ascii="Times New Roman" w:eastAsia="Times New Roman" w:hAnsi="Times New Roman" w:cs="Times New Roman"/>
                      <w:kern w:val="0"/>
                      <w14:ligatures w14:val="none"/>
                    </w:rPr>
                    <w:t>1]</w:t>
                  </w:r>
                </w:p>
              </w:tc>
              <w:tc>
                <w:tcPr>
                  <w:tcW w:w="0" w:type="auto"/>
                  <w:tcBorders>
                    <w:top w:val="single" w:sz="12" w:space="0" w:color="auto"/>
                    <w:bottom w:val="single" w:sz="8" w:space="0" w:color="auto"/>
                  </w:tcBorders>
                  <w:vAlign w:val="center"/>
                  <w:hideMark/>
                </w:tcPr>
                <w:p w14:paraId="5D291E5C"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The stored value “</w:t>
                  </w:r>
                  <w:proofErr w:type="spellStart"/>
                  <w:r w:rsidRPr="006F3108">
                    <w:rPr>
                      <w:rFonts w:ascii="Times New Roman" w:eastAsia="Times New Roman" w:hAnsi="Times New Roman" w:cs="Times New Roman"/>
                      <w:kern w:val="0"/>
                      <w14:ligatures w14:val="none"/>
                    </w:rPr>
                    <w:t>aName</w:t>
                  </w:r>
                  <w:proofErr w:type="spellEnd"/>
                  <w:r w:rsidRPr="006F3108">
                    <w:rPr>
                      <w:rFonts w:ascii="Times New Roman" w:eastAsia="Times New Roman" w:hAnsi="Times New Roman" w:cs="Times New Roman"/>
                      <w:kern w:val="0"/>
                      <w14:ligatures w14:val="none"/>
                    </w:rPr>
                    <w:t>” is the returned value for the “</w:t>
                  </w:r>
                  <w:proofErr w:type="spellStart"/>
                  <w:proofErr w:type="gramStart"/>
                  <w:r w:rsidRPr="006F3108">
                    <w:rPr>
                      <w:rFonts w:ascii="Times New Roman" w:eastAsia="Times New Roman" w:hAnsi="Times New Roman" w:cs="Times New Roman"/>
                      <w:kern w:val="0"/>
                      <w14:ligatures w14:val="none"/>
                    </w:rPr>
                    <w:t>aName</w:t>
                  </w:r>
                  <w:proofErr w:type="spellEnd"/>
                  <w:r w:rsidRPr="006F3108">
                    <w:rPr>
                      <w:rFonts w:ascii="Times New Roman" w:eastAsia="Times New Roman" w:hAnsi="Times New Roman" w:cs="Times New Roman"/>
                      <w:kern w:val="0"/>
                      <w14:ligatures w14:val="none"/>
                    </w:rPr>
                    <w:t>(</w:t>
                  </w:r>
                  <w:proofErr w:type="gramEnd"/>
                  <w:r w:rsidRPr="006F3108">
                    <w:rPr>
                      <w:rFonts w:ascii="Times New Roman" w:eastAsia="Times New Roman" w:hAnsi="Times New Roman" w:cs="Times New Roman"/>
                      <w:kern w:val="0"/>
                      <w14:ligatures w14:val="none"/>
                    </w:rPr>
                    <w:t>)” operation.</w:t>
                  </w:r>
                </w:p>
              </w:tc>
            </w:tr>
            <w:tr w:rsidR="006F3108" w:rsidRPr="006F3108" w14:paraId="00A8228C" w14:textId="77777777">
              <w:trPr>
                <w:tblCellSpacing w:w="15" w:type="dxa"/>
              </w:trPr>
              <w:tc>
                <w:tcPr>
                  <w:tcW w:w="0" w:type="auto"/>
                  <w:tcBorders>
                    <w:top w:val="nil"/>
                    <w:bottom w:val="single" w:sz="12" w:space="0" w:color="auto"/>
                  </w:tcBorders>
                  <w:vAlign w:val="center"/>
                  <w:hideMark/>
                </w:tcPr>
                <w:p w14:paraId="4A1FA41D"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roofErr w:type="spellStart"/>
                  <w:r w:rsidRPr="006F3108">
                    <w:rPr>
                      <w:rFonts w:ascii="Times New Roman" w:eastAsia="Times New Roman" w:hAnsi="Times New Roman" w:cs="Times New Roman"/>
                      <w:kern w:val="0"/>
                      <w14:ligatures w14:val="none"/>
                    </w:rPr>
                    <w:t>attributeType</w:t>
                  </w:r>
                  <w:proofErr w:type="spellEnd"/>
                </w:p>
              </w:tc>
              <w:tc>
                <w:tcPr>
                  <w:tcW w:w="0" w:type="auto"/>
                  <w:tcBorders>
                    <w:top w:val="nil"/>
                    <w:bottom w:val="single" w:sz="12" w:space="0" w:color="auto"/>
                  </w:tcBorders>
                  <w:vAlign w:val="center"/>
                  <w:hideMark/>
                </w:tcPr>
                <w:p w14:paraId="3AE7DC1B"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hyperlink r:id="rId281" w:anchor="TypeName-section" w:history="1">
                    <w:r w:rsidRPr="006F3108">
                      <w:rPr>
                        <w:rFonts w:ascii="Times New Roman" w:eastAsia="Times New Roman" w:hAnsi="Times New Roman" w:cs="Times New Roman"/>
                        <w:color w:val="0000FF"/>
                        <w:kern w:val="0"/>
                        <w:u w:val="single"/>
                        <w14:ligatures w14:val="none"/>
                      </w:rPr>
                      <w:t>TypeName</w:t>
                    </w:r>
                  </w:hyperlink>
                  <w:r w:rsidRPr="006F3108">
                    <w:rPr>
                      <w:rFonts w:ascii="Times New Roman" w:eastAsia="Times New Roman" w:hAnsi="Times New Roman" w:cs="Times New Roman"/>
                      <w:kern w:val="0"/>
                      <w14:ligatures w14:val="none"/>
                    </w:rPr>
                    <w:t xml:space="preserve"> [</w:t>
                  </w:r>
                  <w:proofErr w:type="gramStart"/>
                  <w:r w:rsidRPr="006F3108">
                    <w:rPr>
                      <w:rFonts w:ascii="Times New Roman" w:eastAsia="Times New Roman" w:hAnsi="Times New Roman" w:cs="Times New Roman"/>
                      <w:kern w:val="0"/>
                      <w14:ligatures w14:val="none"/>
                    </w:rPr>
                    <w:t>1..</w:t>
                  </w:r>
                  <w:proofErr w:type="gramEnd"/>
                  <w:r w:rsidRPr="006F3108">
                    <w:rPr>
                      <w:rFonts w:ascii="Times New Roman" w:eastAsia="Times New Roman" w:hAnsi="Times New Roman" w:cs="Times New Roman"/>
                      <w:kern w:val="0"/>
                      <w14:ligatures w14:val="none"/>
                    </w:rPr>
                    <w:t>1]</w:t>
                  </w:r>
                </w:p>
              </w:tc>
              <w:tc>
                <w:tcPr>
                  <w:tcW w:w="0" w:type="auto"/>
                  <w:tcBorders>
                    <w:top w:val="nil"/>
                    <w:bottom w:val="single" w:sz="12" w:space="0" w:color="auto"/>
                  </w:tcBorders>
                  <w:vAlign w:val="center"/>
                  <w:hideMark/>
                </w:tcPr>
                <w:p w14:paraId="6BF3BD0A"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The allowable type for this member.</w:t>
                  </w:r>
                </w:p>
              </w:tc>
            </w:tr>
          </w:tbl>
          <w:p w14:paraId="4D41F65A"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
        </w:tc>
      </w:tr>
    </w:tbl>
    <w:p w14:paraId="42FB5C1A" w14:textId="77777777" w:rsidR="006F3108" w:rsidRPr="006F3108" w:rsidRDefault="006F3108" w:rsidP="006F3108">
      <w:pPr>
        <w:spacing w:before="100" w:beforeAutospacing="1" w:after="100" w:afterAutospacing="1" w:line="240" w:lineRule="auto"/>
        <w:jc w:val="center"/>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Table B.21 — Namespace Class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6F3108" w:rsidRPr="006F3108" w14:paraId="3BA8D75D" w14:textId="77777777" w:rsidTr="006F3108">
        <w:trPr>
          <w:tblCellSpacing w:w="15" w:type="dxa"/>
        </w:trPr>
        <w:tc>
          <w:tcPr>
            <w:tcW w:w="0" w:type="auto"/>
            <w:tcBorders>
              <w:top w:val="single" w:sz="12" w:space="0" w:color="auto"/>
              <w:bottom w:val="single" w:sz="8" w:space="0" w:color="auto"/>
            </w:tcBorders>
            <w:vAlign w:val="center"/>
            <w:hideMark/>
          </w:tcPr>
          <w:p w14:paraId="400930FB"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6F3108">
              <w:rPr>
                <w:rFonts w:ascii="Times New Roman" w:eastAsia="Times New Roman" w:hAnsi="Times New Roman" w:cs="Times New Roman"/>
                <w:b/>
                <w:bCs/>
                <w:kern w:val="0"/>
                <w14:ligatures w14:val="none"/>
              </w:rPr>
              <w:t>NameSpace</w:t>
            </w:r>
            <w:proofErr w:type="spellEnd"/>
          </w:p>
        </w:tc>
      </w:tr>
      <w:tr w:rsidR="006F3108" w:rsidRPr="006F3108" w14:paraId="240823DC" w14:textId="77777777" w:rsidTr="006F3108">
        <w:trPr>
          <w:tblCellSpacing w:w="15" w:type="dxa"/>
        </w:trPr>
        <w:tc>
          <w:tcPr>
            <w:tcW w:w="0" w:type="auto"/>
            <w:tcBorders>
              <w:top w:val="nil"/>
              <w:bottom w:val="single" w:sz="8" w:space="0" w:color="auto"/>
            </w:tcBorders>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88"/>
              <w:gridCol w:w="7782"/>
            </w:tblGrid>
            <w:tr w:rsidR="006F3108" w:rsidRPr="006F3108" w14:paraId="759AF456" w14:textId="77777777">
              <w:trPr>
                <w:tblCellSpacing w:w="15" w:type="dxa"/>
              </w:trPr>
              <w:tc>
                <w:tcPr>
                  <w:tcW w:w="0" w:type="auto"/>
                  <w:tcBorders>
                    <w:top w:val="single" w:sz="12" w:space="0" w:color="auto"/>
                    <w:bottom w:val="single" w:sz="8" w:space="0" w:color="auto"/>
                  </w:tcBorders>
                  <w:vAlign w:val="center"/>
                  <w:hideMark/>
                </w:tcPr>
                <w:p w14:paraId="575ADDE1"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Definition:</w:t>
                  </w:r>
                </w:p>
              </w:tc>
              <w:tc>
                <w:tcPr>
                  <w:tcW w:w="0" w:type="auto"/>
                  <w:tcBorders>
                    <w:top w:val="single" w:sz="12" w:space="0" w:color="auto"/>
                    <w:bottom w:val="single" w:sz="8" w:space="0" w:color="auto"/>
                  </w:tcBorders>
                  <w:vAlign w:val="center"/>
                  <w:hideMark/>
                </w:tcPr>
                <w:p w14:paraId="53FEEB6F"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A Name Space is a domain in which “names” given by character strings (possibly under local constrains constraints enforced by the Name Space) can be mapped to objects via a </w:t>
                  </w:r>
                  <w:proofErr w:type="spellStart"/>
                  <w:r w:rsidRPr="006F3108">
                    <w:rPr>
                      <w:rFonts w:ascii="Times New Roman" w:eastAsia="Times New Roman" w:hAnsi="Times New Roman" w:cs="Times New Roman"/>
                      <w:kern w:val="0"/>
                      <w14:ligatures w14:val="none"/>
                    </w:rPr>
                    <w:t>getObejct</w:t>
                  </w:r>
                  <w:proofErr w:type="spellEnd"/>
                  <w:r w:rsidRPr="006F3108">
                    <w:rPr>
                      <w:rFonts w:ascii="Times New Roman" w:eastAsia="Times New Roman" w:hAnsi="Times New Roman" w:cs="Times New Roman"/>
                      <w:kern w:val="0"/>
                      <w14:ligatures w14:val="none"/>
                    </w:rPr>
                    <w:t xml:space="preserve"> operation. Examples include objects which form a Name Space for their attributes, operations and associations, or </w:t>
                  </w:r>
                  <w:r w:rsidRPr="006F3108">
                    <w:rPr>
                      <w:rFonts w:ascii="Times New Roman" w:eastAsia="Times New Roman" w:hAnsi="Times New Roman" w:cs="Times New Roman"/>
                      <w:kern w:val="0"/>
                      <w14:ligatures w14:val="none"/>
                    </w:rPr>
                    <w:lastRenderedPageBreak/>
                    <w:t xml:space="preserve">Schemas that form Name Spaces for their included data types or classes. Not all methods for </w:t>
                  </w:r>
                  <w:proofErr w:type="spellStart"/>
                  <w:r w:rsidRPr="006F3108">
                    <w:rPr>
                      <w:rFonts w:ascii="Times New Roman" w:eastAsia="Times New Roman" w:hAnsi="Times New Roman" w:cs="Times New Roman"/>
                      <w:kern w:val="0"/>
                      <w14:ligatures w14:val="none"/>
                    </w:rPr>
                    <w:t>NameSpaces</w:t>
                  </w:r>
                  <w:proofErr w:type="spellEnd"/>
                  <w:r w:rsidRPr="006F3108">
                    <w:rPr>
                      <w:rFonts w:ascii="Times New Roman" w:eastAsia="Times New Roman" w:hAnsi="Times New Roman" w:cs="Times New Roman"/>
                      <w:kern w:val="0"/>
                      <w14:ligatures w14:val="none"/>
                    </w:rPr>
                    <w:t xml:space="preserve"> need to be made publicly accessible.</w:t>
                  </w:r>
                </w:p>
              </w:tc>
            </w:tr>
            <w:tr w:rsidR="006F3108" w:rsidRPr="006F3108" w14:paraId="0D39574B" w14:textId="77777777">
              <w:trPr>
                <w:tblCellSpacing w:w="15" w:type="dxa"/>
              </w:trPr>
              <w:tc>
                <w:tcPr>
                  <w:tcW w:w="0" w:type="auto"/>
                  <w:tcBorders>
                    <w:top w:val="nil"/>
                    <w:bottom w:val="single" w:sz="12" w:space="0" w:color="auto"/>
                  </w:tcBorders>
                  <w:vAlign w:val="center"/>
                  <w:hideMark/>
                </w:tcPr>
                <w:p w14:paraId="549C807A"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lastRenderedPageBreak/>
                    <w:t>    </w:t>
                  </w:r>
                  <w:proofErr w:type="spellStart"/>
                  <w:r w:rsidRPr="006F3108">
                    <w:rPr>
                      <w:rFonts w:ascii="Times New Roman" w:eastAsia="Times New Roman" w:hAnsi="Times New Roman" w:cs="Times New Roman"/>
                      <w:kern w:val="0"/>
                      <w14:ligatures w14:val="none"/>
                    </w:rPr>
                    <w:t>StereoType</w:t>
                  </w:r>
                  <w:proofErr w:type="spellEnd"/>
                  <w:r w:rsidRPr="006F3108">
                    <w:rPr>
                      <w:rFonts w:ascii="Times New Roman" w:eastAsia="Times New Roman" w:hAnsi="Times New Roman" w:cs="Times New Roman"/>
                      <w:kern w:val="0"/>
                      <w14:ligatures w14:val="none"/>
                    </w:rPr>
                    <w:t>:</w:t>
                  </w:r>
                </w:p>
              </w:tc>
              <w:tc>
                <w:tcPr>
                  <w:tcW w:w="0" w:type="auto"/>
                  <w:tcBorders>
                    <w:top w:val="nil"/>
                    <w:bottom w:val="single" w:sz="12" w:space="0" w:color="auto"/>
                  </w:tcBorders>
                  <w:vAlign w:val="center"/>
                  <w:hideMark/>
                </w:tcPr>
                <w:p w14:paraId="12F99E44" w14:textId="04FD455F" w:rsidR="006F3108" w:rsidRPr="006F3108" w:rsidRDefault="00140EEF"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I</w:t>
                  </w:r>
                  <w:r w:rsidR="006F3108" w:rsidRPr="006F3108">
                    <w:rPr>
                      <w:rFonts w:ascii="Times New Roman" w:eastAsia="Times New Roman" w:hAnsi="Times New Roman" w:cs="Times New Roman"/>
                      <w:kern w:val="0"/>
                      <w14:ligatures w14:val="none"/>
                    </w:rPr>
                    <w:t>nterface</w:t>
                  </w:r>
                </w:p>
              </w:tc>
            </w:tr>
          </w:tbl>
          <w:p w14:paraId="6BD6A1C0"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
        </w:tc>
      </w:tr>
      <w:tr w:rsidR="006F3108" w:rsidRPr="006F3108" w14:paraId="1C37135E" w14:textId="77777777" w:rsidTr="006F3108">
        <w:trPr>
          <w:tblCellSpacing w:w="15" w:type="dxa"/>
        </w:trPr>
        <w:tc>
          <w:tcPr>
            <w:tcW w:w="0" w:type="auto"/>
            <w:tcBorders>
              <w:top w:val="nil"/>
              <w:bottom w:val="single" w:sz="8" w:space="0" w:color="auto"/>
            </w:tcBorders>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62"/>
              <w:gridCol w:w="2987"/>
              <w:gridCol w:w="1102"/>
            </w:tblGrid>
            <w:tr w:rsidR="006F3108" w:rsidRPr="006F3108" w14:paraId="57C601C4" w14:textId="77777777">
              <w:trPr>
                <w:tblHeader/>
                <w:tblCellSpacing w:w="15" w:type="dxa"/>
              </w:trPr>
              <w:tc>
                <w:tcPr>
                  <w:tcW w:w="0" w:type="auto"/>
                  <w:tcBorders>
                    <w:top w:val="single" w:sz="12" w:space="0" w:color="auto"/>
                    <w:bottom w:val="single" w:sz="12" w:space="0" w:color="auto"/>
                  </w:tcBorders>
                  <w:vAlign w:val="center"/>
                  <w:hideMark/>
                </w:tcPr>
                <w:p w14:paraId="675471FB" w14:textId="77777777" w:rsidR="006F3108" w:rsidRPr="006F3108" w:rsidRDefault="006F3108" w:rsidP="006F3108">
                  <w:pPr>
                    <w:spacing w:after="0" w:line="240" w:lineRule="auto"/>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lastRenderedPageBreak/>
                    <w:t>Role name</w:t>
                  </w:r>
                </w:p>
              </w:tc>
              <w:tc>
                <w:tcPr>
                  <w:tcW w:w="0" w:type="auto"/>
                  <w:tcBorders>
                    <w:top w:val="single" w:sz="12" w:space="0" w:color="auto"/>
                    <w:bottom w:val="single" w:sz="12" w:space="0" w:color="auto"/>
                  </w:tcBorders>
                  <w:vAlign w:val="center"/>
                  <w:hideMark/>
                </w:tcPr>
                <w:p w14:paraId="2DA599D4" w14:textId="77777777" w:rsidR="006F3108" w:rsidRPr="006F3108" w:rsidRDefault="006F3108" w:rsidP="006F3108">
                  <w:pPr>
                    <w:spacing w:after="0" w:line="240" w:lineRule="auto"/>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Target class and multiplicity</w:t>
                  </w:r>
                </w:p>
              </w:tc>
              <w:tc>
                <w:tcPr>
                  <w:tcW w:w="0" w:type="auto"/>
                  <w:tcBorders>
                    <w:top w:val="single" w:sz="12" w:space="0" w:color="auto"/>
                    <w:bottom w:val="single" w:sz="12" w:space="0" w:color="auto"/>
                  </w:tcBorders>
                  <w:vAlign w:val="center"/>
                  <w:hideMark/>
                </w:tcPr>
                <w:p w14:paraId="450B2638" w14:textId="77777777" w:rsidR="006F3108" w:rsidRPr="006F3108" w:rsidRDefault="006F3108" w:rsidP="006F3108">
                  <w:pPr>
                    <w:spacing w:after="0" w:line="240" w:lineRule="auto"/>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Definition</w:t>
                  </w:r>
                </w:p>
              </w:tc>
            </w:tr>
            <w:tr w:rsidR="006F3108" w:rsidRPr="006F3108" w14:paraId="63F639C7" w14:textId="77777777">
              <w:trPr>
                <w:tblCellSpacing w:w="15" w:type="dxa"/>
              </w:trPr>
              <w:tc>
                <w:tcPr>
                  <w:tcW w:w="0" w:type="auto"/>
                  <w:tcBorders>
                    <w:top w:val="single" w:sz="12" w:space="0" w:color="auto"/>
                    <w:bottom w:val="single" w:sz="12" w:space="0" w:color="auto"/>
                  </w:tcBorders>
                  <w:vAlign w:val="center"/>
                  <w:hideMark/>
                </w:tcPr>
                <w:p w14:paraId="623EAAB8"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name</w:t>
                  </w:r>
                </w:p>
              </w:tc>
              <w:tc>
                <w:tcPr>
                  <w:tcW w:w="0" w:type="auto"/>
                  <w:tcBorders>
                    <w:top w:val="single" w:sz="12" w:space="0" w:color="auto"/>
                    <w:bottom w:val="single" w:sz="12" w:space="0" w:color="auto"/>
                  </w:tcBorders>
                  <w:vAlign w:val="center"/>
                  <w:hideMark/>
                </w:tcPr>
                <w:p w14:paraId="192851FA"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hyperlink r:id="rId282" w:anchor="GenericName-section" w:history="1">
                    <w:proofErr w:type="spellStart"/>
                    <w:r w:rsidRPr="006F3108">
                      <w:rPr>
                        <w:rFonts w:ascii="Times New Roman" w:eastAsia="Times New Roman" w:hAnsi="Times New Roman" w:cs="Times New Roman"/>
                        <w:color w:val="0000FF"/>
                        <w:kern w:val="0"/>
                        <w:u w:val="single"/>
                        <w14:ligatures w14:val="none"/>
                      </w:rPr>
                      <w:t>GenericName</w:t>
                    </w:r>
                    <w:proofErr w:type="spellEnd"/>
                  </w:hyperlink>
                  <w:r w:rsidRPr="006F3108">
                    <w:rPr>
                      <w:rFonts w:ascii="Times New Roman" w:eastAsia="Times New Roman" w:hAnsi="Times New Roman" w:cs="Times New Roman"/>
                      <w:kern w:val="0"/>
                      <w14:ligatures w14:val="none"/>
                    </w:rPr>
                    <w:t xml:space="preserve"> [</w:t>
                  </w:r>
                  <w:proofErr w:type="gramStart"/>
                  <w:r w:rsidRPr="006F3108">
                    <w:rPr>
                      <w:rFonts w:ascii="Times New Roman" w:eastAsia="Times New Roman" w:hAnsi="Times New Roman" w:cs="Times New Roman"/>
                      <w:kern w:val="0"/>
                      <w14:ligatures w14:val="none"/>
                    </w:rPr>
                    <w:t>0..</w:t>
                  </w:r>
                  <w:proofErr w:type="gramEnd"/>
                  <w:r w:rsidRPr="006F3108">
                    <w:rPr>
                      <w:rFonts w:ascii="Times New Roman" w:eastAsia="Times New Roman" w:hAnsi="Times New Roman" w:cs="Times New Roman"/>
                      <w:kern w:val="0"/>
                      <w14:ligatures w14:val="none"/>
                    </w:rPr>
                    <w:t>*]</w:t>
                  </w:r>
                </w:p>
              </w:tc>
              <w:tc>
                <w:tcPr>
                  <w:tcW w:w="0" w:type="auto"/>
                  <w:tcBorders>
                    <w:top w:val="single" w:sz="12" w:space="0" w:color="auto"/>
                    <w:bottom w:val="single" w:sz="12" w:space="0" w:color="auto"/>
                  </w:tcBorders>
                  <w:vAlign w:val="center"/>
                  <w:hideMark/>
                </w:tcPr>
                <w:p w14:paraId="3ADDA456"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
              </w:tc>
            </w:tr>
          </w:tbl>
          <w:p w14:paraId="78136C85"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
        </w:tc>
      </w:tr>
      <w:tr w:rsidR="006F3108" w:rsidRPr="006F3108" w14:paraId="72AEC913" w14:textId="77777777" w:rsidTr="006F3108">
        <w:trPr>
          <w:tblCellSpacing w:w="15" w:type="dxa"/>
        </w:trPr>
        <w:tc>
          <w:tcPr>
            <w:tcW w:w="0" w:type="auto"/>
            <w:tcBorders>
              <w:top w:val="nil"/>
              <w:bottom w:val="single" w:sz="12" w:space="0" w:color="auto"/>
            </w:tcBorders>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81"/>
              <w:gridCol w:w="2854"/>
              <w:gridCol w:w="1102"/>
            </w:tblGrid>
            <w:tr w:rsidR="006F3108" w:rsidRPr="006F3108" w14:paraId="6D0E33BD" w14:textId="77777777">
              <w:trPr>
                <w:tblHeader/>
                <w:tblCellSpacing w:w="15" w:type="dxa"/>
              </w:trPr>
              <w:tc>
                <w:tcPr>
                  <w:tcW w:w="0" w:type="auto"/>
                  <w:tcBorders>
                    <w:top w:val="single" w:sz="12" w:space="0" w:color="auto"/>
                    <w:bottom w:val="single" w:sz="12" w:space="0" w:color="auto"/>
                  </w:tcBorders>
                  <w:vAlign w:val="center"/>
                  <w:hideMark/>
                </w:tcPr>
                <w:p w14:paraId="07EECA1B" w14:textId="77777777" w:rsidR="006F3108" w:rsidRPr="006F3108" w:rsidRDefault="006F3108" w:rsidP="006F3108">
                  <w:pPr>
                    <w:spacing w:after="0" w:line="240" w:lineRule="auto"/>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Attribute</w:t>
                  </w:r>
                </w:p>
              </w:tc>
              <w:tc>
                <w:tcPr>
                  <w:tcW w:w="0" w:type="auto"/>
                  <w:tcBorders>
                    <w:top w:val="single" w:sz="12" w:space="0" w:color="auto"/>
                    <w:bottom w:val="single" w:sz="12" w:space="0" w:color="auto"/>
                  </w:tcBorders>
                  <w:vAlign w:val="center"/>
                  <w:hideMark/>
                </w:tcPr>
                <w:p w14:paraId="6ECC0FD3" w14:textId="77777777" w:rsidR="006F3108" w:rsidRPr="006F3108" w:rsidRDefault="006F3108" w:rsidP="006F3108">
                  <w:pPr>
                    <w:spacing w:after="0" w:line="240" w:lineRule="auto"/>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Value type and multiplicity</w:t>
                  </w:r>
                </w:p>
              </w:tc>
              <w:tc>
                <w:tcPr>
                  <w:tcW w:w="0" w:type="auto"/>
                  <w:tcBorders>
                    <w:top w:val="single" w:sz="12" w:space="0" w:color="auto"/>
                    <w:bottom w:val="single" w:sz="12" w:space="0" w:color="auto"/>
                  </w:tcBorders>
                  <w:vAlign w:val="center"/>
                  <w:hideMark/>
                </w:tcPr>
                <w:p w14:paraId="2587FD54" w14:textId="77777777" w:rsidR="006F3108" w:rsidRPr="006F3108" w:rsidRDefault="006F3108" w:rsidP="006F3108">
                  <w:pPr>
                    <w:spacing w:after="0" w:line="240" w:lineRule="auto"/>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Definition</w:t>
                  </w:r>
                </w:p>
              </w:tc>
            </w:tr>
            <w:tr w:rsidR="006F3108" w:rsidRPr="006F3108" w14:paraId="50788BC1" w14:textId="77777777">
              <w:trPr>
                <w:tblCellSpacing w:w="15" w:type="dxa"/>
              </w:trPr>
              <w:tc>
                <w:tcPr>
                  <w:tcW w:w="0" w:type="auto"/>
                  <w:tcBorders>
                    <w:top w:val="single" w:sz="12" w:space="0" w:color="auto"/>
                    <w:bottom w:val="single" w:sz="8" w:space="0" w:color="auto"/>
                  </w:tcBorders>
                  <w:vAlign w:val="center"/>
                  <w:hideMark/>
                </w:tcPr>
                <w:p w14:paraId="54E3CAA7"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roofErr w:type="spellStart"/>
                  <w:r w:rsidRPr="006F3108">
                    <w:rPr>
                      <w:rFonts w:ascii="Times New Roman" w:eastAsia="Times New Roman" w:hAnsi="Times New Roman" w:cs="Times New Roman"/>
                      <w:kern w:val="0"/>
                      <w14:ligatures w14:val="none"/>
                    </w:rPr>
                    <w:t>acceptableClassList</w:t>
                  </w:r>
                  <w:proofErr w:type="spellEnd"/>
                </w:p>
              </w:tc>
              <w:tc>
                <w:tcPr>
                  <w:tcW w:w="0" w:type="auto"/>
                  <w:tcBorders>
                    <w:top w:val="single" w:sz="12" w:space="0" w:color="auto"/>
                    <w:bottom w:val="single" w:sz="8" w:space="0" w:color="auto"/>
                  </w:tcBorders>
                  <w:vAlign w:val="center"/>
                  <w:hideMark/>
                </w:tcPr>
                <w:p w14:paraId="41E23F36"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hyperlink r:id="rId283" w:anchor="TypeName-section" w:history="1">
                    <w:r w:rsidRPr="006F3108">
                      <w:rPr>
                        <w:rFonts w:ascii="Times New Roman" w:eastAsia="Times New Roman" w:hAnsi="Times New Roman" w:cs="Times New Roman"/>
                        <w:color w:val="0000FF"/>
                        <w:kern w:val="0"/>
                        <w:u w:val="single"/>
                        <w14:ligatures w14:val="none"/>
                      </w:rPr>
                      <w:t>TypeName</w:t>
                    </w:r>
                  </w:hyperlink>
                  <w:r w:rsidRPr="006F3108">
                    <w:rPr>
                      <w:rFonts w:ascii="Times New Roman" w:eastAsia="Times New Roman" w:hAnsi="Times New Roman" w:cs="Times New Roman"/>
                      <w:kern w:val="0"/>
                      <w14:ligatures w14:val="none"/>
                    </w:rPr>
                    <w:t xml:space="preserve"> [</w:t>
                  </w:r>
                  <w:proofErr w:type="gramStart"/>
                  <w:r w:rsidRPr="006F3108">
                    <w:rPr>
                      <w:rFonts w:ascii="Times New Roman" w:eastAsia="Times New Roman" w:hAnsi="Times New Roman" w:cs="Times New Roman"/>
                      <w:kern w:val="0"/>
                      <w14:ligatures w14:val="none"/>
                    </w:rPr>
                    <w:t>1..</w:t>
                  </w:r>
                  <w:proofErr w:type="gramEnd"/>
                  <w:r w:rsidRPr="006F3108">
                    <w:rPr>
                      <w:rFonts w:ascii="Times New Roman" w:eastAsia="Times New Roman" w:hAnsi="Times New Roman" w:cs="Times New Roman"/>
                      <w:kern w:val="0"/>
                      <w14:ligatures w14:val="none"/>
                    </w:rPr>
                    <w:t>1]</w:t>
                  </w:r>
                </w:p>
              </w:tc>
              <w:tc>
                <w:tcPr>
                  <w:tcW w:w="0" w:type="auto"/>
                  <w:tcBorders>
                    <w:top w:val="single" w:sz="12" w:space="0" w:color="auto"/>
                    <w:bottom w:val="single" w:sz="8" w:space="0" w:color="auto"/>
                  </w:tcBorders>
                  <w:vAlign w:val="center"/>
                  <w:hideMark/>
                </w:tcPr>
                <w:p w14:paraId="1F9FCC97"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
              </w:tc>
            </w:tr>
            <w:tr w:rsidR="006F3108" w:rsidRPr="006F3108" w14:paraId="6EEE2024" w14:textId="77777777">
              <w:trPr>
                <w:tblCellSpacing w:w="15" w:type="dxa"/>
              </w:trPr>
              <w:tc>
                <w:tcPr>
                  <w:tcW w:w="0" w:type="auto"/>
                  <w:tcBorders>
                    <w:top w:val="nil"/>
                    <w:bottom w:val="single" w:sz="12" w:space="0" w:color="auto"/>
                  </w:tcBorders>
                  <w:vAlign w:val="center"/>
                  <w:hideMark/>
                </w:tcPr>
                <w:p w14:paraId="3B964F38"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roofErr w:type="spellStart"/>
                  <w:r w:rsidRPr="006F3108">
                    <w:rPr>
                      <w:rFonts w:ascii="Times New Roman" w:eastAsia="Times New Roman" w:hAnsi="Times New Roman" w:cs="Times New Roman"/>
                      <w:kern w:val="0"/>
                      <w14:ligatures w14:val="none"/>
                    </w:rPr>
                    <w:t>isGlobal</w:t>
                  </w:r>
                  <w:proofErr w:type="spellEnd"/>
                </w:p>
              </w:tc>
              <w:tc>
                <w:tcPr>
                  <w:tcW w:w="0" w:type="auto"/>
                  <w:tcBorders>
                    <w:top w:val="nil"/>
                    <w:bottom w:val="single" w:sz="12" w:space="0" w:color="auto"/>
                  </w:tcBorders>
                  <w:vAlign w:val="center"/>
                  <w:hideMark/>
                </w:tcPr>
                <w:p w14:paraId="1069E499"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Boolean [</w:t>
                  </w:r>
                  <w:proofErr w:type="gramStart"/>
                  <w:r w:rsidRPr="006F3108">
                    <w:rPr>
                      <w:rFonts w:ascii="Times New Roman" w:eastAsia="Times New Roman" w:hAnsi="Times New Roman" w:cs="Times New Roman"/>
                      <w:kern w:val="0"/>
                      <w14:ligatures w14:val="none"/>
                    </w:rPr>
                    <w:t>1..</w:t>
                  </w:r>
                  <w:proofErr w:type="gramEnd"/>
                  <w:r w:rsidRPr="006F3108">
                    <w:rPr>
                      <w:rFonts w:ascii="Times New Roman" w:eastAsia="Times New Roman" w:hAnsi="Times New Roman" w:cs="Times New Roman"/>
                      <w:kern w:val="0"/>
                      <w14:ligatures w14:val="none"/>
                    </w:rPr>
                    <w:t>1]</w:t>
                  </w:r>
                </w:p>
              </w:tc>
              <w:tc>
                <w:tcPr>
                  <w:tcW w:w="0" w:type="auto"/>
                  <w:tcBorders>
                    <w:top w:val="nil"/>
                    <w:bottom w:val="single" w:sz="12" w:space="0" w:color="auto"/>
                  </w:tcBorders>
                  <w:vAlign w:val="center"/>
                  <w:hideMark/>
                </w:tcPr>
                <w:p w14:paraId="49737F79"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
              </w:tc>
            </w:tr>
          </w:tbl>
          <w:p w14:paraId="40540774"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
        </w:tc>
      </w:tr>
    </w:tbl>
    <w:p w14:paraId="3664D93C" w14:textId="77777777" w:rsidR="006F3108" w:rsidRPr="006F3108" w:rsidRDefault="006F3108" w:rsidP="006F3108">
      <w:pPr>
        <w:spacing w:before="100" w:beforeAutospacing="1" w:after="100" w:afterAutospacing="1" w:line="240" w:lineRule="auto"/>
        <w:jc w:val="center"/>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Table B.22 — Scoped Name Class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6F3108" w:rsidRPr="006F3108" w14:paraId="404ABBEC" w14:textId="77777777" w:rsidTr="006F3108">
        <w:trPr>
          <w:tblCellSpacing w:w="15" w:type="dxa"/>
        </w:trPr>
        <w:tc>
          <w:tcPr>
            <w:tcW w:w="0" w:type="auto"/>
            <w:tcBorders>
              <w:top w:val="single" w:sz="12" w:space="0" w:color="auto"/>
              <w:bottom w:val="single" w:sz="8" w:space="0" w:color="auto"/>
            </w:tcBorders>
            <w:vAlign w:val="center"/>
            <w:hideMark/>
          </w:tcPr>
          <w:p w14:paraId="55EEAC09"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6F3108">
              <w:rPr>
                <w:rFonts w:ascii="Times New Roman" w:eastAsia="Times New Roman" w:hAnsi="Times New Roman" w:cs="Times New Roman"/>
                <w:b/>
                <w:bCs/>
                <w:kern w:val="0"/>
                <w14:ligatures w14:val="none"/>
              </w:rPr>
              <w:t>ScopedName</w:t>
            </w:r>
            <w:proofErr w:type="spellEnd"/>
          </w:p>
        </w:tc>
      </w:tr>
      <w:tr w:rsidR="006F3108" w:rsidRPr="006F3108" w14:paraId="1BCE6799" w14:textId="77777777" w:rsidTr="006F3108">
        <w:trPr>
          <w:tblCellSpacing w:w="15" w:type="dxa"/>
        </w:trPr>
        <w:tc>
          <w:tcPr>
            <w:tcW w:w="0" w:type="auto"/>
            <w:tcBorders>
              <w:top w:val="nil"/>
              <w:bottom w:val="single" w:sz="12" w:space="0" w:color="auto"/>
            </w:tcBorders>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1"/>
              <w:gridCol w:w="7769"/>
            </w:tblGrid>
            <w:tr w:rsidR="006F3108" w:rsidRPr="006F3108" w14:paraId="487E19D2" w14:textId="77777777">
              <w:trPr>
                <w:tblCellSpacing w:w="15" w:type="dxa"/>
              </w:trPr>
              <w:tc>
                <w:tcPr>
                  <w:tcW w:w="0" w:type="auto"/>
                  <w:tcBorders>
                    <w:top w:val="single" w:sz="12" w:space="0" w:color="auto"/>
                    <w:bottom w:val="single" w:sz="8" w:space="0" w:color="auto"/>
                  </w:tcBorders>
                  <w:vAlign w:val="center"/>
                  <w:hideMark/>
                </w:tcPr>
                <w:p w14:paraId="0E1820BB"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Definition:</w:t>
                  </w:r>
                </w:p>
              </w:tc>
              <w:tc>
                <w:tcPr>
                  <w:tcW w:w="0" w:type="auto"/>
                  <w:tcBorders>
                    <w:top w:val="single" w:sz="12" w:space="0" w:color="auto"/>
                    <w:bottom w:val="single" w:sz="8" w:space="0" w:color="auto"/>
                  </w:tcBorders>
                  <w:vAlign w:val="center"/>
                  <w:hideMark/>
                </w:tcPr>
                <w:p w14:paraId="4EAC7129"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roofErr w:type="spellStart"/>
                  <w:r w:rsidRPr="006F3108">
                    <w:rPr>
                      <w:rFonts w:ascii="Times New Roman" w:eastAsia="Times New Roman" w:hAnsi="Times New Roman" w:cs="Times New Roman"/>
                      <w:kern w:val="0"/>
                      <w14:ligatures w14:val="none"/>
                    </w:rPr>
                    <w:t>ScopedName</w:t>
                  </w:r>
                  <w:proofErr w:type="spellEnd"/>
                  <w:r w:rsidRPr="006F3108">
                    <w:rPr>
                      <w:rFonts w:ascii="Times New Roman" w:eastAsia="Times New Roman" w:hAnsi="Times New Roman" w:cs="Times New Roman"/>
                      <w:kern w:val="0"/>
                      <w14:ligatures w14:val="none"/>
                    </w:rPr>
                    <w:t xml:space="preserve"> is a composite of a </w:t>
                  </w:r>
                  <w:proofErr w:type="spellStart"/>
                  <w:r w:rsidRPr="006F3108">
                    <w:rPr>
                      <w:rFonts w:ascii="Times New Roman" w:eastAsia="Times New Roman" w:hAnsi="Times New Roman" w:cs="Times New Roman"/>
                      <w:kern w:val="0"/>
                      <w14:ligatures w14:val="none"/>
                    </w:rPr>
                    <w:t>LocalName</w:t>
                  </w:r>
                  <w:proofErr w:type="spellEnd"/>
                  <w:r w:rsidRPr="006F3108">
                    <w:rPr>
                      <w:rFonts w:ascii="Times New Roman" w:eastAsia="Times New Roman" w:hAnsi="Times New Roman" w:cs="Times New Roman"/>
                      <w:kern w:val="0"/>
                      <w14:ligatures w14:val="none"/>
                    </w:rPr>
                    <w:t xml:space="preserve"> for locating another </w:t>
                  </w:r>
                  <w:proofErr w:type="spellStart"/>
                  <w:r w:rsidRPr="006F3108">
                    <w:rPr>
                      <w:rFonts w:ascii="Times New Roman" w:eastAsia="Times New Roman" w:hAnsi="Times New Roman" w:cs="Times New Roman"/>
                      <w:kern w:val="0"/>
                      <w14:ligatures w14:val="none"/>
                    </w:rPr>
                    <w:t>NameSpace</w:t>
                  </w:r>
                  <w:proofErr w:type="spellEnd"/>
                  <w:r w:rsidRPr="006F3108">
                    <w:rPr>
                      <w:rFonts w:ascii="Times New Roman" w:eastAsia="Times New Roman" w:hAnsi="Times New Roman" w:cs="Times New Roman"/>
                      <w:kern w:val="0"/>
                      <w14:ligatures w14:val="none"/>
                    </w:rPr>
                    <w:t xml:space="preserve"> and a </w:t>
                  </w:r>
                  <w:proofErr w:type="spellStart"/>
                  <w:r w:rsidRPr="006F3108">
                    <w:rPr>
                      <w:rFonts w:ascii="Times New Roman" w:eastAsia="Times New Roman" w:hAnsi="Times New Roman" w:cs="Times New Roman"/>
                      <w:kern w:val="0"/>
                      <w14:ligatures w14:val="none"/>
                    </w:rPr>
                    <w:t>GenericName</w:t>
                  </w:r>
                  <w:proofErr w:type="spellEnd"/>
                  <w:r w:rsidRPr="006F3108">
                    <w:rPr>
                      <w:rFonts w:ascii="Times New Roman" w:eastAsia="Times New Roman" w:hAnsi="Times New Roman" w:cs="Times New Roman"/>
                      <w:kern w:val="0"/>
                      <w14:ligatures w14:val="none"/>
                    </w:rPr>
                    <w:t xml:space="preserve"> valid in that </w:t>
                  </w:r>
                  <w:proofErr w:type="spellStart"/>
                  <w:r w:rsidRPr="006F3108">
                    <w:rPr>
                      <w:rFonts w:ascii="Times New Roman" w:eastAsia="Times New Roman" w:hAnsi="Times New Roman" w:cs="Times New Roman"/>
                      <w:kern w:val="0"/>
                      <w14:ligatures w14:val="none"/>
                    </w:rPr>
                    <w:t>NameSpace</w:t>
                  </w:r>
                  <w:proofErr w:type="spellEnd"/>
                  <w:r w:rsidRPr="006F3108">
                    <w:rPr>
                      <w:rFonts w:ascii="Times New Roman" w:eastAsia="Times New Roman" w:hAnsi="Times New Roman" w:cs="Times New Roman"/>
                      <w:kern w:val="0"/>
                      <w14:ligatures w14:val="none"/>
                    </w:rPr>
                    <w:t xml:space="preserve">. </w:t>
                  </w:r>
                  <w:proofErr w:type="spellStart"/>
                  <w:r w:rsidRPr="006F3108">
                    <w:rPr>
                      <w:rFonts w:ascii="Times New Roman" w:eastAsia="Times New Roman" w:hAnsi="Times New Roman" w:cs="Times New Roman"/>
                      <w:kern w:val="0"/>
                      <w14:ligatures w14:val="none"/>
                    </w:rPr>
                    <w:t>ScopedName</w:t>
                  </w:r>
                  <w:proofErr w:type="spellEnd"/>
                  <w:r w:rsidRPr="006F3108">
                    <w:rPr>
                      <w:rFonts w:ascii="Times New Roman" w:eastAsia="Times New Roman" w:hAnsi="Times New Roman" w:cs="Times New Roman"/>
                      <w:kern w:val="0"/>
                      <w14:ligatures w14:val="none"/>
                    </w:rPr>
                    <w:t xml:space="preserve"> contains a </w:t>
                  </w:r>
                  <w:proofErr w:type="spellStart"/>
                  <w:r w:rsidRPr="006F3108">
                    <w:rPr>
                      <w:rFonts w:ascii="Times New Roman" w:eastAsia="Times New Roman" w:hAnsi="Times New Roman" w:cs="Times New Roman"/>
                      <w:kern w:val="0"/>
                      <w14:ligatures w14:val="none"/>
                    </w:rPr>
                    <w:t>LocalName</w:t>
                  </w:r>
                  <w:proofErr w:type="spellEnd"/>
                  <w:r w:rsidRPr="006F3108">
                    <w:rPr>
                      <w:rFonts w:ascii="Times New Roman" w:eastAsia="Times New Roman" w:hAnsi="Times New Roman" w:cs="Times New Roman"/>
                      <w:kern w:val="0"/>
                      <w14:ligatures w14:val="none"/>
                    </w:rPr>
                    <w:t xml:space="preserve"> as head and a </w:t>
                  </w:r>
                  <w:proofErr w:type="spellStart"/>
                  <w:r w:rsidRPr="006F3108">
                    <w:rPr>
                      <w:rFonts w:ascii="Times New Roman" w:eastAsia="Times New Roman" w:hAnsi="Times New Roman" w:cs="Times New Roman"/>
                      <w:kern w:val="0"/>
                      <w14:ligatures w14:val="none"/>
                    </w:rPr>
                    <w:t>GenericName</w:t>
                  </w:r>
                  <w:proofErr w:type="spellEnd"/>
                  <w:r w:rsidRPr="006F3108">
                    <w:rPr>
                      <w:rFonts w:ascii="Times New Roman" w:eastAsia="Times New Roman" w:hAnsi="Times New Roman" w:cs="Times New Roman"/>
                      <w:kern w:val="0"/>
                      <w14:ligatures w14:val="none"/>
                    </w:rPr>
                    <w:t xml:space="preserve">, which might be a </w:t>
                  </w:r>
                  <w:proofErr w:type="spellStart"/>
                  <w:r w:rsidRPr="006F3108">
                    <w:rPr>
                      <w:rFonts w:ascii="Times New Roman" w:eastAsia="Times New Roman" w:hAnsi="Times New Roman" w:cs="Times New Roman"/>
                      <w:kern w:val="0"/>
                      <w14:ligatures w14:val="none"/>
                    </w:rPr>
                    <w:t>LocalName</w:t>
                  </w:r>
                  <w:proofErr w:type="spellEnd"/>
                  <w:r w:rsidRPr="006F3108">
                    <w:rPr>
                      <w:rFonts w:ascii="Times New Roman" w:eastAsia="Times New Roman" w:hAnsi="Times New Roman" w:cs="Times New Roman"/>
                      <w:kern w:val="0"/>
                      <w14:ligatures w14:val="none"/>
                    </w:rPr>
                    <w:t xml:space="preserve"> or a </w:t>
                  </w:r>
                  <w:proofErr w:type="spellStart"/>
                  <w:r w:rsidRPr="006F3108">
                    <w:rPr>
                      <w:rFonts w:ascii="Times New Roman" w:eastAsia="Times New Roman" w:hAnsi="Times New Roman" w:cs="Times New Roman"/>
                      <w:kern w:val="0"/>
                      <w14:ligatures w14:val="none"/>
                    </w:rPr>
                    <w:t>ScopedName</w:t>
                  </w:r>
                  <w:proofErr w:type="spellEnd"/>
                  <w:r w:rsidRPr="006F3108">
                    <w:rPr>
                      <w:rFonts w:ascii="Times New Roman" w:eastAsia="Times New Roman" w:hAnsi="Times New Roman" w:cs="Times New Roman"/>
                      <w:kern w:val="0"/>
                      <w14:ligatures w14:val="none"/>
                    </w:rPr>
                    <w:t>, as tail.</w:t>
                  </w:r>
                </w:p>
              </w:tc>
            </w:tr>
            <w:tr w:rsidR="006F3108" w:rsidRPr="006F3108" w14:paraId="21CD3C65" w14:textId="77777777">
              <w:trPr>
                <w:tblCellSpacing w:w="15" w:type="dxa"/>
              </w:trPr>
              <w:tc>
                <w:tcPr>
                  <w:tcW w:w="0" w:type="auto"/>
                  <w:tcBorders>
                    <w:top w:val="nil"/>
                    <w:bottom w:val="single" w:sz="8" w:space="0" w:color="auto"/>
                  </w:tcBorders>
                  <w:vAlign w:val="center"/>
                  <w:hideMark/>
                </w:tcPr>
                <w:p w14:paraId="28B164A8"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Subclass Of:</w:t>
                  </w:r>
                </w:p>
              </w:tc>
              <w:tc>
                <w:tcPr>
                  <w:tcW w:w="0" w:type="auto"/>
                  <w:tcBorders>
                    <w:top w:val="nil"/>
                    <w:bottom w:val="single" w:sz="8" w:space="0" w:color="auto"/>
                  </w:tcBorders>
                  <w:vAlign w:val="center"/>
                  <w:hideMark/>
                </w:tcPr>
                <w:p w14:paraId="386F52EE"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hyperlink r:id="rId284" w:anchor="GenericName-section" w:history="1">
                    <w:proofErr w:type="spellStart"/>
                    <w:r w:rsidRPr="006F3108">
                      <w:rPr>
                        <w:rFonts w:ascii="Times New Roman" w:eastAsia="Times New Roman" w:hAnsi="Times New Roman" w:cs="Times New Roman"/>
                        <w:color w:val="0000FF"/>
                        <w:kern w:val="0"/>
                        <w:u w:val="single"/>
                        <w14:ligatures w14:val="none"/>
                      </w:rPr>
                      <w:t>GenericName</w:t>
                    </w:r>
                    <w:proofErr w:type="spellEnd"/>
                  </w:hyperlink>
                </w:p>
              </w:tc>
            </w:tr>
            <w:tr w:rsidR="006F3108" w:rsidRPr="006F3108" w14:paraId="75940AA4" w14:textId="77777777">
              <w:trPr>
                <w:tblCellSpacing w:w="15" w:type="dxa"/>
              </w:trPr>
              <w:tc>
                <w:tcPr>
                  <w:tcW w:w="0" w:type="auto"/>
                  <w:tcBorders>
                    <w:top w:val="nil"/>
                    <w:bottom w:val="single" w:sz="12" w:space="0" w:color="auto"/>
                  </w:tcBorders>
                  <w:vAlign w:val="center"/>
                  <w:hideMark/>
                </w:tcPr>
                <w:p w14:paraId="5992B08D"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w:t>
                  </w:r>
                  <w:proofErr w:type="spellStart"/>
                  <w:r w:rsidRPr="006F3108">
                    <w:rPr>
                      <w:rFonts w:ascii="Times New Roman" w:eastAsia="Times New Roman" w:hAnsi="Times New Roman" w:cs="Times New Roman"/>
                      <w:kern w:val="0"/>
                      <w14:ligatures w14:val="none"/>
                    </w:rPr>
                    <w:t>StereoType</w:t>
                  </w:r>
                  <w:proofErr w:type="spellEnd"/>
                  <w:r w:rsidRPr="006F3108">
                    <w:rPr>
                      <w:rFonts w:ascii="Times New Roman" w:eastAsia="Times New Roman" w:hAnsi="Times New Roman" w:cs="Times New Roman"/>
                      <w:kern w:val="0"/>
                      <w14:ligatures w14:val="none"/>
                    </w:rPr>
                    <w:t>:</w:t>
                  </w:r>
                </w:p>
              </w:tc>
              <w:tc>
                <w:tcPr>
                  <w:tcW w:w="0" w:type="auto"/>
                  <w:tcBorders>
                    <w:top w:val="nil"/>
                    <w:bottom w:val="single" w:sz="12" w:space="0" w:color="auto"/>
                  </w:tcBorders>
                  <w:vAlign w:val="center"/>
                  <w:hideMark/>
                </w:tcPr>
                <w:p w14:paraId="6B8C0476" w14:textId="56868CF8" w:rsidR="006F3108" w:rsidRPr="006F3108" w:rsidRDefault="00140EEF"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I</w:t>
                  </w:r>
                  <w:r w:rsidR="006F3108" w:rsidRPr="006F3108">
                    <w:rPr>
                      <w:rFonts w:ascii="Times New Roman" w:eastAsia="Times New Roman" w:hAnsi="Times New Roman" w:cs="Times New Roman"/>
                      <w:kern w:val="0"/>
                      <w14:ligatures w14:val="none"/>
                    </w:rPr>
                    <w:t>nterface</w:t>
                  </w:r>
                </w:p>
              </w:tc>
            </w:tr>
          </w:tbl>
          <w:p w14:paraId="4B692572"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
        </w:tc>
      </w:tr>
    </w:tbl>
    <w:p w14:paraId="5869229C" w14:textId="77777777" w:rsidR="006F3108" w:rsidRPr="006F3108" w:rsidRDefault="006F3108" w:rsidP="006F3108">
      <w:pPr>
        <w:spacing w:before="100" w:beforeAutospacing="1" w:after="100" w:afterAutospacing="1" w:line="240" w:lineRule="auto"/>
        <w:jc w:val="center"/>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Table B.23 — Type Name Class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6F3108" w:rsidRPr="006F3108" w14:paraId="413198BE" w14:textId="77777777" w:rsidTr="006F3108">
        <w:trPr>
          <w:tblCellSpacing w:w="15" w:type="dxa"/>
        </w:trPr>
        <w:tc>
          <w:tcPr>
            <w:tcW w:w="0" w:type="auto"/>
            <w:tcBorders>
              <w:top w:val="single" w:sz="12" w:space="0" w:color="auto"/>
              <w:bottom w:val="single" w:sz="8" w:space="0" w:color="auto"/>
            </w:tcBorders>
            <w:vAlign w:val="center"/>
            <w:hideMark/>
          </w:tcPr>
          <w:p w14:paraId="5461A631"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b/>
                <w:bCs/>
                <w:kern w:val="0"/>
                <w14:ligatures w14:val="none"/>
              </w:rPr>
              <w:t>TypeName</w:t>
            </w:r>
          </w:p>
        </w:tc>
      </w:tr>
      <w:tr w:rsidR="006F3108" w:rsidRPr="006F3108" w14:paraId="1443DBA7" w14:textId="77777777" w:rsidTr="006F3108">
        <w:trPr>
          <w:tblCellSpacing w:w="15" w:type="dxa"/>
        </w:trPr>
        <w:tc>
          <w:tcPr>
            <w:tcW w:w="0" w:type="auto"/>
            <w:tcBorders>
              <w:top w:val="nil"/>
              <w:bottom w:val="single" w:sz="8" w:space="0" w:color="auto"/>
            </w:tcBorders>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5"/>
              <w:gridCol w:w="7765"/>
            </w:tblGrid>
            <w:tr w:rsidR="006F3108" w:rsidRPr="006F3108" w14:paraId="7CE5CDBA" w14:textId="77777777">
              <w:trPr>
                <w:tblCellSpacing w:w="15" w:type="dxa"/>
              </w:trPr>
              <w:tc>
                <w:tcPr>
                  <w:tcW w:w="0" w:type="auto"/>
                  <w:tcBorders>
                    <w:top w:val="single" w:sz="12" w:space="0" w:color="auto"/>
                    <w:bottom w:val="single" w:sz="8" w:space="0" w:color="auto"/>
                  </w:tcBorders>
                  <w:vAlign w:val="center"/>
                  <w:hideMark/>
                </w:tcPr>
                <w:p w14:paraId="26BD7CED"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Definition:</w:t>
                  </w:r>
                </w:p>
              </w:tc>
              <w:tc>
                <w:tcPr>
                  <w:tcW w:w="0" w:type="auto"/>
                  <w:tcBorders>
                    <w:top w:val="single" w:sz="12" w:space="0" w:color="auto"/>
                    <w:bottom w:val="single" w:sz="8" w:space="0" w:color="auto"/>
                  </w:tcBorders>
                  <w:vAlign w:val="center"/>
                  <w:hideMark/>
                </w:tcPr>
                <w:p w14:paraId="4E6E6A03"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A TypeName is a </w:t>
                  </w:r>
                  <w:proofErr w:type="spellStart"/>
                  <w:r w:rsidRPr="006F3108">
                    <w:rPr>
                      <w:rFonts w:ascii="Times New Roman" w:eastAsia="Times New Roman" w:hAnsi="Times New Roman" w:cs="Times New Roman"/>
                      <w:kern w:val="0"/>
                      <w14:ligatures w14:val="none"/>
                    </w:rPr>
                    <w:t>LocalName</w:t>
                  </w:r>
                  <w:proofErr w:type="spellEnd"/>
                  <w:r w:rsidRPr="006F3108">
                    <w:rPr>
                      <w:rFonts w:ascii="Times New Roman" w:eastAsia="Times New Roman" w:hAnsi="Times New Roman" w:cs="Times New Roman"/>
                      <w:kern w:val="0"/>
                      <w14:ligatures w14:val="none"/>
                    </w:rPr>
                    <w:t xml:space="preserve"> that references either a </w:t>
                  </w:r>
                  <w:proofErr w:type="spellStart"/>
                  <w:r w:rsidRPr="006F3108">
                    <w:rPr>
                      <w:rFonts w:ascii="Times New Roman" w:eastAsia="Times New Roman" w:hAnsi="Times New Roman" w:cs="Times New Roman"/>
                      <w:kern w:val="0"/>
                      <w14:ligatures w14:val="none"/>
                    </w:rPr>
                    <w:t>recordType</w:t>
                  </w:r>
                  <w:proofErr w:type="spellEnd"/>
                  <w:r w:rsidRPr="006F3108">
                    <w:rPr>
                      <w:rFonts w:ascii="Times New Roman" w:eastAsia="Times New Roman" w:hAnsi="Times New Roman" w:cs="Times New Roman"/>
                      <w:kern w:val="0"/>
                      <w14:ligatures w14:val="none"/>
                    </w:rPr>
                    <w:t xml:space="preserve"> or object type in some form of schema. The stored value “</w:t>
                  </w:r>
                  <w:proofErr w:type="spellStart"/>
                  <w:r w:rsidRPr="006F3108">
                    <w:rPr>
                      <w:rFonts w:ascii="Times New Roman" w:eastAsia="Times New Roman" w:hAnsi="Times New Roman" w:cs="Times New Roman"/>
                      <w:kern w:val="0"/>
                      <w14:ligatures w14:val="none"/>
                    </w:rPr>
                    <w:t>aName</w:t>
                  </w:r>
                  <w:proofErr w:type="spellEnd"/>
                  <w:r w:rsidRPr="006F3108">
                    <w:rPr>
                      <w:rFonts w:ascii="Times New Roman" w:eastAsia="Times New Roman" w:hAnsi="Times New Roman" w:cs="Times New Roman"/>
                      <w:kern w:val="0"/>
                      <w14:ligatures w14:val="none"/>
                    </w:rPr>
                    <w:t>” is the returned value for the “</w:t>
                  </w:r>
                  <w:proofErr w:type="spellStart"/>
                  <w:proofErr w:type="gramStart"/>
                  <w:r w:rsidRPr="006F3108">
                    <w:rPr>
                      <w:rFonts w:ascii="Times New Roman" w:eastAsia="Times New Roman" w:hAnsi="Times New Roman" w:cs="Times New Roman"/>
                      <w:kern w:val="0"/>
                      <w14:ligatures w14:val="none"/>
                    </w:rPr>
                    <w:t>aName</w:t>
                  </w:r>
                  <w:proofErr w:type="spellEnd"/>
                  <w:r w:rsidRPr="006F3108">
                    <w:rPr>
                      <w:rFonts w:ascii="Times New Roman" w:eastAsia="Times New Roman" w:hAnsi="Times New Roman" w:cs="Times New Roman"/>
                      <w:kern w:val="0"/>
                      <w14:ligatures w14:val="none"/>
                    </w:rPr>
                    <w:t>(</w:t>
                  </w:r>
                  <w:proofErr w:type="gramEnd"/>
                  <w:r w:rsidRPr="006F3108">
                    <w:rPr>
                      <w:rFonts w:ascii="Times New Roman" w:eastAsia="Times New Roman" w:hAnsi="Times New Roman" w:cs="Times New Roman"/>
                      <w:kern w:val="0"/>
                      <w14:ligatures w14:val="none"/>
                    </w:rPr>
                    <w:t xml:space="preserve">)” operation. This is the </w:t>
                  </w:r>
                  <w:commentRangeStart w:id="306"/>
                  <w:commentRangeStart w:id="307"/>
                  <w:proofErr w:type="gramStart"/>
                  <w:r w:rsidRPr="006F3108">
                    <w:rPr>
                      <w:rFonts w:ascii="Times New Roman" w:eastAsia="Times New Roman" w:hAnsi="Times New Roman" w:cs="Times New Roman"/>
                      <w:kern w:val="0"/>
                      <w14:ligatures w14:val="none"/>
                    </w:rPr>
                    <w:t>types</w:t>
                  </w:r>
                  <w:proofErr w:type="gramEnd"/>
                  <w:r w:rsidRPr="006F3108">
                    <w:rPr>
                      <w:rFonts w:ascii="Times New Roman" w:eastAsia="Times New Roman" w:hAnsi="Times New Roman" w:cs="Times New Roman"/>
                      <w:kern w:val="0"/>
                      <w14:ligatures w14:val="none"/>
                    </w:rPr>
                    <w:t xml:space="preserve"> name</w:t>
                  </w:r>
                  <w:commentRangeEnd w:id="306"/>
                  <w:r w:rsidR="009D1A82">
                    <w:rPr>
                      <w:rStyle w:val="CommentReference"/>
                    </w:rPr>
                    <w:commentReference w:id="306"/>
                  </w:r>
                  <w:commentRangeEnd w:id="307"/>
                  <w:r w:rsidR="00AA306A">
                    <w:rPr>
                      <w:rStyle w:val="CommentReference"/>
                    </w:rPr>
                    <w:commentReference w:id="307"/>
                  </w:r>
                  <w:r w:rsidRPr="006F3108">
                    <w:rPr>
                      <w:rFonts w:ascii="Times New Roman" w:eastAsia="Times New Roman" w:hAnsi="Times New Roman" w:cs="Times New Roman"/>
                      <w:kern w:val="0"/>
                      <w14:ligatures w14:val="none"/>
                    </w:rPr>
                    <w:t>.</w:t>
                  </w:r>
                </w:p>
              </w:tc>
            </w:tr>
            <w:tr w:rsidR="006F3108" w:rsidRPr="006F3108" w14:paraId="51BEF2BF" w14:textId="77777777">
              <w:trPr>
                <w:tblCellSpacing w:w="15" w:type="dxa"/>
              </w:trPr>
              <w:tc>
                <w:tcPr>
                  <w:tcW w:w="0" w:type="auto"/>
                  <w:tcBorders>
                    <w:top w:val="nil"/>
                    <w:bottom w:val="single" w:sz="8" w:space="0" w:color="auto"/>
                  </w:tcBorders>
                  <w:vAlign w:val="center"/>
                  <w:hideMark/>
                </w:tcPr>
                <w:p w14:paraId="17125434"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Subclass Of:</w:t>
                  </w:r>
                </w:p>
              </w:tc>
              <w:tc>
                <w:tcPr>
                  <w:tcW w:w="0" w:type="auto"/>
                  <w:tcBorders>
                    <w:top w:val="nil"/>
                    <w:bottom w:val="single" w:sz="8" w:space="0" w:color="auto"/>
                  </w:tcBorders>
                  <w:vAlign w:val="center"/>
                  <w:hideMark/>
                </w:tcPr>
                <w:p w14:paraId="35351DA4"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hyperlink r:id="rId285" w:anchor="LocalName-section" w:history="1">
                    <w:proofErr w:type="spellStart"/>
                    <w:r w:rsidRPr="006F3108">
                      <w:rPr>
                        <w:rFonts w:ascii="Times New Roman" w:eastAsia="Times New Roman" w:hAnsi="Times New Roman" w:cs="Times New Roman"/>
                        <w:color w:val="0000FF"/>
                        <w:kern w:val="0"/>
                        <w:u w:val="single"/>
                        <w14:ligatures w14:val="none"/>
                      </w:rPr>
                      <w:t>LocalName</w:t>
                    </w:r>
                    <w:proofErr w:type="spellEnd"/>
                  </w:hyperlink>
                </w:p>
              </w:tc>
            </w:tr>
            <w:tr w:rsidR="006F3108" w:rsidRPr="006F3108" w14:paraId="1C0149C2" w14:textId="77777777">
              <w:trPr>
                <w:tblCellSpacing w:w="15" w:type="dxa"/>
              </w:trPr>
              <w:tc>
                <w:tcPr>
                  <w:tcW w:w="0" w:type="auto"/>
                  <w:tcBorders>
                    <w:top w:val="nil"/>
                    <w:bottom w:val="single" w:sz="12" w:space="0" w:color="auto"/>
                  </w:tcBorders>
                  <w:vAlign w:val="center"/>
                  <w:hideMark/>
                </w:tcPr>
                <w:p w14:paraId="25735EE2"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w:t>
                  </w:r>
                  <w:proofErr w:type="spellStart"/>
                  <w:r w:rsidRPr="006F3108">
                    <w:rPr>
                      <w:rFonts w:ascii="Times New Roman" w:eastAsia="Times New Roman" w:hAnsi="Times New Roman" w:cs="Times New Roman"/>
                      <w:kern w:val="0"/>
                      <w14:ligatures w14:val="none"/>
                    </w:rPr>
                    <w:t>StereoType</w:t>
                  </w:r>
                  <w:proofErr w:type="spellEnd"/>
                  <w:r w:rsidRPr="006F3108">
                    <w:rPr>
                      <w:rFonts w:ascii="Times New Roman" w:eastAsia="Times New Roman" w:hAnsi="Times New Roman" w:cs="Times New Roman"/>
                      <w:kern w:val="0"/>
                      <w14:ligatures w14:val="none"/>
                    </w:rPr>
                    <w:t>:</w:t>
                  </w:r>
                </w:p>
              </w:tc>
              <w:tc>
                <w:tcPr>
                  <w:tcW w:w="0" w:type="auto"/>
                  <w:tcBorders>
                    <w:top w:val="nil"/>
                    <w:bottom w:val="single" w:sz="12" w:space="0" w:color="auto"/>
                  </w:tcBorders>
                  <w:vAlign w:val="center"/>
                  <w:hideMark/>
                </w:tcPr>
                <w:p w14:paraId="560BC13E" w14:textId="20F04F75" w:rsidR="006F3108" w:rsidRPr="006F3108" w:rsidRDefault="00140EEF"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I</w:t>
                  </w:r>
                  <w:r w:rsidR="006F3108" w:rsidRPr="006F3108">
                    <w:rPr>
                      <w:rFonts w:ascii="Times New Roman" w:eastAsia="Times New Roman" w:hAnsi="Times New Roman" w:cs="Times New Roman"/>
                      <w:kern w:val="0"/>
                      <w14:ligatures w14:val="none"/>
                    </w:rPr>
                    <w:t>nterface</w:t>
                  </w:r>
                </w:p>
              </w:tc>
            </w:tr>
          </w:tbl>
          <w:p w14:paraId="78774FF8"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
        </w:tc>
      </w:tr>
      <w:tr w:rsidR="006F3108" w:rsidRPr="006F3108" w14:paraId="02C1D39A" w14:textId="77777777" w:rsidTr="006F3108">
        <w:trPr>
          <w:tblCellSpacing w:w="15" w:type="dxa"/>
        </w:trPr>
        <w:tc>
          <w:tcPr>
            <w:tcW w:w="0" w:type="auto"/>
            <w:tcBorders>
              <w:top w:val="nil"/>
              <w:bottom w:val="single" w:sz="12" w:space="0" w:color="auto"/>
            </w:tcBorders>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5"/>
              <w:gridCol w:w="2504"/>
              <w:gridCol w:w="5731"/>
            </w:tblGrid>
            <w:tr w:rsidR="006F3108" w:rsidRPr="006F3108" w14:paraId="5ABF5BE7" w14:textId="77777777">
              <w:trPr>
                <w:tblHeader/>
                <w:tblCellSpacing w:w="15" w:type="dxa"/>
              </w:trPr>
              <w:tc>
                <w:tcPr>
                  <w:tcW w:w="0" w:type="auto"/>
                  <w:tcBorders>
                    <w:top w:val="single" w:sz="12" w:space="0" w:color="auto"/>
                    <w:bottom w:val="single" w:sz="12" w:space="0" w:color="auto"/>
                  </w:tcBorders>
                  <w:vAlign w:val="center"/>
                  <w:hideMark/>
                </w:tcPr>
                <w:p w14:paraId="0A4E4134" w14:textId="77777777" w:rsidR="006F3108" w:rsidRPr="006F3108" w:rsidRDefault="006F3108" w:rsidP="006F3108">
                  <w:pPr>
                    <w:spacing w:after="0" w:line="240" w:lineRule="auto"/>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Attribute</w:t>
                  </w:r>
                </w:p>
              </w:tc>
              <w:tc>
                <w:tcPr>
                  <w:tcW w:w="0" w:type="auto"/>
                  <w:tcBorders>
                    <w:top w:val="single" w:sz="12" w:space="0" w:color="auto"/>
                    <w:bottom w:val="single" w:sz="12" w:space="0" w:color="auto"/>
                  </w:tcBorders>
                  <w:vAlign w:val="center"/>
                  <w:hideMark/>
                </w:tcPr>
                <w:p w14:paraId="77282FD2" w14:textId="77777777" w:rsidR="006F3108" w:rsidRPr="006F3108" w:rsidRDefault="006F3108" w:rsidP="006F3108">
                  <w:pPr>
                    <w:spacing w:after="0" w:line="240" w:lineRule="auto"/>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Value type and multiplicity</w:t>
                  </w:r>
                </w:p>
              </w:tc>
              <w:tc>
                <w:tcPr>
                  <w:tcW w:w="0" w:type="auto"/>
                  <w:tcBorders>
                    <w:top w:val="single" w:sz="12" w:space="0" w:color="auto"/>
                    <w:bottom w:val="single" w:sz="12" w:space="0" w:color="auto"/>
                  </w:tcBorders>
                  <w:vAlign w:val="center"/>
                  <w:hideMark/>
                </w:tcPr>
                <w:p w14:paraId="5BBF7383" w14:textId="77777777" w:rsidR="006F3108" w:rsidRPr="006F3108" w:rsidRDefault="006F3108" w:rsidP="006F3108">
                  <w:pPr>
                    <w:spacing w:after="0" w:line="240" w:lineRule="auto"/>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Definition</w:t>
                  </w:r>
                </w:p>
              </w:tc>
            </w:tr>
            <w:tr w:rsidR="006F3108" w:rsidRPr="006F3108" w14:paraId="4C94B5E8" w14:textId="77777777">
              <w:trPr>
                <w:tblCellSpacing w:w="15" w:type="dxa"/>
              </w:trPr>
              <w:tc>
                <w:tcPr>
                  <w:tcW w:w="0" w:type="auto"/>
                  <w:tcBorders>
                    <w:top w:val="single" w:sz="12" w:space="0" w:color="auto"/>
                    <w:bottom w:val="single" w:sz="12" w:space="0" w:color="auto"/>
                  </w:tcBorders>
                  <w:vAlign w:val="center"/>
                  <w:hideMark/>
                </w:tcPr>
                <w:p w14:paraId="7A359BA9"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roofErr w:type="spellStart"/>
                  <w:r w:rsidRPr="006F3108">
                    <w:rPr>
                      <w:rFonts w:ascii="Times New Roman" w:eastAsia="Times New Roman" w:hAnsi="Times New Roman" w:cs="Times New Roman"/>
                      <w:kern w:val="0"/>
                      <w14:ligatures w14:val="none"/>
                    </w:rPr>
                    <w:t>aName</w:t>
                  </w:r>
                  <w:proofErr w:type="spellEnd"/>
                </w:p>
              </w:tc>
              <w:tc>
                <w:tcPr>
                  <w:tcW w:w="0" w:type="auto"/>
                  <w:tcBorders>
                    <w:top w:val="single" w:sz="12" w:space="0" w:color="auto"/>
                    <w:bottom w:val="single" w:sz="12" w:space="0" w:color="auto"/>
                  </w:tcBorders>
                  <w:vAlign w:val="center"/>
                  <w:hideMark/>
                </w:tcPr>
                <w:p w14:paraId="75A18E10"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hyperlink r:id="rId286" w:anchor="CharacterString-section" w:history="1">
                    <w:proofErr w:type="spellStart"/>
                    <w:r w:rsidRPr="006F3108">
                      <w:rPr>
                        <w:rFonts w:ascii="Times New Roman" w:eastAsia="Times New Roman" w:hAnsi="Times New Roman" w:cs="Times New Roman"/>
                        <w:color w:val="0000FF"/>
                        <w:kern w:val="0"/>
                        <w:u w:val="single"/>
                        <w14:ligatures w14:val="none"/>
                      </w:rPr>
                      <w:t>CharacterString</w:t>
                    </w:r>
                    <w:proofErr w:type="spellEnd"/>
                  </w:hyperlink>
                  <w:r w:rsidRPr="006F3108">
                    <w:rPr>
                      <w:rFonts w:ascii="Times New Roman" w:eastAsia="Times New Roman" w:hAnsi="Times New Roman" w:cs="Times New Roman"/>
                      <w:kern w:val="0"/>
                      <w14:ligatures w14:val="none"/>
                    </w:rPr>
                    <w:t xml:space="preserve"> [</w:t>
                  </w:r>
                  <w:proofErr w:type="gramStart"/>
                  <w:r w:rsidRPr="006F3108">
                    <w:rPr>
                      <w:rFonts w:ascii="Times New Roman" w:eastAsia="Times New Roman" w:hAnsi="Times New Roman" w:cs="Times New Roman"/>
                      <w:kern w:val="0"/>
                      <w14:ligatures w14:val="none"/>
                    </w:rPr>
                    <w:t>1..</w:t>
                  </w:r>
                  <w:proofErr w:type="gramEnd"/>
                  <w:r w:rsidRPr="006F3108">
                    <w:rPr>
                      <w:rFonts w:ascii="Times New Roman" w:eastAsia="Times New Roman" w:hAnsi="Times New Roman" w:cs="Times New Roman"/>
                      <w:kern w:val="0"/>
                      <w14:ligatures w14:val="none"/>
                    </w:rPr>
                    <w:t>1]</w:t>
                  </w:r>
                </w:p>
              </w:tc>
              <w:tc>
                <w:tcPr>
                  <w:tcW w:w="0" w:type="auto"/>
                  <w:tcBorders>
                    <w:top w:val="single" w:sz="12" w:space="0" w:color="auto"/>
                    <w:bottom w:val="single" w:sz="12" w:space="0" w:color="auto"/>
                  </w:tcBorders>
                  <w:vAlign w:val="center"/>
                  <w:hideMark/>
                </w:tcPr>
                <w:p w14:paraId="51D3FCC3"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The stored value “</w:t>
                  </w:r>
                  <w:proofErr w:type="spellStart"/>
                  <w:r w:rsidRPr="006F3108">
                    <w:rPr>
                      <w:rFonts w:ascii="Times New Roman" w:eastAsia="Times New Roman" w:hAnsi="Times New Roman" w:cs="Times New Roman"/>
                      <w:kern w:val="0"/>
                      <w14:ligatures w14:val="none"/>
                    </w:rPr>
                    <w:t>aName</w:t>
                  </w:r>
                  <w:proofErr w:type="spellEnd"/>
                  <w:r w:rsidRPr="006F3108">
                    <w:rPr>
                      <w:rFonts w:ascii="Times New Roman" w:eastAsia="Times New Roman" w:hAnsi="Times New Roman" w:cs="Times New Roman"/>
                      <w:kern w:val="0"/>
                      <w14:ligatures w14:val="none"/>
                    </w:rPr>
                    <w:t>” is the returned value for the “</w:t>
                  </w:r>
                  <w:proofErr w:type="spellStart"/>
                  <w:proofErr w:type="gramStart"/>
                  <w:r w:rsidRPr="006F3108">
                    <w:rPr>
                      <w:rFonts w:ascii="Times New Roman" w:eastAsia="Times New Roman" w:hAnsi="Times New Roman" w:cs="Times New Roman"/>
                      <w:kern w:val="0"/>
                      <w14:ligatures w14:val="none"/>
                    </w:rPr>
                    <w:t>aName</w:t>
                  </w:r>
                  <w:proofErr w:type="spellEnd"/>
                  <w:r w:rsidRPr="006F3108">
                    <w:rPr>
                      <w:rFonts w:ascii="Times New Roman" w:eastAsia="Times New Roman" w:hAnsi="Times New Roman" w:cs="Times New Roman"/>
                      <w:kern w:val="0"/>
                      <w14:ligatures w14:val="none"/>
                    </w:rPr>
                    <w:t>(</w:t>
                  </w:r>
                  <w:proofErr w:type="gramEnd"/>
                  <w:r w:rsidRPr="006F3108">
                    <w:rPr>
                      <w:rFonts w:ascii="Times New Roman" w:eastAsia="Times New Roman" w:hAnsi="Times New Roman" w:cs="Times New Roman"/>
                      <w:kern w:val="0"/>
                      <w14:ligatures w14:val="none"/>
                    </w:rPr>
                    <w:t>)” operation.</w:t>
                  </w:r>
                </w:p>
              </w:tc>
            </w:tr>
          </w:tbl>
          <w:p w14:paraId="001362CC"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
        </w:tc>
      </w:tr>
    </w:tbl>
    <w:p w14:paraId="60DF63DB" w14:textId="77777777" w:rsidR="006F3108" w:rsidRPr="006F3108" w:rsidRDefault="006F3108" w:rsidP="006F310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6F3108">
        <w:rPr>
          <w:rFonts w:ascii="Times New Roman" w:eastAsia="Times New Roman" w:hAnsi="Times New Roman" w:cs="Times New Roman"/>
          <w:b/>
          <w:bCs/>
          <w:kern w:val="0"/>
          <w:sz w:val="36"/>
          <w:szCs w:val="36"/>
          <w14:ligatures w14:val="none"/>
        </w:rPr>
        <w:t>B.7.  Primitive types</w:t>
      </w:r>
    </w:p>
    <w:p w14:paraId="7506B6CB"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The following classes are defined in </w:t>
      </w:r>
      <w:hyperlink r:id="rId287" w:anchor="ISO19103" w:history="1">
        <w:r w:rsidRPr="006F3108">
          <w:rPr>
            <w:rFonts w:ascii="Times New Roman" w:eastAsia="Times New Roman" w:hAnsi="Times New Roman" w:cs="Times New Roman"/>
            <w:color w:val="0000FF"/>
            <w:kern w:val="0"/>
            <w:u w:val="single"/>
            <w14:ligatures w14:val="none"/>
          </w:rPr>
          <w:t>(ISO 19103:2015)</w:t>
        </w:r>
      </w:hyperlink>
    </w:p>
    <w:p w14:paraId="1D9F8980" w14:textId="77777777" w:rsidR="006F3108" w:rsidRPr="006F3108" w:rsidRDefault="006F3108" w:rsidP="006F310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F3108">
        <w:rPr>
          <w:rFonts w:ascii="Times New Roman" w:eastAsia="Times New Roman" w:hAnsi="Times New Roman" w:cs="Times New Roman"/>
          <w:b/>
          <w:bCs/>
          <w:kern w:val="0"/>
          <w:sz w:val="27"/>
          <w:szCs w:val="27"/>
          <w14:ligatures w14:val="none"/>
        </w:rPr>
        <w:lastRenderedPageBreak/>
        <w:t>B.7.1.  Date and Time</w:t>
      </w:r>
    </w:p>
    <w:p w14:paraId="0C6AC1CE" w14:textId="77777777" w:rsidR="006F3108" w:rsidRPr="006F3108" w:rsidRDefault="006F3108" w:rsidP="006F3108">
      <w:pPr>
        <w:spacing w:before="100" w:beforeAutospacing="1" w:after="100" w:afterAutospacing="1" w:line="240" w:lineRule="auto"/>
        <w:jc w:val="center"/>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Table B.24 — Date Class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081"/>
      </w:tblGrid>
      <w:tr w:rsidR="006F3108" w:rsidRPr="006F3108" w14:paraId="7FD64E04" w14:textId="77777777" w:rsidTr="006F3108">
        <w:trPr>
          <w:tblCellSpacing w:w="15" w:type="dxa"/>
        </w:trPr>
        <w:tc>
          <w:tcPr>
            <w:tcW w:w="0" w:type="auto"/>
            <w:tcBorders>
              <w:top w:val="single" w:sz="12" w:space="0" w:color="auto"/>
              <w:bottom w:val="single" w:sz="8" w:space="0" w:color="auto"/>
            </w:tcBorders>
            <w:vAlign w:val="center"/>
            <w:hideMark/>
          </w:tcPr>
          <w:p w14:paraId="7699A831"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b/>
                <w:bCs/>
                <w:kern w:val="0"/>
                <w14:ligatures w14:val="none"/>
              </w:rPr>
              <w:t>Date</w:t>
            </w:r>
          </w:p>
        </w:tc>
      </w:tr>
      <w:tr w:rsidR="006F3108" w:rsidRPr="006F3108" w14:paraId="2343FACE" w14:textId="77777777" w:rsidTr="006F3108">
        <w:trPr>
          <w:tblCellSpacing w:w="15" w:type="dxa"/>
        </w:trPr>
        <w:tc>
          <w:tcPr>
            <w:tcW w:w="0" w:type="auto"/>
            <w:tcBorders>
              <w:top w:val="nil"/>
              <w:bottom w:val="single" w:sz="8" w:space="0" w:color="auto"/>
            </w:tcBorders>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88"/>
              <w:gridCol w:w="915"/>
            </w:tblGrid>
            <w:tr w:rsidR="006F3108" w:rsidRPr="006F3108" w14:paraId="53EEFCB7" w14:textId="77777777">
              <w:trPr>
                <w:tblCellSpacing w:w="15" w:type="dxa"/>
              </w:trPr>
              <w:tc>
                <w:tcPr>
                  <w:tcW w:w="0" w:type="auto"/>
                  <w:tcBorders>
                    <w:top w:val="single" w:sz="12" w:space="0" w:color="auto"/>
                    <w:bottom w:val="single" w:sz="8" w:space="0" w:color="auto"/>
                  </w:tcBorders>
                  <w:vAlign w:val="center"/>
                  <w:hideMark/>
                </w:tcPr>
                <w:p w14:paraId="5B7BF726"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Definition:</w:t>
                  </w:r>
                </w:p>
              </w:tc>
              <w:tc>
                <w:tcPr>
                  <w:tcW w:w="0" w:type="auto"/>
                  <w:tcBorders>
                    <w:top w:val="single" w:sz="12" w:space="0" w:color="auto"/>
                    <w:bottom w:val="single" w:sz="8" w:space="0" w:color="auto"/>
                  </w:tcBorders>
                  <w:vAlign w:val="center"/>
                  <w:hideMark/>
                </w:tcPr>
                <w:p w14:paraId="3DC544D9"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
              </w:tc>
            </w:tr>
            <w:tr w:rsidR="006F3108" w:rsidRPr="006F3108" w14:paraId="6DDB2D8C" w14:textId="77777777">
              <w:trPr>
                <w:tblCellSpacing w:w="15" w:type="dxa"/>
              </w:trPr>
              <w:tc>
                <w:tcPr>
                  <w:tcW w:w="0" w:type="auto"/>
                  <w:tcBorders>
                    <w:top w:val="nil"/>
                    <w:bottom w:val="single" w:sz="12" w:space="0" w:color="auto"/>
                  </w:tcBorders>
                  <w:vAlign w:val="center"/>
                  <w:hideMark/>
                </w:tcPr>
                <w:p w14:paraId="1261E80D"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w:t>
                  </w:r>
                  <w:proofErr w:type="spellStart"/>
                  <w:r w:rsidRPr="006F3108">
                    <w:rPr>
                      <w:rFonts w:ascii="Times New Roman" w:eastAsia="Times New Roman" w:hAnsi="Times New Roman" w:cs="Times New Roman"/>
                      <w:kern w:val="0"/>
                      <w14:ligatures w14:val="none"/>
                    </w:rPr>
                    <w:t>StereoType</w:t>
                  </w:r>
                  <w:proofErr w:type="spellEnd"/>
                  <w:r w:rsidRPr="006F3108">
                    <w:rPr>
                      <w:rFonts w:ascii="Times New Roman" w:eastAsia="Times New Roman" w:hAnsi="Times New Roman" w:cs="Times New Roman"/>
                      <w:kern w:val="0"/>
                      <w14:ligatures w14:val="none"/>
                    </w:rPr>
                    <w:t>:</w:t>
                  </w:r>
                </w:p>
              </w:tc>
              <w:tc>
                <w:tcPr>
                  <w:tcW w:w="0" w:type="auto"/>
                  <w:tcBorders>
                    <w:top w:val="nil"/>
                    <w:bottom w:val="single" w:sz="12" w:space="0" w:color="auto"/>
                  </w:tcBorders>
                  <w:vAlign w:val="center"/>
                  <w:hideMark/>
                </w:tcPr>
                <w:p w14:paraId="510FFFF5"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interface</w:t>
                  </w:r>
                </w:p>
              </w:tc>
            </w:tr>
          </w:tbl>
          <w:p w14:paraId="0C6F4202"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
        </w:tc>
      </w:tr>
      <w:tr w:rsidR="006F3108" w:rsidRPr="006F3108" w14:paraId="2C5894B3" w14:textId="77777777" w:rsidTr="006F3108">
        <w:trPr>
          <w:tblCellSpacing w:w="15" w:type="dxa"/>
        </w:trPr>
        <w:tc>
          <w:tcPr>
            <w:tcW w:w="0" w:type="auto"/>
            <w:tcBorders>
              <w:top w:val="nil"/>
              <w:bottom w:val="single" w:sz="12" w:space="0" w:color="auto"/>
            </w:tcBorders>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5"/>
              <w:gridCol w:w="2854"/>
              <w:gridCol w:w="1102"/>
            </w:tblGrid>
            <w:tr w:rsidR="006F3108" w:rsidRPr="006F3108" w14:paraId="3A05511B" w14:textId="77777777">
              <w:trPr>
                <w:tblHeader/>
                <w:tblCellSpacing w:w="15" w:type="dxa"/>
              </w:trPr>
              <w:tc>
                <w:tcPr>
                  <w:tcW w:w="0" w:type="auto"/>
                  <w:tcBorders>
                    <w:top w:val="single" w:sz="12" w:space="0" w:color="auto"/>
                    <w:bottom w:val="single" w:sz="12" w:space="0" w:color="auto"/>
                  </w:tcBorders>
                  <w:vAlign w:val="center"/>
                  <w:hideMark/>
                </w:tcPr>
                <w:p w14:paraId="01F96D88" w14:textId="77777777" w:rsidR="006F3108" w:rsidRPr="006F3108" w:rsidRDefault="006F3108" w:rsidP="006F3108">
                  <w:pPr>
                    <w:spacing w:after="0" w:line="240" w:lineRule="auto"/>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Attribute</w:t>
                  </w:r>
                </w:p>
              </w:tc>
              <w:tc>
                <w:tcPr>
                  <w:tcW w:w="0" w:type="auto"/>
                  <w:tcBorders>
                    <w:top w:val="single" w:sz="12" w:space="0" w:color="auto"/>
                    <w:bottom w:val="single" w:sz="12" w:space="0" w:color="auto"/>
                  </w:tcBorders>
                  <w:vAlign w:val="center"/>
                  <w:hideMark/>
                </w:tcPr>
                <w:p w14:paraId="58EBB2D3" w14:textId="77777777" w:rsidR="006F3108" w:rsidRPr="006F3108" w:rsidRDefault="006F3108" w:rsidP="006F3108">
                  <w:pPr>
                    <w:spacing w:after="0" w:line="240" w:lineRule="auto"/>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Value type and multiplicity</w:t>
                  </w:r>
                </w:p>
              </w:tc>
              <w:tc>
                <w:tcPr>
                  <w:tcW w:w="0" w:type="auto"/>
                  <w:tcBorders>
                    <w:top w:val="single" w:sz="12" w:space="0" w:color="auto"/>
                    <w:bottom w:val="single" w:sz="12" w:space="0" w:color="auto"/>
                  </w:tcBorders>
                  <w:vAlign w:val="center"/>
                  <w:hideMark/>
                </w:tcPr>
                <w:p w14:paraId="6538403D" w14:textId="77777777" w:rsidR="006F3108" w:rsidRPr="006F3108" w:rsidRDefault="006F3108" w:rsidP="006F3108">
                  <w:pPr>
                    <w:spacing w:after="0" w:line="240" w:lineRule="auto"/>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Definition</w:t>
                  </w:r>
                </w:p>
              </w:tc>
            </w:tr>
            <w:tr w:rsidR="006F3108" w:rsidRPr="006F3108" w14:paraId="74C473CA" w14:textId="77777777">
              <w:trPr>
                <w:tblCellSpacing w:w="15" w:type="dxa"/>
              </w:trPr>
              <w:tc>
                <w:tcPr>
                  <w:tcW w:w="0" w:type="auto"/>
                  <w:tcBorders>
                    <w:top w:val="single" w:sz="12" w:space="0" w:color="auto"/>
                    <w:bottom w:val="single" w:sz="8" w:space="0" w:color="auto"/>
                  </w:tcBorders>
                  <w:vAlign w:val="center"/>
                  <w:hideMark/>
                </w:tcPr>
                <w:p w14:paraId="790556B1"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century</w:t>
                  </w:r>
                </w:p>
              </w:tc>
              <w:tc>
                <w:tcPr>
                  <w:tcW w:w="0" w:type="auto"/>
                  <w:tcBorders>
                    <w:top w:val="single" w:sz="12" w:space="0" w:color="auto"/>
                    <w:bottom w:val="single" w:sz="8" w:space="0" w:color="auto"/>
                  </w:tcBorders>
                  <w:vAlign w:val="center"/>
                  <w:hideMark/>
                </w:tcPr>
                <w:p w14:paraId="5CDBB4FE"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hyperlink r:id="rId288" w:anchor="CharacterString-section" w:history="1">
                    <w:proofErr w:type="spellStart"/>
                    <w:r w:rsidRPr="006F3108">
                      <w:rPr>
                        <w:rFonts w:ascii="Times New Roman" w:eastAsia="Times New Roman" w:hAnsi="Times New Roman" w:cs="Times New Roman"/>
                        <w:color w:val="0000FF"/>
                        <w:kern w:val="0"/>
                        <w:u w:val="single"/>
                        <w14:ligatures w14:val="none"/>
                      </w:rPr>
                      <w:t>CharacterString</w:t>
                    </w:r>
                    <w:proofErr w:type="spellEnd"/>
                  </w:hyperlink>
                  <w:r w:rsidRPr="006F3108">
                    <w:rPr>
                      <w:rFonts w:ascii="Times New Roman" w:eastAsia="Times New Roman" w:hAnsi="Times New Roman" w:cs="Times New Roman"/>
                      <w:kern w:val="0"/>
                      <w14:ligatures w14:val="none"/>
                    </w:rPr>
                    <w:t xml:space="preserve"> [</w:t>
                  </w:r>
                  <w:proofErr w:type="gramStart"/>
                  <w:r w:rsidRPr="006F3108">
                    <w:rPr>
                      <w:rFonts w:ascii="Times New Roman" w:eastAsia="Times New Roman" w:hAnsi="Times New Roman" w:cs="Times New Roman"/>
                      <w:kern w:val="0"/>
                      <w14:ligatures w14:val="none"/>
                    </w:rPr>
                    <w:t>1..</w:t>
                  </w:r>
                  <w:proofErr w:type="gramEnd"/>
                  <w:r w:rsidRPr="006F3108">
                    <w:rPr>
                      <w:rFonts w:ascii="Times New Roman" w:eastAsia="Times New Roman" w:hAnsi="Times New Roman" w:cs="Times New Roman"/>
                      <w:kern w:val="0"/>
                      <w14:ligatures w14:val="none"/>
                    </w:rPr>
                    <w:t>1]</w:t>
                  </w:r>
                </w:p>
              </w:tc>
              <w:tc>
                <w:tcPr>
                  <w:tcW w:w="0" w:type="auto"/>
                  <w:tcBorders>
                    <w:top w:val="single" w:sz="12" w:space="0" w:color="auto"/>
                    <w:bottom w:val="single" w:sz="8" w:space="0" w:color="auto"/>
                  </w:tcBorders>
                  <w:vAlign w:val="center"/>
                  <w:hideMark/>
                </w:tcPr>
                <w:p w14:paraId="73BB554E"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
              </w:tc>
            </w:tr>
            <w:tr w:rsidR="006F3108" w:rsidRPr="006F3108" w14:paraId="1F0EB32B" w14:textId="77777777">
              <w:trPr>
                <w:tblCellSpacing w:w="15" w:type="dxa"/>
              </w:trPr>
              <w:tc>
                <w:tcPr>
                  <w:tcW w:w="0" w:type="auto"/>
                  <w:tcBorders>
                    <w:top w:val="nil"/>
                    <w:bottom w:val="single" w:sz="8" w:space="0" w:color="auto"/>
                  </w:tcBorders>
                  <w:vAlign w:val="center"/>
                  <w:hideMark/>
                </w:tcPr>
                <w:p w14:paraId="2F9B004C"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day</w:t>
                  </w:r>
                </w:p>
              </w:tc>
              <w:tc>
                <w:tcPr>
                  <w:tcW w:w="0" w:type="auto"/>
                  <w:tcBorders>
                    <w:top w:val="nil"/>
                    <w:bottom w:val="single" w:sz="8" w:space="0" w:color="auto"/>
                  </w:tcBorders>
                  <w:vAlign w:val="center"/>
                  <w:hideMark/>
                </w:tcPr>
                <w:p w14:paraId="68673D72"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hyperlink r:id="rId289" w:anchor="CharacterString-section" w:history="1">
                    <w:proofErr w:type="spellStart"/>
                    <w:r w:rsidRPr="006F3108">
                      <w:rPr>
                        <w:rFonts w:ascii="Times New Roman" w:eastAsia="Times New Roman" w:hAnsi="Times New Roman" w:cs="Times New Roman"/>
                        <w:color w:val="0000FF"/>
                        <w:kern w:val="0"/>
                        <w:u w:val="single"/>
                        <w14:ligatures w14:val="none"/>
                      </w:rPr>
                      <w:t>CharacterString</w:t>
                    </w:r>
                    <w:proofErr w:type="spellEnd"/>
                  </w:hyperlink>
                  <w:r w:rsidRPr="006F3108">
                    <w:rPr>
                      <w:rFonts w:ascii="Times New Roman" w:eastAsia="Times New Roman" w:hAnsi="Times New Roman" w:cs="Times New Roman"/>
                      <w:kern w:val="0"/>
                      <w14:ligatures w14:val="none"/>
                    </w:rPr>
                    <w:t xml:space="preserve"> [</w:t>
                  </w:r>
                  <w:proofErr w:type="gramStart"/>
                  <w:r w:rsidRPr="006F3108">
                    <w:rPr>
                      <w:rFonts w:ascii="Times New Roman" w:eastAsia="Times New Roman" w:hAnsi="Times New Roman" w:cs="Times New Roman"/>
                      <w:kern w:val="0"/>
                      <w14:ligatures w14:val="none"/>
                    </w:rPr>
                    <w:t>1..</w:t>
                  </w:r>
                  <w:proofErr w:type="gramEnd"/>
                  <w:r w:rsidRPr="006F3108">
                    <w:rPr>
                      <w:rFonts w:ascii="Times New Roman" w:eastAsia="Times New Roman" w:hAnsi="Times New Roman" w:cs="Times New Roman"/>
                      <w:kern w:val="0"/>
                      <w14:ligatures w14:val="none"/>
                    </w:rPr>
                    <w:t>1]</w:t>
                  </w:r>
                </w:p>
              </w:tc>
              <w:tc>
                <w:tcPr>
                  <w:tcW w:w="0" w:type="auto"/>
                  <w:tcBorders>
                    <w:top w:val="nil"/>
                    <w:bottom w:val="single" w:sz="8" w:space="0" w:color="auto"/>
                  </w:tcBorders>
                  <w:vAlign w:val="center"/>
                  <w:hideMark/>
                </w:tcPr>
                <w:p w14:paraId="5BAD3673"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
              </w:tc>
            </w:tr>
            <w:tr w:rsidR="006F3108" w:rsidRPr="006F3108" w14:paraId="5094787A" w14:textId="77777777">
              <w:trPr>
                <w:tblCellSpacing w:w="15" w:type="dxa"/>
              </w:trPr>
              <w:tc>
                <w:tcPr>
                  <w:tcW w:w="0" w:type="auto"/>
                  <w:tcBorders>
                    <w:top w:val="nil"/>
                    <w:bottom w:val="single" w:sz="8" w:space="0" w:color="auto"/>
                  </w:tcBorders>
                  <w:vAlign w:val="center"/>
                  <w:hideMark/>
                </w:tcPr>
                <w:p w14:paraId="11FC46D9"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month</w:t>
                  </w:r>
                </w:p>
              </w:tc>
              <w:tc>
                <w:tcPr>
                  <w:tcW w:w="0" w:type="auto"/>
                  <w:tcBorders>
                    <w:top w:val="nil"/>
                    <w:bottom w:val="single" w:sz="8" w:space="0" w:color="auto"/>
                  </w:tcBorders>
                  <w:vAlign w:val="center"/>
                  <w:hideMark/>
                </w:tcPr>
                <w:p w14:paraId="1636BE96"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hyperlink r:id="rId290" w:anchor="CharacterString-section" w:history="1">
                    <w:proofErr w:type="spellStart"/>
                    <w:r w:rsidRPr="006F3108">
                      <w:rPr>
                        <w:rFonts w:ascii="Times New Roman" w:eastAsia="Times New Roman" w:hAnsi="Times New Roman" w:cs="Times New Roman"/>
                        <w:color w:val="0000FF"/>
                        <w:kern w:val="0"/>
                        <w:u w:val="single"/>
                        <w14:ligatures w14:val="none"/>
                      </w:rPr>
                      <w:t>CharacterString</w:t>
                    </w:r>
                    <w:proofErr w:type="spellEnd"/>
                  </w:hyperlink>
                  <w:r w:rsidRPr="006F3108">
                    <w:rPr>
                      <w:rFonts w:ascii="Times New Roman" w:eastAsia="Times New Roman" w:hAnsi="Times New Roman" w:cs="Times New Roman"/>
                      <w:kern w:val="0"/>
                      <w14:ligatures w14:val="none"/>
                    </w:rPr>
                    <w:t xml:space="preserve"> [</w:t>
                  </w:r>
                  <w:proofErr w:type="gramStart"/>
                  <w:r w:rsidRPr="006F3108">
                    <w:rPr>
                      <w:rFonts w:ascii="Times New Roman" w:eastAsia="Times New Roman" w:hAnsi="Times New Roman" w:cs="Times New Roman"/>
                      <w:kern w:val="0"/>
                      <w14:ligatures w14:val="none"/>
                    </w:rPr>
                    <w:t>1..</w:t>
                  </w:r>
                  <w:proofErr w:type="gramEnd"/>
                  <w:r w:rsidRPr="006F3108">
                    <w:rPr>
                      <w:rFonts w:ascii="Times New Roman" w:eastAsia="Times New Roman" w:hAnsi="Times New Roman" w:cs="Times New Roman"/>
                      <w:kern w:val="0"/>
                      <w14:ligatures w14:val="none"/>
                    </w:rPr>
                    <w:t>1]</w:t>
                  </w:r>
                </w:p>
              </w:tc>
              <w:tc>
                <w:tcPr>
                  <w:tcW w:w="0" w:type="auto"/>
                  <w:tcBorders>
                    <w:top w:val="nil"/>
                    <w:bottom w:val="single" w:sz="8" w:space="0" w:color="auto"/>
                  </w:tcBorders>
                  <w:vAlign w:val="center"/>
                  <w:hideMark/>
                </w:tcPr>
                <w:p w14:paraId="4D3A4C78"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
              </w:tc>
            </w:tr>
            <w:tr w:rsidR="006F3108" w:rsidRPr="006F3108" w14:paraId="5F9A87F3" w14:textId="77777777">
              <w:trPr>
                <w:tblCellSpacing w:w="15" w:type="dxa"/>
              </w:trPr>
              <w:tc>
                <w:tcPr>
                  <w:tcW w:w="0" w:type="auto"/>
                  <w:tcBorders>
                    <w:top w:val="nil"/>
                    <w:bottom w:val="single" w:sz="12" w:space="0" w:color="auto"/>
                  </w:tcBorders>
                  <w:vAlign w:val="center"/>
                  <w:hideMark/>
                </w:tcPr>
                <w:p w14:paraId="6ADEB4D6"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year</w:t>
                  </w:r>
                </w:p>
              </w:tc>
              <w:tc>
                <w:tcPr>
                  <w:tcW w:w="0" w:type="auto"/>
                  <w:tcBorders>
                    <w:top w:val="nil"/>
                    <w:bottom w:val="single" w:sz="12" w:space="0" w:color="auto"/>
                  </w:tcBorders>
                  <w:vAlign w:val="center"/>
                  <w:hideMark/>
                </w:tcPr>
                <w:p w14:paraId="7CCC71BF"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hyperlink r:id="rId291" w:anchor="CharacterString-section" w:history="1">
                    <w:proofErr w:type="spellStart"/>
                    <w:r w:rsidRPr="006F3108">
                      <w:rPr>
                        <w:rFonts w:ascii="Times New Roman" w:eastAsia="Times New Roman" w:hAnsi="Times New Roman" w:cs="Times New Roman"/>
                        <w:color w:val="0000FF"/>
                        <w:kern w:val="0"/>
                        <w:u w:val="single"/>
                        <w14:ligatures w14:val="none"/>
                      </w:rPr>
                      <w:t>CharacterString</w:t>
                    </w:r>
                    <w:proofErr w:type="spellEnd"/>
                  </w:hyperlink>
                  <w:r w:rsidRPr="006F3108">
                    <w:rPr>
                      <w:rFonts w:ascii="Times New Roman" w:eastAsia="Times New Roman" w:hAnsi="Times New Roman" w:cs="Times New Roman"/>
                      <w:kern w:val="0"/>
                      <w14:ligatures w14:val="none"/>
                    </w:rPr>
                    <w:t xml:space="preserve"> [</w:t>
                  </w:r>
                  <w:proofErr w:type="gramStart"/>
                  <w:r w:rsidRPr="006F3108">
                    <w:rPr>
                      <w:rFonts w:ascii="Times New Roman" w:eastAsia="Times New Roman" w:hAnsi="Times New Roman" w:cs="Times New Roman"/>
                      <w:kern w:val="0"/>
                      <w14:ligatures w14:val="none"/>
                    </w:rPr>
                    <w:t>1..</w:t>
                  </w:r>
                  <w:proofErr w:type="gramEnd"/>
                  <w:r w:rsidRPr="006F3108">
                    <w:rPr>
                      <w:rFonts w:ascii="Times New Roman" w:eastAsia="Times New Roman" w:hAnsi="Times New Roman" w:cs="Times New Roman"/>
                      <w:kern w:val="0"/>
                      <w14:ligatures w14:val="none"/>
                    </w:rPr>
                    <w:t>1]</w:t>
                  </w:r>
                </w:p>
              </w:tc>
              <w:tc>
                <w:tcPr>
                  <w:tcW w:w="0" w:type="auto"/>
                  <w:tcBorders>
                    <w:top w:val="nil"/>
                    <w:bottom w:val="single" w:sz="12" w:space="0" w:color="auto"/>
                  </w:tcBorders>
                  <w:vAlign w:val="center"/>
                  <w:hideMark/>
                </w:tcPr>
                <w:p w14:paraId="4A349DE7"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
              </w:tc>
            </w:tr>
          </w:tbl>
          <w:p w14:paraId="465E57BC"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
        </w:tc>
      </w:tr>
    </w:tbl>
    <w:p w14:paraId="5D4D62DA" w14:textId="77777777" w:rsidR="006F3108" w:rsidRPr="006F3108" w:rsidRDefault="006F3108" w:rsidP="006F3108">
      <w:pPr>
        <w:spacing w:before="100" w:beforeAutospacing="1" w:after="100" w:afterAutospacing="1" w:line="240" w:lineRule="auto"/>
        <w:jc w:val="center"/>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Table B.25 — </w:t>
      </w:r>
      <w:proofErr w:type="spellStart"/>
      <w:r w:rsidRPr="006F3108">
        <w:rPr>
          <w:rFonts w:ascii="Times New Roman" w:eastAsia="Times New Roman" w:hAnsi="Times New Roman" w:cs="Times New Roman"/>
          <w:kern w:val="0"/>
          <w14:ligatures w14:val="none"/>
        </w:rPr>
        <w:t>DateTime</w:t>
      </w:r>
      <w:proofErr w:type="spellEnd"/>
      <w:r w:rsidRPr="006F3108">
        <w:rPr>
          <w:rFonts w:ascii="Times New Roman" w:eastAsia="Times New Roman" w:hAnsi="Times New Roman" w:cs="Times New Roman"/>
          <w:kern w:val="0"/>
          <w14:ligatures w14:val="none"/>
        </w:rPr>
        <w:t xml:space="preserve"> Class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27"/>
      </w:tblGrid>
      <w:tr w:rsidR="006F3108" w:rsidRPr="006F3108" w14:paraId="4228B7A0" w14:textId="77777777" w:rsidTr="006F3108">
        <w:trPr>
          <w:tblCellSpacing w:w="15" w:type="dxa"/>
        </w:trPr>
        <w:tc>
          <w:tcPr>
            <w:tcW w:w="0" w:type="auto"/>
            <w:tcBorders>
              <w:top w:val="single" w:sz="12" w:space="0" w:color="auto"/>
              <w:bottom w:val="single" w:sz="8" w:space="0" w:color="auto"/>
            </w:tcBorders>
            <w:vAlign w:val="center"/>
            <w:hideMark/>
          </w:tcPr>
          <w:p w14:paraId="7CD63E80"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6F3108">
              <w:rPr>
                <w:rFonts w:ascii="Times New Roman" w:eastAsia="Times New Roman" w:hAnsi="Times New Roman" w:cs="Times New Roman"/>
                <w:b/>
                <w:bCs/>
                <w:kern w:val="0"/>
                <w14:ligatures w14:val="none"/>
              </w:rPr>
              <w:t>DateTime</w:t>
            </w:r>
            <w:proofErr w:type="spellEnd"/>
          </w:p>
        </w:tc>
      </w:tr>
      <w:tr w:rsidR="006F3108" w:rsidRPr="006F3108" w14:paraId="1420F992" w14:textId="77777777" w:rsidTr="006F3108">
        <w:trPr>
          <w:tblCellSpacing w:w="15" w:type="dxa"/>
        </w:trPr>
        <w:tc>
          <w:tcPr>
            <w:tcW w:w="0" w:type="auto"/>
            <w:tcBorders>
              <w:top w:val="nil"/>
              <w:bottom w:val="single" w:sz="12" w:space="0" w:color="auto"/>
            </w:tcBorders>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35"/>
              <w:gridCol w:w="1502"/>
            </w:tblGrid>
            <w:tr w:rsidR="006F3108" w:rsidRPr="006F3108" w14:paraId="2BAE6ECE" w14:textId="77777777">
              <w:trPr>
                <w:tblCellSpacing w:w="15" w:type="dxa"/>
              </w:trPr>
              <w:tc>
                <w:tcPr>
                  <w:tcW w:w="0" w:type="auto"/>
                  <w:tcBorders>
                    <w:top w:val="single" w:sz="12" w:space="0" w:color="auto"/>
                    <w:bottom w:val="single" w:sz="8" w:space="0" w:color="auto"/>
                  </w:tcBorders>
                  <w:vAlign w:val="center"/>
                  <w:hideMark/>
                </w:tcPr>
                <w:p w14:paraId="2F194A2C"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Definition:</w:t>
                  </w:r>
                </w:p>
              </w:tc>
              <w:tc>
                <w:tcPr>
                  <w:tcW w:w="0" w:type="auto"/>
                  <w:tcBorders>
                    <w:top w:val="single" w:sz="12" w:space="0" w:color="auto"/>
                    <w:bottom w:val="single" w:sz="8" w:space="0" w:color="auto"/>
                  </w:tcBorders>
                  <w:vAlign w:val="center"/>
                  <w:hideMark/>
                </w:tcPr>
                <w:p w14:paraId="783F33AD"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
              </w:tc>
            </w:tr>
            <w:tr w:rsidR="006F3108" w:rsidRPr="006F3108" w14:paraId="455F238D" w14:textId="77777777">
              <w:trPr>
                <w:tblCellSpacing w:w="15" w:type="dxa"/>
              </w:trPr>
              <w:tc>
                <w:tcPr>
                  <w:tcW w:w="0" w:type="auto"/>
                  <w:tcBorders>
                    <w:top w:val="nil"/>
                    <w:bottom w:val="single" w:sz="8" w:space="0" w:color="auto"/>
                  </w:tcBorders>
                  <w:vAlign w:val="center"/>
                  <w:hideMark/>
                </w:tcPr>
                <w:p w14:paraId="5DDDB185"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Subclass Of:</w:t>
                  </w:r>
                </w:p>
              </w:tc>
              <w:tc>
                <w:tcPr>
                  <w:tcW w:w="0" w:type="auto"/>
                  <w:tcBorders>
                    <w:top w:val="nil"/>
                    <w:bottom w:val="single" w:sz="8" w:space="0" w:color="auto"/>
                  </w:tcBorders>
                  <w:vAlign w:val="center"/>
                  <w:hideMark/>
                </w:tcPr>
                <w:p w14:paraId="1CF02F9C"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hyperlink r:id="rId292" w:anchor="Date-section" w:history="1">
                    <w:r w:rsidRPr="006F3108">
                      <w:rPr>
                        <w:rFonts w:ascii="Times New Roman" w:eastAsia="Times New Roman" w:hAnsi="Times New Roman" w:cs="Times New Roman"/>
                        <w:color w:val="0000FF"/>
                        <w:kern w:val="0"/>
                        <w:u w:val="single"/>
                        <w14:ligatures w14:val="none"/>
                      </w:rPr>
                      <w:t>Date</w:t>
                    </w:r>
                  </w:hyperlink>
                  <w:r w:rsidRPr="006F3108">
                    <w:rPr>
                      <w:rFonts w:ascii="Times New Roman" w:eastAsia="Times New Roman" w:hAnsi="Times New Roman" w:cs="Times New Roman"/>
                      <w:kern w:val="0"/>
                      <w14:ligatures w14:val="none"/>
                    </w:rPr>
                    <w:t xml:space="preserve"> and </w:t>
                  </w:r>
                  <w:hyperlink r:id="rId293" w:anchor="Time-section" w:history="1">
                    <w:r w:rsidRPr="006F3108">
                      <w:rPr>
                        <w:rFonts w:ascii="Times New Roman" w:eastAsia="Times New Roman" w:hAnsi="Times New Roman" w:cs="Times New Roman"/>
                        <w:color w:val="0000FF"/>
                        <w:kern w:val="0"/>
                        <w:u w:val="single"/>
                        <w14:ligatures w14:val="none"/>
                      </w:rPr>
                      <w:t>Time</w:t>
                    </w:r>
                  </w:hyperlink>
                </w:p>
              </w:tc>
            </w:tr>
            <w:tr w:rsidR="006F3108" w:rsidRPr="006F3108" w14:paraId="75A1A5AE" w14:textId="77777777">
              <w:trPr>
                <w:tblCellSpacing w:w="15" w:type="dxa"/>
              </w:trPr>
              <w:tc>
                <w:tcPr>
                  <w:tcW w:w="0" w:type="auto"/>
                  <w:tcBorders>
                    <w:top w:val="nil"/>
                    <w:bottom w:val="single" w:sz="12" w:space="0" w:color="auto"/>
                  </w:tcBorders>
                  <w:vAlign w:val="center"/>
                  <w:hideMark/>
                </w:tcPr>
                <w:p w14:paraId="6DE3B4AF"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w:t>
                  </w:r>
                  <w:proofErr w:type="spellStart"/>
                  <w:r w:rsidRPr="006F3108">
                    <w:rPr>
                      <w:rFonts w:ascii="Times New Roman" w:eastAsia="Times New Roman" w:hAnsi="Times New Roman" w:cs="Times New Roman"/>
                      <w:kern w:val="0"/>
                      <w14:ligatures w14:val="none"/>
                    </w:rPr>
                    <w:t>StereoType</w:t>
                  </w:r>
                  <w:proofErr w:type="spellEnd"/>
                  <w:r w:rsidRPr="006F3108">
                    <w:rPr>
                      <w:rFonts w:ascii="Times New Roman" w:eastAsia="Times New Roman" w:hAnsi="Times New Roman" w:cs="Times New Roman"/>
                      <w:kern w:val="0"/>
                      <w14:ligatures w14:val="none"/>
                    </w:rPr>
                    <w:t>:</w:t>
                  </w:r>
                </w:p>
              </w:tc>
              <w:tc>
                <w:tcPr>
                  <w:tcW w:w="0" w:type="auto"/>
                  <w:tcBorders>
                    <w:top w:val="nil"/>
                    <w:bottom w:val="single" w:sz="12" w:space="0" w:color="auto"/>
                  </w:tcBorders>
                  <w:vAlign w:val="center"/>
                  <w:hideMark/>
                </w:tcPr>
                <w:p w14:paraId="53977CF5"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interface</w:t>
                  </w:r>
                </w:p>
              </w:tc>
            </w:tr>
          </w:tbl>
          <w:p w14:paraId="555E0CE1"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
        </w:tc>
      </w:tr>
    </w:tbl>
    <w:p w14:paraId="501303BF" w14:textId="77777777" w:rsidR="006F3108" w:rsidRPr="006F3108" w:rsidRDefault="006F3108" w:rsidP="006F3108">
      <w:pPr>
        <w:spacing w:before="100" w:beforeAutospacing="1" w:after="100" w:afterAutospacing="1" w:line="240" w:lineRule="auto"/>
        <w:jc w:val="center"/>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Table B.26 — Time Class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081"/>
      </w:tblGrid>
      <w:tr w:rsidR="006F3108" w:rsidRPr="006F3108" w14:paraId="451B9FEF" w14:textId="77777777" w:rsidTr="006F3108">
        <w:trPr>
          <w:tblCellSpacing w:w="15" w:type="dxa"/>
        </w:trPr>
        <w:tc>
          <w:tcPr>
            <w:tcW w:w="0" w:type="auto"/>
            <w:tcBorders>
              <w:top w:val="single" w:sz="12" w:space="0" w:color="auto"/>
              <w:bottom w:val="single" w:sz="8" w:space="0" w:color="auto"/>
            </w:tcBorders>
            <w:vAlign w:val="center"/>
            <w:hideMark/>
          </w:tcPr>
          <w:p w14:paraId="04838896"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b/>
                <w:bCs/>
                <w:kern w:val="0"/>
                <w14:ligatures w14:val="none"/>
              </w:rPr>
              <w:t>Time</w:t>
            </w:r>
          </w:p>
        </w:tc>
      </w:tr>
      <w:tr w:rsidR="006F3108" w:rsidRPr="006F3108" w14:paraId="05098FE1" w14:textId="77777777" w:rsidTr="006F3108">
        <w:trPr>
          <w:tblCellSpacing w:w="15" w:type="dxa"/>
        </w:trPr>
        <w:tc>
          <w:tcPr>
            <w:tcW w:w="0" w:type="auto"/>
            <w:tcBorders>
              <w:top w:val="nil"/>
              <w:bottom w:val="single" w:sz="8" w:space="0" w:color="auto"/>
            </w:tcBorders>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88"/>
              <w:gridCol w:w="915"/>
            </w:tblGrid>
            <w:tr w:rsidR="006F3108" w:rsidRPr="006F3108" w14:paraId="2EEE946A" w14:textId="77777777">
              <w:trPr>
                <w:tblCellSpacing w:w="15" w:type="dxa"/>
              </w:trPr>
              <w:tc>
                <w:tcPr>
                  <w:tcW w:w="0" w:type="auto"/>
                  <w:tcBorders>
                    <w:top w:val="single" w:sz="12" w:space="0" w:color="auto"/>
                    <w:bottom w:val="single" w:sz="8" w:space="0" w:color="auto"/>
                  </w:tcBorders>
                  <w:vAlign w:val="center"/>
                  <w:hideMark/>
                </w:tcPr>
                <w:p w14:paraId="4FD36B91"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Definition:</w:t>
                  </w:r>
                </w:p>
              </w:tc>
              <w:tc>
                <w:tcPr>
                  <w:tcW w:w="0" w:type="auto"/>
                  <w:tcBorders>
                    <w:top w:val="single" w:sz="12" w:space="0" w:color="auto"/>
                    <w:bottom w:val="single" w:sz="8" w:space="0" w:color="auto"/>
                  </w:tcBorders>
                  <w:vAlign w:val="center"/>
                  <w:hideMark/>
                </w:tcPr>
                <w:p w14:paraId="7CD2680C"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
              </w:tc>
            </w:tr>
            <w:tr w:rsidR="006F3108" w:rsidRPr="006F3108" w14:paraId="3F446BE6" w14:textId="77777777">
              <w:trPr>
                <w:tblCellSpacing w:w="15" w:type="dxa"/>
              </w:trPr>
              <w:tc>
                <w:tcPr>
                  <w:tcW w:w="0" w:type="auto"/>
                  <w:tcBorders>
                    <w:top w:val="nil"/>
                    <w:bottom w:val="single" w:sz="12" w:space="0" w:color="auto"/>
                  </w:tcBorders>
                  <w:vAlign w:val="center"/>
                  <w:hideMark/>
                </w:tcPr>
                <w:p w14:paraId="11C06A52"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w:t>
                  </w:r>
                  <w:proofErr w:type="spellStart"/>
                  <w:r w:rsidRPr="006F3108">
                    <w:rPr>
                      <w:rFonts w:ascii="Times New Roman" w:eastAsia="Times New Roman" w:hAnsi="Times New Roman" w:cs="Times New Roman"/>
                      <w:kern w:val="0"/>
                      <w14:ligatures w14:val="none"/>
                    </w:rPr>
                    <w:t>StereoType</w:t>
                  </w:r>
                  <w:proofErr w:type="spellEnd"/>
                  <w:r w:rsidRPr="006F3108">
                    <w:rPr>
                      <w:rFonts w:ascii="Times New Roman" w:eastAsia="Times New Roman" w:hAnsi="Times New Roman" w:cs="Times New Roman"/>
                      <w:kern w:val="0"/>
                      <w14:ligatures w14:val="none"/>
                    </w:rPr>
                    <w:t>:</w:t>
                  </w:r>
                </w:p>
              </w:tc>
              <w:tc>
                <w:tcPr>
                  <w:tcW w:w="0" w:type="auto"/>
                  <w:tcBorders>
                    <w:top w:val="nil"/>
                    <w:bottom w:val="single" w:sz="12" w:space="0" w:color="auto"/>
                  </w:tcBorders>
                  <w:vAlign w:val="center"/>
                  <w:hideMark/>
                </w:tcPr>
                <w:p w14:paraId="1DBB8E07"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interface</w:t>
                  </w:r>
                </w:p>
              </w:tc>
            </w:tr>
          </w:tbl>
          <w:p w14:paraId="3EEC29BA"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
        </w:tc>
      </w:tr>
      <w:tr w:rsidR="006F3108" w:rsidRPr="006F3108" w14:paraId="0F194408" w14:textId="77777777" w:rsidTr="006F3108">
        <w:trPr>
          <w:tblCellSpacing w:w="15" w:type="dxa"/>
        </w:trPr>
        <w:tc>
          <w:tcPr>
            <w:tcW w:w="0" w:type="auto"/>
            <w:tcBorders>
              <w:top w:val="nil"/>
              <w:bottom w:val="single" w:sz="12" w:space="0" w:color="auto"/>
            </w:tcBorders>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5"/>
              <w:gridCol w:w="2854"/>
              <w:gridCol w:w="1102"/>
            </w:tblGrid>
            <w:tr w:rsidR="006F3108" w:rsidRPr="006F3108" w14:paraId="6FA7ABD5" w14:textId="77777777">
              <w:trPr>
                <w:tblHeader/>
                <w:tblCellSpacing w:w="15" w:type="dxa"/>
              </w:trPr>
              <w:tc>
                <w:tcPr>
                  <w:tcW w:w="0" w:type="auto"/>
                  <w:tcBorders>
                    <w:top w:val="single" w:sz="12" w:space="0" w:color="auto"/>
                    <w:bottom w:val="single" w:sz="12" w:space="0" w:color="auto"/>
                  </w:tcBorders>
                  <w:vAlign w:val="center"/>
                  <w:hideMark/>
                </w:tcPr>
                <w:p w14:paraId="5AE14CE7" w14:textId="77777777" w:rsidR="006F3108" w:rsidRPr="006F3108" w:rsidRDefault="006F3108" w:rsidP="006F3108">
                  <w:pPr>
                    <w:spacing w:after="0" w:line="240" w:lineRule="auto"/>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Attribute</w:t>
                  </w:r>
                </w:p>
              </w:tc>
              <w:tc>
                <w:tcPr>
                  <w:tcW w:w="0" w:type="auto"/>
                  <w:tcBorders>
                    <w:top w:val="single" w:sz="12" w:space="0" w:color="auto"/>
                    <w:bottom w:val="single" w:sz="12" w:space="0" w:color="auto"/>
                  </w:tcBorders>
                  <w:vAlign w:val="center"/>
                  <w:hideMark/>
                </w:tcPr>
                <w:p w14:paraId="10503388" w14:textId="77777777" w:rsidR="006F3108" w:rsidRPr="006F3108" w:rsidRDefault="006F3108" w:rsidP="006F3108">
                  <w:pPr>
                    <w:spacing w:after="0" w:line="240" w:lineRule="auto"/>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Value type and multiplicity</w:t>
                  </w:r>
                </w:p>
              </w:tc>
              <w:tc>
                <w:tcPr>
                  <w:tcW w:w="0" w:type="auto"/>
                  <w:tcBorders>
                    <w:top w:val="single" w:sz="12" w:space="0" w:color="auto"/>
                    <w:bottom w:val="single" w:sz="12" w:space="0" w:color="auto"/>
                  </w:tcBorders>
                  <w:vAlign w:val="center"/>
                  <w:hideMark/>
                </w:tcPr>
                <w:p w14:paraId="6FD59450" w14:textId="77777777" w:rsidR="006F3108" w:rsidRPr="006F3108" w:rsidRDefault="006F3108" w:rsidP="006F3108">
                  <w:pPr>
                    <w:spacing w:after="0" w:line="240" w:lineRule="auto"/>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Definition</w:t>
                  </w:r>
                </w:p>
              </w:tc>
            </w:tr>
            <w:tr w:rsidR="006F3108" w:rsidRPr="006F3108" w14:paraId="7B6D91C5" w14:textId="77777777">
              <w:trPr>
                <w:tblCellSpacing w:w="15" w:type="dxa"/>
              </w:trPr>
              <w:tc>
                <w:tcPr>
                  <w:tcW w:w="0" w:type="auto"/>
                  <w:tcBorders>
                    <w:top w:val="single" w:sz="12" w:space="0" w:color="auto"/>
                    <w:bottom w:val="single" w:sz="8" w:space="0" w:color="auto"/>
                  </w:tcBorders>
                  <w:vAlign w:val="center"/>
                  <w:hideMark/>
                </w:tcPr>
                <w:p w14:paraId="0E780471"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hour</w:t>
                  </w:r>
                </w:p>
              </w:tc>
              <w:tc>
                <w:tcPr>
                  <w:tcW w:w="0" w:type="auto"/>
                  <w:tcBorders>
                    <w:top w:val="single" w:sz="12" w:space="0" w:color="auto"/>
                    <w:bottom w:val="single" w:sz="8" w:space="0" w:color="auto"/>
                  </w:tcBorders>
                  <w:vAlign w:val="center"/>
                  <w:hideMark/>
                </w:tcPr>
                <w:p w14:paraId="2D4F127B"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hyperlink r:id="rId294" w:anchor="CharacterString-section" w:history="1">
                    <w:proofErr w:type="spellStart"/>
                    <w:r w:rsidRPr="006F3108">
                      <w:rPr>
                        <w:rFonts w:ascii="Times New Roman" w:eastAsia="Times New Roman" w:hAnsi="Times New Roman" w:cs="Times New Roman"/>
                        <w:color w:val="0000FF"/>
                        <w:kern w:val="0"/>
                        <w:u w:val="single"/>
                        <w14:ligatures w14:val="none"/>
                      </w:rPr>
                      <w:t>CharacterString</w:t>
                    </w:r>
                    <w:proofErr w:type="spellEnd"/>
                  </w:hyperlink>
                  <w:r w:rsidRPr="006F3108">
                    <w:rPr>
                      <w:rFonts w:ascii="Times New Roman" w:eastAsia="Times New Roman" w:hAnsi="Times New Roman" w:cs="Times New Roman"/>
                      <w:kern w:val="0"/>
                      <w14:ligatures w14:val="none"/>
                    </w:rPr>
                    <w:t xml:space="preserve"> [</w:t>
                  </w:r>
                  <w:proofErr w:type="gramStart"/>
                  <w:r w:rsidRPr="006F3108">
                    <w:rPr>
                      <w:rFonts w:ascii="Times New Roman" w:eastAsia="Times New Roman" w:hAnsi="Times New Roman" w:cs="Times New Roman"/>
                      <w:kern w:val="0"/>
                      <w14:ligatures w14:val="none"/>
                    </w:rPr>
                    <w:t>1..</w:t>
                  </w:r>
                  <w:proofErr w:type="gramEnd"/>
                  <w:r w:rsidRPr="006F3108">
                    <w:rPr>
                      <w:rFonts w:ascii="Times New Roman" w:eastAsia="Times New Roman" w:hAnsi="Times New Roman" w:cs="Times New Roman"/>
                      <w:kern w:val="0"/>
                      <w14:ligatures w14:val="none"/>
                    </w:rPr>
                    <w:t>1]</w:t>
                  </w:r>
                </w:p>
              </w:tc>
              <w:tc>
                <w:tcPr>
                  <w:tcW w:w="0" w:type="auto"/>
                  <w:tcBorders>
                    <w:top w:val="single" w:sz="12" w:space="0" w:color="auto"/>
                    <w:bottom w:val="single" w:sz="8" w:space="0" w:color="auto"/>
                  </w:tcBorders>
                  <w:vAlign w:val="center"/>
                  <w:hideMark/>
                </w:tcPr>
                <w:p w14:paraId="4D84D1B3"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
              </w:tc>
            </w:tr>
            <w:tr w:rsidR="006F3108" w:rsidRPr="006F3108" w14:paraId="092936E0" w14:textId="77777777">
              <w:trPr>
                <w:tblCellSpacing w:w="15" w:type="dxa"/>
              </w:trPr>
              <w:tc>
                <w:tcPr>
                  <w:tcW w:w="0" w:type="auto"/>
                  <w:tcBorders>
                    <w:top w:val="nil"/>
                    <w:bottom w:val="single" w:sz="8" w:space="0" w:color="auto"/>
                  </w:tcBorders>
                  <w:vAlign w:val="center"/>
                  <w:hideMark/>
                </w:tcPr>
                <w:p w14:paraId="357E394A"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minute</w:t>
                  </w:r>
                </w:p>
              </w:tc>
              <w:tc>
                <w:tcPr>
                  <w:tcW w:w="0" w:type="auto"/>
                  <w:tcBorders>
                    <w:top w:val="nil"/>
                    <w:bottom w:val="single" w:sz="8" w:space="0" w:color="auto"/>
                  </w:tcBorders>
                  <w:vAlign w:val="center"/>
                  <w:hideMark/>
                </w:tcPr>
                <w:p w14:paraId="46689623"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hyperlink r:id="rId295" w:anchor="CharacterString-section" w:history="1">
                    <w:proofErr w:type="spellStart"/>
                    <w:r w:rsidRPr="006F3108">
                      <w:rPr>
                        <w:rFonts w:ascii="Times New Roman" w:eastAsia="Times New Roman" w:hAnsi="Times New Roman" w:cs="Times New Roman"/>
                        <w:color w:val="0000FF"/>
                        <w:kern w:val="0"/>
                        <w:u w:val="single"/>
                        <w14:ligatures w14:val="none"/>
                      </w:rPr>
                      <w:t>CharacterString</w:t>
                    </w:r>
                    <w:proofErr w:type="spellEnd"/>
                  </w:hyperlink>
                  <w:r w:rsidRPr="006F3108">
                    <w:rPr>
                      <w:rFonts w:ascii="Times New Roman" w:eastAsia="Times New Roman" w:hAnsi="Times New Roman" w:cs="Times New Roman"/>
                      <w:kern w:val="0"/>
                      <w14:ligatures w14:val="none"/>
                    </w:rPr>
                    <w:t xml:space="preserve"> [</w:t>
                  </w:r>
                  <w:proofErr w:type="gramStart"/>
                  <w:r w:rsidRPr="006F3108">
                    <w:rPr>
                      <w:rFonts w:ascii="Times New Roman" w:eastAsia="Times New Roman" w:hAnsi="Times New Roman" w:cs="Times New Roman"/>
                      <w:kern w:val="0"/>
                      <w14:ligatures w14:val="none"/>
                    </w:rPr>
                    <w:t>1..</w:t>
                  </w:r>
                  <w:proofErr w:type="gramEnd"/>
                  <w:r w:rsidRPr="006F3108">
                    <w:rPr>
                      <w:rFonts w:ascii="Times New Roman" w:eastAsia="Times New Roman" w:hAnsi="Times New Roman" w:cs="Times New Roman"/>
                      <w:kern w:val="0"/>
                      <w14:ligatures w14:val="none"/>
                    </w:rPr>
                    <w:t>1]</w:t>
                  </w:r>
                </w:p>
              </w:tc>
              <w:tc>
                <w:tcPr>
                  <w:tcW w:w="0" w:type="auto"/>
                  <w:tcBorders>
                    <w:top w:val="nil"/>
                    <w:bottom w:val="single" w:sz="8" w:space="0" w:color="auto"/>
                  </w:tcBorders>
                  <w:vAlign w:val="center"/>
                  <w:hideMark/>
                </w:tcPr>
                <w:p w14:paraId="355496C8"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
              </w:tc>
            </w:tr>
            <w:tr w:rsidR="006F3108" w:rsidRPr="006F3108" w14:paraId="16F26730" w14:textId="77777777">
              <w:trPr>
                <w:tblCellSpacing w:w="15" w:type="dxa"/>
              </w:trPr>
              <w:tc>
                <w:tcPr>
                  <w:tcW w:w="0" w:type="auto"/>
                  <w:tcBorders>
                    <w:top w:val="nil"/>
                    <w:bottom w:val="single" w:sz="8" w:space="0" w:color="auto"/>
                  </w:tcBorders>
                  <w:vAlign w:val="center"/>
                  <w:hideMark/>
                </w:tcPr>
                <w:p w14:paraId="0D2AD60B"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second</w:t>
                  </w:r>
                </w:p>
              </w:tc>
              <w:tc>
                <w:tcPr>
                  <w:tcW w:w="0" w:type="auto"/>
                  <w:tcBorders>
                    <w:top w:val="nil"/>
                    <w:bottom w:val="single" w:sz="8" w:space="0" w:color="auto"/>
                  </w:tcBorders>
                  <w:vAlign w:val="center"/>
                  <w:hideMark/>
                </w:tcPr>
                <w:p w14:paraId="3F620CFB"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hyperlink r:id="rId296" w:anchor="CharacterString-section" w:history="1">
                    <w:proofErr w:type="spellStart"/>
                    <w:r w:rsidRPr="006F3108">
                      <w:rPr>
                        <w:rFonts w:ascii="Times New Roman" w:eastAsia="Times New Roman" w:hAnsi="Times New Roman" w:cs="Times New Roman"/>
                        <w:color w:val="0000FF"/>
                        <w:kern w:val="0"/>
                        <w:u w:val="single"/>
                        <w14:ligatures w14:val="none"/>
                      </w:rPr>
                      <w:t>CharacterString</w:t>
                    </w:r>
                    <w:proofErr w:type="spellEnd"/>
                  </w:hyperlink>
                  <w:r w:rsidRPr="006F3108">
                    <w:rPr>
                      <w:rFonts w:ascii="Times New Roman" w:eastAsia="Times New Roman" w:hAnsi="Times New Roman" w:cs="Times New Roman"/>
                      <w:kern w:val="0"/>
                      <w14:ligatures w14:val="none"/>
                    </w:rPr>
                    <w:t xml:space="preserve"> [</w:t>
                  </w:r>
                  <w:proofErr w:type="gramStart"/>
                  <w:r w:rsidRPr="006F3108">
                    <w:rPr>
                      <w:rFonts w:ascii="Times New Roman" w:eastAsia="Times New Roman" w:hAnsi="Times New Roman" w:cs="Times New Roman"/>
                      <w:kern w:val="0"/>
                      <w14:ligatures w14:val="none"/>
                    </w:rPr>
                    <w:t>1..</w:t>
                  </w:r>
                  <w:proofErr w:type="gramEnd"/>
                  <w:r w:rsidRPr="006F3108">
                    <w:rPr>
                      <w:rFonts w:ascii="Times New Roman" w:eastAsia="Times New Roman" w:hAnsi="Times New Roman" w:cs="Times New Roman"/>
                      <w:kern w:val="0"/>
                      <w14:ligatures w14:val="none"/>
                    </w:rPr>
                    <w:t>1]</w:t>
                  </w:r>
                </w:p>
              </w:tc>
              <w:tc>
                <w:tcPr>
                  <w:tcW w:w="0" w:type="auto"/>
                  <w:tcBorders>
                    <w:top w:val="nil"/>
                    <w:bottom w:val="single" w:sz="8" w:space="0" w:color="auto"/>
                  </w:tcBorders>
                  <w:vAlign w:val="center"/>
                  <w:hideMark/>
                </w:tcPr>
                <w:p w14:paraId="2F98E0BC"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
              </w:tc>
            </w:tr>
            <w:tr w:rsidR="006F3108" w:rsidRPr="006F3108" w14:paraId="5E006D4F" w14:textId="77777777">
              <w:trPr>
                <w:tblCellSpacing w:w="15" w:type="dxa"/>
              </w:trPr>
              <w:tc>
                <w:tcPr>
                  <w:tcW w:w="0" w:type="auto"/>
                  <w:tcBorders>
                    <w:top w:val="nil"/>
                    <w:bottom w:val="single" w:sz="12" w:space="0" w:color="auto"/>
                  </w:tcBorders>
                  <w:vAlign w:val="center"/>
                  <w:hideMark/>
                </w:tcPr>
                <w:p w14:paraId="6C6D5C93"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roofErr w:type="spellStart"/>
                  <w:r w:rsidRPr="006F3108">
                    <w:rPr>
                      <w:rFonts w:ascii="Times New Roman" w:eastAsia="Times New Roman" w:hAnsi="Times New Roman" w:cs="Times New Roman"/>
                      <w:kern w:val="0"/>
                      <w14:ligatures w14:val="none"/>
                    </w:rPr>
                    <w:t>timeZone</w:t>
                  </w:r>
                  <w:proofErr w:type="spellEnd"/>
                </w:p>
              </w:tc>
              <w:tc>
                <w:tcPr>
                  <w:tcW w:w="0" w:type="auto"/>
                  <w:tcBorders>
                    <w:top w:val="nil"/>
                    <w:bottom w:val="single" w:sz="12" w:space="0" w:color="auto"/>
                  </w:tcBorders>
                  <w:vAlign w:val="center"/>
                  <w:hideMark/>
                </w:tcPr>
                <w:p w14:paraId="3A855FD3"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hyperlink r:id="rId297" w:anchor="CharacterString-section" w:history="1">
                    <w:proofErr w:type="spellStart"/>
                    <w:r w:rsidRPr="006F3108">
                      <w:rPr>
                        <w:rFonts w:ascii="Times New Roman" w:eastAsia="Times New Roman" w:hAnsi="Times New Roman" w:cs="Times New Roman"/>
                        <w:color w:val="0000FF"/>
                        <w:kern w:val="0"/>
                        <w:u w:val="single"/>
                        <w14:ligatures w14:val="none"/>
                      </w:rPr>
                      <w:t>CharacterString</w:t>
                    </w:r>
                    <w:proofErr w:type="spellEnd"/>
                  </w:hyperlink>
                  <w:r w:rsidRPr="006F3108">
                    <w:rPr>
                      <w:rFonts w:ascii="Times New Roman" w:eastAsia="Times New Roman" w:hAnsi="Times New Roman" w:cs="Times New Roman"/>
                      <w:kern w:val="0"/>
                      <w14:ligatures w14:val="none"/>
                    </w:rPr>
                    <w:t xml:space="preserve"> [</w:t>
                  </w:r>
                  <w:proofErr w:type="gramStart"/>
                  <w:r w:rsidRPr="006F3108">
                    <w:rPr>
                      <w:rFonts w:ascii="Times New Roman" w:eastAsia="Times New Roman" w:hAnsi="Times New Roman" w:cs="Times New Roman"/>
                      <w:kern w:val="0"/>
                      <w14:ligatures w14:val="none"/>
                    </w:rPr>
                    <w:t>1..</w:t>
                  </w:r>
                  <w:proofErr w:type="gramEnd"/>
                  <w:r w:rsidRPr="006F3108">
                    <w:rPr>
                      <w:rFonts w:ascii="Times New Roman" w:eastAsia="Times New Roman" w:hAnsi="Times New Roman" w:cs="Times New Roman"/>
                      <w:kern w:val="0"/>
                      <w14:ligatures w14:val="none"/>
                    </w:rPr>
                    <w:t>1]</w:t>
                  </w:r>
                </w:p>
              </w:tc>
              <w:tc>
                <w:tcPr>
                  <w:tcW w:w="0" w:type="auto"/>
                  <w:tcBorders>
                    <w:top w:val="nil"/>
                    <w:bottom w:val="single" w:sz="12" w:space="0" w:color="auto"/>
                  </w:tcBorders>
                  <w:vAlign w:val="center"/>
                  <w:hideMark/>
                </w:tcPr>
                <w:p w14:paraId="29B9F533"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
              </w:tc>
            </w:tr>
          </w:tbl>
          <w:p w14:paraId="516E49FD"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
        </w:tc>
      </w:tr>
    </w:tbl>
    <w:p w14:paraId="5753A791"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
    <w:p w14:paraId="3F505C83" w14:textId="77777777" w:rsidR="006F3108" w:rsidRPr="006F3108" w:rsidRDefault="006F3108" w:rsidP="006F3108">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6F3108">
        <w:rPr>
          <w:rFonts w:ascii="Times New Roman" w:eastAsia="Times New Roman" w:hAnsi="Times New Roman" w:cs="Times New Roman"/>
          <w:b/>
          <w:bCs/>
          <w:kern w:val="36"/>
          <w:sz w:val="48"/>
          <w:szCs w:val="48"/>
          <w14:ligatures w14:val="none"/>
        </w:rPr>
        <w:lastRenderedPageBreak/>
        <w:t>Annex C</w:t>
      </w:r>
      <w:r w:rsidRPr="006F3108">
        <w:rPr>
          <w:rFonts w:ascii="Times New Roman" w:eastAsia="Times New Roman" w:hAnsi="Times New Roman" w:cs="Times New Roman"/>
          <w:b/>
          <w:bCs/>
          <w:kern w:val="36"/>
          <w:sz w:val="48"/>
          <w:szCs w:val="48"/>
          <w14:ligatures w14:val="none"/>
        </w:rPr>
        <w:br/>
        <w:t>(informative)</w:t>
      </w:r>
      <w:r w:rsidRPr="006F3108">
        <w:rPr>
          <w:rFonts w:ascii="Times New Roman" w:eastAsia="Times New Roman" w:hAnsi="Times New Roman" w:cs="Times New Roman"/>
          <w:b/>
          <w:bCs/>
          <w:kern w:val="36"/>
          <w:sz w:val="48"/>
          <w:szCs w:val="48"/>
          <w14:ligatures w14:val="none"/>
        </w:rPr>
        <w:br/>
        <w:t>Revision History</w:t>
      </w:r>
    </w:p>
    <w:p w14:paraId="08F9EA94" w14:textId="77777777" w:rsidR="006F3108" w:rsidRPr="006F3108" w:rsidRDefault="006F3108" w:rsidP="006F3108">
      <w:pPr>
        <w:spacing w:before="100" w:beforeAutospacing="1" w:after="100" w:afterAutospacing="1" w:line="240" w:lineRule="auto"/>
        <w:jc w:val="center"/>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Table C.1</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1057"/>
        <w:gridCol w:w="833"/>
        <w:gridCol w:w="1352"/>
        <w:gridCol w:w="2255"/>
        <w:gridCol w:w="2927"/>
      </w:tblGrid>
      <w:tr w:rsidR="006F3108" w:rsidRPr="006F3108" w14:paraId="311DD8AE" w14:textId="77777777" w:rsidTr="006F3108">
        <w:trPr>
          <w:tblHeader/>
          <w:tblCellSpacing w:w="15" w:type="dxa"/>
        </w:trPr>
        <w:tc>
          <w:tcPr>
            <w:tcW w:w="0" w:type="auto"/>
            <w:tcBorders>
              <w:top w:val="single" w:sz="12" w:space="0" w:color="auto"/>
              <w:bottom w:val="single" w:sz="12" w:space="0" w:color="auto"/>
            </w:tcBorders>
            <w:vAlign w:val="center"/>
            <w:hideMark/>
          </w:tcPr>
          <w:p w14:paraId="76A8F333" w14:textId="77777777" w:rsidR="006F3108" w:rsidRPr="006F3108" w:rsidRDefault="006F3108" w:rsidP="006F3108">
            <w:pPr>
              <w:spacing w:after="0" w:line="240" w:lineRule="auto"/>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Date</w:t>
            </w:r>
          </w:p>
        </w:tc>
        <w:tc>
          <w:tcPr>
            <w:tcW w:w="0" w:type="auto"/>
            <w:tcBorders>
              <w:top w:val="single" w:sz="12" w:space="0" w:color="auto"/>
              <w:bottom w:val="single" w:sz="12" w:space="0" w:color="auto"/>
            </w:tcBorders>
            <w:vAlign w:val="center"/>
            <w:hideMark/>
          </w:tcPr>
          <w:p w14:paraId="4A86D7A6" w14:textId="77777777" w:rsidR="006F3108" w:rsidRPr="006F3108" w:rsidRDefault="006F3108" w:rsidP="006F3108">
            <w:pPr>
              <w:spacing w:after="0" w:line="240" w:lineRule="auto"/>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Release</w:t>
            </w:r>
          </w:p>
        </w:tc>
        <w:tc>
          <w:tcPr>
            <w:tcW w:w="0" w:type="auto"/>
            <w:tcBorders>
              <w:top w:val="single" w:sz="12" w:space="0" w:color="auto"/>
              <w:bottom w:val="single" w:sz="12" w:space="0" w:color="auto"/>
            </w:tcBorders>
            <w:vAlign w:val="center"/>
            <w:hideMark/>
          </w:tcPr>
          <w:p w14:paraId="320BD957" w14:textId="77777777" w:rsidR="006F3108" w:rsidRPr="006F3108" w:rsidRDefault="006F3108" w:rsidP="006F3108">
            <w:pPr>
              <w:spacing w:after="0" w:line="240" w:lineRule="auto"/>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Editor</w:t>
            </w:r>
          </w:p>
        </w:tc>
        <w:tc>
          <w:tcPr>
            <w:tcW w:w="0" w:type="auto"/>
            <w:tcBorders>
              <w:top w:val="single" w:sz="12" w:space="0" w:color="auto"/>
              <w:bottom w:val="single" w:sz="12" w:space="0" w:color="auto"/>
            </w:tcBorders>
            <w:vAlign w:val="center"/>
            <w:hideMark/>
          </w:tcPr>
          <w:p w14:paraId="0B9DB6E0" w14:textId="77777777" w:rsidR="006F3108" w:rsidRPr="006F3108" w:rsidRDefault="006F3108" w:rsidP="006F3108">
            <w:pPr>
              <w:spacing w:after="0" w:line="240" w:lineRule="auto"/>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Primary clauses modified</w:t>
            </w:r>
          </w:p>
        </w:tc>
        <w:tc>
          <w:tcPr>
            <w:tcW w:w="0" w:type="auto"/>
            <w:tcBorders>
              <w:top w:val="single" w:sz="12" w:space="0" w:color="auto"/>
              <w:bottom w:val="single" w:sz="12" w:space="0" w:color="auto"/>
            </w:tcBorders>
            <w:vAlign w:val="center"/>
            <w:hideMark/>
          </w:tcPr>
          <w:p w14:paraId="3C7D61CD" w14:textId="77777777" w:rsidR="006F3108" w:rsidRPr="006F3108" w:rsidRDefault="006F3108" w:rsidP="006F3108">
            <w:pPr>
              <w:spacing w:after="0" w:line="240" w:lineRule="auto"/>
              <w:rPr>
                <w:rFonts w:ascii="Times New Roman" w:eastAsia="Times New Roman" w:hAnsi="Times New Roman" w:cs="Times New Roman"/>
                <w:b/>
                <w:bCs/>
                <w:kern w:val="0"/>
                <w14:ligatures w14:val="none"/>
              </w:rPr>
            </w:pPr>
            <w:r w:rsidRPr="006F3108">
              <w:rPr>
                <w:rFonts w:ascii="Times New Roman" w:eastAsia="Times New Roman" w:hAnsi="Times New Roman" w:cs="Times New Roman"/>
                <w:b/>
                <w:bCs/>
                <w:kern w:val="0"/>
                <w14:ligatures w14:val="none"/>
              </w:rPr>
              <w:t>Description</w:t>
            </w:r>
          </w:p>
        </w:tc>
      </w:tr>
      <w:tr w:rsidR="006F3108" w:rsidRPr="006F3108" w14:paraId="2C258442" w14:textId="77777777" w:rsidTr="006F3108">
        <w:trPr>
          <w:tblCellSpacing w:w="15" w:type="dxa"/>
        </w:trPr>
        <w:tc>
          <w:tcPr>
            <w:tcW w:w="0" w:type="auto"/>
            <w:tcBorders>
              <w:top w:val="single" w:sz="12" w:space="0" w:color="auto"/>
              <w:bottom w:val="single" w:sz="8" w:space="0" w:color="auto"/>
            </w:tcBorders>
            <w:vAlign w:val="center"/>
            <w:hideMark/>
          </w:tcPr>
          <w:p w14:paraId="610E5191"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2021-06-17</w:t>
            </w:r>
          </w:p>
        </w:tc>
        <w:tc>
          <w:tcPr>
            <w:tcW w:w="0" w:type="auto"/>
            <w:tcBorders>
              <w:top w:val="single" w:sz="12" w:space="0" w:color="auto"/>
              <w:bottom w:val="single" w:sz="8" w:space="0" w:color="auto"/>
            </w:tcBorders>
            <w:vAlign w:val="center"/>
            <w:hideMark/>
          </w:tcPr>
          <w:p w14:paraId="7D5C1704"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0.0.1</w:t>
            </w:r>
          </w:p>
        </w:tc>
        <w:tc>
          <w:tcPr>
            <w:tcW w:w="0" w:type="auto"/>
            <w:tcBorders>
              <w:top w:val="single" w:sz="12" w:space="0" w:color="auto"/>
              <w:bottom w:val="single" w:sz="8" w:space="0" w:color="auto"/>
            </w:tcBorders>
            <w:vAlign w:val="center"/>
            <w:hideMark/>
          </w:tcPr>
          <w:p w14:paraId="50EBF182"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 xml:space="preserve">Matthew </w:t>
            </w:r>
            <w:proofErr w:type="spellStart"/>
            <w:r w:rsidRPr="006F3108">
              <w:rPr>
                <w:rFonts w:ascii="Times New Roman" w:eastAsia="Times New Roman" w:hAnsi="Times New Roman" w:cs="Times New Roman"/>
                <w:kern w:val="0"/>
                <w14:ligatures w14:val="none"/>
              </w:rPr>
              <w:t>Purss</w:t>
            </w:r>
            <w:proofErr w:type="spellEnd"/>
          </w:p>
        </w:tc>
        <w:tc>
          <w:tcPr>
            <w:tcW w:w="0" w:type="auto"/>
            <w:tcBorders>
              <w:top w:val="single" w:sz="12" w:space="0" w:color="auto"/>
              <w:bottom w:val="single" w:sz="8" w:space="0" w:color="auto"/>
            </w:tcBorders>
            <w:vAlign w:val="center"/>
            <w:hideMark/>
          </w:tcPr>
          <w:p w14:paraId="069CE837"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all</w:t>
            </w:r>
          </w:p>
        </w:tc>
        <w:tc>
          <w:tcPr>
            <w:tcW w:w="0" w:type="auto"/>
            <w:tcBorders>
              <w:top w:val="single" w:sz="12" w:space="0" w:color="auto"/>
              <w:bottom w:val="single" w:sz="8" w:space="0" w:color="auto"/>
            </w:tcBorders>
            <w:vAlign w:val="center"/>
            <w:hideMark/>
          </w:tcPr>
          <w:p w14:paraId="4C852D3E"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initial version</w:t>
            </w:r>
          </w:p>
        </w:tc>
      </w:tr>
      <w:tr w:rsidR="006F3108" w:rsidRPr="006F3108" w14:paraId="6A1DE489" w14:textId="77777777" w:rsidTr="006F3108">
        <w:trPr>
          <w:tblCellSpacing w:w="15" w:type="dxa"/>
        </w:trPr>
        <w:tc>
          <w:tcPr>
            <w:tcW w:w="0" w:type="auto"/>
            <w:tcBorders>
              <w:top w:val="nil"/>
              <w:bottom w:val="single" w:sz="12" w:space="0" w:color="auto"/>
            </w:tcBorders>
            <w:vAlign w:val="center"/>
            <w:hideMark/>
          </w:tcPr>
          <w:p w14:paraId="364F9E8F"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2024-02-15</w:t>
            </w:r>
          </w:p>
        </w:tc>
        <w:tc>
          <w:tcPr>
            <w:tcW w:w="0" w:type="auto"/>
            <w:tcBorders>
              <w:top w:val="nil"/>
              <w:bottom w:val="single" w:sz="12" w:space="0" w:color="auto"/>
            </w:tcBorders>
            <w:vAlign w:val="center"/>
            <w:hideMark/>
          </w:tcPr>
          <w:p w14:paraId="2782B1D6"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1.0.0</w:t>
            </w:r>
          </w:p>
        </w:tc>
        <w:tc>
          <w:tcPr>
            <w:tcW w:w="0" w:type="auto"/>
            <w:tcBorders>
              <w:top w:val="nil"/>
              <w:bottom w:val="single" w:sz="12" w:space="0" w:color="auto"/>
            </w:tcBorders>
            <w:vAlign w:val="center"/>
            <w:hideMark/>
          </w:tcPr>
          <w:p w14:paraId="5BED2912"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Chuck Heazel</w:t>
            </w:r>
          </w:p>
        </w:tc>
        <w:tc>
          <w:tcPr>
            <w:tcW w:w="0" w:type="auto"/>
            <w:tcBorders>
              <w:top w:val="nil"/>
              <w:bottom w:val="single" w:sz="12" w:space="0" w:color="auto"/>
            </w:tcBorders>
            <w:vAlign w:val="center"/>
            <w:hideMark/>
          </w:tcPr>
          <w:p w14:paraId="344D7892"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all</w:t>
            </w:r>
          </w:p>
        </w:tc>
        <w:tc>
          <w:tcPr>
            <w:tcW w:w="0" w:type="auto"/>
            <w:tcBorders>
              <w:top w:val="nil"/>
              <w:bottom w:val="single" w:sz="12" w:space="0" w:color="auto"/>
            </w:tcBorders>
            <w:vAlign w:val="center"/>
            <w:hideMark/>
          </w:tcPr>
          <w:p w14:paraId="1B175B7F"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POI draft standard for OAB review</w:t>
            </w:r>
          </w:p>
        </w:tc>
      </w:tr>
    </w:tbl>
    <w:p w14:paraId="17D54DF7" w14:textId="77777777" w:rsidR="006F3108" w:rsidRPr="006F3108" w:rsidRDefault="006F3108" w:rsidP="006F3108">
      <w:pPr>
        <w:spacing w:after="0" w:line="240" w:lineRule="auto"/>
        <w:rPr>
          <w:rFonts w:ascii="Times New Roman" w:eastAsia="Times New Roman" w:hAnsi="Times New Roman" w:cs="Times New Roman"/>
          <w:kern w:val="0"/>
          <w14:ligatures w14:val="none"/>
        </w:rPr>
      </w:pPr>
    </w:p>
    <w:p w14:paraId="6D1CA94F" w14:textId="77777777" w:rsidR="006F3108" w:rsidRPr="006F3108" w:rsidRDefault="006F3108" w:rsidP="006F3108">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6F3108">
        <w:rPr>
          <w:rFonts w:ascii="Times New Roman" w:eastAsia="Times New Roman" w:hAnsi="Times New Roman" w:cs="Times New Roman"/>
          <w:b/>
          <w:bCs/>
          <w:kern w:val="36"/>
          <w:sz w:val="48"/>
          <w:szCs w:val="48"/>
          <w14:ligatures w14:val="none"/>
        </w:rPr>
        <w:t>Bibliography</w:t>
      </w:r>
    </w:p>
    <w:p w14:paraId="7F983ED2"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[1</w:t>
      </w:r>
      <w:proofErr w:type="gramStart"/>
      <w:r w:rsidRPr="006F3108">
        <w:rPr>
          <w:rFonts w:ascii="Times New Roman" w:eastAsia="Times New Roman" w:hAnsi="Times New Roman" w:cs="Times New Roman"/>
          <w:kern w:val="0"/>
          <w14:ligatures w14:val="none"/>
        </w:rPr>
        <w:t>]  ISO</w:t>
      </w:r>
      <w:proofErr w:type="gramEnd"/>
      <w:r w:rsidRPr="006F3108">
        <w:rPr>
          <w:rFonts w:ascii="Times New Roman" w:eastAsia="Times New Roman" w:hAnsi="Times New Roman" w:cs="Times New Roman"/>
          <w:kern w:val="0"/>
          <w14:ligatures w14:val="none"/>
        </w:rPr>
        <w:t xml:space="preserve">: ISO 1087-1, </w:t>
      </w:r>
      <w:r w:rsidRPr="006F3108">
        <w:rPr>
          <w:rFonts w:ascii="Times New Roman" w:eastAsia="Times New Roman" w:hAnsi="Times New Roman" w:cs="Times New Roman"/>
          <w:i/>
          <w:iCs/>
          <w:kern w:val="0"/>
          <w14:ligatures w14:val="none"/>
        </w:rPr>
        <w:t>Terminology work — Vocabulary — Part 1: Theory and application</w:t>
      </w:r>
      <w:r w:rsidRPr="006F3108">
        <w:rPr>
          <w:rFonts w:ascii="Times New Roman" w:eastAsia="Times New Roman" w:hAnsi="Times New Roman" w:cs="Times New Roman"/>
          <w:kern w:val="0"/>
          <w14:ligatures w14:val="none"/>
        </w:rPr>
        <w:t xml:space="preserve">. International Organization for Standardization, Geneva </w:t>
      </w:r>
      <w:hyperlink r:id="rId298" w:history="1">
        <w:r w:rsidRPr="006F3108">
          <w:rPr>
            <w:rFonts w:ascii="Times New Roman" w:eastAsia="Times New Roman" w:hAnsi="Times New Roman" w:cs="Times New Roman"/>
            <w:color w:val="0000FF"/>
            <w:kern w:val="0"/>
            <w:u w:val="single"/>
            <w14:ligatures w14:val="none"/>
          </w:rPr>
          <w:t>https://www.iso.org/standard/20057.html</w:t>
        </w:r>
      </w:hyperlink>
      <w:r w:rsidRPr="006F3108">
        <w:rPr>
          <w:rFonts w:ascii="Times New Roman" w:eastAsia="Times New Roman" w:hAnsi="Times New Roman" w:cs="Times New Roman"/>
          <w:kern w:val="0"/>
          <w14:ligatures w14:val="none"/>
        </w:rPr>
        <w:t>.</w:t>
      </w:r>
    </w:p>
    <w:p w14:paraId="0EAEF9B3"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[2</w:t>
      </w:r>
      <w:proofErr w:type="gramStart"/>
      <w:r w:rsidRPr="006F3108">
        <w:rPr>
          <w:rFonts w:ascii="Times New Roman" w:eastAsia="Times New Roman" w:hAnsi="Times New Roman" w:cs="Times New Roman"/>
          <w:kern w:val="0"/>
          <w14:ligatures w14:val="none"/>
        </w:rPr>
        <w:t>]  ISO</w:t>
      </w:r>
      <w:proofErr w:type="gramEnd"/>
      <w:r w:rsidRPr="006F3108">
        <w:rPr>
          <w:rFonts w:ascii="Times New Roman" w:eastAsia="Times New Roman" w:hAnsi="Times New Roman" w:cs="Times New Roman"/>
          <w:kern w:val="0"/>
          <w14:ligatures w14:val="none"/>
        </w:rPr>
        <w:t xml:space="preserve">/IEC: ISO/IEC 2382, </w:t>
      </w:r>
      <w:r w:rsidRPr="006F3108">
        <w:rPr>
          <w:rFonts w:ascii="Times New Roman" w:eastAsia="Times New Roman" w:hAnsi="Times New Roman" w:cs="Times New Roman"/>
          <w:i/>
          <w:iCs/>
          <w:kern w:val="0"/>
          <w14:ligatures w14:val="none"/>
        </w:rPr>
        <w:t>Information technology — Vocabulary</w:t>
      </w:r>
      <w:r w:rsidRPr="006F3108">
        <w:rPr>
          <w:rFonts w:ascii="Times New Roman" w:eastAsia="Times New Roman" w:hAnsi="Times New Roman" w:cs="Times New Roman"/>
          <w:kern w:val="0"/>
          <w14:ligatures w14:val="none"/>
        </w:rPr>
        <w:t xml:space="preserve">. International Organization for Standardization, International Electrotechnical Commission, Geneva </w:t>
      </w:r>
      <w:hyperlink r:id="rId299" w:history="1">
        <w:r w:rsidRPr="006F3108">
          <w:rPr>
            <w:rFonts w:ascii="Times New Roman" w:eastAsia="Times New Roman" w:hAnsi="Times New Roman" w:cs="Times New Roman"/>
            <w:color w:val="0000FF"/>
            <w:kern w:val="0"/>
            <w:u w:val="single"/>
            <w14:ligatures w14:val="none"/>
          </w:rPr>
          <w:t>https://www.iso.org/standard/63598.html</w:t>
        </w:r>
      </w:hyperlink>
      <w:r w:rsidRPr="006F3108">
        <w:rPr>
          <w:rFonts w:ascii="Times New Roman" w:eastAsia="Times New Roman" w:hAnsi="Times New Roman" w:cs="Times New Roman"/>
          <w:kern w:val="0"/>
          <w14:ligatures w14:val="none"/>
        </w:rPr>
        <w:t>.</w:t>
      </w:r>
    </w:p>
    <w:p w14:paraId="69AE01CB"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[3</w:t>
      </w:r>
      <w:proofErr w:type="gramStart"/>
      <w:r w:rsidRPr="006F3108">
        <w:rPr>
          <w:rFonts w:ascii="Times New Roman" w:eastAsia="Times New Roman" w:hAnsi="Times New Roman" w:cs="Times New Roman"/>
          <w:kern w:val="0"/>
          <w14:ligatures w14:val="none"/>
        </w:rPr>
        <w:t>]  ISO</w:t>
      </w:r>
      <w:proofErr w:type="gramEnd"/>
      <w:r w:rsidRPr="006F3108">
        <w:rPr>
          <w:rFonts w:ascii="Times New Roman" w:eastAsia="Times New Roman" w:hAnsi="Times New Roman" w:cs="Times New Roman"/>
          <w:kern w:val="0"/>
          <w14:ligatures w14:val="none"/>
        </w:rPr>
        <w:t>: ISO 11404:2007, ISO (2007).</w:t>
      </w:r>
    </w:p>
    <w:p w14:paraId="5387CAAC"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[4</w:t>
      </w:r>
      <w:proofErr w:type="gramStart"/>
      <w:r w:rsidRPr="006F3108">
        <w:rPr>
          <w:rFonts w:ascii="Times New Roman" w:eastAsia="Times New Roman" w:hAnsi="Times New Roman" w:cs="Times New Roman"/>
          <w:kern w:val="0"/>
          <w14:ligatures w14:val="none"/>
        </w:rPr>
        <w:t>]  ISO</w:t>
      </w:r>
      <w:proofErr w:type="gramEnd"/>
      <w:r w:rsidRPr="006F3108">
        <w:rPr>
          <w:rFonts w:ascii="Times New Roman" w:eastAsia="Times New Roman" w:hAnsi="Times New Roman" w:cs="Times New Roman"/>
          <w:kern w:val="0"/>
          <w14:ligatures w14:val="none"/>
        </w:rPr>
        <w:t xml:space="preserve">: ISO 19104, </w:t>
      </w:r>
      <w:r w:rsidRPr="006F3108">
        <w:rPr>
          <w:rFonts w:ascii="Times New Roman" w:eastAsia="Times New Roman" w:hAnsi="Times New Roman" w:cs="Times New Roman"/>
          <w:i/>
          <w:iCs/>
          <w:kern w:val="0"/>
          <w14:ligatures w14:val="none"/>
        </w:rPr>
        <w:t>Geographic information — Terminology</w:t>
      </w:r>
      <w:r w:rsidRPr="006F3108">
        <w:rPr>
          <w:rFonts w:ascii="Times New Roman" w:eastAsia="Times New Roman" w:hAnsi="Times New Roman" w:cs="Times New Roman"/>
          <w:kern w:val="0"/>
          <w14:ligatures w14:val="none"/>
        </w:rPr>
        <w:t xml:space="preserve">. International Organization for Standardization, Geneva </w:t>
      </w:r>
      <w:hyperlink r:id="rId300" w:history="1">
        <w:r w:rsidRPr="006F3108">
          <w:rPr>
            <w:rFonts w:ascii="Times New Roman" w:eastAsia="Times New Roman" w:hAnsi="Times New Roman" w:cs="Times New Roman"/>
            <w:color w:val="0000FF"/>
            <w:kern w:val="0"/>
            <w:u w:val="single"/>
            <w14:ligatures w14:val="none"/>
          </w:rPr>
          <w:t>https://www.iso.org/standard/63541.html</w:t>
        </w:r>
      </w:hyperlink>
      <w:r w:rsidRPr="006F3108">
        <w:rPr>
          <w:rFonts w:ascii="Times New Roman" w:eastAsia="Times New Roman" w:hAnsi="Times New Roman" w:cs="Times New Roman"/>
          <w:kern w:val="0"/>
          <w14:ligatures w14:val="none"/>
        </w:rPr>
        <w:t>.</w:t>
      </w:r>
    </w:p>
    <w:p w14:paraId="1B7700FA"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[5</w:t>
      </w:r>
      <w:proofErr w:type="gramStart"/>
      <w:r w:rsidRPr="006F3108">
        <w:rPr>
          <w:rFonts w:ascii="Times New Roman" w:eastAsia="Times New Roman" w:hAnsi="Times New Roman" w:cs="Times New Roman"/>
          <w:kern w:val="0"/>
          <w14:ligatures w14:val="none"/>
        </w:rPr>
        <w:t>]  ISO</w:t>
      </w:r>
      <w:proofErr w:type="gramEnd"/>
      <w:r w:rsidRPr="006F3108">
        <w:rPr>
          <w:rFonts w:ascii="Times New Roman" w:eastAsia="Times New Roman" w:hAnsi="Times New Roman" w:cs="Times New Roman"/>
          <w:kern w:val="0"/>
          <w14:ligatures w14:val="none"/>
        </w:rPr>
        <w:t xml:space="preserve">: ISO 19111:2019, </w:t>
      </w:r>
      <w:r w:rsidRPr="006F3108">
        <w:rPr>
          <w:rFonts w:ascii="Times New Roman" w:eastAsia="Times New Roman" w:hAnsi="Times New Roman" w:cs="Times New Roman"/>
          <w:i/>
          <w:iCs/>
          <w:kern w:val="0"/>
          <w14:ligatures w14:val="none"/>
        </w:rPr>
        <w:t>Geographic information — Referencing by coordinates</w:t>
      </w:r>
      <w:r w:rsidRPr="006F3108">
        <w:rPr>
          <w:rFonts w:ascii="Times New Roman" w:eastAsia="Times New Roman" w:hAnsi="Times New Roman" w:cs="Times New Roman"/>
          <w:kern w:val="0"/>
          <w14:ligatures w14:val="none"/>
        </w:rPr>
        <w:t xml:space="preserve">. International Organization for Standardization, Geneva (2019). </w:t>
      </w:r>
      <w:hyperlink r:id="rId301" w:history="1">
        <w:r w:rsidRPr="006F3108">
          <w:rPr>
            <w:rFonts w:ascii="Times New Roman" w:eastAsia="Times New Roman" w:hAnsi="Times New Roman" w:cs="Times New Roman"/>
            <w:color w:val="0000FF"/>
            <w:kern w:val="0"/>
            <w:u w:val="single"/>
            <w14:ligatures w14:val="none"/>
          </w:rPr>
          <w:t>https://www.iso.org/standard/74039.html</w:t>
        </w:r>
      </w:hyperlink>
      <w:r w:rsidRPr="006F3108">
        <w:rPr>
          <w:rFonts w:ascii="Times New Roman" w:eastAsia="Times New Roman" w:hAnsi="Times New Roman" w:cs="Times New Roman"/>
          <w:kern w:val="0"/>
          <w14:ligatures w14:val="none"/>
        </w:rPr>
        <w:t>.</w:t>
      </w:r>
    </w:p>
    <w:p w14:paraId="3F6D3E27"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[6</w:t>
      </w:r>
      <w:proofErr w:type="gramStart"/>
      <w:r w:rsidRPr="006F3108">
        <w:rPr>
          <w:rFonts w:ascii="Times New Roman" w:eastAsia="Times New Roman" w:hAnsi="Times New Roman" w:cs="Times New Roman"/>
          <w:kern w:val="0"/>
          <w14:ligatures w14:val="none"/>
        </w:rPr>
        <w:t>]  ISO</w:t>
      </w:r>
      <w:proofErr w:type="gramEnd"/>
      <w:r w:rsidRPr="006F3108">
        <w:rPr>
          <w:rFonts w:ascii="Times New Roman" w:eastAsia="Times New Roman" w:hAnsi="Times New Roman" w:cs="Times New Roman"/>
          <w:kern w:val="0"/>
          <w14:ligatures w14:val="none"/>
        </w:rPr>
        <w:t xml:space="preserve">: ISO 19112, </w:t>
      </w:r>
      <w:r w:rsidRPr="006F3108">
        <w:rPr>
          <w:rFonts w:ascii="Times New Roman" w:eastAsia="Times New Roman" w:hAnsi="Times New Roman" w:cs="Times New Roman"/>
          <w:i/>
          <w:iCs/>
          <w:kern w:val="0"/>
          <w14:ligatures w14:val="none"/>
        </w:rPr>
        <w:t>Geographic information — Spatial referencing by geographic identifiers</w:t>
      </w:r>
      <w:r w:rsidRPr="006F3108">
        <w:rPr>
          <w:rFonts w:ascii="Times New Roman" w:eastAsia="Times New Roman" w:hAnsi="Times New Roman" w:cs="Times New Roman"/>
          <w:kern w:val="0"/>
          <w14:ligatures w14:val="none"/>
        </w:rPr>
        <w:t xml:space="preserve">. International Organization for Standardization, Geneva </w:t>
      </w:r>
      <w:hyperlink r:id="rId302" w:history="1">
        <w:r w:rsidRPr="006F3108">
          <w:rPr>
            <w:rFonts w:ascii="Times New Roman" w:eastAsia="Times New Roman" w:hAnsi="Times New Roman" w:cs="Times New Roman"/>
            <w:color w:val="0000FF"/>
            <w:kern w:val="0"/>
            <w:u w:val="single"/>
            <w14:ligatures w14:val="none"/>
          </w:rPr>
          <w:t>https://www.iso.org/standard/70742.html</w:t>
        </w:r>
      </w:hyperlink>
      <w:r w:rsidRPr="006F3108">
        <w:rPr>
          <w:rFonts w:ascii="Times New Roman" w:eastAsia="Times New Roman" w:hAnsi="Times New Roman" w:cs="Times New Roman"/>
          <w:kern w:val="0"/>
          <w14:ligatures w14:val="none"/>
        </w:rPr>
        <w:t>.</w:t>
      </w:r>
    </w:p>
    <w:p w14:paraId="5CF63502"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[7</w:t>
      </w:r>
      <w:proofErr w:type="gramStart"/>
      <w:r w:rsidRPr="006F3108">
        <w:rPr>
          <w:rFonts w:ascii="Times New Roman" w:eastAsia="Times New Roman" w:hAnsi="Times New Roman" w:cs="Times New Roman"/>
          <w:kern w:val="0"/>
          <w14:ligatures w14:val="none"/>
        </w:rPr>
        <w:t>]  ISO</w:t>
      </w:r>
      <w:proofErr w:type="gramEnd"/>
      <w:r w:rsidRPr="006F3108">
        <w:rPr>
          <w:rFonts w:ascii="Times New Roman" w:eastAsia="Times New Roman" w:hAnsi="Times New Roman" w:cs="Times New Roman"/>
          <w:kern w:val="0"/>
          <w14:ligatures w14:val="none"/>
        </w:rPr>
        <w:t xml:space="preserve">: ISO 19117:2012, </w:t>
      </w:r>
      <w:r w:rsidRPr="006F3108">
        <w:rPr>
          <w:rFonts w:ascii="Times New Roman" w:eastAsia="Times New Roman" w:hAnsi="Times New Roman" w:cs="Times New Roman"/>
          <w:i/>
          <w:iCs/>
          <w:kern w:val="0"/>
          <w14:ligatures w14:val="none"/>
        </w:rPr>
        <w:t>Geographic information — Portrayal</w:t>
      </w:r>
      <w:r w:rsidRPr="006F3108">
        <w:rPr>
          <w:rFonts w:ascii="Times New Roman" w:eastAsia="Times New Roman" w:hAnsi="Times New Roman" w:cs="Times New Roman"/>
          <w:kern w:val="0"/>
          <w14:ligatures w14:val="none"/>
        </w:rPr>
        <w:t xml:space="preserve">. International Organization for Standardization, Geneva (2012). </w:t>
      </w:r>
      <w:hyperlink r:id="rId303" w:history="1">
        <w:r w:rsidRPr="006F3108">
          <w:rPr>
            <w:rFonts w:ascii="Times New Roman" w:eastAsia="Times New Roman" w:hAnsi="Times New Roman" w:cs="Times New Roman"/>
            <w:color w:val="0000FF"/>
            <w:kern w:val="0"/>
            <w:u w:val="single"/>
            <w14:ligatures w14:val="none"/>
          </w:rPr>
          <w:t>https://www.iso.org/standard/46226.html</w:t>
        </w:r>
      </w:hyperlink>
      <w:r w:rsidRPr="006F3108">
        <w:rPr>
          <w:rFonts w:ascii="Times New Roman" w:eastAsia="Times New Roman" w:hAnsi="Times New Roman" w:cs="Times New Roman"/>
          <w:kern w:val="0"/>
          <w14:ligatures w14:val="none"/>
        </w:rPr>
        <w:t>.</w:t>
      </w:r>
    </w:p>
    <w:p w14:paraId="6C5C7B92"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[8</w:t>
      </w:r>
      <w:proofErr w:type="gramStart"/>
      <w:r w:rsidRPr="006F3108">
        <w:rPr>
          <w:rFonts w:ascii="Times New Roman" w:eastAsia="Times New Roman" w:hAnsi="Times New Roman" w:cs="Times New Roman"/>
          <w:kern w:val="0"/>
          <w14:ligatures w14:val="none"/>
        </w:rPr>
        <w:t>]  ISO</w:t>
      </w:r>
      <w:proofErr w:type="gramEnd"/>
      <w:r w:rsidRPr="006F3108">
        <w:rPr>
          <w:rFonts w:ascii="Times New Roman" w:eastAsia="Times New Roman" w:hAnsi="Times New Roman" w:cs="Times New Roman"/>
          <w:kern w:val="0"/>
          <w14:ligatures w14:val="none"/>
        </w:rPr>
        <w:t xml:space="preserve">: ISO 19118, </w:t>
      </w:r>
      <w:r w:rsidRPr="006F3108">
        <w:rPr>
          <w:rFonts w:ascii="Times New Roman" w:eastAsia="Times New Roman" w:hAnsi="Times New Roman" w:cs="Times New Roman"/>
          <w:i/>
          <w:iCs/>
          <w:kern w:val="0"/>
          <w14:ligatures w14:val="none"/>
        </w:rPr>
        <w:t>Geographic information — Encoding</w:t>
      </w:r>
      <w:r w:rsidRPr="006F3108">
        <w:rPr>
          <w:rFonts w:ascii="Times New Roman" w:eastAsia="Times New Roman" w:hAnsi="Times New Roman" w:cs="Times New Roman"/>
          <w:kern w:val="0"/>
          <w14:ligatures w14:val="none"/>
        </w:rPr>
        <w:t xml:space="preserve">. International Organization for Standardization, Geneva </w:t>
      </w:r>
      <w:hyperlink r:id="rId304" w:history="1">
        <w:r w:rsidRPr="006F3108">
          <w:rPr>
            <w:rFonts w:ascii="Times New Roman" w:eastAsia="Times New Roman" w:hAnsi="Times New Roman" w:cs="Times New Roman"/>
            <w:color w:val="0000FF"/>
            <w:kern w:val="0"/>
            <w:u w:val="single"/>
            <w14:ligatures w14:val="none"/>
          </w:rPr>
          <w:t>https://www.iso.org/standard/44212.html</w:t>
        </w:r>
      </w:hyperlink>
      <w:r w:rsidRPr="006F3108">
        <w:rPr>
          <w:rFonts w:ascii="Times New Roman" w:eastAsia="Times New Roman" w:hAnsi="Times New Roman" w:cs="Times New Roman"/>
          <w:kern w:val="0"/>
          <w14:ligatures w14:val="none"/>
        </w:rPr>
        <w:t>.</w:t>
      </w:r>
    </w:p>
    <w:p w14:paraId="32FD74D2"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lastRenderedPageBreak/>
        <w:t>[9</w:t>
      </w:r>
      <w:proofErr w:type="gramStart"/>
      <w:r w:rsidRPr="006F3108">
        <w:rPr>
          <w:rFonts w:ascii="Times New Roman" w:eastAsia="Times New Roman" w:hAnsi="Times New Roman" w:cs="Times New Roman"/>
          <w:kern w:val="0"/>
          <w14:ligatures w14:val="none"/>
        </w:rPr>
        <w:t>]  ISO</w:t>
      </w:r>
      <w:proofErr w:type="gramEnd"/>
      <w:r w:rsidRPr="006F3108">
        <w:rPr>
          <w:rFonts w:ascii="Times New Roman" w:eastAsia="Times New Roman" w:hAnsi="Times New Roman" w:cs="Times New Roman"/>
          <w:kern w:val="0"/>
          <w14:ligatures w14:val="none"/>
        </w:rPr>
        <w:t xml:space="preserve">: ISO 19119:2016, </w:t>
      </w:r>
      <w:r w:rsidRPr="006F3108">
        <w:rPr>
          <w:rFonts w:ascii="Times New Roman" w:eastAsia="Times New Roman" w:hAnsi="Times New Roman" w:cs="Times New Roman"/>
          <w:i/>
          <w:iCs/>
          <w:kern w:val="0"/>
          <w14:ligatures w14:val="none"/>
        </w:rPr>
        <w:t>Geographic information — Services</w:t>
      </w:r>
      <w:r w:rsidRPr="006F3108">
        <w:rPr>
          <w:rFonts w:ascii="Times New Roman" w:eastAsia="Times New Roman" w:hAnsi="Times New Roman" w:cs="Times New Roman"/>
          <w:kern w:val="0"/>
          <w14:ligatures w14:val="none"/>
        </w:rPr>
        <w:t xml:space="preserve">. International Organization for Standardization, Geneva (2016). </w:t>
      </w:r>
      <w:hyperlink r:id="rId305" w:history="1">
        <w:r w:rsidRPr="006F3108">
          <w:rPr>
            <w:rFonts w:ascii="Times New Roman" w:eastAsia="Times New Roman" w:hAnsi="Times New Roman" w:cs="Times New Roman"/>
            <w:color w:val="0000FF"/>
            <w:kern w:val="0"/>
            <w:u w:val="single"/>
            <w14:ligatures w14:val="none"/>
          </w:rPr>
          <w:t>https://www.iso.org/standard/59221.html</w:t>
        </w:r>
      </w:hyperlink>
      <w:r w:rsidRPr="006F3108">
        <w:rPr>
          <w:rFonts w:ascii="Times New Roman" w:eastAsia="Times New Roman" w:hAnsi="Times New Roman" w:cs="Times New Roman"/>
          <w:kern w:val="0"/>
          <w14:ligatures w14:val="none"/>
        </w:rPr>
        <w:t>.</w:t>
      </w:r>
    </w:p>
    <w:p w14:paraId="40775B9B"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[10</w:t>
      </w:r>
      <w:proofErr w:type="gramStart"/>
      <w:r w:rsidRPr="006F3108">
        <w:rPr>
          <w:rFonts w:ascii="Times New Roman" w:eastAsia="Times New Roman" w:hAnsi="Times New Roman" w:cs="Times New Roman"/>
          <w:kern w:val="0"/>
          <w14:ligatures w14:val="none"/>
        </w:rPr>
        <w:t>]  ISO</w:t>
      </w:r>
      <w:proofErr w:type="gramEnd"/>
      <w:r w:rsidRPr="006F3108">
        <w:rPr>
          <w:rFonts w:ascii="Times New Roman" w:eastAsia="Times New Roman" w:hAnsi="Times New Roman" w:cs="Times New Roman"/>
          <w:kern w:val="0"/>
          <w14:ligatures w14:val="none"/>
        </w:rPr>
        <w:t xml:space="preserve">: ISO 19133, </w:t>
      </w:r>
      <w:r w:rsidRPr="006F3108">
        <w:rPr>
          <w:rFonts w:ascii="Times New Roman" w:eastAsia="Times New Roman" w:hAnsi="Times New Roman" w:cs="Times New Roman"/>
          <w:i/>
          <w:iCs/>
          <w:kern w:val="0"/>
          <w14:ligatures w14:val="none"/>
        </w:rPr>
        <w:t>Geographic information — Location-based services — Tracking and navigation</w:t>
      </w:r>
      <w:r w:rsidRPr="006F3108">
        <w:rPr>
          <w:rFonts w:ascii="Times New Roman" w:eastAsia="Times New Roman" w:hAnsi="Times New Roman" w:cs="Times New Roman"/>
          <w:kern w:val="0"/>
          <w14:ligatures w14:val="none"/>
        </w:rPr>
        <w:t xml:space="preserve">. International Organization for Standardization, Geneva </w:t>
      </w:r>
      <w:hyperlink r:id="rId306" w:history="1">
        <w:r w:rsidRPr="006F3108">
          <w:rPr>
            <w:rFonts w:ascii="Times New Roman" w:eastAsia="Times New Roman" w:hAnsi="Times New Roman" w:cs="Times New Roman"/>
            <w:color w:val="0000FF"/>
            <w:kern w:val="0"/>
            <w:u w:val="single"/>
            <w14:ligatures w14:val="none"/>
          </w:rPr>
          <w:t>https://www.iso.org/standard/32551.html</w:t>
        </w:r>
      </w:hyperlink>
      <w:r w:rsidRPr="006F3108">
        <w:rPr>
          <w:rFonts w:ascii="Times New Roman" w:eastAsia="Times New Roman" w:hAnsi="Times New Roman" w:cs="Times New Roman"/>
          <w:kern w:val="0"/>
          <w14:ligatures w14:val="none"/>
        </w:rPr>
        <w:t>.</w:t>
      </w:r>
    </w:p>
    <w:p w14:paraId="3E020F71"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[11</w:t>
      </w:r>
      <w:proofErr w:type="gramStart"/>
      <w:r w:rsidRPr="006F3108">
        <w:rPr>
          <w:rFonts w:ascii="Times New Roman" w:eastAsia="Times New Roman" w:hAnsi="Times New Roman" w:cs="Times New Roman"/>
          <w:kern w:val="0"/>
          <w14:ligatures w14:val="none"/>
        </w:rPr>
        <w:t>]  ISO</w:t>
      </w:r>
      <w:proofErr w:type="gramEnd"/>
      <w:r w:rsidRPr="006F3108">
        <w:rPr>
          <w:rFonts w:ascii="Times New Roman" w:eastAsia="Times New Roman" w:hAnsi="Times New Roman" w:cs="Times New Roman"/>
          <w:kern w:val="0"/>
          <w14:ligatures w14:val="none"/>
        </w:rPr>
        <w:t xml:space="preserve">: ISO 19136-1, </w:t>
      </w:r>
      <w:r w:rsidRPr="006F3108">
        <w:rPr>
          <w:rFonts w:ascii="Times New Roman" w:eastAsia="Times New Roman" w:hAnsi="Times New Roman" w:cs="Times New Roman"/>
          <w:i/>
          <w:iCs/>
          <w:kern w:val="0"/>
          <w14:ligatures w14:val="none"/>
        </w:rPr>
        <w:t>Geographic information — Geography Markup Language (GML) — Part 1: Fundamentals</w:t>
      </w:r>
      <w:r w:rsidRPr="006F3108">
        <w:rPr>
          <w:rFonts w:ascii="Times New Roman" w:eastAsia="Times New Roman" w:hAnsi="Times New Roman" w:cs="Times New Roman"/>
          <w:kern w:val="0"/>
          <w14:ligatures w14:val="none"/>
        </w:rPr>
        <w:t xml:space="preserve">. International Organization for Standardization, Geneva </w:t>
      </w:r>
      <w:hyperlink r:id="rId307" w:history="1">
        <w:r w:rsidRPr="006F3108">
          <w:rPr>
            <w:rFonts w:ascii="Times New Roman" w:eastAsia="Times New Roman" w:hAnsi="Times New Roman" w:cs="Times New Roman"/>
            <w:color w:val="0000FF"/>
            <w:kern w:val="0"/>
            <w:u w:val="single"/>
            <w14:ligatures w14:val="none"/>
          </w:rPr>
          <w:t>https://www.iso.org/standard/75676.html</w:t>
        </w:r>
      </w:hyperlink>
      <w:r w:rsidRPr="006F3108">
        <w:rPr>
          <w:rFonts w:ascii="Times New Roman" w:eastAsia="Times New Roman" w:hAnsi="Times New Roman" w:cs="Times New Roman"/>
          <w:kern w:val="0"/>
          <w14:ligatures w14:val="none"/>
        </w:rPr>
        <w:t>.</w:t>
      </w:r>
    </w:p>
    <w:p w14:paraId="70173C7D"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[12</w:t>
      </w:r>
      <w:proofErr w:type="gramStart"/>
      <w:r w:rsidRPr="006F3108">
        <w:rPr>
          <w:rFonts w:ascii="Times New Roman" w:eastAsia="Times New Roman" w:hAnsi="Times New Roman" w:cs="Times New Roman"/>
          <w:kern w:val="0"/>
          <w14:ligatures w14:val="none"/>
        </w:rPr>
        <w:t>]  ISO</w:t>
      </w:r>
      <w:proofErr w:type="gramEnd"/>
      <w:r w:rsidRPr="006F3108">
        <w:rPr>
          <w:rFonts w:ascii="Times New Roman" w:eastAsia="Times New Roman" w:hAnsi="Times New Roman" w:cs="Times New Roman"/>
          <w:kern w:val="0"/>
          <w14:ligatures w14:val="none"/>
        </w:rPr>
        <w:t xml:space="preserve">: ISO 19143, </w:t>
      </w:r>
      <w:r w:rsidRPr="006F3108">
        <w:rPr>
          <w:rFonts w:ascii="Times New Roman" w:eastAsia="Times New Roman" w:hAnsi="Times New Roman" w:cs="Times New Roman"/>
          <w:i/>
          <w:iCs/>
          <w:kern w:val="0"/>
          <w14:ligatures w14:val="none"/>
        </w:rPr>
        <w:t>Geographic information — Filter encoding</w:t>
      </w:r>
      <w:r w:rsidRPr="006F3108">
        <w:rPr>
          <w:rFonts w:ascii="Times New Roman" w:eastAsia="Times New Roman" w:hAnsi="Times New Roman" w:cs="Times New Roman"/>
          <w:kern w:val="0"/>
          <w14:ligatures w14:val="none"/>
        </w:rPr>
        <w:t xml:space="preserve">. International Organization for Standardization, Geneva </w:t>
      </w:r>
      <w:hyperlink r:id="rId308" w:history="1">
        <w:r w:rsidRPr="006F3108">
          <w:rPr>
            <w:rFonts w:ascii="Times New Roman" w:eastAsia="Times New Roman" w:hAnsi="Times New Roman" w:cs="Times New Roman"/>
            <w:color w:val="0000FF"/>
            <w:kern w:val="0"/>
            <w:u w:val="single"/>
            <w14:ligatures w14:val="none"/>
          </w:rPr>
          <w:t>https://www.iso.org/standard/42137.html</w:t>
        </w:r>
      </w:hyperlink>
      <w:r w:rsidRPr="006F3108">
        <w:rPr>
          <w:rFonts w:ascii="Times New Roman" w:eastAsia="Times New Roman" w:hAnsi="Times New Roman" w:cs="Times New Roman"/>
          <w:kern w:val="0"/>
          <w14:ligatures w14:val="none"/>
        </w:rPr>
        <w:t>.</w:t>
      </w:r>
    </w:p>
    <w:p w14:paraId="46786A77"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[13</w:t>
      </w:r>
      <w:proofErr w:type="gramStart"/>
      <w:r w:rsidRPr="006F3108">
        <w:rPr>
          <w:rFonts w:ascii="Times New Roman" w:eastAsia="Times New Roman" w:hAnsi="Times New Roman" w:cs="Times New Roman"/>
          <w:kern w:val="0"/>
          <w14:ligatures w14:val="none"/>
        </w:rPr>
        <w:t>]  ISO</w:t>
      </w:r>
      <w:proofErr w:type="gramEnd"/>
      <w:r w:rsidRPr="006F3108">
        <w:rPr>
          <w:rFonts w:ascii="Times New Roman" w:eastAsia="Times New Roman" w:hAnsi="Times New Roman" w:cs="Times New Roman"/>
          <w:kern w:val="0"/>
          <w14:ligatures w14:val="none"/>
        </w:rPr>
        <w:t xml:space="preserve">: ISO 19150-1, </w:t>
      </w:r>
      <w:r w:rsidRPr="006F3108">
        <w:rPr>
          <w:rFonts w:ascii="Times New Roman" w:eastAsia="Times New Roman" w:hAnsi="Times New Roman" w:cs="Times New Roman"/>
          <w:i/>
          <w:iCs/>
          <w:kern w:val="0"/>
          <w14:ligatures w14:val="none"/>
        </w:rPr>
        <w:t>Geographic information — Ontology — Part 1: Framework. International Organization for Standardization, Geneva</w:t>
      </w:r>
      <w:proofErr w:type="gramStart"/>
      <w:r w:rsidRPr="006F3108">
        <w:rPr>
          <w:rFonts w:ascii="Times New Roman" w:eastAsia="Times New Roman" w:hAnsi="Times New Roman" w:cs="Times New Roman"/>
          <w:i/>
          <w:iCs/>
          <w:kern w:val="0"/>
          <w14:ligatures w14:val="none"/>
        </w:rPr>
        <w:t xml:space="preserve"> .</w:t>
      </w:r>
      <w:r w:rsidRPr="006F3108">
        <w:rPr>
          <w:rFonts w:ascii="Times New Roman" w:eastAsia="Times New Roman" w:hAnsi="Times New Roman" w:cs="Times New Roman"/>
          <w:kern w:val="0"/>
          <w14:ligatures w14:val="none"/>
        </w:rPr>
        <w:t>.</w:t>
      </w:r>
      <w:proofErr w:type="gramEnd"/>
      <w:r w:rsidRPr="006F3108">
        <w:rPr>
          <w:rFonts w:ascii="Times New Roman" w:eastAsia="Times New Roman" w:hAnsi="Times New Roman" w:cs="Times New Roman"/>
          <w:kern w:val="0"/>
          <w14:ligatures w14:val="none"/>
        </w:rPr>
        <w:t xml:space="preserve"> ISO</w:t>
      </w:r>
    </w:p>
    <w:p w14:paraId="1499362B"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[14</w:t>
      </w:r>
      <w:proofErr w:type="gramStart"/>
      <w:r w:rsidRPr="006F3108">
        <w:rPr>
          <w:rFonts w:ascii="Times New Roman" w:eastAsia="Times New Roman" w:hAnsi="Times New Roman" w:cs="Times New Roman"/>
          <w:kern w:val="0"/>
          <w14:ligatures w14:val="none"/>
        </w:rPr>
        <w:t>]  ISO</w:t>
      </w:r>
      <w:proofErr w:type="gramEnd"/>
      <w:r w:rsidRPr="006F3108">
        <w:rPr>
          <w:rFonts w:ascii="Times New Roman" w:eastAsia="Times New Roman" w:hAnsi="Times New Roman" w:cs="Times New Roman"/>
          <w:kern w:val="0"/>
          <w14:ligatures w14:val="none"/>
        </w:rPr>
        <w:t xml:space="preserve">: ISO 19150-2, </w:t>
      </w:r>
      <w:r w:rsidRPr="006F3108">
        <w:rPr>
          <w:rFonts w:ascii="Times New Roman" w:eastAsia="Times New Roman" w:hAnsi="Times New Roman" w:cs="Times New Roman"/>
          <w:i/>
          <w:iCs/>
          <w:kern w:val="0"/>
          <w14:ligatures w14:val="none"/>
        </w:rPr>
        <w:t>Geographic information — Ontology — Part 2: Rules for developing ontologies in the Web Ontology Language (OWL)</w:t>
      </w:r>
      <w:r w:rsidRPr="006F3108">
        <w:rPr>
          <w:rFonts w:ascii="Times New Roman" w:eastAsia="Times New Roman" w:hAnsi="Times New Roman" w:cs="Times New Roman"/>
          <w:kern w:val="0"/>
          <w14:ligatures w14:val="none"/>
        </w:rPr>
        <w:t xml:space="preserve">. International Organization for Standardization, Geneva </w:t>
      </w:r>
      <w:hyperlink r:id="rId309" w:history="1">
        <w:r w:rsidRPr="006F3108">
          <w:rPr>
            <w:rFonts w:ascii="Times New Roman" w:eastAsia="Times New Roman" w:hAnsi="Times New Roman" w:cs="Times New Roman"/>
            <w:color w:val="0000FF"/>
            <w:kern w:val="0"/>
            <w:u w:val="single"/>
            <w14:ligatures w14:val="none"/>
          </w:rPr>
          <w:t>https://www.iso.org/standard/57466.html</w:t>
        </w:r>
      </w:hyperlink>
      <w:r w:rsidRPr="006F3108">
        <w:rPr>
          <w:rFonts w:ascii="Times New Roman" w:eastAsia="Times New Roman" w:hAnsi="Times New Roman" w:cs="Times New Roman"/>
          <w:kern w:val="0"/>
          <w14:ligatures w14:val="none"/>
        </w:rPr>
        <w:t>.</w:t>
      </w:r>
    </w:p>
    <w:p w14:paraId="54BFC86A"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[15</w:t>
      </w:r>
      <w:proofErr w:type="gramStart"/>
      <w:r w:rsidRPr="006F3108">
        <w:rPr>
          <w:rFonts w:ascii="Times New Roman" w:eastAsia="Times New Roman" w:hAnsi="Times New Roman" w:cs="Times New Roman"/>
          <w:kern w:val="0"/>
          <w14:ligatures w14:val="none"/>
        </w:rPr>
        <w:t>]  ISO</w:t>
      </w:r>
      <w:proofErr w:type="gramEnd"/>
      <w:r w:rsidRPr="006F3108">
        <w:rPr>
          <w:rFonts w:ascii="Times New Roman" w:eastAsia="Times New Roman" w:hAnsi="Times New Roman" w:cs="Times New Roman"/>
          <w:kern w:val="0"/>
          <w14:ligatures w14:val="none"/>
        </w:rPr>
        <w:t xml:space="preserve">: ISO 19150-4, </w:t>
      </w:r>
      <w:r w:rsidRPr="006F3108">
        <w:rPr>
          <w:rFonts w:ascii="Times New Roman" w:eastAsia="Times New Roman" w:hAnsi="Times New Roman" w:cs="Times New Roman"/>
          <w:i/>
          <w:iCs/>
          <w:kern w:val="0"/>
          <w14:ligatures w14:val="none"/>
        </w:rPr>
        <w:t>Geographic information — Ontology — Part 4: Service ontology</w:t>
      </w:r>
      <w:r w:rsidRPr="006F3108">
        <w:rPr>
          <w:rFonts w:ascii="Times New Roman" w:eastAsia="Times New Roman" w:hAnsi="Times New Roman" w:cs="Times New Roman"/>
          <w:kern w:val="0"/>
          <w14:ligatures w14:val="none"/>
        </w:rPr>
        <w:t xml:space="preserve">. International Organization for Standardization, Geneva </w:t>
      </w:r>
      <w:hyperlink r:id="rId310" w:history="1">
        <w:r w:rsidRPr="006F3108">
          <w:rPr>
            <w:rFonts w:ascii="Times New Roman" w:eastAsia="Times New Roman" w:hAnsi="Times New Roman" w:cs="Times New Roman"/>
            <w:color w:val="0000FF"/>
            <w:kern w:val="0"/>
            <w:u w:val="single"/>
            <w14:ligatures w14:val="none"/>
          </w:rPr>
          <w:t>https://www.iso.org/standard/72177.html</w:t>
        </w:r>
      </w:hyperlink>
      <w:r w:rsidRPr="006F3108">
        <w:rPr>
          <w:rFonts w:ascii="Times New Roman" w:eastAsia="Times New Roman" w:hAnsi="Times New Roman" w:cs="Times New Roman"/>
          <w:kern w:val="0"/>
          <w14:ligatures w14:val="none"/>
        </w:rPr>
        <w:t>.</w:t>
      </w:r>
    </w:p>
    <w:p w14:paraId="5C787E92"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[16</w:t>
      </w:r>
      <w:proofErr w:type="gramStart"/>
      <w:r w:rsidRPr="006F3108">
        <w:rPr>
          <w:rFonts w:ascii="Times New Roman" w:eastAsia="Times New Roman" w:hAnsi="Times New Roman" w:cs="Times New Roman"/>
          <w:kern w:val="0"/>
          <w14:ligatures w14:val="none"/>
        </w:rPr>
        <w:t>]  ISO</w:t>
      </w:r>
      <w:proofErr w:type="gramEnd"/>
      <w:r w:rsidRPr="006F3108">
        <w:rPr>
          <w:rFonts w:ascii="Times New Roman" w:eastAsia="Times New Roman" w:hAnsi="Times New Roman" w:cs="Times New Roman"/>
          <w:kern w:val="0"/>
          <w14:ligatures w14:val="none"/>
        </w:rPr>
        <w:t xml:space="preserve">: ISO 19155, </w:t>
      </w:r>
      <w:r w:rsidRPr="006F3108">
        <w:rPr>
          <w:rFonts w:ascii="Times New Roman" w:eastAsia="Times New Roman" w:hAnsi="Times New Roman" w:cs="Times New Roman"/>
          <w:i/>
          <w:iCs/>
          <w:kern w:val="0"/>
          <w14:ligatures w14:val="none"/>
        </w:rPr>
        <w:t>Geographic information — Place Identifier (PI) architecture</w:t>
      </w:r>
      <w:r w:rsidRPr="006F3108">
        <w:rPr>
          <w:rFonts w:ascii="Times New Roman" w:eastAsia="Times New Roman" w:hAnsi="Times New Roman" w:cs="Times New Roman"/>
          <w:kern w:val="0"/>
          <w14:ligatures w14:val="none"/>
        </w:rPr>
        <w:t xml:space="preserve">. International Organization for Standardization, Geneva </w:t>
      </w:r>
      <w:hyperlink r:id="rId311" w:history="1">
        <w:r w:rsidRPr="006F3108">
          <w:rPr>
            <w:rFonts w:ascii="Times New Roman" w:eastAsia="Times New Roman" w:hAnsi="Times New Roman" w:cs="Times New Roman"/>
            <w:color w:val="0000FF"/>
            <w:kern w:val="0"/>
            <w:u w:val="single"/>
            <w14:ligatures w14:val="none"/>
          </w:rPr>
          <w:t>https://www.iso.org/standard/32573.html</w:t>
        </w:r>
      </w:hyperlink>
      <w:r w:rsidRPr="006F3108">
        <w:rPr>
          <w:rFonts w:ascii="Times New Roman" w:eastAsia="Times New Roman" w:hAnsi="Times New Roman" w:cs="Times New Roman"/>
          <w:kern w:val="0"/>
          <w14:ligatures w14:val="none"/>
        </w:rPr>
        <w:t>.</w:t>
      </w:r>
    </w:p>
    <w:p w14:paraId="159C8EBE"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[17</w:t>
      </w:r>
      <w:proofErr w:type="gramStart"/>
      <w:r w:rsidRPr="006F3108">
        <w:rPr>
          <w:rFonts w:ascii="Times New Roman" w:eastAsia="Times New Roman" w:hAnsi="Times New Roman" w:cs="Times New Roman"/>
          <w:kern w:val="0"/>
          <w14:ligatures w14:val="none"/>
        </w:rPr>
        <w:t>]  ISO</w:t>
      </w:r>
      <w:proofErr w:type="gramEnd"/>
      <w:r w:rsidRPr="006F3108">
        <w:rPr>
          <w:rFonts w:ascii="Times New Roman" w:eastAsia="Times New Roman" w:hAnsi="Times New Roman" w:cs="Times New Roman"/>
          <w:kern w:val="0"/>
          <w14:ligatures w14:val="none"/>
        </w:rPr>
        <w:t xml:space="preserve">: ISO 19156:2011, </w:t>
      </w:r>
      <w:r w:rsidRPr="006F3108">
        <w:rPr>
          <w:rFonts w:ascii="Times New Roman" w:eastAsia="Times New Roman" w:hAnsi="Times New Roman" w:cs="Times New Roman"/>
          <w:i/>
          <w:iCs/>
          <w:kern w:val="0"/>
          <w14:ligatures w14:val="none"/>
        </w:rPr>
        <w:t>Geographic information — Observations and measurements</w:t>
      </w:r>
      <w:r w:rsidRPr="006F3108">
        <w:rPr>
          <w:rFonts w:ascii="Times New Roman" w:eastAsia="Times New Roman" w:hAnsi="Times New Roman" w:cs="Times New Roman"/>
          <w:kern w:val="0"/>
          <w14:ligatures w14:val="none"/>
        </w:rPr>
        <w:t xml:space="preserve">. International Organization for Standardization, Geneva (2011). </w:t>
      </w:r>
      <w:hyperlink r:id="rId312" w:history="1">
        <w:r w:rsidRPr="006F3108">
          <w:rPr>
            <w:rFonts w:ascii="Times New Roman" w:eastAsia="Times New Roman" w:hAnsi="Times New Roman" w:cs="Times New Roman"/>
            <w:color w:val="0000FF"/>
            <w:kern w:val="0"/>
            <w:u w:val="single"/>
            <w14:ligatures w14:val="none"/>
          </w:rPr>
          <w:t>https://www.iso.org/standard/32574.html</w:t>
        </w:r>
      </w:hyperlink>
      <w:r w:rsidRPr="006F3108">
        <w:rPr>
          <w:rFonts w:ascii="Times New Roman" w:eastAsia="Times New Roman" w:hAnsi="Times New Roman" w:cs="Times New Roman"/>
          <w:kern w:val="0"/>
          <w14:ligatures w14:val="none"/>
        </w:rPr>
        <w:t>.</w:t>
      </w:r>
    </w:p>
    <w:p w14:paraId="321CD17C"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[18</w:t>
      </w:r>
      <w:proofErr w:type="gramStart"/>
      <w:r w:rsidRPr="006F3108">
        <w:rPr>
          <w:rFonts w:ascii="Times New Roman" w:eastAsia="Times New Roman" w:hAnsi="Times New Roman" w:cs="Times New Roman"/>
          <w:kern w:val="0"/>
          <w14:ligatures w14:val="none"/>
        </w:rPr>
        <w:t>]  ISO</w:t>
      </w:r>
      <w:proofErr w:type="gramEnd"/>
      <w:r w:rsidRPr="006F3108">
        <w:rPr>
          <w:rFonts w:ascii="Times New Roman" w:eastAsia="Times New Roman" w:hAnsi="Times New Roman" w:cs="Times New Roman"/>
          <w:kern w:val="0"/>
          <w14:ligatures w14:val="none"/>
        </w:rPr>
        <w:t xml:space="preserve">: ISO 19160-4, </w:t>
      </w:r>
      <w:r w:rsidRPr="006F3108">
        <w:rPr>
          <w:rFonts w:ascii="Times New Roman" w:eastAsia="Times New Roman" w:hAnsi="Times New Roman" w:cs="Times New Roman"/>
          <w:i/>
          <w:iCs/>
          <w:kern w:val="0"/>
          <w14:ligatures w14:val="none"/>
        </w:rPr>
        <w:t>Addressing — Part 4: International postal address components and template language</w:t>
      </w:r>
      <w:r w:rsidRPr="006F3108">
        <w:rPr>
          <w:rFonts w:ascii="Times New Roman" w:eastAsia="Times New Roman" w:hAnsi="Times New Roman" w:cs="Times New Roman"/>
          <w:kern w:val="0"/>
          <w14:ligatures w14:val="none"/>
        </w:rPr>
        <w:t xml:space="preserve">. International Organization for Standardization, Geneva </w:t>
      </w:r>
      <w:hyperlink r:id="rId313" w:history="1">
        <w:r w:rsidRPr="006F3108">
          <w:rPr>
            <w:rFonts w:ascii="Times New Roman" w:eastAsia="Times New Roman" w:hAnsi="Times New Roman" w:cs="Times New Roman"/>
            <w:color w:val="0000FF"/>
            <w:kern w:val="0"/>
            <w:u w:val="single"/>
            <w14:ligatures w14:val="none"/>
          </w:rPr>
          <w:t>https://www.iso.org/standard/83470.html</w:t>
        </w:r>
      </w:hyperlink>
      <w:r w:rsidRPr="006F3108">
        <w:rPr>
          <w:rFonts w:ascii="Times New Roman" w:eastAsia="Times New Roman" w:hAnsi="Times New Roman" w:cs="Times New Roman"/>
          <w:kern w:val="0"/>
          <w14:ligatures w14:val="none"/>
        </w:rPr>
        <w:t>.</w:t>
      </w:r>
    </w:p>
    <w:p w14:paraId="169D604F"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[19</w:t>
      </w:r>
      <w:proofErr w:type="gramStart"/>
      <w:r w:rsidRPr="006F3108">
        <w:rPr>
          <w:rFonts w:ascii="Times New Roman" w:eastAsia="Times New Roman" w:hAnsi="Times New Roman" w:cs="Times New Roman"/>
          <w:kern w:val="0"/>
          <w14:ligatures w14:val="none"/>
        </w:rPr>
        <w:t>]  ISO</w:t>
      </w:r>
      <w:proofErr w:type="gramEnd"/>
      <w:r w:rsidRPr="006F3108">
        <w:rPr>
          <w:rFonts w:ascii="Times New Roman" w:eastAsia="Times New Roman" w:hAnsi="Times New Roman" w:cs="Times New Roman"/>
          <w:kern w:val="0"/>
          <w14:ligatures w14:val="none"/>
        </w:rPr>
        <w:t xml:space="preserve">/IEC: ISO/IEC 19501, </w:t>
      </w:r>
      <w:r w:rsidRPr="006F3108">
        <w:rPr>
          <w:rFonts w:ascii="Times New Roman" w:eastAsia="Times New Roman" w:hAnsi="Times New Roman" w:cs="Times New Roman"/>
          <w:i/>
          <w:iCs/>
          <w:kern w:val="0"/>
          <w14:ligatures w14:val="none"/>
        </w:rPr>
        <w:t>Information technology — Open Distributed Processing — Unified Modeling Language (UML) Version 1.4.2</w:t>
      </w:r>
      <w:r w:rsidRPr="006F3108">
        <w:rPr>
          <w:rFonts w:ascii="Times New Roman" w:eastAsia="Times New Roman" w:hAnsi="Times New Roman" w:cs="Times New Roman"/>
          <w:kern w:val="0"/>
          <w14:ligatures w14:val="none"/>
        </w:rPr>
        <w:t xml:space="preserve">. International Organization for Standardization, International Electrotechnical Commission, Geneva </w:t>
      </w:r>
      <w:hyperlink r:id="rId314" w:history="1">
        <w:r w:rsidRPr="006F3108">
          <w:rPr>
            <w:rFonts w:ascii="Times New Roman" w:eastAsia="Times New Roman" w:hAnsi="Times New Roman" w:cs="Times New Roman"/>
            <w:color w:val="0000FF"/>
            <w:kern w:val="0"/>
            <w:u w:val="single"/>
            <w14:ligatures w14:val="none"/>
          </w:rPr>
          <w:t>https://www.iso.org/standard/32620.html</w:t>
        </w:r>
      </w:hyperlink>
      <w:r w:rsidRPr="006F3108">
        <w:rPr>
          <w:rFonts w:ascii="Times New Roman" w:eastAsia="Times New Roman" w:hAnsi="Times New Roman" w:cs="Times New Roman"/>
          <w:kern w:val="0"/>
          <w14:ligatures w14:val="none"/>
        </w:rPr>
        <w:t>.</w:t>
      </w:r>
    </w:p>
    <w:p w14:paraId="2E847D82" w14:textId="77777777" w:rsidR="006F3108" w:rsidRPr="006F3108" w:rsidRDefault="006F3108" w:rsidP="006F3108">
      <w:pPr>
        <w:spacing w:before="100" w:beforeAutospacing="1" w:after="100" w:afterAutospacing="1" w:line="240" w:lineRule="auto"/>
        <w:rPr>
          <w:rFonts w:ascii="Times New Roman" w:eastAsia="Times New Roman" w:hAnsi="Times New Roman" w:cs="Times New Roman"/>
          <w:kern w:val="0"/>
          <w14:ligatures w14:val="none"/>
        </w:rPr>
      </w:pPr>
      <w:r w:rsidRPr="006F3108">
        <w:rPr>
          <w:rFonts w:ascii="Times New Roman" w:eastAsia="Times New Roman" w:hAnsi="Times New Roman" w:cs="Times New Roman"/>
          <w:kern w:val="0"/>
          <w14:ligatures w14:val="none"/>
        </w:rPr>
        <w:t>[20</w:t>
      </w:r>
      <w:proofErr w:type="gramStart"/>
      <w:r w:rsidRPr="006F3108">
        <w:rPr>
          <w:rFonts w:ascii="Times New Roman" w:eastAsia="Times New Roman" w:hAnsi="Times New Roman" w:cs="Times New Roman"/>
          <w:kern w:val="0"/>
          <w14:ligatures w14:val="none"/>
        </w:rPr>
        <w:t>]  Object</w:t>
      </w:r>
      <w:proofErr w:type="gramEnd"/>
      <w:r w:rsidRPr="006F3108">
        <w:rPr>
          <w:rFonts w:ascii="Times New Roman" w:eastAsia="Times New Roman" w:hAnsi="Times New Roman" w:cs="Times New Roman"/>
          <w:kern w:val="0"/>
          <w14:ligatures w14:val="none"/>
        </w:rPr>
        <w:t xml:space="preserve"> Management Group, Model Driven Architecture Guide rev. 2.0</w:t>
      </w:r>
    </w:p>
    <w:p w14:paraId="16702442" w14:textId="77777777" w:rsidR="00262BD6" w:rsidRDefault="00262BD6"/>
    <w:sectPr w:rsidR="00262BD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Carl Reed" w:date="2024-02-23T10:13:00Z" w:initials="CR">
    <w:p w14:paraId="450C769E" w14:textId="77777777" w:rsidR="00CC310B" w:rsidRDefault="00262BD6" w:rsidP="00CC310B">
      <w:pPr>
        <w:pStyle w:val="CommentText"/>
      </w:pPr>
      <w:r>
        <w:rPr>
          <w:rStyle w:val="CommentReference"/>
        </w:rPr>
        <w:annotationRef/>
      </w:r>
      <w:r w:rsidR="00CC310B">
        <w:t>If this is a conceptual model than this document should be an abstract specification. Also, you need to use a consistent title through this document.</w:t>
      </w:r>
    </w:p>
  </w:comment>
  <w:comment w:id="1" w:author="Charles Heazel" w:date="2025-01-21T16:40:00Z" w:initials="CH">
    <w:p w14:paraId="20962555" w14:textId="77777777" w:rsidR="008C081E" w:rsidRDefault="008C081E" w:rsidP="008C081E">
      <w:pPr>
        <w:pStyle w:val="CommentText"/>
      </w:pPr>
      <w:r>
        <w:rPr>
          <w:rStyle w:val="CommentReference"/>
        </w:rPr>
        <w:annotationRef/>
      </w:r>
      <w:r>
        <w:t>We followed the example of the CityGML 3.0 Conceptual Model Standard.</w:t>
      </w:r>
    </w:p>
  </w:comment>
  <w:comment w:id="6" w:author="Carl Reed" w:date="2024-02-23T10:10:00Z" w:initials="CR">
    <w:p w14:paraId="5A0C13AF" w14:textId="0EE3207C" w:rsidR="00262BD6" w:rsidRDefault="00262BD6" w:rsidP="00262BD6">
      <w:pPr>
        <w:pStyle w:val="CommentText"/>
      </w:pPr>
      <w:r>
        <w:rPr>
          <w:rStyle w:val="CommentReference"/>
        </w:rPr>
        <w:annotationRef/>
      </w:r>
      <w:r>
        <w:t>John??</w:t>
      </w:r>
    </w:p>
  </w:comment>
  <w:comment w:id="7" w:author="Charles Heazel" w:date="2025-01-21T16:38:00Z" w:initials="CH">
    <w:p w14:paraId="3E7CAC01" w14:textId="77777777" w:rsidR="00211A75" w:rsidRDefault="00211A75" w:rsidP="00211A75">
      <w:pPr>
        <w:pStyle w:val="CommentText"/>
      </w:pPr>
      <w:r>
        <w:rPr>
          <w:rStyle w:val="CommentReference"/>
        </w:rPr>
        <w:annotationRef/>
      </w:r>
      <w:r>
        <w:t>It’s Mathew in the ASCIIdoc</w:t>
      </w:r>
    </w:p>
  </w:comment>
  <w:comment w:id="10" w:author="Carl Reed" w:date="2024-02-23T10:11:00Z" w:initials="CR">
    <w:p w14:paraId="4C20A890" w14:textId="3EBC8D65" w:rsidR="00262BD6" w:rsidRDefault="00262BD6" w:rsidP="00262BD6">
      <w:pPr>
        <w:pStyle w:val="CommentText"/>
      </w:pPr>
      <w:r>
        <w:rPr>
          <w:rStyle w:val="CommentReference"/>
        </w:rPr>
        <w:annotationRef/>
      </w:r>
      <w:r>
        <w:t>This date is the date of publication after TC/PC approval 😊</w:t>
      </w:r>
    </w:p>
  </w:comment>
  <w:comment w:id="11" w:author="Charles Heazel" w:date="2025-01-21T16:40:00Z" w:initials="CH">
    <w:p w14:paraId="27A2869E" w14:textId="77777777" w:rsidR="008C081E" w:rsidRDefault="008C081E" w:rsidP="008C081E">
      <w:pPr>
        <w:pStyle w:val="CommentText"/>
      </w:pPr>
      <w:r>
        <w:rPr>
          <w:rStyle w:val="CommentReference"/>
        </w:rPr>
        <w:annotationRef/>
      </w:r>
      <w:r>
        <w:t>Corrected</w:t>
      </w:r>
    </w:p>
  </w:comment>
  <w:comment w:id="23" w:author="Carl Reed" w:date="2024-02-23T10:33:00Z" w:initials="CR">
    <w:p w14:paraId="63AEBC5E" w14:textId="45C33B0E" w:rsidR="00135F55" w:rsidRDefault="00135F55" w:rsidP="00135F55">
      <w:pPr>
        <w:pStyle w:val="CommentText"/>
      </w:pPr>
      <w:r>
        <w:rPr>
          <w:rStyle w:val="CommentReference"/>
        </w:rPr>
        <w:annotationRef/>
      </w:r>
      <w:r>
        <w:t>US spelling is one word.</w:t>
      </w:r>
    </w:p>
  </w:comment>
  <w:comment w:id="24" w:author="Charles Heazel" w:date="2025-01-21T16:45:00Z" w:initials="CH">
    <w:p w14:paraId="0E71EDED" w14:textId="77777777" w:rsidR="008C081E" w:rsidRDefault="008C081E" w:rsidP="008C081E">
      <w:pPr>
        <w:pStyle w:val="CommentText"/>
      </w:pPr>
      <w:r>
        <w:rPr>
          <w:rStyle w:val="CommentReference"/>
        </w:rPr>
        <w:annotationRef/>
      </w:r>
      <w:r>
        <w:t>Corrected</w:t>
      </w:r>
    </w:p>
  </w:comment>
  <w:comment w:id="34" w:author="Carl Reed" w:date="2024-02-26T13:09:00Z" w:initials="CR">
    <w:p w14:paraId="1CAFD185" w14:textId="58F2F92A" w:rsidR="000355B3" w:rsidRDefault="000355B3" w:rsidP="000355B3">
      <w:pPr>
        <w:pStyle w:val="CommentText"/>
      </w:pPr>
      <w:r>
        <w:rPr>
          <w:rStyle w:val="CommentReference"/>
        </w:rPr>
        <w:annotationRef/>
      </w:r>
      <w:r>
        <w:t xml:space="preserve">Ahhh - this is a copy of content from a W3C document: </w:t>
      </w:r>
      <w:hyperlink r:id="rId1" w:history="1">
        <w:r w:rsidRPr="00CA7BF8">
          <w:rPr>
            <w:rStyle w:val="Hyperlink"/>
          </w:rPr>
          <w:t>https://www.w3.org/TR/poi-core/</w:t>
        </w:r>
      </w:hyperlink>
      <w:r>
        <w:t xml:space="preserve"> Need to properly reference</w:t>
      </w:r>
    </w:p>
  </w:comment>
  <w:comment w:id="53" w:author="Carl Reed" w:date="2024-02-23T10:36:00Z" w:initials="CR">
    <w:p w14:paraId="57E5E48D" w14:textId="45ACFBA4" w:rsidR="00135F55" w:rsidRDefault="00135F55" w:rsidP="00135F55">
      <w:pPr>
        <w:pStyle w:val="CommentText"/>
      </w:pPr>
      <w:r>
        <w:rPr>
          <w:rStyle w:val="CommentReference"/>
        </w:rPr>
        <w:annotationRef/>
      </w:r>
      <w:r>
        <w:t>100% repeat of paragraph in the abstract. Should probably remove here.</w:t>
      </w:r>
    </w:p>
  </w:comment>
  <w:comment w:id="54" w:author="Charles Heazel" w:date="2025-01-21T16:50:00Z" w:initials="CH">
    <w:p w14:paraId="11F7ECA3" w14:textId="77777777" w:rsidR="004E097C" w:rsidRDefault="004E097C" w:rsidP="004E097C">
      <w:pPr>
        <w:pStyle w:val="CommentText"/>
      </w:pPr>
      <w:r>
        <w:rPr>
          <w:rStyle w:val="CommentReference"/>
        </w:rPr>
        <w:annotationRef/>
      </w:r>
      <w:r>
        <w:t>Done</w:t>
      </w:r>
    </w:p>
  </w:comment>
  <w:comment w:id="82" w:author="Carl Reed" w:date="2024-02-23T10:40:00Z" w:initials="CR">
    <w:p w14:paraId="1254E39F" w14:textId="62987151" w:rsidR="00135F55" w:rsidRDefault="00135F55" w:rsidP="00135F55">
      <w:pPr>
        <w:pStyle w:val="CommentText"/>
      </w:pPr>
      <w:r>
        <w:rPr>
          <w:rStyle w:val="CommentReference"/>
        </w:rPr>
        <w:annotationRef/>
      </w:r>
      <w:r>
        <w:t>This conceptual model standard?</w:t>
      </w:r>
    </w:p>
  </w:comment>
  <w:comment w:id="83" w:author="Charles Heazel" w:date="2025-01-21T16:55:00Z" w:initials="CH">
    <w:p w14:paraId="4C87FC43" w14:textId="77777777" w:rsidR="004E097C" w:rsidRDefault="004E097C" w:rsidP="004E097C">
      <w:pPr>
        <w:pStyle w:val="CommentText"/>
      </w:pPr>
      <w:r>
        <w:rPr>
          <w:rStyle w:val="CommentReference"/>
        </w:rPr>
        <w:annotationRef/>
      </w:r>
      <w:r>
        <w:t>Yes</w:t>
      </w:r>
    </w:p>
  </w:comment>
  <w:comment w:id="90" w:author="Carl Reed" w:date="2024-02-23T10:27:00Z" w:initials="CR">
    <w:p w14:paraId="564B2E59" w14:textId="308926F9" w:rsidR="00CC310B" w:rsidRDefault="00CC310B" w:rsidP="00CC310B">
      <w:pPr>
        <w:pStyle w:val="CommentText"/>
      </w:pPr>
      <w:r>
        <w:rPr>
          <w:rStyle w:val="CommentReference"/>
        </w:rPr>
        <w:annotationRef/>
      </w:r>
      <w:r>
        <w:t>Does not resolve.</w:t>
      </w:r>
    </w:p>
  </w:comment>
  <w:comment w:id="91" w:author="Charles Heazel" w:date="2025-01-21T17:02:00Z" w:initials="CH">
    <w:p w14:paraId="5BA6AE6C" w14:textId="77777777" w:rsidR="00E76895" w:rsidRDefault="00E76895" w:rsidP="00E76895">
      <w:pPr>
        <w:pStyle w:val="CommentText"/>
      </w:pPr>
      <w:r>
        <w:rPr>
          <w:rStyle w:val="CommentReference"/>
        </w:rPr>
        <w:annotationRef/>
      </w:r>
      <w:r>
        <w:t>Resolves to citation in normative references</w:t>
      </w:r>
    </w:p>
  </w:comment>
  <w:comment w:id="92" w:author="Carl Reed" w:date="2024-02-23T10:28:00Z" w:initials="CR">
    <w:p w14:paraId="3BA557E5" w14:textId="50F23365" w:rsidR="00CC310B" w:rsidRDefault="00CC310B" w:rsidP="00CC310B">
      <w:pPr>
        <w:pStyle w:val="CommentText"/>
      </w:pPr>
      <w:r>
        <w:rPr>
          <w:rStyle w:val="CommentReference"/>
        </w:rPr>
        <w:annotationRef/>
      </w:r>
      <w:r>
        <w:t>Does not resolve.</w:t>
      </w:r>
    </w:p>
  </w:comment>
  <w:comment w:id="93" w:author="Charles Heazel" w:date="2025-01-21T17:02:00Z" w:initials="CH">
    <w:p w14:paraId="3C73CEBC" w14:textId="77777777" w:rsidR="00E76895" w:rsidRDefault="00E76895" w:rsidP="00E76895">
      <w:pPr>
        <w:pStyle w:val="CommentText"/>
      </w:pPr>
      <w:r>
        <w:rPr>
          <w:rStyle w:val="CommentReference"/>
        </w:rPr>
        <w:annotationRef/>
      </w:r>
      <w:r>
        <w:t>Resolves to citation in normative references</w:t>
      </w:r>
    </w:p>
  </w:comment>
  <w:comment w:id="111" w:author="Carl Reed" w:date="2024-02-23T10:59:00Z" w:initials="CR">
    <w:p w14:paraId="283CE20E" w14:textId="1B0F15EA" w:rsidR="00C37CAB" w:rsidRDefault="00C37CAB" w:rsidP="00C37CAB">
      <w:pPr>
        <w:pStyle w:val="CommentText"/>
      </w:pPr>
      <w:r>
        <w:rPr>
          <w:rStyle w:val="CommentReference"/>
        </w:rPr>
        <w:annotationRef/>
      </w:r>
      <w:r>
        <w:t>See note below.h</w:t>
      </w:r>
    </w:p>
  </w:comment>
  <w:comment w:id="112" w:author="Carl Reed" w:date="2024-02-23T10:56:00Z" w:initials="CR">
    <w:p w14:paraId="425D6536" w14:textId="35776077" w:rsidR="00C37CAB" w:rsidRDefault="00C37CAB" w:rsidP="00C37CAB">
      <w:pPr>
        <w:pStyle w:val="CommentText"/>
      </w:pPr>
      <w:r>
        <w:rPr>
          <w:rStyle w:val="CommentReference"/>
        </w:rPr>
        <w:annotationRef/>
      </w:r>
      <w:r>
        <w:t>So, you are going to force developers etc to purchase a bunch of ISO documents??</w:t>
      </w:r>
    </w:p>
  </w:comment>
  <w:comment w:id="113" w:author="Charles Heazel" w:date="2025-01-21T18:10:00Z" w:initials="CH">
    <w:p w14:paraId="15C9DBB1" w14:textId="77777777" w:rsidR="00E211FC" w:rsidRDefault="00E211FC" w:rsidP="00E211FC">
      <w:pPr>
        <w:pStyle w:val="CommentText"/>
      </w:pPr>
      <w:r>
        <w:rPr>
          <w:rStyle w:val="CommentReference"/>
        </w:rPr>
        <w:annotationRef/>
      </w:r>
      <w:r>
        <w:t>Nope, just build on conformant software.  Added a couple sentences pointing out the value of that approach.</w:t>
      </w:r>
    </w:p>
  </w:comment>
  <w:comment w:id="114" w:author="Carl Reed" w:date="2024-02-23T11:19:00Z" w:initials="CR">
    <w:p w14:paraId="2E5EC919" w14:textId="1FFFCA7B" w:rsidR="00C11A96" w:rsidRDefault="00C11A96" w:rsidP="00C11A96">
      <w:pPr>
        <w:pStyle w:val="CommentText"/>
      </w:pPr>
      <w:r>
        <w:rPr>
          <w:rStyle w:val="CommentReference"/>
        </w:rPr>
        <w:annotationRef/>
      </w:r>
      <w:r>
        <w:t>Perhaps add  into this document a definition of what “application schema” is so the reader does not need to got to 19109.</w:t>
      </w:r>
    </w:p>
  </w:comment>
  <w:comment w:id="115" w:author="Charles Heazel" w:date="2025-01-21T18:16:00Z" w:initials="CH">
    <w:p w14:paraId="403BA9FF" w14:textId="77777777" w:rsidR="00E211FC" w:rsidRDefault="00E211FC" w:rsidP="00E211FC">
      <w:pPr>
        <w:pStyle w:val="CommentText"/>
      </w:pPr>
      <w:r>
        <w:rPr>
          <w:rStyle w:val="CommentReference"/>
        </w:rPr>
        <w:annotationRef/>
      </w:r>
      <w:r>
        <w:t>Done</w:t>
      </w:r>
    </w:p>
  </w:comment>
  <w:comment w:id="116" w:author="Carl Reed" w:date="2024-02-23T11:25:00Z" w:initials="CR">
    <w:p w14:paraId="252206D8" w14:textId="3BFB0DC5" w:rsidR="00C11A96" w:rsidRDefault="00C11A96" w:rsidP="00C11A96">
      <w:pPr>
        <w:pStyle w:val="CommentText"/>
      </w:pPr>
      <w:r>
        <w:rPr>
          <w:rStyle w:val="CommentReference"/>
        </w:rPr>
        <w:annotationRef/>
      </w:r>
      <w:r>
        <w:t xml:space="preserve">A suggestion, Rather than reference 19107 here, perhaps reference OGC/ISO Simple Features Standard? It is free 😊 Kidding aside, CDB 2.0, GeoJSON, GeoPackage etc. reference the Simple Features geometry model as normative. Much “simpler” with a nice (and simple) diagram. Check </w:t>
      </w:r>
      <w:hyperlink r:id="rId2" w:history="1">
        <w:r w:rsidRPr="005A0AA3">
          <w:rPr>
            <w:rStyle w:val="Hyperlink"/>
          </w:rPr>
          <w:t>https://github.com/opengeospatial/cdbswg/blob/master/cdb-2.0/cdb-core-geometry-model.adoc</w:t>
        </w:r>
      </w:hyperlink>
      <w:r>
        <w:t xml:space="preserve"> for instance.</w:t>
      </w:r>
    </w:p>
  </w:comment>
  <w:comment w:id="117" w:author="Charles Heazel" w:date="2025-01-22T13:39:00Z" w:initials="CH">
    <w:p w14:paraId="1CCA1AEB" w14:textId="77777777" w:rsidR="0009267C" w:rsidRDefault="0009267C" w:rsidP="0009267C">
      <w:pPr>
        <w:pStyle w:val="CommentText"/>
      </w:pPr>
      <w:r>
        <w:rPr>
          <w:rStyle w:val="CommentReference"/>
        </w:rPr>
        <w:annotationRef/>
      </w:r>
      <w:r>
        <w:t xml:space="preserve">We reference the ISO standards because they form a coherent body of work, they are backed by a mature UML model, and we have the tools necessary to generate conformant implementation standards from that model.  </w:t>
      </w:r>
    </w:p>
    <w:p w14:paraId="3EADC39B" w14:textId="77777777" w:rsidR="0009267C" w:rsidRDefault="0009267C" w:rsidP="0009267C">
      <w:pPr>
        <w:pStyle w:val="CommentText"/>
      </w:pPr>
      <w:r>
        <w:t>A dirty secret, developers don’t read standards.  They use the tools, sample code, and schema generated by people who do.</w:t>
      </w:r>
    </w:p>
  </w:comment>
  <w:comment w:id="118" w:author="Carl Reed" w:date="2024-02-23T11:26:00Z" w:initials="CR">
    <w:p w14:paraId="2D0C7282" w14:textId="51849C39" w:rsidR="00C11A96" w:rsidRDefault="00C11A96" w:rsidP="00C11A96">
      <w:pPr>
        <w:pStyle w:val="CommentText"/>
      </w:pPr>
      <w:r>
        <w:rPr>
          <w:rStyle w:val="CommentReference"/>
        </w:rPr>
        <w:annotationRef/>
      </w:r>
      <w:r>
        <w:t xml:space="preserve">I think you mean “geometry”. In two dimensions there are </w:t>
      </w:r>
      <w:r>
        <w:rPr>
          <w:b/>
          <w:bCs/>
        </w:rPr>
        <w:t>3</w:t>
      </w:r>
      <w:r>
        <w:t xml:space="preserve"> geometries: Euclidean, spherical, and hyperbolic.</w:t>
      </w:r>
    </w:p>
  </w:comment>
  <w:comment w:id="119" w:author="Charles Heazel" w:date="2025-01-21T18:19:00Z" w:initials="CH">
    <w:p w14:paraId="4F92B4D0" w14:textId="77777777" w:rsidR="00E211FC" w:rsidRDefault="00E211FC" w:rsidP="00E211FC">
      <w:pPr>
        <w:pStyle w:val="CommentText"/>
      </w:pPr>
      <w:r>
        <w:rPr>
          <w:rStyle w:val="CommentReference"/>
        </w:rPr>
        <w:annotationRef/>
      </w:r>
      <w:r>
        <w:t>Corrected</w:t>
      </w:r>
    </w:p>
  </w:comment>
  <w:comment w:id="124" w:author="Carl Reed" w:date="2024-02-23T11:21:00Z" w:initials="CR">
    <w:p w14:paraId="3972BD3C" w14:textId="5441243F" w:rsidR="00C11A96" w:rsidRDefault="00C11A96" w:rsidP="00C11A96">
      <w:pPr>
        <w:pStyle w:val="CommentText"/>
      </w:pPr>
      <w:r>
        <w:rPr>
          <w:rStyle w:val="CommentReference"/>
        </w:rPr>
        <w:annotationRef/>
      </w:r>
      <w:r>
        <w:t>Hard to read even in the HTML document.</w:t>
      </w:r>
    </w:p>
  </w:comment>
  <w:comment w:id="129" w:author="Carl Reed" w:date="2024-02-23T11:32:00Z" w:initials="CR">
    <w:p w14:paraId="6179873F" w14:textId="77777777" w:rsidR="001F1625" w:rsidRDefault="001F1625" w:rsidP="001F1625">
      <w:pPr>
        <w:pStyle w:val="CommentText"/>
      </w:pPr>
      <w:r>
        <w:rPr>
          <w:rStyle w:val="CommentReference"/>
        </w:rPr>
        <w:annotationRef/>
      </w:r>
      <w:r>
        <w:t>Link?</w:t>
      </w:r>
    </w:p>
  </w:comment>
  <w:comment w:id="130" w:author="Charles Heazel" w:date="2025-01-22T14:58:00Z" w:initials="CH">
    <w:p w14:paraId="34F32028" w14:textId="77777777" w:rsidR="00D6538A" w:rsidRDefault="00D6538A" w:rsidP="00D6538A">
      <w:pPr>
        <w:pStyle w:val="CommentText"/>
      </w:pPr>
      <w:r>
        <w:rPr>
          <w:rStyle w:val="CommentReference"/>
        </w:rPr>
        <w:annotationRef/>
      </w:r>
      <w:r>
        <w:t>Done</w:t>
      </w:r>
    </w:p>
  </w:comment>
  <w:comment w:id="132" w:author="Carl Reed" w:date="2024-02-23T11:36:00Z" w:initials="CR">
    <w:p w14:paraId="7180C80F" w14:textId="7109132E" w:rsidR="001F1625" w:rsidRDefault="001F1625" w:rsidP="001F1625">
      <w:pPr>
        <w:pStyle w:val="CommentText"/>
      </w:pPr>
      <w:r>
        <w:rPr>
          <w:rStyle w:val="CommentReference"/>
        </w:rPr>
        <w:annotationRef/>
      </w:r>
      <w:r>
        <w:t>Isn’t this a requirements class?? If so, use the OGC requirements class template. I would also add a bit more description.</w:t>
      </w:r>
    </w:p>
  </w:comment>
  <w:comment w:id="133" w:author="Charles Heazel" w:date="2025-01-22T13:46:00Z" w:initials="CH">
    <w:p w14:paraId="02F0E8EF" w14:textId="77777777" w:rsidR="0009267C" w:rsidRDefault="0009267C" w:rsidP="0009267C">
      <w:pPr>
        <w:pStyle w:val="CommentText"/>
      </w:pPr>
      <w:r>
        <w:rPr>
          <w:rStyle w:val="CommentReference"/>
        </w:rPr>
        <w:annotationRef/>
      </w:r>
      <w:r>
        <w:t>No, it is a multi-part requirement which is within the scope of the “core” requirements class.</w:t>
      </w:r>
    </w:p>
  </w:comment>
  <w:comment w:id="134" w:author="Carl Reed" w:date="2024-02-23T11:40:00Z" w:initials="CR">
    <w:p w14:paraId="56EF00D0" w14:textId="1441CA87" w:rsidR="001F1625" w:rsidRDefault="001F1625" w:rsidP="001F1625">
      <w:pPr>
        <w:pStyle w:val="CommentText"/>
      </w:pPr>
      <w:r>
        <w:rPr>
          <w:rStyle w:val="CommentReference"/>
        </w:rPr>
        <w:annotationRef/>
      </w:r>
      <w:r>
        <w:t>Same comment as above: Isn’t this a requirements class?</w:t>
      </w:r>
    </w:p>
  </w:comment>
  <w:comment w:id="135" w:author="Charles Heazel" w:date="2025-01-22T13:47:00Z" w:initials="CH">
    <w:p w14:paraId="284165E8" w14:textId="77777777" w:rsidR="0009267C" w:rsidRDefault="0009267C" w:rsidP="0009267C">
      <w:pPr>
        <w:pStyle w:val="CommentText"/>
      </w:pPr>
      <w:r>
        <w:rPr>
          <w:rStyle w:val="CommentReference"/>
        </w:rPr>
        <w:annotationRef/>
      </w:r>
      <w:r>
        <w:t>Nope.</w:t>
      </w:r>
    </w:p>
  </w:comment>
  <w:comment w:id="136" w:author="Carl Reed" w:date="2024-02-23T11:42:00Z" w:initials="CR">
    <w:p w14:paraId="75F786A0" w14:textId="7ADF3996" w:rsidR="001727BB" w:rsidRDefault="001727BB" w:rsidP="001727BB">
      <w:pPr>
        <w:pStyle w:val="CommentText"/>
      </w:pPr>
      <w:r>
        <w:rPr>
          <w:rStyle w:val="CommentReference"/>
        </w:rPr>
        <w:annotationRef/>
      </w:r>
      <w:r>
        <w:t xml:space="preserve">As I have never read 19103, I have no way of knowing what this requirement means - and I am not going to buy 19103 😊Same for all the other requirements dependent on 19103. For example, consider DateTime. I have no way of knowing if the use here is consistent with other OGC Standards (Features API, CDB 2.0, etc). These OGC Standards reference RFC 3339 and ISO 8601. </w:t>
      </w:r>
    </w:p>
  </w:comment>
  <w:comment w:id="137" w:author="Carl Reed" w:date="2024-02-23T11:49:00Z" w:initials="CR">
    <w:p w14:paraId="2AA05205" w14:textId="77777777" w:rsidR="001727BB" w:rsidRDefault="001727BB" w:rsidP="001727BB">
      <w:pPr>
        <w:pStyle w:val="CommentText"/>
      </w:pPr>
      <w:r>
        <w:rPr>
          <w:rStyle w:val="CommentReference"/>
        </w:rPr>
        <w:annotationRef/>
      </w:r>
      <w:r>
        <w:t>Which ones? From the UML Model - Core?</w:t>
      </w:r>
    </w:p>
  </w:comment>
  <w:comment w:id="138" w:author="Carl Reed" w:date="2024-02-23T11:52:00Z" w:initials="CR">
    <w:p w14:paraId="722588DB" w14:textId="77777777" w:rsidR="006F3108" w:rsidRDefault="006F3108" w:rsidP="006F3108">
      <w:pPr>
        <w:pStyle w:val="CommentText"/>
      </w:pPr>
      <w:r>
        <w:rPr>
          <w:rStyle w:val="CommentReference"/>
        </w:rPr>
        <w:annotationRef/>
      </w:r>
      <w:r>
        <w:t>Same comment as before. Isn’t this a requirements class?</w:t>
      </w:r>
    </w:p>
  </w:comment>
  <w:comment w:id="139" w:author="Charles Heazel" w:date="2025-01-22T13:49:00Z" w:initials="CH">
    <w:p w14:paraId="3A05567B" w14:textId="77777777" w:rsidR="0009267C" w:rsidRDefault="0009267C" w:rsidP="0009267C">
      <w:pPr>
        <w:pStyle w:val="CommentText"/>
      </w:pPr>
      <w:r>
        <w:rPr>
          <w:rStyle w:val="CommentReference"/>
        </w:rPr>
        <w:annotationRef/>
      </w:r>
      <w:r>
        <w:t>Nope</w:t>
      </w:r>
    </w:p>
  </w:comment>
  <w:comment w:id="140" w:author="Carl Reed" w:date="2024-02-23T11:56:00Z" w:initials="CR">
    <w:p w14:paraId="4489290C" w14:textId="234D76AD" w:rsidR="006F3108" w:rsidRDefault="006F3108" w:rsidP="006F3108">
      <w:pPr>
        <w:pStyle w:val="CommentText"/>
      </w:pPr>
      <w:r>
        <w:rPr>
          <w:rStyle w:val="CommentReference"/>
        </w:rPr>
        <w:annotationRef/>
      </w:r>
      <w:r>
        <w:t>Poi-link?</w:t>
      </w:r>
    </w:p>
  </w:comment>
  <w:comment w:id="144" w:author="Carl Reed" w:date="2024-02-23T12:00:00Z" w:initials="CR">
    <w:p w14:paraId="14EDD9B7" w14:textId="77777777" w:rsidR="006F3108" w:rsidRDefault="006F3108" w:rsidP="006F3108">
      <w:pPr>
        <w:pStyle w:val="CommentText"/>
      </w:pPr>
      <w:r>
        <w:rPr>
          <w:rStyle w:val="CommentReference"/>
        </w:rPr>
        <w:annotationRef/>
      </w:r>
      <w:r>
        <w:t>Same comment.</w:t>
      </w:r>
    </w:p>
  </w:comment>
  <w:comment w:id="145" w:author="Charles Heazel" w:date="2025-01-22T13:53:00Z" w:initials="CH">
    <w:p w14:paraId="245D8252" w14:textId="77777777" w:rsidR="00140EEF" w:rsidRDefault="00140EEF" w:rsidP="00140EEF">
      <w:pPr>
        <w:pStyle w:val="CommentText"/>
      </w:pPr>
      <w:r>
        <w:rPr>
          <w:rStyle w:val="CommentReference"/>
        </w:rPr>
        <w:annotationRef/>
      </w:r>
      <w:r>
        <w:t>Nope</w:t>
      </w:r>
    </w:p>
  </w:comment>
  <w:comment w:id="146" w:author="Carl Reed" w:date="2024-02-23T12:01:00Z" w:initials="CR">
    <w:p w14:paraId="7F4955B6" w14:textId="44FADB55" w:rsidR="006F3108" w:rsidRDefault="006F3108" w:rsidP="006F3108">
      <w:pPr>
        <w:pStyle w:val="CommentText"/>
      </w:pPr>
      <w:r>
        <w:rPr>
          <w:rStyle w:val="CommentReference"/>
        </w:rPr>
        <w:annotationRef/>
      </w:r>
      <w:r>
        <w:t>POI?</w:t>
      </w:r>
    </w:p>
  </w:comment>
  <w:comment w:id="147" w:author="Charles Heazel" w:date="2025-01-22T13:55:00Z" w:initials="CH">
    <w:p w14:paraId="714A1744" w14:textId="77777777" w:rsidR="00140EEF" w:rsidRDefault="00140EEF" w:rsidP="00140EEF">
      <w:pPr>
        <w:pStyle w:val="CommentText"/>
      </w:pPr>
      <w:r>
        <w:rPr>
          <w:rStyle w:val="CommentReference"/>
        </w:rPr>
        <w:annotationRef/>
      </w:r>
      <w:r>
        <w:t>Corrected</w:t>
      </w:r>
    </w:p>
  </w:comment>
  <w:comment w:id="148" w:author="Carl Reed" w:date="2024-02-23T12:01:00Z" w:initials="CR">
    <w:p w14:paraId="111C75A0" w14:textId="41BCEA5F" w:rsidR="001B27EE" w:rsidRDefault="001B27EE" w:rsidP="001B27EE">
      <w:pPr>
        <w:pStyle w:val="CommentText"/>
      </w:pPr>
      <w:r>
        <w:rPr>
          <w:rStyle w:val="CommentReference"/>
        </w:rPr>
        <w:annotationRef/>
      </w:r>
      <w:r>
        <w:t>POI?</w:t>
      </w:r>
    </w:p>
  </w:comment>
  <w:comment w:id="149" w:author="Charles Heazel" w:date="2025-01-22T13:55:00Z" w:initials="CH">
    <w:p w14:paraId="72E333DD" w14:textId="77777777" w:rsidR="00140EEF" w:rsidRDefault="00140EEF" w:rsidP="00140EEF">
      <w:pPr>
        <w:pStyle w:val="CommentText"/>
      </w:pPr>
      <w:r>
        <w:rPr>
          <w:rStyle w:val="CommentReference"/>
        </w:rPr>
        <w:annotationRef/>
      </w:r>
      <w:r>
        <w:t>Corrected</w:t>
      </w:r>
    </w:p>
  </w:comment>
  <w:comment w:id="299" w:author="Carl Reed" w:date="2024-02-23T12:12:00Z" w:initials="CR">
    <w:p w14:paraId="4462833A" w14:textId="2F1FD637" w:rsidR="002C1CEF" w:rsidRDefault="002C1CEF" w:rsidP="002C1CEF">
      <w:pPr>
        <w:pStyle w:val="CommentText"/>
      </w:pPr>
      <w:r>
        <w:rPr>
          <w:rStyle w:val="CommentReference"/>
        </w:rPr>
        <w:annotationRef/>
      </w:r>
      <w:r>
        <w:t>OGC docs use US spelling (organization).</w:t>
      </w:r>
    </w:p>
  </w:comment>
  <w:comment w:id="300" w:author="Charles Heazel" w:date="2025-01-22T14:00:00Z" w:initials="CH">
    <w:p w14:paraId="2A1200C6" w14:textId="77777777" w:rsidR="00140EEF" w:rsidRDefault="00140EEF" w:rsidP="00140EEF">
      <w:pPr>
        <w:pStyle w:val="CommentText"/>
      </w:pPr>
      <w:r>
        <w:rPr>
          <w:rStyle w:val="CommentReference"/>
        </w:rPr>
        <w:annotationRef/>
      </w:r>
      <w:r>
        <w:t>Since this definition is exported from a normative source, it would be inappropriate to change it.</w:t>
      </w:r>
    </w:p>
  </w:comment>
  <w:comment w:id="306" w:author="Carl Reed" w:date="2024-02-23T12:14:00Z" w:initials="CR">
    <w:p w14:paraId="30AB44F2" w14:textId="2295448A" w:rsidR="009D1A82" w:rsidRDefault="009D1A82" w:rsidP="009D1A82">
      <w:pPr>
        <w:pStyle w:val="CommentText"/>
      </w:pPr>
      <w:r>
        <w:rPr>
          <w:rStyle w:val="CommentReference"/>
        </w:rPr>
        <w:annotationRef/>
      </w:r>
      <w:r>
        <w:t>??</w:t>
      </w:r>
    </w:p>
  </w:comment>
  <w:comment w:id="307" w:author="Charles Heazel" w:date="2025-01-22T14:02:00Z" w:initials="CH">
    <w:p w14:paraId="223E8330" w14:textId="77777777" w:rsidR="00AA306A" w:rsidRDefault="00AA306A" w:rsidP="00AA306A">
      <w:pPr>
        <w:pStyle w:val="CommentText"/>
      </w:pPr>
      <w:r>
        <w:rPr>
          <w:rStyle w:val="CommentReference"/>
        </w:rPr>
        <w:annotationRef/>
      </w:r>
      <w:r>
        <w:t>Also exported from a normative source.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450C769E" w15:done="0"/>
  <w15:commentEx w15:paraId="20962555" w15:paraIdParent="450C769E" w15:done="0"/>
  <w15:commentEx w15:paraId="5A0C13AF" w15:done="0"/>
  <w15:commentEx w15:paraId="3E7CAC01" w15:paraIdParent="5A0C13AF" w15:done="0"/>
  <w15:commentEx w15:paraId="4C20A890" w15:done="0"/>
  <w15:commentEx w15:paraId="27A2869E" w15:paraIdParent="4C20A890" w15:done="0"/>
  <w15:commentEx w15:paraId="63AEBC5E" w15:done="0"/>
  <w15:commentEx w15:paraId="0E71EDED" w15:paraIdParent="63AEBC5E" w15:done="0"/>
  <w15:commentEx w15:paraId="1CAFD185" w15:done="0"/>
  <w15:commentEx w15:paraId="57E5E48D" w15:done="0"/>
  <w15:commentEx w15:paraId="11F7ECA3" w15:paraIdParent="57E5E48D" w15:done="0"/>
  <w15:commentEx w15:paraId="1254E39F" w15:done="0"/>
  <w15:commentEx w15:paraId="4C87FC43" w15:paraIdParent="1254E39F" w15:done="0"/>
  <w15:commentEx w15:paraId="564B2E59" w15:done="0"/>
  <w15:commentEx w15:paraId="5BA6AE6C" w15:paraIdParent="564B2E59" w15:done="0"/>
  <w15:commentEx w15:paraId="3BA557E5" w15:done="0"/>
  <w15:commentEx w15:paraId="3C73CEBC" w15:paraIdParent="3BA557E5" w15:done="0"/>
  <w15:commentEx w15:paraId="283CE20E" w15:done="0"/>
  <w15:commentEx w15:paraId="425D6536" w15:done="0"/>
  <w15:commentEx w15:paraId="15C9DBB1" w15:paraIdParent="425D6536" w15:done="0"/>
  <w15:commentEx w15:paraId="2E5EC919" w15:done="0"/>
  <w15:commentEx w15:paraId="403BA9FF" w15:paraIdParent="2E5EC919" w15:done="0"/>
  <w15:commentEx w15:paraId="252206D8" w15:done="0"/>
  <w15:commentEx w15:paraId="3EADC39B" w15:paraIdParent="252206D8" w15:done="0"/>
  <w15:commentEx w15:paraId="2D0C7282" w15:done="0"/>
  <w15:commentEx w15:paraId="4F92B4D0" w15:paraIdParent="2D0C7282" w15:done="0"/>
  <w15:commentEx w15:paraId="3972BD3C" w15:done="0"/>
  <w15:commentEx w15:paraId="6179873F" w15:done="0"/>
  <w15:commentEx w15:paraId="34F32028" w15:paraIdParent="6179873F" w15:done="0"/>
  <w15:commentEx w15:paraId="7180C80F" w15:done="0"/>
  <w15:commentEx w15:paraId="02F0E8EF" w15:paraIdParent="7180C80F" w15:done="0"/>
  <w15:commentEx w15:paraId="56EF00D0" w15:done="0"/>
  <w15:commentEx w15:paraId="284165E8" w15:paraIdParent="56EF00D0" w15:done="0"/>
  <w15:commentEx w15:paraId="75F786A0" w15:done="0"/>
  <w15:commentEx w15:paraId="2AA05205" w15:done="0"/>
  <w15:commentEx w15:paraId="722588DB" w15:done="0"/>
  <w15:commentEx w15:paraId="3A05567B" w15:paraIdParent="722588DB" w15:done="0"/>
  <w15:commentEx w15:paraId="4489290C" w15:done="0"/>
  <w15:commentEx w15:paraId="14EDD9B7" w15:done="0"/>
  <w15:commentEx w15:paraId="245D8252" w15:paraIdParent="14EDD9B7" w15:done="0"/>
  <w15:commentEx w15:paraId="7F4955B6" w15:done="0"/>
  <w15:commentEx w15:paraId="714A1744" w15:paraIdParent="7F4955B6" w15:done="0"/>
  <w15:commentEx w15:paraId="111C75A0" w15:done="0"/>
  <w15:commentEx w15:paraId="72E333DD" w15:paraIdParent="111C75A0" w15:done="0"/>
  <w15:commentEx w15:paraId="4462833A" w15:done="0"/>
  <w15:commentEx w15:paraId="2A1200C6" w15:paraIdParent="4462833A" w15:done="0"/>
  <w15:commentEx w15:paraId="30AB44F2" w15:done="0"/>
  <w15:commentEx w15:paraId="223E8330" w15:paraIdParent="30AB44F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6D0D6BF4" w16cex:dateUtc="2024-02-23T17:13:00Z"/>
  <w16cex:commentExtensible w16cex:durableId="328A088D" w16cex:dateUtc="2025-01-21T23:40:00Z"/>
  <w16cex:commentExtensible w16cex:durableId="08FCD4AC" w16cex:dateUtc="2024-02-23T17:10:00Z"/>
  <w16cex:commentExtensible w16cex:durableId="4A866240" w16cex:dateUtc="2025-01-21T23:38:00Z"/>
  <w16cex:commentExtensible w16cex:durableId="7D9A3BBC" w16cex:dateUtc="2024-02-23T17:11:00Z"/>
  <w16cex:commentExtensible w16cex:durableId="265E47DF" w16cex:dateUtc="2025-01-21T23:40:00Z"/>
  <w16cex:commentExtensible w16cex:durableId="0AE17D35" w16cex:dateUtc="2024-02-23T17:33:00Z"/>
  <w16cex:commentExtensible w16cex:durableId="5F954FCF" w16cex:dateUtc="2025-01-21T23:45:00Z"/>
  <w16cex:commentExtensible w16cex:durableId="2255DB74" w16cex:dateUtc="2024-02-26T20:09:00Z"/>
  <w16cex:commentExtensible w16cex:durableId="027E75AF" w16cex:dateUtc="2024-02-23T17:36:00Z"/>
  <w16cex:commentExtensible w16cex:durableId="0AFA840A" w16cex:dateUtc="2025-01-21T23:50:00Z"/>
  <w16cex:commentExtensible w16cex:durableId="48321014" w16cex:dateUtc="2024-02-23T17:40:00Z"/>
  <w16cex:commentExtensible w16cex:durableId="7646566D" w16cex:dateUtc="2025-01-21T23:55:00Z"/>
  <w16cex:commentExtensible w16cex:durableId="754BF49E" w16cex:dateUtc="2024-02-23T17:27:00Z"/>
  <w16cex:commentExtensible w16cex:durableId="2766E46E" w16cex:dateUtc="2025-01-22T00:02:00Z"/>
  <w16cex:commentExtensible w16cex:durableId="74202899" w16cex:dateUtc="2024-02-23T17:28:00Z"/>
  <w16cex:commentExtensible w16cex:durableId="3636C01F" w16cex:dateUtc="2025-01-22T00:02:00Z"/>
  <w16cex:commentExtensible w16cex:durableId="5968D0FA" w16cex:dateUtc="2024-02-23T17:59:00Z"/>
  <w16cex:commentExtensible w16cex:durableId="0B2193A0" w16cex:dateUtc="2024-02-23T17:56:00Z"/>
  <w16cex:commentExtensible w16cex:durableId="6D858E4D" w16cex:dateUtc="2025-01-22T01:10:00Z"/>
  <w16cex:commentExtensible w16cex:durableId="4C93FD55" w16cex:dateUtc="2024-02-23T18:19:00Z"/>
  <w16cex:commentExtensible w16cex:durableId="344CF67E" w16cex:dateUtc="2025-01-22T01:16:00Z"/>
  <w16cex:commentExtensible w16cex:durableId="6B941D04" w16cex:dateUtc="2024-02-23T18:25:00Z"/>
  <w16cex:commentExtensible w16cex:durableId="4193F1F3" w16cex:dateUtc="2025-01-22T20:39:00Z"/>
  <w16cex:commentExtensible w16cex:durableId="7D4A274C" w16cex:dateUtc="2024-02-23T18:26:00Z"/>
  <w16cex:commentExtensible w16cex:durableId="4560C664" w16cex:dateUtc="2025-01-22T01:19:00Z"/>
  <w16cex:commentExtensible w16cex:durableId="6CE842B5" w16cex:dateUtc="2024-02-23T18:21:00Z"/>
  <w16cex:commentExtensible w16cex:durableId="25450765" w16cex:dateUtc="2024-02-23T18:32:00Z"/>
  <w16cex:commentExtensible w16cex:durableId="140179B6" w16cex:dateUtc="2025-01-22T21:58:00Z"/>
  <w16cex:commentExtensible w16cex:durableId="520AEAA8" w16cex:dateUtc="2024-02-23T18:36:00Z"/>
  <w16cex:commentExtensible w16cex:durableId="6F731463" w16cex:dateUtc="2025-01-22T20:46:00Z"/>
  <w16cex:commentExtensible w16cex:durableId="664D2975" w16cex:dateUtc="2024-02-23T18:40:00Z"/>
  <w16cex:commentExtensible w16cex:durableId="2A29FACF" w16cex:dateUtc="2025-01-22T20:47:00Z"/>
  <w16cex:commentExtensible w16cex:durableId="29CE115B" w16cex:dateUtc="2024-02-23T18:42:00Z"/>
  <w16cex:commentExtensible w16cex:durableId="4B48997A" w16cex:dateUtc="2024-02-23T18:49:00Z"/>
  <w16cex:commentExtensible w16cex:durableId="5074F194" w16cex:dateUtc="2024-02-23T18:52:00Z"/>
  <w16cex:commentExtensible w16cex:durableId="3698252C" w16cex:dateUtc="2025-01-22T20:49:00Z"/>
  <w16cex:commentExtensible w16cex:durableId="17992C65" w16cex:dateUtc="2024-02-23T18:56:00Z"/>
  <w16cex:commentExtensible w16cex:durableId="1FDFC157" w16cex:dateUtc="2024-02-23T19:00:00Z"/>
  <w16cex:commentExtensible w16cex:durableId="77FCAD73" w16cex:dateUtc="2025-01-22T20:53:00Z"/>
  <w16cex:commentExtensible w16cex:durableId="31792120" w16cex:dateUtc="2024-02-23T19:01:00Z"/>
  <w16cex:commentExtensible w16cex:durableId="1FAFEEF7" w16cex:dateUtc="2025-01-22T20:55:00Z"/>
  <w16cex:commentExtensible w16cex:durableId="2A874BCD" w16cex:dateUtc="2024-02-23T19:01:00Z"/>
  <w16cex:commentExtensible w16cex:durableId="2E222C6C" w16cex:dateUtc="2025-01-22T20:55:00Z"/>
  <w16cex:commentExtensible w16cex:durableId="617375C4" w16cex:dateUtc="2024-02-23T19:12:00Z"/>
  <w16cex:commentExtensible w16cex:durableId="43606FDD" w16cex:dateUtc="2025-01-22T21:00:00Z"/>
  <w16cex:commentExtensible w16cex:durableId="63D5923F" w16cex:dateUtc="2024-02-23T19:14:00Z"/>
  <w16cex:commentExtensible w16cex:durableId="551D9558" w16cex:dateUtc="2025-01-22T21: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450C769E" w16cid:durableId="6D0D6BF4"/>
  <w16cid:commentId w16cid:paraId="20962555" w16cid:durableId="328A088D"/>
  <w16cid:commentId w16cid:paraId="5A0C13AF" w16cid:durableId="08FCD4AC"/>
  <w16cid:commentId w16cid:paraId="3E7CAC01" w16cid:durableId="4A866240"/>
  <w16cid:commentId w16cid:paraId="4C20A890" w16cid:durableId="7D9A3BBC"/>
  <w16cid:commentId w16cid:paraId="27A2869E" w16cid:durableId="265E47DF"/>
  <w16cid:commentId w16cid:paraId="63AEBC5E" w16cid:durableId="0AE17D35"/>
  <w16cid:commentId w16cid:paraId="0E71EDED" w16cid:durableId="5F954FCF"/>
  <w16cid:commentId w16cid:paraId="1CAFD185" w16cid:durableId="2255DB74"/>
  <w16cid:commentId w16cid:paraId="57E5E48D" w16cid:durableId="027E75AF"/>
  <w16cid:commentId w16cid:paraId="11F7ECA3" w16cid:durableId="0AFA840A"/>
  <w16cid:commentId w16cid:paraId="1254E39F" w16cid:durableId="48321014"/>
  <w16cid:commentId w16cid:paraId="4C87FC43" w16cid:durableId="7646566D"/>
  <w16cid:commentId w16cid:paraId="564B2E59" w16cid:durableId="754BF49E"/>
  <w16cid:commentId w16cid:paraId="5BA6AE6C" w16cid:durableId="2766E46E"/>
  <w16cid:commentId w16cid:paraId="3BA557E5" w16cid:durableId="74202899"/>
  <w16cid:commentId w16cid:paraId="3C73CEBC" w16cid:durableId="3636C01F"/>
  <w16cid:commentId w16cid:paraId="283CE20E" w16cid:durableId="5968D0FA"/>
  <w16cid:commentId w16cid:paraId="425D6536" w16cid:durableId="0B2193A0"/>
  <w16cid:commentId w16cid:paraId="15C9DBB1" w16cid:durableId="6D858E4D"/>
  <w16cid:commentId w16cid:paraId="2E5EC919" w16cid:durableId="4C93FD55"/>
  <w16cid:commentId w16cid:paraId="403BA9FF" w16cid:durableId="344CF67E"/>
  <w16cid:commentId w16cid:paraId="252206D8" w16cid:durableId="6B941D04"/>
  <w16cid:commentId w16cid:paraId="3EADC39B" w16cid:durableId="4193F1F3"/>
  <w16cid:commentId w16cid:paraId="2D0C7282" w16cid:durableId="7D4A274C"/>
  <w16cid:commentId w16cid:paraId="4F92B4D0" w16cid:durableId="4560C664"/>
  <w16cid:commentId w16cid:paraId="3972BD3C" w16cid:durableId="6CE842B5"/>
  <w16cid:commentId w16cid:paraId="6179873F" w16cid:durableId="25450765"/>
  <w16cid:commentId w16cid:paraId="34F32028" w16cid:durableId="140179B6"/>
  <w16cid:commentId w16cid:paraId="7180C80F" w16cid:durableId="520AEAA8"/>
  <w16cid:commentId w16cid:paraId="02F0E8EF" w16cid:durableId="6F731463"/>
  <w16cid:commentId w16cid:paraId="56EF00D0" w16cid:durableId="664D2975"/>
  <w16cid:commentId w16cid:paraId="284165E8" w16cid:durableId="2A29FACF"/>
  <w16cid:commentId w16cid:paraId="75F786A0" w16cid:durableId="29CE115B"/>
  <w16cid:commentId w16cid:paraId="2AA05205" w16cid:durableId="4B48997A"/>
  <w16cid:commentId w16cid:paraId="722588DB" w16cid:durableId="5074F194"/>
  <w16cid:commentId w16cid:paraId="3A05567B" w16cid:durableId="3698252C"/>
  <w16cid:commentId w16cid:paraId="4489290C" w16cid:durableId="17992C65"/>
  <w16cid:commentId w16cid:paraId="14EDD9B7" w16cid:durableId="1FDFC157"/>
  <w16cid:commentId w16cid:paraId="245D8252" w16cid:durableId="77FCAD73"/>
  <w16cid:commentId w16cid:paraId="7F4955B6" w16cid:durableId="31792120"/>
  <w16cid:commentId w16cid:paraId="714A1744" w16cid:durableId="1FAFEEF7"/>
  <w16cid:commentId w16cid:paraId="111C75A0" w16cid:durableId="2A874BCD"/>
  <w16cid:commentId w16cid:paraId="72E333DD" w16cid:durableId="2E222C6C"/>
  <w16cid:commentId w16cid:paraId="4462833A" w16cid:durableId="617375C4"/>
  <w16cid:commentId w16cid:paraId="2A1200C6" w16cid:durableId="43606FDD"/>
  <w16cid:commentId w16cid:paraId="30AB44F2" w16cid:durableId="63D5923F"/>
  <w16cid:commentId w16cid:paraId="223E8330" w16cid:durableId="551D955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97F13"/>
    <w:multiLevelType w:val="multilevel"/>
    <w:tmpl w:val="80941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0B4CC2"/>
    <w:multiLevelType w:val="multilevel"/>
    <w:tmpl w:val="0074B4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7441CD"/>
    <w:multiLevelType w:val="multilevel"/>
    <w:tmpl w:val="2FA06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702BD6"/>
    <w:multiLevelType w:val="multilevel"/>
    <w:tmpl w:val="F1782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821A32"/>
    <w:multiLevelType w:val="multilevel"/>
    <w:tmpl w:val="47B8B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4D7952"/>
    <w:multiLevelType w:val="multilevel"/>
    <w:tmpl w:val="432EC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2F5E0A"/>
    <w:multiLevelType w:val="multilevel"/>
    <w:tmpl w:val="E7BA7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6A0840"/>
    <w:multiLevelType w:val="multilevel"/>
    <w:tmpl w:val="69E01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3C3B8D"/>
    <w:multiLevelType w:val="multilevel"/>
    <w:tmpl w:val="C4D25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0761289">
    <w:abstractNumId w:val="4"/>
  </w:num>
  <w:num w:numId="2" w16cid:durableId="62796190">
    <w:abstractNumId w:val="7"/>
  </w:num>
  <w:num w:numId="3" w16cid:durableId="232130851">
    <w:abstractNumId w:val="6"/>
  </w:num>
  <w:num w:numId="4" w16cid:durableId="2133593031">
    <w:abstractNumId w:val="5"/>
  </w:num>
  <w:num w:numId="5" w16cid:durableId="1812405284">
    <w:abstractNumId w:val="0"/>
  </w:num>
  <w:num w:numId="6" w16cid:durableId="1499617060">
    <w:abstractNumId w:val="8"/>
  </w:num>
  <w:num w:numId="7" w16cid:durableId="650060702">
    <w:abstractNumId w:val="1"/>
  </w:num>
  <w:num w:numId="8" w16cid:durableId="985931748">
    <w:abstractNumId w:val="2"/>
  </w:num>
  <w:num w:numId="9" w16cid:durableId="1842355011">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Carl Reed">
    <w15:presenceInfo w15:providerId="Windows Live" w15:userId="6d17b50bb60df2f0"/>
  </w15:person>
  <w15:person w15:author="Charles Heazel">
    <w15:presenceInfo w15:providerId="AD" w15:userId="S::CharlesHeazel@heazeltech.com::03a6645b-a07b-4730-b34d-3b213893e90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BD6"/>
    <w:rsid w:val="000355B3"/>
    <w:rsid w:val="0009267C"/>
    <w:rsid w:val="000B0640"/>
    <w:rsid w:val="00135F55"/>
    <w:rsid w:val="00140EEF"/>
    <w:rsid w:val="001727BB"/>
    <w:rsid w:val="001B27EE"/>
    <w:rsid w:val="001F1625"/>
    <w:rsid w:val="00211A75"/>
    <w:rsid w:val="00262BD6"/>
    <w:rsid w:val="002C1CEF"/>
    <w:rsid w:val="003A5E7D"/>
    <w:rsid w:val="003B6922"/>
    <w:rsid w:val="004E097C"/>
    <w:rsid w:val="00502553"/>
    <w:rsid w:val="006F3108"/>
    <w:rsid w:val="007A1338"/>
    <w:rsid w:val="008C081E"/>
    <w:rsid w:val="009D1A82"/>
    <w:rsid w:val="00AA306A"/>
    <w:rsid w:val="00C11A96"/>
    <w:rsid w:val="00C37CAB"/>
    <w:rsid w:val="00CC310B"/>
    <w:rsid w:val="00D6538A"/>
    <w:rsid w:val="00E211FC"/>
    <w:rsid w:val="00E768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732FE"/>
  <w15:chartTrackingRefBased/>
  <w15:docId w15:val="{A08C0FE4-93DB-469E-8F87-0FBB8D642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2B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62B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62BD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62B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62B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62BD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2BD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2BD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2BD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2BD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62BD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62BD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262B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62B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62B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2B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2B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2BD6"/>
    <w:rPr>
      <w:rFonts w:eastAsiaTheme="majorEastAsia" w:cstheme="majorBidi"/>
      <w:color w:val="272727" w:themeColor="text1" w:themeTint="D8"/>
    </w:rPr>
  </w:style>
  <w:style w:type="paragraph" w:styleId="Title">
    <w:name w:val="Title"/>
    <w:basedOn w:val="Normal"/>
    <w:next w:val="Normal"/>
    <w:link w:val="TitleChar"/>
    <w:uiPriority w:val="10"/>
    <w:qFormat/>
    <w:rsid w:val="00262B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2B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2BD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2B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2BD6"/>
    <w:pPr>
      <w:spacing w:before="160"/>
      <w:jc w:val="center"/>
    </w:pPr>
    <w:rPr>
      <w:i/>
      <w:iCs/>
      <w:color w:val="404040" w:themeColor="text1" w:themeTint="BF"/>
    </w:rPr>
  </w:style>
  <w:style w:type="character" w:customStyle="1" w:styleId="QuoteChar">
    <w:name w:val="Quote Char"/>
    <w:basedOn w:val="DefaultParagraphFont"/>
    <w:link w:val="Quote"/>
    <w:uiPriority w:val="29"/>
    <w:rsid w:val="00262BD6"/>
    <w:rPr>
      <w:i/>
      <w:iCs/>
      <w:color w:val="404040" w:themeColor="text1" w:themeTint="BF"/>
    </w:rPr>
  </w:style>
  <w:style w:type="paragraph" w:styleId="ListParagraph">
    <w:name w:val="List Paragraph"/>
    <w:basedOn w:val="Normal"/>
    <w:uiPriority w:val="34"/>
    <w:qFormat/>
    <w:rsid w:val="00262BD6"/>
    <w:pPr>
      <w:ind w:left="720"/>
      <w:contextualSpacing/>
    </w:pPr>
  </w:style>
  <w:style w:type="character" w:styleId="IntenseEmphasis">
    <w:name w:val="Intense Emphasis"/>
    <w:basedOn w:val="DefaultParagraphFont"/>
    <w:uiPriority w:val="21"/>
    <w:qFormat/>
    <w:rsid w:val="00262BD6"/>
    <w:rPr>
      <w:i/>
      <w:iCs/>
      <w:color w:val="0F4761" w:themeColor="accent1" w:themeShade="BF"/>
    </w:rPr>
  </w:style>
  <w:style w:type="paragraph" w:styleId="IntenseQuote">
    <w:name w:val="Intense Quote"/>
    <w:basedOn w:val="Normal"/>
    <w:next w:val="Normal"/>
    <w:link w:val="IntenseQuoteChar"/>
    <w:uiPriority w:val="30"/>
    <w:qFormat/>
    <w:rsid w:val="00262B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62BD6"/>
    <w:rPr>
      <w:i/>
      <w:iCs/>
      <w:color w:val="0F4761" w:themeColor="accent1" w:themeShade="BF"/>
    </w:rPr>
  </w:style>
  <w:style w:type="character" w:styleId="IntenseReference">
    <w:name w:val="Intense Reference"/>
    <w:basedOn w:val="DefaultParagraphFont"/>
    <w:uiPriority w:val="32"/>
    <w:qFormat/>
    <w:rsid w:val="00262BD6"/>
    <w:rPr>
      <w:b/>
      <w:bCs/>
      <w:smallCaps/>
      <w:color w:val="0F4761" w:themeColor="accent1" w:themeShade="BF"/>
      <w:spacing w:val="5"/>
    </w:rPr>
  </w:style>
  <w:style w:type="paragraph" w:styleId="Revision">
    <w:name w:val="Revision"/>
    <w:hidden/>
    <w:uiPriority w:val="99"/>
    <w:semiHidden/>
    <w:rsid w:val="00262BD6"/>
    <w:pPr>
      <w:spacing w:after="0" w:line="240" w:lineRule="auto"/>
    </w:pPr>
  </w:style>
  <w:style w:type="character" w:styleId="CommentReference">
    <w:name w:val="annotation reference"/>
    <w:basedOn w:val="DefaultParagraphFont"/>
    <w:uiPriority w:val="99"/>
    <w:semiHidden/>
    <w:unhideWhenUsed/>
    <w:rsid w:val="00262BD6"/>
    <w:rPr>
      <w:sz w:val="16"/>
      <w:szCs w:val="16"/>
    </w:rPr>
  </w:style>
  <w:style w:type="paragraph" w:styleId="CommentText">
    <w:name w:val="annotation text"/>
    <w:basedOn w:val="Normal"/>
    <w:link w:val="CommentTextChar"/>
    <w:uiPriority w:val="99"/>
    <w:unhideWhenUsed/>
    <w:rsid w:val="00262BD6"/>
    <w:pPr>
      <w:spacing w:line="240" w:lineRule="auto"/>
    </w:pPr>
    <w:rPr>
      <w:sz w:val="20"/>
      <w:szCs w:val="20"/>
    </w:rPr>
  </w:style>
  <w:style w:type="character" w:customStyle="1" w:styleId="CommentTextChar">
    <w:name w:val="Comment Text Char"/>
    <w:basedOn w:val="DefaultParagraphFont"/>
    <w:link w:val="CommentText"/>
    <w:uiPriority w:val="99"/>
    <w:rsid w:val="00262BD6"/>
    <w:rPr>
      <w:sz w:val="20"/>
      <w:szCs w:val="20"/>
    </w:rPr>
  </w:style>
  <w:style w:type="paragraph" w:styleId="CommentSubject">
    <w:name w:val="annotation subject"/>
    <w:basedOn w:val="CommentText"/>
    <w:next w:val="CommentText"/>
    <w:link w:val="CommentSubjectChar"/>
    <w:uiPriority w:val="99"/>
    <w:semiHidden/>
    <w:unhideWhenUsed/>
    <w:rsid w:val="00262BD6"/>
    <w:rPr>
      <w:b/>
      <w:bCs/>
    </w:rPr>
  </w:style>
  <w:style w:type="character" w:customStyle="1" w:styleId="CommentSubjectChar">
    <w:name w:val="Comment Subject Char"/>
    <w:basedOn w:val="CommentTextChar"/>
    <w:link w:val="CommentSubject"/>
    <w:uiPriority w:val="99"/>
    <w:semiHidden/>
    <w:rsid w:val="00262BD6"/>
    <w:rPr>
      <w:b/>
      <w:bCs/>
      <w:sz w:val="20"/>
      <w:szCs w:val="20"/>
    </w:rPr>
  </w:style>
  <w:style w:type="character" w:styleId="Hyperlink">
    <w:name w:val="Hyperlink"/>
    <w:basedOn w:val="DefaultParagraphFont"/>
    <w:uiPriority w:val="99"/>
    <w:unhideWhenUsed/>
    <w:rsid w:val="00C11A96"/>
    <w:rPr>
      <w:color w:val="467886" w:themeColor="hyperlink"/>
      <w:u w:val="single"/>
    </w:rPr>
  </w:style>
  <w:style w:type="character" w:styleId="UnresolvedMention">
    <w:name w:val="Unresolved Mention"/>
    <w:basedOn w:val="DefaultParagraphFont"/>
    <w:uiPriority w:val="99"/>
    <w:semiHidden/>
    <w:unhideWhenUsed/>
    <w:rsid w:val="00C11A96"/>
    <w:rPr>
      <w:color w:val="605E5C"/>
      <w:shd w:val="clear" w:color="auto" w:fill="E1DFDD"/>
    </w:rPr>
  </w:style>
  <w:style w:type="numbering" w:customStyle="1" w:styleId="NoList1">
    <w:name w:val="No List1"/>
    <w:next w:val="NoList"/>
    <w:uiPriority w:val="99"/>
    <w:semiHidden/>
    <w:unhideWhenUsed/>
    <w:rsid w:val="006F3108"/>
  </w:style>
  <w:style w:type="paragraph" w:customStyle="1" w:styleId="msonormal0">
    <w:name w:val="msonormal"/>
    <w:basedOn w:val="Normal"/>
    <w:rsid w:val="006F3108"/>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ecommendationtitle">
    <w:name w:val="recommendationtitle"/>
    <w:basedOn w:val="Normal"/>
    <w:rsid w:val="006F3108"/>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NormalWeb">
    <w:name w:val="Normal (Web)"/>
    <w:basedOn w:val="Normal"/>
    <w:uiPriority w:val="99"/>
    <w:semiHidden/>
    <w:unhideWhenUsed/>
    <w:rsid w:val="006F3108"/>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FollowedHyperlink">
    <w:name w:val="FollowedHyperlink"/>
    <w:basedOn w:val="DefaultParagraphFont"/>
    <w:uiPriority w:val="99"/>
    <w:semiHidden/>
    <w:unhideWhenUsed/>
    <w:rsid w:val="006F3108"/>
    <w:rPr>
      <w:color w:val="800080"/>
      <w:u w:val="single"/>
    </w:rPr>
  </w:style>
  <w:style w:type="character" w:styleId="HTMLTypewriter">
    <w:name w:val="HTML Typewriter"/>
    <w:basedOn w:val="DefaultParagraphFont"/>
    <w:uiPriority w:val="99"/>
    <w:semiHidden/>
    <w:unhideWhenUsed/>
    <w:rsid w:val="006F3108"/>
    <w:rPr>
      <w:rFonts w:ascii="Courier New" w:eastAsia="Times New Roman" w:hAnsi="Courier New" w:cs="Courier New"/>
      <w:sz w:val="20"/>
      <w:szCs w:val="20"/>
    </w:rPr>
  </w:style>
  <w:style w:type="paragraph" w:customStyle="1" w:styleId="figuretitle">
    <w:name w:val="figuretitle"/>
    <w:basedOn w:val="Normal"/>
    <w:rsid w:val="006F3108"/>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tabletitle">
    <w:name w:val="tabletitle"/>
    <w:basedOn w:val="Normal"/>
    <w:rsid w:val="006F3108"/>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ecommendationtesttitle">
    <w:name w:val="recommendationtesttitle"/>
    <w:basedOn w:val="Normal"/>
    <w:rsid w:val="006F3108"/>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biblio">
    <w:name w:val="biblio"/>
    <w:basedOn w:val="Normal"/>
    <w:rsid w:val="006F3108"/>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2558304">
      <w:bodyDiv w:val="1"/>
      <w:marLeft w:val="0"/>
      <w:marRight w:val="0"/>
      <w:marTop w:val="0"/>
      <w:marBottom w:val="0"/>
      <w:divBdr>
        <w:top w:val="none" w:sz="0" w:space="0" w:color="auto"/>
        <w:left w:val="none" w:sz="0" w:space="0" w:color="auto"/>
        <w:bottom w:val="none" w:sz="0" w:space="0" w:color="auto"/>
        <w:right w:val="none" w:sz="0" w:space="0" w:color="auto"/>
      </w:divBdr>
      <w:divsChild>
        <w:div w:id="1341741145">
          <w:marLeft w:val="0"/>
          <w:marRight w:val="0"/>
          <w:marTop w:val="0"/>
          <w:marBottom w:val="0"/>
          <w:divBdr>
            <w:top w:val="none" w:sz="0" w:space="0" w:color="auto"/>
            <w:left w:val="none" w:sz="0" w:space="0" w:color="auto"/>
            <w:bottom w:val="none" w:sz="0" w:space="0" w:color="auto"/>
            <w:right w:val="none" w:sz="0" w:space="0" w:color="auto"/>
          </w:divBdr>
          <w:divsChild>
            <w:div w:id="586619772">
              <w:marLeft w:val="0"/>
              <w:marRight w:val="0"/>
              <w:marTop w:val="0"/>
              <w:marBottom w:val="0"/>
              <w:divBdr>
                <w:top w:val="none" w:sz="0" w:space="0" w:color="auto"/>
                <w:left w:val="none" w:sz="0" w:space="0" w:color="auto"/>
                <w:bottom w:val="none" w:sz="0" w:space="0" w:color="auto"/>
                <w:right w:val="none" w:sz="0" w:space="0" w:color="auto"/>
              </w:divBdr>
              <w:divsChild>
                <w:div w:id="1530142885">
                  <w:marLeft w:val="0"/>
                  <w:marRight w:val="0"/>
                  <w:marTop w:val="0"/>
                  <w:marBottom w:val="0"/>
                  <w:divBdr>
                    <w:top w:val="none" w:sz="0" w:space="0" w:color="auto"/>
                    <w:left w:val="none" w:sz="0" w:space="0" w:color="auto"/>
                    <w:bottom w:val="none" w:sz="0" w:space="0" w:color="auto"/>
                    <w:right w:val="none" w:sz="0" w:space="0" w:color="auto"/>
                  </w:divBdr>
                </w:div>
              </w:divsChild>
            </w:div>
            <w:div w:id="1007293066">
              <w:marLeft w:val="0"/>
              <w:marRight w:val="0"/>
              <w:marTop w:val="0"/>
              <w:marBottom w:val="0"/>
              <w:divBdr>
                <w:top w:val="none" w:sz="0" w:space="0" w:color="auto"/>
                <w:left w:val="none" w:sz="0" w:space="0" w:color="auto"/>
                <w:bottom w:val="none" w:sz="0" w:space="0" w:color="auto"/>
                <w:right w:val="none" w:sz="0" w:space="0" w:color="auto"/>
              </w:divBdr>
              <w:divsChild>
                <w:div w:id="198365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001193">
          <w:marLeft w:val="0"/>
          <w:marRight w:val="0"/>
          <w:marTop w:val="0"/>
          <w:marBottom w:val="0"/>
          <w:divBdr>
            <w:top w:val="none" w:sz="0" w:space="0" w:color="auto"/>
            <w:left w:val="none" w:sz="0" w:space="0" w:color="auto"/>
            <w:bottom w:val="none" w:sz="0" w:space="0" w:color="auto"/>
            <w:right w:val="none" w:sz="0" w:space="0" w:color="auto"/>
          </w:divBdr>
          <w:divsChild>
            <w:div w:id="1706056358">
              <w:marLeft w:val="0"/>
              <w:marRight w:val="0"/>
              <w:marTop w:val="0"/>
              <w:marBottom w:val="0"/>
              <w:divBdr>
                <w:top w:val="none" w:sz="0" w:space="0" w:color="auto"/>
                <w:left w:val="none" w:sz="0" w:space="0" w:color="auto"/>
                <w:bottom w:val="none" w:sz="0" w:space="0" w:color="auto"/>
                <w:right w:val="none" w:sz="0" w:space="0" w:color="auto"/>
              </w:divBdr>
            </w:div>
            <w:div w:id="1597789508">
              <w:marLeft w:val="0"/>
              <w:marRight w:val="0"/>
              <w:marTop w:val="0"/>
              <w:marBottom w:val="0"/>
              <w:divBdr>
                <w:top w:val="none" w:sz="0" w:space="0" w:color="auto"/>
                <w:left w:val="none" w:sz="0" w:space="0" w:color="auto"/>
                <w:bottom w:val="none" w:sz="0" w:space="0" w:color="auto"/>
                <w:right w:val="none" w:sz="0" w:space="0" w:color="auto"/>
              </w:divBdr>
            </w:div>
            <w:div w:id="2042701615">
              <w:marLeft w:val="0"/>
              <w:marRight w:val="0"/>
              <w:marTop w:val="0"/>
              <w:marBottom w:val="0"/>
              <w:divBdr>
                <w:top w:val="none" w:sz="0" w:space="0" w:color="auto"/>
                <w:left w:val="none" w:sz="0" w:space="0" w:color="auto"/>
                <w:bottom w:val="none" w:sz="0" w:space="0" w:color="auto"/>
                <w:right w:val="none" w:sz="0" w:space="0" w:color="auto"/>
              </w:divBdr>
            </w:div>
          </w:divsChild>
        </w:div>
        <w:div w:id="494027378">
          <w:marLeft w:val="0"/>
          <w:marRight w:val="0"/>
          <w:marTop w:val="0"/>
          <w:marBottom w:val="0"/>
          <w:divBdr>
            <w:top w:val="none" w:sz="0" w:space="0" w:color="auto"/>
            <w:left w:val="none" w:sz="0" w:space="0" w:color="auto"/>
            <w:bottom w:val="none" w:sz="0" w:space="0" w:color="auto"/>
            <w:right w:val="none" w:sz="0" w:space="0" w:color="auto"/>
          </w:divBdr>
          <w:divsChild>
            <w:div w:id="36479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399980">
      <w:bodyDiv w:val="1"/>
      <w:marLeft w:val="0"/>
      <w:marRight w:val="0"/>
      <w:marTop w:val="0"/>
      <w:marBottom w:val="0"/>
      <w:divBdr>
        <w:top w:val="none" w:sz="0" w:space="0" w:color="auto"/>
        <w:left w:val="none" w:sz="0" w:space="0" w:color="auto"/>
        <w:bottom w:val="none" w:sz="0" w:space="0" w:color="auto"/>
        <w:right w:val="none" w:sz="0" w:space="0" w:color="auto"/>
      </w:divBdr>
      <w:divsChild>
        <w:div w:id="1548951434">
          <w:marLeft w:val="0"/>
          <w:marRight w:val="0"/>
          <w:marTop w:val="0"/>
          <w:marBottom w:val="0"/>
          <w:divBdr>
            <w:top w:val="none" w:sz="0" w:space="0" w:color="auto"/>
            <w:left w:val="none" w:sz="0" w:space="0" w:color="auto"/>
            <w:bottom w:val="none" w:sz="0" w:space="0" w:color="auto"/>
            <w:right w:val="none" w:sz="0" w:space="0" w:color="auto"/>
          </w:divBdr>
          <w:divsChild>
            <w:div w:id="1316764912">
              <w:marLeft w:val="0"/>
              <w:marRight w:val="0"/>
              <w:marTop w:val="0"/>
              <w:marBottom w:val="0"/>
              <w:divBdr>
                <w:top w:val="none" w:sz="0" w:space="0" w:color="auto"/>
                <w:left w:val="none" w:sz="0" w:space="0" w:color="auto"/>
                <w:bottom w:val="none" w:sz="0" w:space="0" w:color="auto"/>
                <w:right w:val="none" w:sz="0" w:space="0" w:color="auto"/>
              </w:divBdr>
              <w:divsChild>
                <w:div w:id="1141001300">
                  <w:marLeft w:val="0"/>
                  <w:marRight w:val="0"/>
                  <w:marTop w:val="0"/>
                  <w:marBottom w:val="0"/>
                  <w:divBdr>
                    <w:top w:val="none" w:sz="0" w:space="0" w:color="auto"/>
                    <w:left w:val="none" w:sz="0" w:space="0" w:color="auto"/>
                    <w:bottom w:val="none" w:sz="0" w:space="0" w:color="auto"/>
                    <w:right w:val="none" w:sz="0" w:space="0" w:color="auto"/>
                  </w:divBdr>
                </w:div>
                <w:div w:id="843518459">
                  <w:marLeft w:val="0"/>
                  <w:marRight w:val="0"/>
                  <w:marTop w:val="0"/>
                  <w:marBottom w:val="0"/>
                  <w:divBdr>
                    <w:top w:val="none" w:sz="0" w:space="0" w:color="auto"/>
                    <w:left w:val="none" w:sz="0" w:space="0" w:color="auto"/>
                    <w:bottom w:val="none" w:sz="0" w:space="0" w:color="auto"/>
                    <w:right w:val="none" w:sz="0" w:space="0" w:color="auto"/>
                  </w:divBdr>
                </w:div>
              </w:divsChild>
            </w:div>
            <w:div w:id="451246811">
              <w:marLeft w:val="0"/>
              <w:marRight w:val="0"/>
              <w:marTop w:val="0"/>
              <w:marBottom w:val="0"/>
              <w:divBdr>
                <w:top w:val="none" w:sz="0" w:space="0" w:color="auto"/>
                <w:left w:val="none" w:sz="0" w:space="0" w:color="auto"/>
                <w:bottom w:val="none" w:sz="0" w:space="0" w:color="auto"/>
                <w:right w:val="none" w:sz="0" w:space="0" w:color="auto"/>
              </w:divBdr>
              <w:divsChild>
                <w:div w:id="1720856590">
                  <w:marLeft w:val="0"/>
                  <w:marRight w:val="0"/>
                  <w:marTop w:val="0"/>
                  <w:marBottom w:val="0"/>
                  <w:divBdr>
                    <w:top w:val="none" w:sz="0" w:space="0" w:color="auto"/>
                    <w:left w:val="none" w:sz="0" w:space="0" w:color="auto"/>
                    <w:bottom w:val="none" w:sz="0" w:space="0" w:color="auto"/>
                    <w:right w:val="none" w:sz="0" w:space="0" w:color="auto"/>
                  </w:divBdr>
                </w:div>
              </w:divsChild>
            </w:div>
            <w:div w:id="1468476204">
              <w:marLeft w:val="0"/>
              <w:marRight w:val="0"/>
              <w:marTop w:val="0"/>
              <w:marBottom w:val="0"/>
              <w:divBdr>
                <w:top w:val="none" w:sz="0" w:space="0" w:color="auto"/>
                <w:left w:val="none" w:sz="0" w:space="0" w:color="auto"/>
                <w:bottom w:val="none" w:sz="0" w:space="0" w:color="auto"/>
                <w:right w:val="none" w:sz="0" w:space="0" w:color="auto"/>
              </w:divBdr>
              <w:divsChild>
                <w:div w:id="560217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124565">
          <w:marLeft w:val="0"/>
          <w:marRight w:val="0"/>
          <w:marTop w:val="0"/>
          <w:marBottom w:val="0"/>
          <w:divBdr>
            <w:top w:val="none" w:sz="0" w:space="0" w:color="auto"/>
            <w:left w:val="none" w:sz="0" w:space="0" w:color="auto"/>
            <w:bottom w:val="none" w:sz="0" w:space="0" w:color="auto"/>
            <w:right w:val="none" w:sz="0" w:space="0" w:color="auto"/>
          </w:divBdr>
          <w:divsChild>
            <w:div w:id="1740515588">
              <w:marLeft w:val="0"/>
              <w:marRight w:val="0"/>
              <w:marTop w:val="0"/>
              <w:marBottom w:val="0"/>
              <w:divBdr>
                <w:top w:val="none" w:sz="0" w:space="0" w:color="auto"/>
                <w:left w:val="none" w:sz="0" w:space="0" w:color="auto"/>
                <w:bottom w:val="none" w:sz="0" w:space="0" w:color="auto"/>
                <w:right w:val="none" w:sz="0" w:space="0" w:color="auto"/>
              </w:divBdr>
              <w:divsChild>
                <w:div w:id="171722163">
                  <w:marLeft w:val="0"/>
                  <w:marRight w:val="0"/>
                  <w:marTop w:val="0"/>
                  <w:marBottom w:val="0"/>
                  <w:divBdr>
                    <w:top w:val="none" w:sz="0" w:space="0" w:color="auto"/>
                    <w:left w:val="none" w:sz="0" w:space="0" w:color="auto"/>
                    <w:bottom w:val="none" w:sz="0" w:space="0" w:color="auto"/>
                    <w:right w:val="none" w:sz="0" w:space="0" w:color="auto"/>
                  </w:divBdr>
                </w:div>
                <w:div w:id="1155728545">
                  <w:marLeft w:val="0"/>
                  <w:marRight w:val="0"/>
                  <w:marTop w:val="0"/>
                  <w:marBottom w:val="0"/>
                  <w:divBdr>
                    <w:top w:val="none" w:sz="0" w:space="0" w:color="auto"/>
                    <w:left w:val="none" w:sz="0" w:space="0" w:color="auto"/>
                    <w:bottom w:val="none" w:sz="0" w:space="0" w:color="auto"/>
                    <w:right w:val="none" w:sz="0" w:space="0" w:color="auto"/>
                  </w:divBdr>
                </w:div>
                <w:div w:id="1451582259">
                  <w:marLeft w:val="0"/>
                  <w:marRight w:val="0"/>
                  <w:marTop w:val="0"/>
                  <w:marBottom w:val="0"/>
                  <w:divBdr>
                    <w:top w:val="none" w:sz="0" w:space="0" w:color="auto"/>
                    <w:left w:val="none" w:sz="0" w:space="0" w:color="auto"/>
                    <w:bottom w:val="none" w:sz="0" w:space="0" w:color="auto"/>
                    <w:right w:val="none" w:sz="0" w:space="0" w:color="auto"/>
                  </w:divBdr>
                  <w:divsChild>
                    <w:div w:id="478419794">
                      <w:marLeft w:val="0"/>
                      <w:marRight w:val="0"/>
                      <w:marTop w:val="0"/>
                      <w:marBottom w:val="0"/>
                      <w:divBdr>
                        <w:top w:val="none" w:sz="0" w:space="0" w:color="auto"/>
                        <w:left w:val="none" w:sz="0" w:space="0" w:color="auto"/>
                        <w:bottom w:val="none" w:sz="0" w:space="0" w:color="auto"/>
                        <w:right w:val="none" w:sz="0" w:space="0" w:color="auto"/>
                      </w:divBdr>
                    </w:div>
                    <w:div w:id="1711295359">
                      <w:marLeft w:val="0"/>
                      <w:marRight w:val="0"/>
                      <w:marTop w:val="0"/>
                      <w:marBottom w:val="0"/>
                      <w:divBdr>
                        <w:top w:val="none" w:sz="0" w:space="0" w:color="auto"/>
                        <w:left w:val="none" w:sz="0" w:space="0" w:color="auto"/>
                        <w:bottom w:val="none" w:sz="0" w:space="0" w:color="auto"/>
                        <w:right w:val="none" w:sz="0" w:space="0" w:color="auto"/>
                      </w:divBdr>
                    </w:div>
                    <w:div w:id="919101039">
                      <w:marLeft w:val="0"/>
                      <w:marRight w:val="0"/>
                      <w:marTop w:val="0"/>
                      <w:marBottom w:val="0"/>
                      <w:divBdr>
                        <w:top w:val="none" w:sz="0" w:space="0" w:color="auto"/>
                        <w:left w:val="none" w:sz="0" w:space="0" w:color="auto"/>
                        <w:bottom w:val="none" w:sz="0" w:space="0" w:color="auto"/>
                        <w:right w:val="none" w:sz="0" w:space="0" w:color="auto"/>
                      </w:divBdr>
                    </w:div>
                    <w:div w:id="2028872148">
                      <w:marLeft w:val="0"/>
                      <w:marRight w:val="0"/>
                      <w:marTop w:val="0"/>
                      <w:marBottom w:val="0"/>
                      <w:divBdr>
                        <w:top w:val="none" w:sz="0" w:space="0" w:color="auto"/>
                        <w:left w:val="none" w:sz="0" w:space="0" w:color="auto"/>
                        <w:bottom w:val="none" w:sz="0" w:space="0" w:color="auto"/>
                        <w:right w:val="none" w:sz="0" w:space="0" w:color="auto"/>
                      </w:divBdr>
                    </w:div>
                  </w:divsChild>
                </w:div>
                <w:div w:id="966547578">
                  <w:marLeft w:val="0"/>
                  <w:marRight w:val="0"/>
                  <w:marTop w:val="0"/>
                  <w:marBottom w:val="0"/>
                  <w:divBdr>
                    <w:top w:val="none" w:sz="0" w:space="0" w:color="auto"/>
                    <w:left w:val="none" w:sz="0" w:space="0" w:color="auto"/>
                    <w:bottom w:val="none" w:sz="0" w:space="0" w:color="auto"/>
                    <w:right w:val="none" w:sz="0" w:space="0" w:color="auto"/>
                  </w:divBdr>
                  <w:divsChild>
                    <w:div w:id="1463570636">
                      <w:marLeft w:val="0"/>
                      <w:marRight w:val="0"/>
                      <w:marTop w:val="0"/>
                      <w:marBottom w:val="0"/>
                      <w:divBdr>
                        <w:top w:val="none" w:sz="0" w:space="0" w:color="auto"/>
                        <w:left w:val="none" w:sz="0" w:space="0" w:color="auto"/>
                        <w:bottom w:val="none" w:sz="0" w:space="0" w:color="auto"/>
                        <w:right w:val="none" w:sz="0" w:space="0" w:color="auto"/>
                      </w:divBdr>
                    </w:div>
                    <w:div w:id="571500632">
                      <w:marLeft w:val="0"/>
                      <w:marRight w:val="0"/>
                      <w:marTop w:val="0"/>
                      <w:marBottom w:val="0"/>
                      <w:divBdr>
                        <w:top w:val="none" w:sz="0" w:space="0" w:color="auto"/>
                        <w:left w:val="none" w:sz="0" w:space="0" w:color="auto"/>
                        <w:bottom w:val="none" w:sz="0" w:space="0" w:color="auto"/>
                        <w:right w:val="none" w:sz="0" w:space="0" w:color="auto"/>
                      </w:divBdr>
                    </w:div>
                    <w:div w:id="216402135">
                      <w:marLeft w:val="0"/>
                      <w:marRight w:val="0"/>
                      <w:marTop w:val="0"/>
                      <w:marBottom w:val="0"/>
                      <w:divBdr>
                        <w:top w:val="none" w:sz="0" w:space="0" w:color="auto"/>
                        <w:left w:val="none" w:sz="0" w:space="0" w:color="auto"/>
                        <w:bottom w:val="none" w:sz="0" w:space="0" w:color="auto"/>
                        <w:right w:val="none" w:sz="0" w:space="0" w:color="auto"/>
                      </w:divBdr>
                    </w:div>
                    <w:div w:id="1573465436">
                      <w:marLeft w:val="0"/>
                      <w:marRight w:val="0"/>
                      <w:marTop w:val="0"/>
                      <w:marBottom w:val="0"/>
                      <w:divBdr>
                        <w:top w:val="none" w:sz="0" w:space="0" w:color="auto"/>
                        <w:left w:val="none" w:sz="0" w:space="0" w:color="auto"/>
                        <w:bottom w:val="none" w:sz="0" w:space="0" w:color="auto"/>
                        <w:right w:val="none" w:sz="0" w:space="0" w:color="auto"/>
                      </w:divBdr>
                    </w:div>
                  </w:divsChild>
                </w:div>
                <w:div w:id="1260798025">
                  <w:marLeft w:val="0"/>
                  <w:marRight w:val="0"/>
                  <w:marTop w:val="0"/>
                  <w:marBottom w:val="0"/>
                  <w:divBdr>
                    <w:top w:val="none" w:sz="0" w:space="0" w:color="auto"/>
                    <w:left w:val="none" w:sz="0" w:space="0" w:color="auto"/>
                    <w:bottom w:val="none" w:sz="0" w:space="0" w:color="auto"/>
                    <w:right w:val="none" w:sz="0" w:space="0" w:color="auto"/>
                  </w:divBdr>
                  <w:divsChild>
                    <w:div w:id="1246106624">
                      <w:marLeft w:val="0"/>
                      <w:marRight w:val="0"/>
                      <w:marTop w:val="0"/>
                      <w:marBottom w:val="0"/>
                      <w:divBdr>
                        <w:top w:val="none" w:sz="0" w:space="0" w:color="auto"/>
                        <w:left w:val="none" w:sz="0" w:space="0" w:color="auto"/>
                        <w:bottom w:val="none" w:sz="0" w:space="0" w:color="auto"/>
                        <w:right w:val="none" w:sz="0" w:space="0" w:color="auto"/>
                      </w:divBdr>
                    </w:div>
                    <w:div w:id="342509928">
                      <w:marLeft w:val="0"/>
                      <w:marRight w:val="0"/>
                      <w:marTop w:val="0"/>
                      <w:marBottom w:val="0"/>
                      <w:divBdr>
                        <w:top w:val="none" w:sz="0" w:space="0" w:color="auto"/>
                        <w:left w:val="none" w:sz="0" w:space="0" w:color="auto"/>
                        <w:bottom w:val="none" w:sz="0" w:space="0" w:color="auto"/>
                        <w:right w:val="none" w:sz="0" w:space="0" w:color="auto"/>
                      </w:divBdr>
                    </w:div>
                    <w:div w:id="872962272">
                      <w:marLeft w:val="0"/>
                      <w:marRight w:val="0"/>
                      <w:marTop w:val="0"/>
                      <w:marBottom w:val="0"/>
                      <w:divBdr>
                        <w:top w:val="none" w:sz="0" w:space="0" w:color="auto"/>
                        <w:left w:val="none" w:sz="0" w:space="0" w:color="auto"/>
                        <w:bottom w:val="none" w:sz="0" w:space="0" w:color="auto"/>
                        <w:right w:val="none" w:sz="0" w:space="0" w:color="auto"/>
                      </w:divBdr>
                    </w:div>
                    <w:div w:id="522523414">
                      <w:marLeft w:val="0"/>
                      <w:marRight w:val="0"/>
                      <w:marTop w:val="0"/>
                      <w:marBottom w:val="0"/>
                      <w:divBdr>
                        <w:top w:val="none" w:sz="0" w:space="0" w:color="auto"/>
                        <w:left w:val="none" w:sz="0" w:space="0" w:color="auto"/>
                        <w:bottom w:val="none" w:sz="0" w:space="0" w:color="auto"/>
                        <w:right w:val="none" w:sz="0" w:space="0" w:color="auto"/>
                      </w:divBdr>
                    </w:div>
                    <w:div w:id="1302809400">
                      <w:marLeft w:val="0"/>
                      <w:marRight w:val="0"/>
                      <w:marTop w:val="0"/>
                      <w:marBottom w:val="0"/>
                      <w:divBdr>
                        <w:top w:val="none" w:sz="0" w:space="0" w:color="auto"/>
                        <w:left w:val="none" w:sz="0" w:space="0" w:color="auto"/>
                        <w:bottom w:val="none" w:sz="0" w:space="0" w:color="auto"/>
                        <w:right w:val="none" w:sz="0" w:space="0" w:color="auto"/>
                      </w:divBdr>
                    </w:div>
                    <w:div w:id="1075395720">
                      <w:marLeft w:val="0"/>
                      <w:marRight w:val="0"/>
                      <w:marTop w:val="0"/>
                      <w:marBottom w:val="0"/>
                      <w:divBdr>
                        <w:top w:val="none" w:sz="0" w:space="0" w:color="auto"/>
                        <w:left w:val="none" w:sz="0" w:space="0" w:color="auto"/>
                        <w:bottom w:val="none" w:sz="0" w:space="0" w:color="auto"/>
                        <w:right w:val="none" w:sz="0" w:space="0" w:color="auto"/>
                      </w:divBdr>
                    </w:div>
                    <w:div w:id="862550406">
                      <w:marLeft w:val="0"/>
                      <w:marRight w:val="0"/>
                      <w:marTop w:val="0"/>
                      <w:marBottom w:val="0"/>
                      <w:divBdr>
                        <w:top w:val="none" w:sz="0" w:space="0" w:color="auto"/>
                        <w:left w:val="none" w:sz="0" w:space="0" w:color="auto"/>
                        <w:bottom w:val="none" w:sz="0" w:space="0" w:color="auto"/>
                        <w:right w:val="none" w:sz="0" w:space="0" w:color="auto"/>
                      </w:divBdr>
                    </w:div>
                    <w:div w:id="1079400146">
                      <w:marLeft w:val="0"/>
                      <w:marRight w:val="0"/>
                      <w:marTop w:val="0"/>
                      <w:marBottom w:val="0"/>
                      <w:divBdr>
                        <w:top w:val="none" w:sz="0" w:space="0" w:color="auto"/>
                        <w:left w:val="none" w:sz="0" w:space="0" w:color="auto"/>
                        <w:bottom w:val="none" w:sz="0" w:space="0" w:color="auto"/>
                        <w:right w:val="none" w:sz="0" w:space="0" w:color="auto"/>
                      </w:divBdr>
                    </w:div>
                  </w:divsChild>
                </w:div>
                <w:div w:id="838084428">
                  <w:marLeft w:val="0"/>
                  <w:marRight w:val="0"/>
                  <w:marTop w:val="0"/>
                  <w:marBottom w:val="0"/>
                  <w:divBdr>
                    <w:top w:val="none" w:sz="0" w:space="0" w:color="auto"/>
                    <w:left w:val="none" w:sz="0" w:space="0" w:color="auto"/>
                    <w:bottom w:val="none" w:sz="0" w:space="0" w:color="auto"/>
                    <w:right w:val="none" w:sz="0" w:space="0" w:color="auto"/>
                  </w:divBdr>
                  <w:divsChild>
                    <w:div w:id="618991167">
                      <w:marLeft w:val="0"/>
                      <w:marRight w:val="0"/>
                      <w:marTop w:val="0"/>
                      <w:marBottom w:val="0"/>
                      <w:divBdr>
                        <w:top w:val="none" w:sz="0" w:space="0" w:color="auto"/>
                        <w:left w:val="none" w:sz="0" w:space="0" w:color="auto"/>
                        <w:bottom w:val="none" w:sz="0" w:space="0" w:color="auto"/>
                        <w:right w:val="none" w:sz="0" w:space="0" w:color="auto"/>
                      </w:divBdr>
                    </w:div>
                    <w:div w:id="367610992">
                      <w:marLeft w:val="0"/>
                      <w:marRight w:val="0"/>
                      <w:marTop w:val="0"/>
                      <w:marBottom w:val="0"/>
                      <w:divBdr>
                        <w:top w:val="none" w:sz="0" w:space="0" w:color="auto"/>
                        <w:left w:val="none" w:sz="0" w:space="0" w:color="auto"/>
                        <w:bottom w:val="none" w:sz="0" w:space="0" w:color="auto"/>
                        <w:right w:val="none" w:sz="0" w:space="0" w:color="auto"/>
                      </w:divBdr>
                    </w:div>
                    <w:div w:id="1656690384">
                      <w:marLeft w:val="0"/>
                      <w:marRight w:val="0"/>
                      <w:marTop w:val="0"/>
                      <w:marBottom w:val="0"/>
                      <w:divBdr>
                        <w:top w:val="none" w:sz="0" w:space="0" w:color="auto"/>
                        <w:left w:val="none" w:sz="0" w:space="0" w:color="auto"/>
                        <w:bottom w:val="none" w:sz="0" w:space="0" w:color="auto"/>
                        <w:right w:val="none" w:sz="0" w:space="0" w:color="auto"/>
                      </w:divBdr>
                    </w:div>
                  </w:divsChild>
                </w:div>
                <w:div w:id="75760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255015">
          <w:marLeft w:val="0"/>
          <w:marRight w:val="0"/>
          <w:marTop w:val="0"/>
          <w:marBottom w:val="0"/>
          <w:divBdr>
            <w:top w:val="none" w:sz="0" w:space="0" w:color="auto"/>
            <w:left w:val="none" w:sz="0" w:space="0" w:color="auto"/>
            <w:bottom w:val="none" w:sz="0" w:space="0" w:color="auto"/>
            <w:right w:val="none" w:sz="0" w:space="0" w:color="auto"/>
          </w:divBdr>
          <w:divsChild>
            <w:div w:id="2143384678">
              <w:marLeft w:val="0"/>
              <w:marRight w:val="0"/>
              <w:marTop w:val="0"/>
              <w:marBottom w:val="0"/>
              <w:divBdr>
                <w:top w:val="none" w:sz="0" w:space="0" w:color="auto"/>
                <w:left w:val="none" w:sz="0" w:space="0" w:color="auto"/>
                <w:bottom w:val="none" w:sz="0" w:space="0" w:color="auto"/>
                <w:right w:val="none" w:sz="0" w:space="0" w:color="auto"/>
              </w:divBdr>
            </w:div>
            <w:div w:id="1566448860">
              <w:marLeft w:val="0"/>
              <w:marRight w:val="0"/>
              <w:marTop w:val="0"/>
              <w:marBottom w:val="0"/>
              <w:divBdr>
                <w:top w:val="none" w:sz="0" w:space="0" w:color="auto"/>
                <w:left w:val="none" w:sz="0" w:space="0" w:color="auto"/>
                <w:bottom w:val="none" w:sz="0" w:space="0" w:color="auto"/>
                <w:right w:val="none" w:sz="0" w:space="0" w:color="auto"/>
              </w:divBdr>
            </w:div>
            <w:div w:id="1040469932">
              <w:marLeft w:val="0"/>
              <w:marRight w:val="0"/>
              <w:marTop w:val="0"/>
              <w:marBottom w:val="0"/>
              <w:divBdr>
                <w:top w:val="none" w:sz="0" w:space="0" w:color="auto"/>
                <w:left w:val="none" w:sz="0" w:space="0" w:color="auto"/>
                <w:bottom w:val="none" w:sz="0" w:space="0" w:color="auto"/>
                <w:right w:val="none" w:sz="0" w:space="0" w:color="auto"/>
              </w:divBdr>
            </w:div>
            <w:div w:id="1068302597">
              <w:marLeft w:val="0"/>
              <w:marRight w:val="0"/>
              <w:marTop w:val="0"/>
              <w:marBottom w:val="0"/>
              <w:divBdr>
                <w:top w:val="none" w:sz="0" w:space="0" w:color="auto"/>
                <w:left w:val="none" w:sz="0" w:space="0" w:color="auto"/>
                <w:bottom w:val="none" w:sz="0" w:space="0" w:color="auto"/>
                <w:right w:val="none" w:sz="0" w:space="0" w:color="auto"/>
              </w:divBdr>
            </w:div>
            <w:div w:id="371154538">
              <w:marLeft w:val="0"/>
              <w:marRight w:val="0"/>
              <w:marTop w:val="0"/>
              <w:marBottom w:val="0"/>
              <w:divBdr>
                <w:top w:val="none" w:sz="0" w:space="0" w:color="auto"/>
                <w:left w:val="none" w:sz="0" w:space="0" w:color="auto"/>
                <w:bottom w:val="none" w:sz="0" w:space="0" w:color="auto"/>
                <w:right w:val="none" w:sz="0" w:space="0" w:color="auto"/>
              </w:divBdr>
            </w:div>
            <w:div w:id="315689071">
              <w:marLeft w:val="0"/>
              <w:marRight w:val="0"/>
              <w:marTop w:val="0"/>
              <w:marBottom w:val="0"/>
              <w:divBdr>
                <w:top w:val="none" w:sz="0" w:space="0" w:color="auto"/>
                <w:left w:val="none" w:sz="0" w:space="0" w:color="auto"/>
                <w:bottom w:val="none" w:sz="0" w:space="0" w:color="auto"/>
                <w:right w:val="none" w:sz="0" w:space="0" w:color="auto"/>
              </w:divBdr>
            </w:div>
            <w:div w:id="141234423">
              <w:marLeft w:val="0"/>
              <w:marRight w:val="0"/>
              <w:marTop w:val="0"/>
              <w:marBottom w:val="0"/>
              <w:divBdr>
                <w:top w:val="none" w:sz="0" w:space="0" w:color="auto"/>
                <w:left w:val="none" w:sz="0" w:space="0" w:color="auto"/>
                <w:bottom w:val="none" w:sz="0" w:space="0" w:color="auto"/>
                <w:right w:val="none" w:sz="0" w:space="0" w:color="auto"/>
              </w:divBdr>
              <w:divsChild>
                <w:div w:id="155990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384822">
          <w:marLeft w:val="0"/>
          <w:marRight w:val="0"/>
          <w:marTop w:val="0"/>
          <w:marBottom w:val="0"/>
          <w:divBdr>
            <w:top w:val="none" w:sz="0" w:space="0" w:color="auto"/>
            <w:left w:val="none" w:sz="0" w:space="0" w:color="auto"/>
            <w:bottom w:val="none" w:sz="0" w:space="0" w:color="auto"/>
            <w:right w:val="none" w:sz="0" w:space="0" w:color="auto"/>
          </w:divBdr>
        </w:div>
        <w:div w:id="1071196826">
          <w:marLeft w:val="0"/>
          <w:marRight w:val="0"/>
          <w:marTop w:val="0"/>
          <w:marBottom w:val="0"/>
          <w:divBdr>
            <w:top w:val="none" w:sz="0" w:space="0" w:color="auto"/>
            <w:left w:val="none" w:sz="0" w:space="0" w:color="auto"/>
            <w:bottom w:val="none" w:sz="0" w:space="0" w:color="auto"/>
            <w:right w:val="none" w:sz="0" w:space="0" w:color="auto"/>
          </w:divBdr>
        </w:div>
      </w:divsChild>
    </w:div>
    <w:div w:id="2107574950">
      <w:bodyDiv w:val="1"/>
      <w:marLeft w:val="0"/>
      <w:marRight w:val="0"/>
      <w:marTop w:val="0"/>
      <w:marBottom w:val="0"/>
      <w:divBdr>
        <w:top w:val="none" w:sz="0" w:space="0" w:color="auto"/>
        <w:left w:val="none" w:sz="0" w:space="0" w:color="auto"/>
        <w:bottom w:val="none" w:sz="0" w:space="0" w:color="auto"/>
        <w:right w:val="none" w:sz="0" w:space="0" w:color="auto"/>
      </w:divBdr>
      <w:divsChild>
        <w:div w:id="1807162193">
          <w:marLeft w:val="0"/>
          <w:marRight w:val="0"/>
          <w:marTop w:val="0"/>
          <w:marBottom w:val="0"/>
          <w:divBdr>
            <w:top w:val="none" w:sz="0" w:space="0" w:color="auto"/>
            <w:left w:val="none" w:sz="0" w:space="0" w:color="auto"/>
            <w:bottom w:val="none" w:sz="0" w:space="0" w:color="auto"/>
            <w:right w:val="none" w:sz="0" w:space="0" w:color="auto"/>
          </w:divBdr>
          <w:divsChild>
            <w:div w:id="695812881">
              <w:marLeft w:val="0"/>
              <w:marRight w:val="0"/>
              <w:marTop w:val="0"/>
              <w:marBottom w:val="0"/>
              <w:divBdr>
                <w:top w:val="none" w:sz="0" w:space="0" w:color="auto"/>
                <w:left w:val="none" w:sz="0" w:space="0" w:color="auto"/>
                <w:bottom w:val="none" w:sz="0" w:space="0" w:color="auto"/>
                <w:right w:val="none" w:sz="0" w:space="0" w:color="auto"/>
              </w:divBdr>
              <w:divsChild>
                <w:div w:id="1593930050">
                  <w:marLeft w:val="0"/>
                  <w:marRight w:val="0"/>
                  <w:marTop w:val="0"/>
                  <w:marBottom w:val="0"/>
                  <w:divBdr>
                    <w:top w:val="none" w:sz="0" w:space="0" w:color="auto"/>
                    <w:left w:val="none" w:sz="0" w:space="0" w:color="auto"/>
                    <w:bottom w:val="none" w:sz="0" w:space="0" w:color="auto"/>
                    <w:right w:val="none" w:sz="0" w:space="0" w:color="auto"/>
                  </w:divBdr>
                  <w:divsChild>
                    <w:div w:id="949555714">
                      <w:marLeft w:val="0"/>
                      <w:marRight w:val="0"/>
                      <w:marTop w:val="0"/>
                      <w:marBottom w:val="0"/>
                      <w:divBdr>
                        <w:top w:val="none" w:sz="0" w:space="0" w:color="auto"/>
                        <w:left w:val="none" w:sz="0" w:space="0" w:color="auto"/>
                        <w:bottom w:val="none" w:sz="0" w:space="0" w:color="auto"/>
                        <w:right w:val="none" w:sz="0" w:space="0" w:color="auto"/>
                      </w:divBdr>
                      <w:divsChild>
                        <w:div w:id="1734161787">
                          <w:marLeft w:val="0"/>
                          <w:marRight w:val="0"/>
                          <w:marTop w:val="0"/>
                          <w:marBottom w:val="0"/>
                          <w:divBdr>
                            <w:top w:val="none" w:sz="0" w:space="0" w:color="auto"/>
                            <w:left w:val="none" w:sz="0" w:space="0" w:color="auto"/>
                            <w:bottom w:val="none" w:sz="0" w:space="0" w:color="auto"/>
                            <w:right w:val="none" w:sz="0" w:space="0" w:color="auto"/>
                          </w:divBdr>
                        </w:div>
                      </w:divsChild>
                    </w:div>
                    <w:div w:id="1466509957">
                      <w:marLeft w:val="0"/>
                      <w:marRight w:val="0"/>
                      <w:marTop w:val="0"/>
                      <w:marBottom w:val="0"/>
                      <w:divBdr>
                        <w:top w:val="none" w:sz="0" w:space="0" w:color="auto"/>
                        <w:left w:val="none" w:sz="0" w:space="0" w:color="auto"/>
                        <w:bottom w:val="none" w:sz="0" w:space="0" w:color="auto"/>
                        <w:right w:val="none" w:sz="0" w:space="0" w:color="auto"/>
                      </w:divBdr>
                    </w:div>
                    <w:div w:id="892615038">
                      <w:marLeft w:val="0"/>
                      <w:marRight w:val="0"/>
                      <w:marTop w:val="0"/>
                      <w:marBottom w:val="0"/>
                      <w:divBdr>
                        <w:top w:val="none" w:sz="0" w:space="0" w:color="auto"/>
                        <w:left w:val="none" w:sz="0" w:space="0" w:color="auto"/>
                        <w:bottom w:val="none" w:sz="0" w:space="0" w:color="auto"/>
                        <w:right w:val="none" w:sz="0" w:space="0" w:color="auto"/>
                      </w:divBdr>
                    </w:div>
                    <w:div w:id="643243499">
                      <w:marLeft w:val="0"/>
                      <w:marRight w:val="0"/>
                      <w:marTop w:val="0"/>
                      <w:marBottom w:val="0"/>
                      <w:divBdr>
                        <w:top w:val="none" w:sz="0" w:space="0" w:color="auto"/>
                        <w:left w:val="none" w:sz="0" w:space="0" w:color="auto"/>
                        <w:bottom w:val="none" w:sz="0" w:space="0" w:color="auto"/>
                        <w:right w:val="none" w:sz="0" w:space="0" w:color="auto"/>
                      </w:divBdr>
                    </w:div>
                    <w:div w:id="119125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133284">
              <w:marLeft w:val="0"/>
              <w:marRight w:val="0"/>
              <w:marTop w:val="0"/>
              <w:marBottom w:val="0"/>
              <w:divBdr>
                <w:top w:val="none" w:sz="0" w:space="0" w:color="auto"/>
                <w:left w:val="none" w:sz="0" w:space="0" w:color="auto"/>
                <w:bottom w:val="none" w:sz="0" w:space="0" w:color="auto"/>
                <w:right w:val="none" w:sz="0" w:space="0" w:color="auto"/>
              </w:divBdr>
              <w:divsChild>
                <w:div w:id="97916820">
                  <w:marLeft w:val="0"/>
                  <w:marRight w:val="0"/>
                  <w:marTop w:val="0"/>
                  <w:marBottom w:val="0"/>
                  <w:divBdr>
                    <w:top w:val="none" w:sz="0" w:space="0" w:color="auto"/>
                    <w:left w:val="none" w:sz="0" w:space="0" w:color="auto"/>
                    <w:bottom w:val="none" w:sz="0" w:space="0" w:color="auto"/>
                    <w:right w:val="none" w:sz="0" w:space="0" w:color="auto"/>
                  </w:divBdr>
                </w:div>
                <w:div w:id="175464637">
                  <w:marLeft w:val="0"/>
                  <w:marRight w:val="0"/>
                  <w:marTop w:val="0"/>
                  <w:marBottom w:val="0"/>
                  <w:divBdr>
                    <w:top w:val="none" w:sz="0" w:space="0" w:color="auto"/>
                    <w:left w:val="none" w:sz="0" w:space="0" w:color="auto"/>
                    <w:bottom w:val="none" w:sz="0" w:space="0" w:color="auto"/>
                    <w:right w:val="none" w:sz="0" w:space="0" w:color="auto"/>
                  </w:divBdr>
                </w:div>
              </w:divsChild>
            </w:div>
            <w:div w:id="1236821275">
              <w:marLeft w:val="0"/>
              <w:marRight w:val="0"/>
              <w:marTop w:val="0"/>
              <w:marBottom w:val="0"/>
              <w:divBdr>
                <w:top w:val="none" w:sz="0" w:space="0" w:color="auto"/>
                <w:left w:val="none" w:sz="0" w:space="0" w:color="auto"/>
                <w:bottom w:val="none" w:sz="0" w:space="0" w:color="auto"/>
                <w:right w:val="none" w:sz="0" w:space="0" w:color="auto"/>
              </w:divBdr>
              <w:divsChild>
                <w:div w:id="1242252778">
                  <w:marLeft w:val="0"/>
                  <w:marRight w:val="0"/>
                  <w:marTop w:val="0"/>
                  <w:marBottom w:val="0"/>
                  <w:divBdr>
                    <w:top w:val="none" w:sz="0" w:space="0" w:color="auto"/>
                    <w:left w:val="none" w:sz="0" w:space="0" w:color="auto"/>
                    <w:bottom w:val="none" w:sz="0" w:space="0" w:color="auto"/>
                    <w:right w:val="none" w:sz="0" w:space="0" w:color="auto"/>
                  </w:divBdr>
                  <w:divsChild>
                    <w:div w:id="200936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527275">
              <w:marLeft w:val="0"/>
              <w:marRight w:val="0"/>
              <w:marTop w:val="0"/>
              <w:marBottom w:val="0"/>
              <w:divBdr>
                <w:top w:val="none" w:sz="0" w:space="0" w:color="auto"/>
                <w:left w:val="none" w:sz="0" w:space="0" w:color="auto"/>
                <w:bottom w:val="none" w:sz="0" w:space="0" w:color="auto"/>
                <w:right w:val="none" w:sz="0" w:space="0" w:color="auto"/>
              </w:divBdr>
            </w:div>
            <w:div w:id="1252198356">
              <w:marLeft w:val="0"/>
              <w:marRight w:val="0"/>
              <w:marTop w:val="0"/>
              <w:marBottom w:val="0"/>
              <w:divBdr>
                <w:top w:val="none" w:sz="0" w:space="0" w:color="auto"/>
                <w:left w:val="none" w:sz="0" w:space="0" w:color="auto"/>
                <w:bottom w:val="none" w:sz="0" w:space="0" w:color="auto"/>
                <w:right w:val="none" w:sz="0" w:space="0" w:color="auto"/>
              </w:divBdr>
              <w:divsChild>
                <w:div w:id="2047949193">
                  <w:marLeft w:val="0"/>
                  <w:marRight w:val="0"/>
                  <w:marTop w:val="0"/>
                  <w:marBottom w:val="0"/>
                  <w:divBdr>
                    <w:top w:val="none" w:sz="0" w:space="0" w:color="auto"/>
                    <w:left w:val="none" w:sz="0" w:space="0" w:color="auto"/>
                    <w:bottom w:val="none" w:sz="0" w:space="0" w:color="auto"/>
                    <w:right w:val="none" w:sz="0" w:space="0" w:color="auto"/>
                  </w:divBdr>
                  <w:divsChild>
                    <w:div w:id="296880876">
                      <w:marLeft w:val="0"/>
                      <w:marRight w:val="0"/>
                      <w:marTop w:val="0"/>
                      <w:marBottom w:val="0"/>
                      <w:divBdr>
                        <w:top w:val="none" w:sz="0" w:space="0" w:color="auto"/>
                        <w:left w:val="none" w:sz="0" w:space="0" w:color="auto"/>
                        <w:bottom w:val="none" w:sz="0" w:space="0" w:color="auto"/>
                        <w:right w:val="none" w:sz="0" w:space="0" w:color="auto"/>
                      </w:divBdr>
                      <w:divsChild>
                        <w:div w:id="1083452219">
                          <w:marLeft w:val="0"/>
                          <w:marRight w:val="0"/>
                          <w:marTop w:val="0"/>
                          <w:marBottom w:val="0"/>
                          <w:divBdr>
                            <w:top w:val="none" w:sz="0" w:space="0" w:color="auto"/>
                            <w:left w:val="none" w:sz="0" w:space="0" w:color="auto"/>
                            <w:bottom w:val="none" w:sz="0" w:space="0" w:color="auto"/>
                            <w:right w:val="none" w:sz="0" w:space="0" w:color="auto"/>
                          </w:divBdr>
                        </w:div>
                        <w:div w:id="26107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39544">
          <w:marLeft w:val="0"/>
          <w:marRight w:val="0"/>
          <w:marTop w:val="0"/>
          <w:marBottom w:val="0"/>
          <w:divBdr>
            <w:top w:val="none" w:sz="0" w:space="0" w:color="auto"/>
            <w:left w:val="none" w:sz="0" w:space="0" w:color="auto"/>
            <w:bottom w:val="none" w:sz="0" w:space="0" w:color="auto"/>
            <w:right w:val="none" w:sz="0" w:space="0" w:color="auto"/>
          </w:divBdr>
          <w:divsChild>
            <w:div w:id="593516855">
              <w:marLeft w:val="0"/>
              <w:marRight w:val="0"/>
              <w:marTop w:val="0"/>
              <w:marBottom w:val="0"/>
              <w:divBdr>
                <w:top w:val="none" w:sz="0" w:space="0" w:color="auto"/>
                <w:left w:val="none" w:sz="0" w:space="0" w:color="auto"/>
                <w:bottom w:val="none" w:sz="0" w:space="0" w:color="auto"/>
                <w:right w:val="none" w:sz="0" w:space="0" w:color="auto"/>
              </w:divBdr>
              <w:divsChild>
                <w:div w:id="751701884">
                  <w:marLeft w:val="0"/>
                  <w:marRight w:val="0"/>
                  <w:marTop w:val="0"/>
                  <w:marBottom w:val="0"/>
                  <w:divBdr>
                    <w:top w:val="none" w:sz="0" w:space="0" w:color="auto"/>
                    <w:left w:val="none" w:sz="0" w:space="0" w:color="auto"/>
                    <w:bottom w:val="none" w:sz="0" w:space="0" w:color="auto"/>
                    <w:right w:val="none" w:sz="0" w:space="0" w:color="auto"/>
                  </w:divBdr>
                  <w:divsChild>
                    <w:div w:id="208609156">
                      <w:marLeft w:val="0"/>
                      <w:marRight w:val="0"/>
                      <w:marTop w:val="0"/>
                      <w:marBottom w:val="0"/>
                      <w:divBdr>
                        <w:top w:val="none" w:sz="0" w:space="0" w:color="auto"/>
                        <w:left w:val="none" w:sz="0" w:space="0" w:color="auto"/>
                        <w:bottom w:val="none" w:sz="0" w:space="0" w:color="auto"/>
                        <w:right w:val="none" w:sz="0" w:space="0" w:color="auto"/>
                      </w:divBdr>
                    </w:div>
                  </w:divsChild>
                </w:div>
                <w:div w:id="1697538102">
                  <w:marLeft w:val="0"/>
                  <w:marRight w:val="0"/>
                  <w:marTop w:val="0"/>
                  <w:marBottom w:val="0"/>
                  <w:divBdr>
                    <w:top w:val="none" w:sz="0" w:space="0" w:color="auto"/>
                    <w:left w:val="none" w:sz="0" w:space="0" w:color="auto"/>
                    <w:bottom w:val="none" w:sz="0" w:space="0" w:color="auto"/>
                    <w:right w:val="none" w:sz="0" w:space="0" w:color="auto"/>
                  </w:divBdr>
                  <w:divsChild>
                    <w:div w:id="10836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855098">
              <w:marLeft w:val="0"/>
              <w:marRight w:val="0"/>
              <w:marTop w:val="0"/>
              <w:marBottom w:val="0"/>
              <w:divBdr>
                <w:top w:val="none" w:sz="0" w:space="0" w:color="auto"/>
                <w:left w:val="none" w:sz="0" w:space="0" w:color="auto"/>
                <w:bottom w:val="none" w:sz="0" w:space="0" w:color="auto"/>
                <w:right w:val="none" w:sz="0" w:space="0" w:color="auto"/>
              </w:divBdr>
            </w:div>
          </w:divsChild>
        </w:div>
        <w:div w:id="143666454">
          <w:marLeft w:val="0"/>
          <w:marRight w:val="0"/>
          <w:marTop w:val="0"/>
          <w:marBottom w:val="0"/>
          <w:divBdr>
            <w:top w:val="none" w:sz="0" w:space="0" w:color="auto"/>
            <w:left w:val="none" w:sz="0" w:space="0" w:color="auto"/>
            <w:bottom w:val="none" w:sz="0" w:space="0" w:color="auto"/>
            <w:right w:val="none" w:sz="0" w:space="0" w:color="auto"/>
          </w:divBdr>
        </w:div>
        <w:div w:id="746541275">
          <w:marLeft w:val="0"/>
          <w:marRight w:val="0"/>
          <w:marTop w:val="0"/>
          <w:marBottom w:val="0"/>
          <w:divBdr>
            <w:top w:val="none" w:sz="0" w:space="0" w:color="auto"/>
            <w:left w:val="none" w:sz="0" w:space="0" w:color="auto"/>
            <w:bottom w:val="none" w:sz="0" w:space="0" w:color="auto"/>
            <w:right w:val="none" w:sz="0" w:space="0" w:color="auto"/>
          </w:divBdr>
        </w:div>
        <w:div w:id="1895118974">
          <w:marLeft w:val="0"/>
          <w:marRight w:val="0"/>
          <w:marTop w:val="0"/>
          <w:marBottom w:val="0"/>
          <w:divBdr>
            <w:top w:val="none" w:sz="0" w:space="0" w:color="auto"/>
            <w:left w:val="none" w:sz="0" w:space="0" w:color="auto"/>
            <w:bottom w:val="none" w:sz="0" w:space="0" w:color="auto"/>
            <w:right w:val="none" w:sz="0" w:space="0" w:color="auto"/>
          </w:divBdr>
        </w:div>
        <w:div w:id="1098139108">
          <w:marLeft w:val="0"/>
          <w:marRight w:val="0"/>
          <w:marTop w:val="0"/>
          <w:marBottom w:val="0"/>
          <w:divBdr>
            <w:top w:val="none" w:sz="0" w:space="0" w:color="auto"/>
            <w:left w:val="none" w:sz="0" w:space="0" w:color="auto"/>
            <w:bottom w:val="none" w:sz="0" w:space="0" w:color="auto"/>
            <w:right w:val="none" w:sz="0" w:space="0" w:color="auto"/>
          </w:divBdr>
        </w:div>
        <w:div w:id="1085810532">
          <w:marLeft w:val="0"/>
          <w:marRight w:val="0"/>
          <w:marTop w:val="0"/>
          <w:marBottom w:val="0"/>
          <w:divBdr>
            <w:top w:val="none" w:sz="0" w:space="0" w:color="auto"/>
            <w:left w:val="none" w:sz="0" w:space="0" w:color="auto"/>
            <w:bottom w:val="none" w:sz="0" w:space="0" w:color="auto"/>
            <w:right w:val="none" w:sz="0" w:space="0" w:color="auto"/>
          </w:divBdr>
        </w:div>
        <w:div w:id="1226838628">
          <w:marLeft w:val="0"/>
          <w:marRight w:val="0"/>
          <w:marTop w:val="0"/>
          <w:marBottom w:val="0"/>
          <w:divBdr>
            <w:top w:val="none" w:sz="0" w:space="0" w:color="auto"/>
            <w:left w:val="none" w:sz="0" w:space="0" w:color="auto"/>
            <w:bottom w:val="none" w:sz="0" w:space="0" w:color="auto"/>
            <w:right w:val="none" w:sz="0" w:space="0" w:color="auto"/>
          </w:divBdr>
        </w:div>
        <w:div w:id="672535874">
          <w:marLeft w:val="0"/>
          <w:marRight w:val="0"/>
          <w:marTop w:val="0"/>
          <w:marBottom w:val="0"/>
          <w:divBdr>
            <w:top w:val="none" w:sz="0" w:space="0" w:color="auto"/>
            <w:left w:val="none" w:sz="0" w:space="0" w:color="auto"/>
            <w:bottom w:val="none" w:sz="0" w:space="0" w:color="auto"/>
            <w:right w:val="none" w:sz="0" w:space="0" w:color="auto"/>
          </w:divBdr>
          <w:divsChild>
            <w:div w:id="448745664">
              <w:marLeft w:val="0"/>
              <w:marRight w:val="0"/>
              <w:marTop w:val="0"/>
              <w:marBottom w:val="0"/>
              <w:divBdr>
                <w:top w:val="none" w:sz="0" w:space="0" w:color="auto"/>
                <w:left w:val="none" w:sz="0" w:space="0" w:color="auto"/>
                <w:bottom w:val="none" w:sz="0" w:space="0" w:color="auto"/>
                <w:right w:val="none" w:sz="0" w:space="0" w:color="auto"/>
              </w:divBdr>
            </w:div>
            <w:div w:id="2033456323">
              <w:marLeft w:val="0"/>
              <w:marRight w:val="0"/>
              <w:marTop w:val="0"/>
              <w:marBottom w:val="0"/>
              <w:divBdr>
                <w:top w:val="none" w:sz="0" w:space="0" w:color="auto"/>
                <w:left w:val="none" w:sz="0" w:space="0" w:color="auto"/>
                <w:bottom w:val="none" w:sz="0" w:space="0" w:color="auto"/>
                <w:right w:val="none" w:sz="0" w:space="0" w:color="auto"/>
              </w:divBdr>
            </w:div>
            <w:div w:id="172694904">
              <w:marLeft w:val="0"/>
              <w:marRight w:val="0"/>
              <w:marTop w:val="0"/>
              <w:marBottom w:val="0"/>
              <w:divBdr>
                <w:top w:val="none" w:sz="0" w:space="0" w:color="auto"/>
                <w:left w:val="none" w:sz="0" w:space="0" w:color="auto"/>
                <w:bottom w:val="none" w:sz="0" w:space="0" w:color="auto"/>
                <w:right w:val="none" w:sz="0" w:space="0" w:color="auto"/>
              </w:divBdr>
            </w:div>
          </w:divsChild>
        </w:div>
        <w:div w:id="387806221">
          <w:marLeft w:val="0"/>
          <w:marRight w:val="0"/>
          <w:marTop w:val="0"/>
          <w:marBottom w:val="0"/>
          <w:divBdr>
            <w:top w:val="none" w:sz="0" w:space="0" w:color="auto"/>
            <w:left w:val="none" w:sz="0" w:space="0" w:color="auto"/>
            <w:bottom w:val="none" w:sz="0" w:space="0" w:color="auto"/>
            <w:right w:val="none" w:sz="0" w:space="0" w:color="auto"/>
          </w:divBdr>
        </w:div>
        <w:div w:id="600183984">
          <w:marLeft w:val="0"/>
          <w:marRight w:val="0"/>
          <w:marTop w:val="0"/>
          <w:marBottom w:val="0"/>
          <w:divBdr>
            <w:top w:val="none" w:sz="0" w:space="0" w:color="auto"/>
            <w:left w:val="none" w:sz="0" w:space="0" w:color="auto"/>
            <w:bottom w:val="none" w:sz="0" w:space="0" w:color="auto"/>
            <w:right w:val="none" w:sz="0" w:space="0" w:color="auto"/>
          </w:divBdr>
          <w:divsChild>
            <w:div w:id="930695595">
              <w:marLeft w:val="0"/>
              <w:marRight w:val="0"/>
              <w:marTop w:val="0"/>
              <w:marBottom w:val="0"/>
              <w:divBdr>
                <w:top w:val="none" w:sz="0" w:space="0" w:color="auto"/>
                <w:left w:val="none" w:sz="0" w:space="0" w:color="auto"/>
                <w:bottom w:val="none" w:sz="0" w:space="0" w:color="auto"/>
                <w:right w:val="none" w:sz="0" w:space="0" w:color="auto"/>
              </w:divBdr>
            </w:div>
            <w:div w:id="974532403">
              <w:marLeft w:val="0"/>
              <w:marRight w:val="0"/>
              <w:marTop w:val="0"/>
              <w:marBottom w:val="0"/>
              <w:divBdr>
                <w:top w:val="none" w:sz="0" w:space="0" w:color="auto"/>
                <w:left w:val="none" w:sz="0" w:space="0" w:color="auto"/>
                <w:bottom w:val="none" w:sz="0" w:space="0" w:color="auto"/>
                <w:right w:val="none" w:sz="0" w:space="0" w:color="auto"/>
              </w:divBdr>
            </w:div>
            <w:div w:id="1161434935">
              <w:marLeft w:val="0"/>
              <w:marRight w:val="0"/>
              <w:marTop w:val="0"/>
              <w:marBottom w:val="0"/>
              <w:divBdr>
                <w:top w:val="none" w:sz="0" w:space="0" w:color="auto"/>
                <w:left w:val="none" w:sz="0" w:space="0" w:color="auto"/>
                <w:bottom w:val="none" w:sz="0" w:space="0" w:color="auto"/>
                <w:right w:val="none" w:sz="0" w:space="0" w:color="auto"/>
              </w:divBdr>
            </w:div>
          </w:divsChild>
        </w:div>
        <w:div w:id="1438021468">
          <w:marLeft w:val="0"/>
          <w:marRight w:val="0"/>
          <w:marTop w:val="0"/>
          <w:marBottom w:val="0"/>
          <w:divBdr>
            <w:top w:val="none" w:sz="0" w:space="0" w:color="auto"/>
            <w:left w:val="none" w:sz="0" w:space="0" w:color="auto"/>
            <w:bottom w:val="none" w:sz="0" w:space="0" w:color="auto"/>
            <w:right w:val="none" w:sz="0" w:space="0" w:color="auto"/>
          </w:divBdr>
          <w:divsChild>
            <w:div w:id="1094520348">
              <w:marLeft w:val="0"/>
              <w:marRight w:val="0"/>
              <w:marTop w:val="0"/>
              <w:marBottom w:val="0"/>
              <w:divBdr>
                <w:top w:val="none" w:sz="0" w:space="0" w:color="auto"/>
                <w:left w:val="none" w:sz="0" w:space="0" w:color="auto"/>
                <w:bottom w:val="none" w:sz="0" w:space="0" w:color="auto"/>
                <w:right w:val="none" w:sz="0" w:space="0" w:color="auto"/>
              </w:divBdr>
            </w:div>
            <w:div w:id="1771200464">
              <w:marLeft w:val="0"/>
              <w:marRight w:val="0"/>
              <w:marTop w:val="0"/>
              <w:marBottom w:val="0"/>
              <w:divBdr>
                <w:top w:val="none" w:sz="0" w:space="0" w:color="auto"/>
                <w:left w:val="none" w:sz="0" w:space="0" w:color="auto"/>
                <w:bottom w:val="none" w:sz="0" w:space="0" w:color="auto"/>
                <w:right w:val="none" w:sz="0" w:space="0" w:color="auto"/>
              </w:divBdr>
              <w:divsChild>
                <w:div w:id="1548562457">
                  <w:marLeft w:val="0"/>
                  <w:marRight w:val="0"/>
                  <w:marTop w:val="0"/>
                  <w:marBottom w:val="0"/>
                  <w:divBdr>
                    <w:top w:val="none" w:sz="0" w:space="0" w:color="auto"/>
                    <w:left w:val="none" w:sz="0" w:space="0" w:color="auto"/>
                    <w:bottom w:val="none" w:sz="0" w:space="0" w:color="auto"/>
                    <w:right w:val="none" w:sz="0" w:space="0" w:color="auto"/>
                  </w:divBdr>
                </w:div>
                <w:div w:id="97610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8071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comments.xml.rels><?xml version="1.0" encoding="UTF-8" standalone="yes"?>
<Relationships xmlns="http://schemas.openxmlformats.org/package/2006/relationships"><Relationship Id="rId2" Type="http://schemas.openxmlformats.org/officeDocument/2006/relationships/hyperlink" Target="https://github.com/opengeospatial/cdbswg/blob/master/cdb-2.0/cdb-core-geometry-model.adoc" TargetMode="External"/><Relationship Id="rId1" Type="http://schemas.openxmlformats.org/officeDocument/2006/relationships/hyperlink" Target="https://www.w3.org/TR/poi-core/" TargetMode="External"/></Relationships>
</file>

<file path=word/_rels/document.xml.rels><?xml version="1.0" encoding="UTF-8" standalone="yes"?>
<Relationships xmlns="http://schemas.openxmlformats.org/package/2006/relationships"><Relationship Id="rId117" Type="http://schemas.openxmlformats.org/officeDocument/2006/relationships/image" Target="media/image8.png"/><Relationship Id="rId299" Type="http://schemas.openxmlformats.org/officeDocument/2006/relationships/hyperlink" Target="https://www.iso.org/standard/63598.html" TargetMode="External"/><Relationship Id="rId21" Type="http://schemas.openxmlformats.org/officeDocument/2006/relationships/hyperlink" Target="file:///C:\Users\there\Downloads\21-049.html" TargetMode="External"/><Relationship Id="rId63" Type="http://schemas.openxmlformats.org/officeDocument/2006/relationships/hyperlink" Target="https://www.omg.org/spec/UML/2.5.1" TargetMode="External"/><Relationship Id="rId159" Type="http://schemas.openxmlformats.org/officeDocument/2006/relationships/hyperlink" Target="file:///C:\Users\there\Downloads\21-049.html" TargetMode="External"/><Relationship Id="rId170" Type="http://schemas.openxmlformats.org/officeDocument/2006/relationships/hyperlink" Target="file:///C:\Users\there\Downloads\21-049.html" TargetMode="External"/><Relationship Id="rId226" Type="http://schemas.openxmlformats.org/officeDocument/2006/relationships/hyperlink" Target="file:///C:\Users\there\Downloads\21-049.html" TargetMode="External"/><Relationship Id="rId268" Type="http://schemas.openxmlformats.org/officeDocument/2006/relationships/hyperlink" Target="file:///C:\Users\there\Downloads\21-049.html" TargetMode="External"/><Relationship Id="rId32" Type="http://schemas.openxmlformats.org/officeDocument/2006/relationships/hyperlink" Target="file:///C:\Users\there\Downloads\21-049.html" TargetMode="External"/><Relationship Id="rId74" Type="http://schemas.openxmlformats.org/officeDocument/2006/relationships/hyperlink" Target="file:///C:\Users\there\Downloads\21-049.html" TargetMode="External"/><Relationship Id="rId128" Type="http://schemas.openxmlformats.org/officeDocument/2006/relationships/hyperlink" Target="file:///C:\Users\there\Downloads\21-049.html" TargetMode="External"/><Relationship Id="rId5" Type="http://schemas.openxmlformats.org/officeDocument/2006/relationships/comments" Target="comments.xml"/><Relationship Id="rId181" Type="http://schemas.openxmlformats.org/officeDocument/2006/relationships/hyperlink" Target="file:///C:\Users\there\Downloads\21-049.html" TargetMode="External"/><Relationship Id="rId237" Type="http://schemas.openxmlformats.org/officeDocument/2006/relationships/hyperlink" Target="file:///C:\Users\there\Downloads\21-049.html" TargetMode="External"/><Relationship Id="rId279" Type="http://schemas.openxmlformats.org/officeDocument/2006/relationships/hyperlink" Target="file:///C:\Users\there\Downloads\21-049.html" TargetMode="External"/><Relationship Id="rId43" Type="http://schemas.openxmlformats.org/officeDocument/2006/relationships/hyperlink" Target="file:///C:\Users\there\Downloads\21-049.html" TargetMode="External"/><Relationship Id="rId139" Type="http://schemas.openxmlformats.org/officeDocument/2006/relationships/hyperlink" Target="file:///C:\Users\there\Downloads\21-049.html" TargetMode="External"/><Relationship Id="rId290" Type="http://schemas.openxmlformats.org/officeDocument/2006/relationships/hyperlink" Target="file:///C:\Users\there\Downloads\21-049.html" TargetMode="External"/><Relationship Id="rId304" Type="http://schemas.openxmlformats.org/officeDocument/2006/relationships/hyperlink" Target="https://www.iso.org/standard/44212.html" TargetMode="External"/><Relationship Id="rId85" Type="http://schemas.openxmlformats.org/officeDocument/2006/relationships/hyperlink" Target="file:///C:\Users\there\Downloads\21-049.html" TargetMode="External"/><Relationship Id="rId150" Type="http://schemas.openxmlformats.org/officeDocument/2006/relationships/hyperlink" Target="file:///C:\Users\there\Downloads\21-049.html" TargetMode="External"/><Relationship Id="rId192" Type="http://schemas.openxmlformats.org/officeDocument/2006/relationships/hyperlink" Target="file:///C:\Users\there\Downloads\21-049.html" TargetMode="External"/><Relationship Id="rId206" Type="http://schemas.openxmlformats.org/officeDocument/2006/relationships/hyperlink" Target="file:///C:\Users\there\Downloads\21-049.html" TargetMode="External"/><Relationship Id="rId248" Type="http://schemas.openxmlformats.org/officeDocument/2006/relationships/hyperlink" Target="file:///C:\Users\there\Downloads\21-049.html" TargetMode="External"/><Relationship Id="rId12" Type="http://schemas.openxmlformats.org/officeDocument/2006/relationships/hyperlink" Target="https://www.ogc.org/legal" TargetMode="External"/><Relationship Id="rId108" Type="http://schemas.openxmlformats.org/officeDocument/2006/relationships/hyperlink" Target="file:///C:\Users\there\Downloads\21-049.html" TargetMode="External"/><Relationship Id="rId315" Type="http://schemas.openxmlformats.org/officeDocument/2006/relationships/fontTable" Target="fontTable.xml"/><Relationship Id="rId54" Type="http://schemas.openxmlformats.org/officeDocument/2006/relationships/hyperlink" Target="file:///C:\Users\there\Downloads\21-049.html" TargetMode="External"/><Relationship Id="rId96" Type="http://schemas.openxmlformats.org/officeDocument/2006/relationships/hyperlink" Target="file:///C:\Users\there\Downloads\21-049.html" TargetMode="External"/><Relationship Id="rId161" Type="http://schemas.openxmlformats.org/officeDocument/2006/relationships/hyperlink" Target="file:///C:\Users\there\Downloads\21-049.html" TargetMode="External"/><Relationship Id="rId217" Type="http://schemas.openxmlformats.org/officeDocument/2006/relationships/hyperlink" Target="file:///C:\Users\there\Downloads\21-049.html" TargetMode="External"/><Relationship Id="rId259" Type="http://schemas.openxmlformats.org/officeDocument/2006/relationships/hyperlink" Target="file:///C:\Users\there\Downloads\21-049.html" TargetMode="External"/><Relationship Id="rId23" Type="http://schemas.openxmlformats.org/officeDocument/2006/relationships/hyperlink" Target="file:///C:\Users\there\Downloads\21-049.html" TargetMode="External"/><Relationship Id="rId119" Type="http://schemas.openxmlformats.org/officeDocument/2006/relationships/hyperlink" Target="file:///C:\Users\there\Downloads\21-049.html" TargetMode="External"/><Relationship Id="rId270" Type="http://schemas.openxmlformats.org/officeDocument/2006/relationships/hyperlink" Target="file:///C:\Users\there\Downloads\21-049.html" TargetMode="External"/><Relationship Id="rId65" Type="http://schemas.openxmlformats.org/officeDocument/2006/relationships/hyperlink" Target="https://portal.opengeospatial.org/files/?artifact_id=34762" TargetMode="External"/><Relationship Id="rId130" Type="http://schemas.openxmlformats.org/officeDocument/2006/relationships/hyperlink" Target="file:///C:\Users\there\Downloads\21-049.html" TargetMode="External"/><Relationship Id="rId172" Type="http://schemas.openxmlformats.org/officeDocument/2006/relationships/hyperlink" Target="file:///C:\Users\there\Downloads\21-049.html" TargetMode="External"/><Relationship Id="rId228" Type="http://schemas.openxmlformats.org/officeDocument/2006/relationships/hyperlink" Target="file:///C:\Users\there\Downloads\21-049.html" TargetMode="External"/><Relationship Id="rId13" Type="http://schemas.openxmlformats.org/officeDocument/2006/relationships/hyperlink" Target="https://www.ogc.org/license" TargetMode="External"/><Relationship Id="rId109" Type="http://schemas.openxmlformats.org/officeDocument/2006/relationships/hyperlink" Target="file:///C:\Users\there\Downloads\21-049.html" TargetMode="External"/><Relationship Id="rId260" Type="http://schemas.openxmlformats.org/officeDocument/2006/relationships/hyperlink" Target="file:///C:\Users\there\Downloads\21-049.html" TargetMode="External"/><Relationship Id="rId281" Type="http://schemas.openxmlformats.org/officeDocument/2006/relationships/hyperlink" Target="file:///C:\Users\there\Downloads\21-049.html" TargetMode="External"/><Relationship Id="rId316" Type="http://schemas.microsoft.com/office/2011/relationships/people" Target="people.xml"/><Relationship Id="rId34" Type="http://schemas.openxmlformats.org/officeDocument/2006/relationships/hyperlink" Target="file:///C:\Users\there\Downloads\21-049.html" TargetMode="External"/><Relationship Id="rId55" Type="http://schemas.openxmlformats.org/officeDocument/2006/relationships/hyperlink" Target="file:///C:\Users\there\Downloads\21-049.html" TargetMode="External"/><Relationship Id="rId76" Type="http://schemas.openxmlformats.org/officeDocument/2006/relationships/hyperlink" Target="file:///C:\Users\there\Downloads\21-049.html" TargetMode="External"/><Relationship Id="rId97" Type="http://schemas.openxmlformats.org/officeDocument/2006/relationships/hyperlink" Target="file:///C:\Users\there\Downloads\21-049.html" TargetMode="External"/><Relationship Id="rId120" Type="http://schemas.openxmlformats.org/officeDocument/2006/relationships/hyperlink" Target="file:///C:\Users\there\Downloads\21-049.html" TargetMode="External"/><Relationship Id="rId141" Type="http://schemas.openxmlformats.org/officeDocument/2006/relationships/hyperlink" Target="file:///C:\Users\there\Downloads\21-049.html" TargetMode="External"/><Relationship Id="rId7" Type="http://schemas.microsoft.com/office/2016/09/relationships/commentsIds" Target="commentsIds.xml"/><Relationship Id="rId162" Type="http://schemas.openxmlformats.org/officeDocument/2006/relationships/hyperlink" Target="file:///C:\Users\there\Downloads\21-049.html" TargetMode="External"/><Relationship Id="rId183" Type="http://schemas.openxmlformats.org/officeDocument/2006/relationships/hyperlink" Target="file:///C:\Users\there\Downloads\21-049.html" TargetMode="External"/><Relationship Id="rId218" Type="http://schemas.openxmlformats.org/officeDocument/2006/relationships/hyperlink" Target="file:///C:\Users\there\Downloads\21-049.html" TargetMode="External"/><Relationship Id="rId239" Type="http://schemas.openxmlformats.org/officeDocument/2006/relationships/hyperlink" Target="file:///C:\Users\there\Downloads\21-049.html" TargetMode="External"/><Relationship Id="rId250" Type="http://schemas.openxmlformats.org/officeDocument/2006/relationships/hyperlink" Target="file:///C:\Users\there\Downloads\21-049.html" TargetMode="External"/><Relationship Id="rId271" Type="http://schemas.openxmlformats.org/officeDocument/2006/relationships/hyperlink" Target="file:///C:\Users\there\Downloads\21-049.html" TargetMode="External"/><Relationship Id="rId292" Type="http://schemas.openxmlformats.org/officeDocument/2006/relationships/hyperlink" Target="file:///C:\Users\there\Downloads\21-049.html" TargetMode="External"/><Relationship Id="rId306" Type="http://schemas.openxmlformats.org/officeDocument/2006/relationships/hyperlink" Target="https://www.iso.org/standard/32551.html" TargetMode="External"/><Relationship Id="rId24" Type="http://schemas.openxmlformats.org/officeDocument/2006/relationships/hyperlink" Target="file:///C:\Users\there\Downloads\21-049.html" TargetMode="External"/><Relationship Id="rId45" Type="http://schemas.openxmlformats.org/officeDocument/2006/relationships/hyperlink" Target="file:///C:\Users\there\Downloads\21-049.html" TargetMode="External"/><Relationship Id="rId66" Type="http://schemas.openxmlformats.org/officeDocument/2006/relationships/hyperlink" Target="file:///C:\Users\there\Downloads\21-049.html" TargetMode="External"/><Relationship Id="rId87" Type="http://schemas.openxmlformats.org/officeDocument/2006/relationships/image" Target="media/image2.png"/><Relationship Id="rId110" Type="http://schemas.openxmlformats.org/officeDocument/2006/relationships/hyperlink" Target="file:///C:\Users\there\Downloads\21-049.html" TargetMode="External"/><Relationship Id="rId131" Type="http://schemas.openxmlformats.org/officeDocument/2006/relationships/hyperlink" Target="file:///C:\Users\there\Downloads\21-049.html" TargetMode="External"/><Relationship Id="rId152" Type="http://schemas.openxmlformats.org/officeDocument/2006/relationships/hyperlink" Target="file:///C:\Users\there\Downloads\21-049.html" TargetMode="External"/><Relationship Id="rId173" Type="http://schemas.openxmlformats.org/officeDocument/2006/relationships/hyperlink" Target="file:///C:\Users\there\Downloads\21-049.html" TargetMode="External"/><Relationship Id="rId194" Type="http://schemas.openxmlformats.org/officeDocument/2006/relationships/hyperlink" Target="file:///C:\Users\there\Downloads\21-049.html" TargetMode="External"/><Relationship Id="rId208" Type="http://schemas.openxmlformats.org/officeDocument/2006/relationships/hyperlink" Target="file:///C:\Users\there\Downloads\21-049.html" TargetMode="External"/><Relationship Id="rId229" Type="http://schemas.openxmlformats.org/officeDocument/2006/relationships/hyperlink" Target="file:///C:\Users\there\Downloads\21-049.html" TargetMode="External"/><Relationship Id="rId240" Type="http://schemas.openxmlformats.org/officeDocument/2006/relationships/hyperlink" Target="file:///C:\Users\there\Downloads\21-049.html" TargetMode="External"/><Relationship Id="rId261" Type="http://schemas.openxmlformats.org/officeDocument/2006/relationships/hyperlink" Target="file:///C:\Users\there\Downloads\21-049.html" TargetMode="External"/><Relationship Id="rId14" Type="http://schemas.openxmlformats.org/officeDocument/2006/relationships/hyperlink" Target="http://ogc.standardstracker.org/" TargetMode="External"/><Relationship Id="rId35" Type="http://schemas.openxmlformats.org/officeDocument/2006/relationships/hyperlink" Target="file:///C:\Users\there\Downloads\21-049.html" TargetMode="External"/><Relationship Id="rId56" Type="http://schemas.openxmlformats.org/officeDocument/2006/relationships/hyperlink" Target="https://www.iso.org/standard/59164.html" TargetMode="External"/><Relationship Id="rId77" Type="http://schemas.openxmlformats.org/officeDocument/2006/relationships/hyperlink" Target="file:///C:\Users\there\Downloads\21-049.html" TargetMode="External"/><Relationship Id="rId100" Type="http://schemas.openxmlformats.org/officeDocument/2006/relationships/hyperlink" Target="file:///C:\Users\there\Downloads\21-049.html" TargetMode="External"/><Relationship Id="rId282" Type="http://schemas.openxmlformats.org/officeDocument/2006/relationships/hyperlink" Target="file:///C:\Users\there\Downloads\21-049.html" TargetMode="External"/><Relationship Id="rId317" Type="http://schemas.openxmlformats.org/officeDocument/2006/relationships/theme" Target="theme/theme1.xml"/><Relationship Id="rId8" Type="http://schemas.microsoft.com/office/2018/08/relationships/commentsExtensible" Target="commentsExtensible.xml"/><Relationship Id="rId98" Type="http://schemas.openxmlformats.org/officeDocument/2006/relationships/hyperlink" Target="file:///C:\Users\there\Downloads\21-049.html" TargetMode="External"/><Relationship Id="rId121" Type="http://schemas.openxmlformats.org/officeDocument/2006/relationships/hyperlink" Target="file:///C:\Users\there\Downloads\21-049.html" TargetMode="External"/><Relationship Id="rId142" Type="http://schemas.openxmlformats.org/officeDocument/2006/relationships/hyperlink" Target="file:///C:\Users\there\Downloads\21-049.html" TargetMode="External"/><Relationship Id="rId163" Type="http://schemas.openxmlformats.org/officeDocument/2006/relationships/hyperlink" Target="file:///C:\Users\there\Downloads\21-049.html" TargetMode="External"/><Relationship Id="rId184" Type="http://schemas.openxmlformats.org/officeDocument/2006/relationships/hyperlink" Target="file:///C:\Users\there\Downloads\21-049.html" TargetMode="External"/><Relationship Id="rId219" Type="http://schemas.openxmlformats.org/officeDocument/2006/relationships/hyperlink" Target="file:///C:\Users\there\Downloads\21-049.html" TargetMode="External"/><Relationship Id="rId230" Type="http://schemas.openxmlformats.org/officeDocument/2006/relationships/hyperlink" Target="file:///C:\Users\there\Downloads\21-049.html" TargetMode="External"/><Relationship Id="rId251" Type="http://schemas.openxmlformats.org/officeDocument/2006/relationships/hyperlink" Target="file:///C:\Users\there\Downloads\21-049.html" TargetMode="External"/><Relationship Id="rId25" Type="http://schemas.openxmlformats.org/officeDocument/2006/relationships/hyperlink" Target="file:///C:\Users\there\Downloads\21-049.html" TargetMode="External"/><Relationship Id="rId46" Type="http://schemas.openxmlformats.org/officeDocument/2006/relationships/hyperlink" Target="file:///C:\Users\there\Downloads\21-049.html" TargetMode="External"/><Relationship Id="rId67" Type="http://schemas.openxmlformats.org/officeDocument/2006/relationships/hyperlink" Target="file:///C:\Users\there\Downloads\21-049.html" TargetMode="External"/><Relationship Id="rId272" Type="http://schemas.openxmlformats.org/officeDocument/2006/relationships/hyperlink" Target="file:///C:\Users\there\Downloads\21-049.html" TargetMode="External"/><Relationship Id="rId293" Type="http://schemas.openxmlformats.org/officeDocument/2006/relationships/hyperlink" Target="file:///C:\Users\there\Downloads\21-049.html" TargetMode="External"/><Relationship Id="rId307" Type="http://schemas.openxmlformats.org/officeDocument/2006/relationships/hyperlink" Target="https://www.iso.org/standard/75676.html" TargetMode="External"/><Relationship Id="rId88" Type="http://schemas.openxmlformats.org/officeDocument/2006/relationships/image" Target="media/image3.png"/><Relationship Id="rId111" Type="http://schemas.openxmlformats.org/officeDocument/2006/relationships/hyperlink" Target="file:///C:\Users\there\Downloads\21-049.html" TargetMode="External"/><Relationship Id="rId132" Type="http://schemas.openxmlformats.org/officeDocument/2006/relationships/hyperlink" Target="file:///C:\Users\there\Downloads\21-049.html" TargetMode="External"/><Relationship Id="rId153" Type="http://schemas.openxmlformats.org/officeDocument/2006/relationships/hyperlink" Target="file:///C:\Users\there\Downloads\21-049.html" TargetMode="External"/><Relationship Id="rId174" Type="http://schemas.openxmlformats.org/officeDocument/2006/relationships/hyperlink" Target="file:///C:\Users\there\Downloads\21-049.html" TargetMode="External"/><Relationship Id="rId195" Type="http://schemas.openxmlformats.org/officeDocument/2006/relationships/hyperlink" Target="file:///C:\Users\there\Downloads\21-049.html" TargetMode="External"/><Relationship Id="rId209" Type="http://schemas.openxmlformats.org/officeDocument/2006/relationships/hyperlink" Target="file:///C:\Users\there\Downloads\21-049.html" TargetMode="External"/><Relationship Id="rId220" Type="http://schemas.openxmlformats.org/officeDocument/2006/relationships/hyperlink" Target="file:///C:\Users\there\Downloads\21-049.html" TargetMode="External"/><Relationship Id="rId241" Type="http://schemas.openxmlformats.org/officeDocument/2006/relationships/hyperlink" Target="file:///C:\Users\there\Downloads\21-049.html" TargetMode="External"/><Relationship Id="rId15" Type="http://schemas.openxmlformats.org/officeDocument/2006/relationships/hyperlink" Target="file:///C:\Users\there\Downloads\21-049.html" TargetMode="External"/><Relationship Id="rId36" Type="http://schemas.openxmlformats.org/officeDocument/2006/relationships/hyperlink" Target="file:///C:\Users\there\Downloads\21-049.html" TargetMode="External"/><Relationship Id="rId57" Type="http://schemas.openxmlformats.org/officeDocument/2006/relationships/hyperlink" Target="https://www.iso.org/standard/56734.html" TargetMode="External"/><Relationship Id="rId262" Type="http://schemas.openxmlformats.org/officeDocument/2006/relationships/hyperlink" Target="file:///C:\Users\there\Downloads\21-049.html" TargetMode="External"/><Relationship Id="rId283" Type="http://schemas.openxmlformats.org/officeDocument/2006/relationships/hyperlink" Target="file:///C:\Users\there\Downloads\21-049.html" TargetMode="External"/><Relationship Id="rId78" Type="http://schemas.openxmlformats.org/officeDocument/2006/relationships/hyperlink" Target="file:///C:\Users\there\Downloads\21-049.html" TargetMode="External"/><Relationship Id="rId99" Type="http://schemas.openxmlformats.org/officeDocument/2006/relationships/hyperlink" Target="file:///C:\Users\there\Downloads\21-049.html" TargetMode="External"/><Relationship Id="rId101" Type="http://schemas.openxmlformats.org/officeDocument/2006/relationships/image" Target="media/image6.png"/><Relationship Id="rId122" Type="http://schemas.openxmlformats.org/officeDocument/2006/relationships/hyperlink" Target="file:///C:\Users\there\Downloads\21-049.html" TargetMode="External"/><Relationship Id="rId143" Type="http://schemas.openxmlformats.org/officeDocument/2006/relationships/hyperlink" Target="file:///C:\Users\there\Downloads\21-049.html" TargetMode="External"/><Relationship Id="rId164" Type="http://schemas.openxmlformats.org/officeDocument/2006/relationships/hyperlink" Target="file:///C:\Users\there\Downloads\21-049.html" TargetMode="External"/><Relationship Id="rId185" Type="http://schemas.openxmlformats.org/officeDocument/2006/relationships/hyperlink" Target="file:///C:\Users\there\Downloads\21-049.html" TargetMode="External"/><Relationship Id="rId9" Type="http://schemas.openxmlformats.org/officeDocument/2006/relationships/hyperlink" Target="file:///C:\Users\there\Downloads\21-049.xml" TargetMode="External"/><Relationship Id="rId210" Type="http://schemas.openxmlformats.org/officeDocument/2006/relationships/hyperlink" Target="file:///C:\Users\there\Downloads\21-049.html" TargetMode="External"/><Relationship Id="rId26" Type="http://schemas.openxmlformats.org/officeDocument/2006/relationships/hyperlink" Target="file:///C:\Users\there\Downloads\21-049.html" TargetMode="External"/><Relationship Id="rId231" Type="http://schemas.openxmlformats.org/officeDocument/2006/relationships/hyperlink" Target="file:///C:\Users\there\Downloads\21-049.html" TargetMode="External"/><Relationship Id="rId252" Type="http://schemas.openxmlformats.org/officeDocument/2006/relationships/hyperlink" Target="file:///C:\Users\there\Downloads\21-049.html" TargetMode="External"/><Relationship Id="rId273" Type="http://schemas.openxmlformats.org/officeDocument/2006/relationships/hyperlink" Target="file:///C:\Users\there\Downloads\21-049.html" TargetMode="External"/><Relationship Id="rId294" Type="http://schemas.openxmlformats.org/officeDocument/2006/relationships/hyperlink" Target="file:///C:\Users\there\Downloads\21-049.html" TargetMode="External"/><Relationship Id="rId308" Type="http://schemas.openxmlformats.org/officeDocument/2006/relationships/hyperlink" Target="https://www.iso.org/standard/42137.html" TargetMode="External"/><Relationship Id="rId47" Type="http://schemas.openxmlformats.org/officeDocument/2006/relationships/hyperlink" Target="file:///C:\Users\there\Downloads\21-049.html" TargetMode="External"/><Relationship Id="rId68" Type="http://schemas.openxmlformats.org/officeDocument/2006/relationships/hyperlink" Target="file:///C:\Users\there\Downloads\21-049.html" TargetMode="External"/><Relationship Id="rId89" Type="http://schemas.openxmlformats.org/officeDocument/2006/relationships/image" Target="media/image4.png"/><Relationship Id="rId112" Type="http://schemas.openxmlformats.org/officeDocument/2006/relationships/hyperlink" Target="file:///C:\Users\there\Downloads\21-049.html" TargetMode="External"/><Relationship Id="rId133" Type="http://schemas.openxmlformats.org/officeDocument/2006/relationships/hyperlink" Target="file:///C:\Users\there\Downloads\21-049.html" TargetMode="External"/><Relationship Id="rId154" Type="http://schemas.openxmlformats.org/officeDocument/2006/relationships/hyperlink" Target="file:///C:\Users\there\Downloads\21-049.html" TargetMode="External"/><Relationship Id="rId175" Type="http://schemas.openxmlformats.org/officeDocument/2006/relationships/hyperlink" Target="file:///C:\Users\there\Downloads\21-049.html" TargetMode="External"/><Relationship Id="rId196" Type="http://schemas.openxmlformats.org/officeDocument/2006/relationships/hyperlink" Target="file:///C:\Users\there\Downloads\21-049.html" TargetMode="External"/><Relationship Id="rId200" Type="http://schemas.openxmlformats.org/officeDocument/2006/relationships/hyperlink" Target="file:///C:\Users\there\Downloads\21-049.html" TargetMode="External"/><Relationship Id="rId16" Type="http://schemas.openxmlformats.org/officeDocument/2006/relationships/hyperlink" Target="file:///C:\Users\there\Downloads\21-049.html" TargetMode="External"/><Relationship Id="rId221" Type="http://schemas.openxmlformats.org/officeDocument/2006/relationships/hyperlink" Target="file:///C:\Users\there\Downloads\21-049.html" TargetMode="External"/><Relationship Id="rId242" Type="http://schemas.openxmlformats.org/officeDocument/2006/relationships/hyperlink" Target="file:///C:\Users\there\Downloads\21-049.html" TargetMode="External"/><Relationship Id="rId263" Type="http://schemas.openxmlformats.org/officeDocument/2006/relationships/hyperlink" Target="file:///C:\Users\there\Downloads\21-049.html" TargetMode="External"/><Relationship Id="rId284" Type="http://schemas.openxmlformats.org/officeDocument/2006/relationships/hyperlink" Target="file:///C:\Users\there\Downloads\21-049.html" TargetMode="External"/><Relationship Id="rId37" Type="http://schemas.openxmlformats.org/officeDocument/2006/relationships/hyperlink" Target="file:///C:\Users\there\Downloads\21-049.html" TargetMode="External"/><Relationship Id="rId58" Type="http://schemas.openxmlformats.org/officeDocument/2006/relationships/hyperlink" Target="https://www.iso.org/standard/26012.html" TargetMode="External"/><Relationship Id="rId79" Type="http://schemas.openxmlformats.org/officeDocument/2006/relationships/hyperlink" Target="file:///C:\Users\there\Downloads\21-049.html" TargetMode="External"/><Relationship Id="rId102" Type="http://schemas.openxmlformats.org/officeDocument/2006/relationships/hyperlink" Target="file:///C:\Users\there\Downloads\21-049.html" TargetMode="External"/><Relationship Id="rId123" Type="http://schemas.openxmlformats.org/officeDocument/2006/relationships/hyperlink" Target="file:///C:\Users\there\Downloads\21-049.html" TargetMode="External"/><Relationship Id="rId144" Type="http://schemas.openxmlformats.org/officeDocument/2006/relationships/hyperlink" Target="file:///C:\Users\there\Downloads\21-049.html" TargetMode="External"/><Relationship Id="rId90" Type="http://schemas.openxmlformats.org/officeDocument/2006/relationships/hyperlink" Target="file:///C:\Users\there\Downloads\21-049.html" TargetMode="External"/><Relationship Id="rId165" Type="http://schemas.openxmlformats.org/officeDocument/2006/relationships/hyperlink" Target="file:///C:\Users\there\Downloads\21-049.html" TargetMode="External"/><Relationship Id="rId186" Type="http://schemas.openxmlformats.org/officeDocument/2006/relationships/hyperlink" Target="file:///C:\Users\there\Downloads\21-049.html" TargetMode="External"/><Relationship Id="rId211" Type="http://schemas.openxmlformats.org/officeDocument/2006/relationships/hyperlink" Target="file:///C:\Users\there\Downloads\21-049.html" TargetMode="External"/><Relationship Id="rId232" Type="http://schemas.openxmlformats.org/officeDocument/2006/relationships/hyperlink" Target="file:///C:\Users\there\Downloads\21-049.html" TargetMode="External"/><Relationship Id="rId253" Type="http://schemas.openxmlformats.org/officeDocument/2006/relationships/hyperlink" Target="file:///C:\Users\there\Downloads\21-049.html" TargetMode="External"/><Relationship Id="rId274" Type="http://schemas.openxmlformats.org/officeDocument/2006/relationships/hyperlink" Target="file:///C:\Users\there\Downloads\21-049.html" TargetMode="External"/><Relationship Id="rId295" Type="http://schemas.openxmlformats.org/officeDocument/2006/relationships/hyperlink" Target="file:///C:\Users\there\Downloads\21-049.html" TargetMode="External"/><Relationship Id="rId309" Type="http://schemas.openxmlformats.org/officeDocument/2006/relationships/hyperlink" Target="https://www.iso.org/standard/57466.html" TargetMode="External"/><Relationship Id="rId27" Type="http://schemas.openxmlformats.org/officeDocument/2006/relationships/hyperlink" Target="file:///C:\Users\there\Downloads\21-049.html" TargetMode="External"/><Relationship Id="rId48" Type="http://schemas.openxmlformats.org/officeDocument/2006/relationships/hyperlink" Target="file:///C:\Users\there\Downloads\21-049.html" TargetMode="External"/><Relationship Id="rId69" Type="http://schemas.openxmlformats.org/officeDocument/2006/relationships/hyperlink" Target="file:///C:\Users\there\Downloads\21-049.html" TargetMode="External"/><Relationship Id="rId113" Type="http://schemas.openxmlformats.org/officeDocument/2006/relationships/hyperlink" Target="file:///C:\Users\there\Downloads\21-049.html" TargetMode="External"/><Relationship Id="rId134" Type="http://schemas.openxmlformats.org/officeDocument/2006/relationships/hyperlink" Target="file:///C:\Users\there\Downloads\21-049.html" TargetMode="External"/><Relationship Id="rId80" Type="http://schemas.openxmlformats.org/officeDocument/2006/relationships/hyperlink" Target="file:///C:\Users\there\Downloads\21-049.html" TargetMode="External"/><Relationship Id="rId155" Type="http://schemas.openxmlformats.org/officeDocument/2006/relationships/hyperlink" Target="file:///C:\Users\there\Downloads\21-049.html" TargetMode="External"/><Relationship Id="rId176" Type="http://schemas.openxmlformats.org/officeDocument/2006/relationships/hyperlink" Target="file:///C:\Users\there\Downloads\21-049.html" TargetMode="External"/><Relationship Id="rId197" Type="http://schemas.openxmlformats.org/officeDocument/2006/relationships/hyperlink" Target="file:///C:\Users\there\Downloads\21-049.html" TargetMode="External"/><Relationship Id="rId201" Type="http://schemas.openxmlformats.org/officeDocument/2006/relationships/hyperlink" Target="file:///C:\Users\there\Downloads\21-049.html" TargetMode="External"/><Relationship Id="rId222" Type="http://schemas.openxmlformats.org/officeDocument/2006/relationships/hyperlink" Target="file:///C:\Users\there\Downloads\21-049.html" TargetMode="External"/><Relationship Id="rId243" Type="http://schemas.openxmlformats.org/officeDocument/2006/relationships/hyperlink" Target="file:///C:\Users\there\Downloads\21-049.html" TargetMode="External"/><Relationship Id="rId264" Type="http://schemas.openxmlformats.org/officeDocument/2006/relationships/hyperlink" Target="file:///C:\Users\there\Downloads\21-049.html" TargetMode="External"/><Relationship Id="rId285" Type="http://schemas.openxmlformats.org/officeDocument/2006/relationships/hyperlink" Target="file:///C:\Users\there\Downloads\21-049.html" TargetMode="External"/><Relationship Id="rId17" Type="http://schemas.openxmlformats.org/officeDocument/2006/relationships/hyperlink" Target="file:///C:\Users\there\Downloads\21-049.html" TargetMode="External"/><Relationship Id="rId38" Type="http://schemas.openxmlformats.org/officeDocument/2006/relationships/hyperlink" Target="file:///C:\Users\there\Downloads\21-049.html" TargetMode="External"/><Relationship Id="rId59" Type="http://schemas.openxmlformats.org/officeDocument/2006/relationships/hyperlink" Target="https://www.iso.org/standard/59193.html" TargetMode="External"/><Relationship Id="rId103" Type="http://schemas.openxmlformats.org/officeDocument/2006/relationships/hyperlink" Target="file:///C:\Users\there\Downloads\21-049.html" TargetMode="External"/><Relationship Id="rId124" Type="http://schemas.openxmlformats.org/officeDocument/2006/relationships/hyperlink" Target="file:///C:\Users\there\Downloads\21-049.html" TargetMode="External"/><Relationship Id="rId310" Type="http://schemas.openxmlformats.org/officeDocument/2006/relationships/hyperlink" Target="https://www.iso.org/standard/72177.html" TargetMode="External"/><Relationship Id="rId70" Type="http://schemas.openxmlformats.org/officeDocument/2006/relationships/hyperlink" Target="file:///C:\Users\there\Downloads\21-049.html" TargetMode="External"/><Relationship Id="rId91" Type="http://schemas.openxmlformats.org/officeDocument/2006/relationships/hyperlink" Target="file:///C:\Users\there\Downloads\21-049.html" TargetMode="External"/><Relationship Id="rId145" Type="http://schemas.openxmlformats.org/officeDocument/2006/relationships/hyperlink" Target="file:///C:\Users\there\Downloads\21-049.html" TargetMode="External"/><Relationship Id="rId166" Type="http://schemas.openxmlformats.org/officeDocument/2006/relationships/hyperlink" Target="file:///C:\Users\there\Downloads\21-049.html" TargetMode="External"/><Relationship Id="rId187" Type="http://schemas.openxmlformats.org/officeDocument/2006/relationships/hyperlink" Target="file:///C:\Users\there\Downloads\21-049.html" TargetMode="External"/><Relationship Id="rId1" Type="http://schemas.openxmlformats.org/officeDocument/2006/relationships/numbering" Target="numbering.xml"/><Relationship Id="rId212" Type="http://schemas.openxmlformats.org/officeDocument/2006/relationships/hyperlink" Target="file:///C:\Users\there\Downloads\21-049.html" TargetMode="External"/><Relationship Id="rId233" Type="http://schemas.openxmlformats.org/officeDocument/2006/relationships/hyperlink" Target="file:///C:\Users\there\Downloads\21-049.html" TargetMode="External"/><Relationship Id="rId254" Type="http://schemas.openxmlformats.org/officeDocument/2006/relationships/hyperlink" Target="file:///C:\Users\there\Downloads\21-049.html" TargetMode="External"/><Relationship Id="rId28" Type="http://schemas.openxmlformats.org/officeDocument/2006/relationships/hyperlink" Target="file:///C:\Users\there\Downloads\21-049.html" TargetMode="External"/><Relationship Id="rId49" Type="http://schemas.openxmlformats.org/officeDocument/2006/relationships/hyperlink" Target="file:///C:\Users\there\Downloads\21-049.html" TargetMode="External"/><Relationship Id="rId114" Type="http://schemas.openxmlformats.org/officeDocument/2006/relationships/hyperlink" Target="file:///C:\Users\there\Downloads\21-049.html" TargetMode="External"/><Relationship Id="rId275" Type="http://schemas.openxmlformats.org/officeDocument/2006/relationships/hyperlink" Target="file:///C:\Users\there\Downloads\21-049.html" TargetMode="External"/><Relationship Id="rId296" Type="http://schemas.openxmlformats.org/officeDocument/2006/relationships/hyperlink" Target="file:///C:\Users\there\Downloads\21-049.html" TargetMode="External"/><Relationship Id="rId300" Type="http://schemas.openxmlformats.org/officeDocument/2006/relationships/hyperlink" Target="https://www.iso.org/standard/63541.html" TargetMode="External"/><Relationship Id="rId60" Type="http://schemas.openxmlformats.org/officeDocument/2006/relationships/hyperlink" Target="https://www.iso.org/standard/53798.html" TargetMode="External"/><Relationship Id="rId81" Type="http://schemas.openxmlformats.org/officeDocument/2006/relationships/hyperlink" Target="file:///C:\Users\there\Downloads\21-049.html" TargetMode="External"/><Relationship Id="rId135" Type="http://schemas.openxmlformats.org/officeDocument/2006/relationships/hyperlink" Target="file:///C:\Users\there\Downloads\21-049.html" TargetMode="External"/><Relationship Id="rId156" Type="http://schemas.openxmlformats.org/officeDocument/2006/relationships/hyperlink" Target="file:///C:\Users\there\Downloads\21-049.html" TargetMode="External"/><Relationship Id="rId177" Type="http://schemas.openxmlformats.org/officeDocument/2006/relationships/hyperlink" Target="file:///C:\Users\there\Downloads\21-049.html" TargetMode="External"/><Relationship Id="rId198" Type="http://schemas.openxmlformats.org/officeDocument/2006/relationships/hyperlink" Target="file:///C:\Users\there\Downloads\21-049.html" TargetMode="External"/><Relationship Id="rId202" Type="http://schemas.openxmlformats.org/officeDocument/2006/relationships/hyperlink" Target="file:///C:\Users\there\Downloads\21-049.html" TargetMode="External"/><Relationship Id="rId223" Type="http://schemas.openxmlformats.org/officeDocument/2006/relationships/hyperlink" Target="file:///C:\Users\there\Downloads\21-049.html" TargetMode="External"/><Relationship Id="rId244" Type="http://schemas.openxmlformats.org/officeDocument/2006/relationships/hyperlink" Target="file:///C:\Users\there\Downloads\21-049.html" TargetMode="External"/><Relationship Id="rId18" Type="http://schemas.openxmlformats.org/officeDocument/2006/relationships/hyperlink" Target="file:///C:\Users\there\Downloads\21-049.html" TargetMode="External"/><Relationship Id="rId39" Type="http://schemas.openxmlformats.org/officeDocument/2006/relationships/hyperlink" Target="file:///C:\Users\there\Downloads\21-049.html" TargetMode="External"/><Relationship Id="rId265" Type="http://schemas.openxmlformats.org/officeDocument/2006/relationships/hyperlink" Target="file:///C:\Users\there\Downloads\21-049.html" TargetMode="External"/><Relationship Id="rId286" Type="http://schemas.openxmlformats.org/officeDocument/2006/relationships/hyperlink" Target="file:///C:\Users\there\Downloads\21-049.html" TargetMode="External"/><Relationship Id="rId50" Type="http://schemas.openxmlformats.org/officeDocument/2006/relationships/hyperlink" Target="file:///C:\Users\there\Downloads\21-049.html" TargetMode="External"/><Relationship Id="rId104" Type="http://schemas.openxmlformats.org/officeDocument/2006/relationships/hyperlink" Target="file:///C:\Users\there\Downloads\21-049.html" TargetMode="External"/><Relationship Id="rId125" Type="http://schemas.openxmlformats.org/officeDocument/2006/relationships/hyperlink" Target="file:///C:\Users\there\Downloads\21-049.html" TargetMode="External"/><Relationship Id="rId146" Type="http://schemas.openxmlformats.org/officeDocument/2006/relationships/hyperlink" Target="file:///C:\Users\there\Downloads\21-049.html" TargetMode="External"/><Relationship Id="rId167" Type="http://schemas.openxmlformats.org/officeDocument/2006/relationships/hyperlink" Target="file:///C:\Users\there\Downloads\21-049.html" TargetMode="External"/><Relationship Id="rId188" Type="http://schemas.openxmlformats.org/officeDocument/2006/relationships/hyperlink" Target="file:///C:\Users\there\Downloads\21-049.html" TargetMode="External"/><Relationship Id="rId311" Type="http://schemas.openxmlformats.org/officeDocument/2006/relationships/hyperlink" Target="https://www.iso.org/standard/32573.html" TargetMode="External"/><Relationship Id="rId71" Type="http://schemas.openxmlformats.org/officeDocument/2006/relationships/hyperlink" Target="file:///C:\Users\there\Downloads\21-049.html" TargetMode="External"/><Relationship Id="rId92" Type="http://schemas.openxmlformats.org/officeDocument/2006/relationships/image" Target="media/image5.png"/><Relationship Id="rId213" Type="http://schemas.openxmlformats.org/officeDocument/2006/relationships/hyperlink" Target="file:///C:\Users\there\Downloads\21-049.html" TargetMode="External"/><Relationship Id="rId234" Type="http://schemas.openxmlformats.org/officeDocument/2006/relationships/hyperlink" Target="file:///C:\Users\there\Downloads\21-049.html" TargetMode="External"/><Relationship Id="rId2" Type="http://schemas.openxmlformats.org/officeDocument/2006/relationships/styles" Target="styles.xml"/><Relationship Id="rId29" Type="http://schemas.openxmlformats.org/officeDocument/2006/relationships/hyperlink" Target="file:///C:\Users\there\Downloads\21-049.html" TargetMode="External"/><Relationship Id="rId255" Type="http://schemas.openxmlformats.org/officeDocument/2006/relationships/hyperlink" Target="file:///C:\Users\there\Downloads\21-049.html" TargetMode="External"/><Relationship Id="rId276" Type="http://schemas.openxmlformats.org/officeDocument/2006/relationships/hyperlink" Target="file:///C:\Users\there\Downloads\21-049.html" TargetMode="External"/><Relationship Id="rId297" Type="http://schemas.openxmlformats.org/officeDocument/2006/relationships/hyperlink" Target="file:///C:\Users\there\Downloads\21-049.html" TargetMode="External"/><Relationship Id="rId40" Type="http://schemas.openxmlformats.org/officeDocument/2006/relationships/hyperlink" Target="file:///C:\Users\there\Downloads\21-049.html" TargetMode="External"/><Relationship Id="rId115" Type="http://schemas.openxmlformats.org/officeDocument/2006/relationships/hyperlink" Target="file:///C:\Users\there\Downloads\21-049.html" TargetMode="External"/><Relationship Id="rId136" Type="http://schemas.openxmlformats.org/officeDocument/2006/relationships/hyperlink" Target="file:///C:\Users\there\Downloads\21-049.html" TargetMode="External"/><Relationship Id="rId157" Type="http://schemas.openxmlformats.org/officeDocument/2006/relationships/image" Target="media/image10.png"/><Relationship Id="rId178" Type="http://schemas.openxmlformats.org/officeDocument/2006/relationships/hyperlink" Target="file:///C:\Users\there\Downloads\21-049.html" TargetMode="External"/><Relationship Id="rId301" Type="http://schemas.openxmlformats.org/officeDocument/2006/relationships/hyperlink" Target="https://www.iso.org/standard/74039.html" TargetMode="External"/><Relationship Id="rId61" Type="http://schemas.openxmlformats.org/officeDocument/2006/relationships/hyperlink" Target="https://portal.ogc.org/files/?artifact_id=34762&amp;version=2" TargetMode="External"/><Relationship Id="rId82" Type="http://schemas.openxmlformats.org/officeDocument/2006/relationships/hyperlink" Target="file:///C:\Users\there\Downloads\21-049.html" TargetMode="External"/><Relationship Id="rId199" Type="http://schemas.openxmlformats.org/officeDocument/2006/relationships/hyperlink" Target="file:///C:\Users\there\Downloads\21-049.html" TargetMode="External"/><Relationship Id="rId203" Type="http://schemas.openxmlformats.org/officeDocument/2006/relationships/hyperlink" Target="file:///C:\Users\there\Downloads\21-049.html" TargetMode="External"/><Relationship Id="rId19" Type="http://schemas.openxmlformats.org/officeDocument/2006/relationships/hyperlink" Target="file:///C:\Users\there\Downloads\21-049.html" TargetMode="External"/><Relationship Id="rId224" Type="http://schemas.openxmlformats.org/officeDocument/2006/relationships/hyperlink" Target="file:///C:\Users\there\Downloads\21-049.html" TargetMode="External"/><Relationship Id="rId245" Type="http://schemas.openxmlformats.org/officeDocument/2006/relationships/hyperlink" Target="file:///C:\Users\there\Downloads\21-049.html" TargetMode="External"/><Relationship Id="rId266" Type="http://schemas.openxmlformats.org/officeDocument/2006/relationships/hyperlink" Target="file:///C:\Users\there\Downloads\21-049.html" TargetMode="External"/><Relationship Id="rId287" Type="http://schemas.openxmlformats.org/officeDocument/2006/relationships/hyperlink" Target="file:///C:\Users\there\Downloads\21-049.html" TargetMode="External"/><Relationship Id="rId30" Type="http://schemas.openxmlformats.org/officeDocument/2006/relationships/hyperlink" Target="file:///C:\Users\there\Downloads\21-049.html" TargetMode="External"/><Relationship Id="rId105" Type="http://schemas.openxmlformats.org/officeDocument/2006/relationships/hyperlink" Target="file:///C:\Users\there\Downloads\21-049.html" TargetMode="External"/><Relationship Id="rId126" Type="http://schemas.openxmlformats.org/officeDocument/2006/relationships/hyperlink" Target="file:///C:\Users\there\Downloads\21-049.html" TargetMode="External"/><Relationship Id="rId147" Type="http://schemas.openxmlformats.org/officeDocument/2006/relationships/hyperlink" Target="file:///C:\Users\there\Downloads\21-049.html" TargetMode="External"/><Relationship Id="rId168" Type="http://schemas.openxmlformats.org/officeDocument/2006/relationships/hyperlink" Target="file:///C:\Users\there\Downloads\21-049.html" TargetMode="External"/><Relationship Id="rId312" Type="http://schemas.openxmlformats.org/officeDocument/2006/relationships/hyperlink" Target="https://www.iso.org/standard/32574.html" TargetMode="External"/><Relationship Id="rId51" Type="http://schemas.openxmlformats.org/officeDocument/2006/relationships/hyperlink" Target="file:///C:\Users\there\Downloads\21-049.html" TargetMode="External"/><Relationship Id="rId72" Type="http://schemas.openxmlformats.org/officeDocument/2006/relationships/hyperlink" Target="file:///C:\Users\there\Downloads\21-049.html" TargetMode="External"/><Relationship Id="rId93" Type="http://schemas.openxmlformats.org/officeDocument/2006/relationships/hyperlink" Target="file:///C:\Users\there\Downloads\21-049.html" TargetMode="External"/><Relationship Id="rId189" Type="http://schemas.openxmlformats.org/officeDocument/2006/relationships/hyperlink" Target="file:///C:\Users\there\Downloads\21-049.html" TargetMode="External"/><Relationship Id="rId3" Type="http://schemas.openxmlformats.org/officeDocument/2006/relationships/settings" Target="settings.xml"/><Relationship Id="rId214" Type="http://schemas.openxmlformats.org/officeDocument/2006/relationships/hyperlink" Target="file:///C:\Users\there\Downloads\21-049.html" TargetMode="External"/><Relationship Id="rId235" Type="http://schemas.openxmlformats.org/officeDocument/2006/relationships/hyperlink" Target="file:///C:\Users\there\Downloads\21-049.html" TargetMode="External"/><Relationship Id="rId256" Type="http://schemas.openxmlformats.org/officeDocument/2006/relationships/hyperlink" Target="file:///C:\Users\there\Downloads\21-049.html" TargetMode="External"/><Relationship Id="rId277" Type="http://schemas.openxmlformats.org/officeDocument/2006/relationships/hyperlink" Target="file:///C:\Users\there\Downloads\21-049.html" TargetMode="External"/><Relationship Id="rId298" Type="http://schemas.openxmlformats.org/officeDocument/2006/relationships/hyperlink" Target="https://www.iso.org/standard/20057.html" TargetMode="External"/><Relationship Id="rId116" Type="http://schemas.openxmlformats.org/officeDocument/2006/relationships/hyperlink" Target="file:///C:\Users\there\Downloads\21-049.html" TargetMode="External"/><Relationship Id="rId137" Type="http://schemas.openxmlformats.org/officeDocument/2006/relationships/hyperlink" Target="file:///C:\Users\there\Downloads\21-049.html" TargetMode="External"/><Relationship Id="rId158" Type="http://schemas.openxmlformats.org/officeDocument/2006/relationships/hyperlink" Target="file:///C:\Users\there\Downloads\21-049.html" TargetMode="External"/><Relationship Id="rId302" Type="http://schemas.openxmlformats.org/officeDocument/2006/relationships/hyperlink" Target="https://www.iso.org/standard/70742.html" TargetMode="External"/><Relationship Id="rId20" Type="http://schemas.openxmlformats.org/officeDocument/2006/relationships/hyperlink" Target="file:///C:\Users\there\Downloads\21-049.html" TargetMode="External"/><Relationship Id="rId41" Type="http://schemas.openxmlformats.org/officeDocument/2006/relationships/hyperlink" Target="file:///C:\Users\there\Downloads\21-049.html" TargetMode="External"/><Relationship Id="rId62" Type="http://schemas.openxmlformats.org/officeDocument/2006/relationships/hyperlink" Target="https://www.opengis.net/def/glossary" TargetMode="External"/><Relationship Id="rId83" Type="http://schemas.openxmlformats.org/officeDocument/2006/relationships/hyperlink" Target="http://www.opengis.net/spec/POI/1.0" TargetMode="External"/><Relationship Id="rId179" Type="http://schemas.openxmlformats.org/officeDocument/2006/relationships/hyperlink" Target="file:///C:\Users\there\Downloads\21-049.html" TargetMode="External"/><Relationship Id="rId190" Type="http://schemas.openxmlformats.org/officeDocument/2006/relationships/hyperlink" Target="file:///C:\Users\there\Downloads\21-049.html" TargetMode="External"/><Relationship Id="rId204" Type="http://schemas.openxmlformats.org/officeDocument/2006/relationships/hyperlink" Target="file:///C:\Users\there\Downloads\21-049.html" TargetMode="External"/><Relationship Id="rId225" Type="http://schemas.openxmlformats.org/officeDocument/2006/relationships/hyperlink" Target="file:///C:\Users\there\Downloads\21-049.html" TargetMode="External"/><Relationship Id="rId246" Type="http://schemas.openxmlformats.org/officeDocument/2006/relationships/hyperlink" Target="file:///C:\Users\there\Downloads\21-049.html" TargetMode="External"/><Relationship Id="rId267" Type="http://schemas.openxmlformats.org/officeDocument/2006/relationships/hyperlink" Target="file:///C:\Users\there\Downloads\21-049.html" TargetMode="External"/><Relationship Id="rId288" Type="http://schemas.openxmlformats.org/officeDocument/2006/relationships/hyperlink" Target="file:///C:\Users\there\Downloads\21-049.html" TargetMode="External"/><Relationship Id="rId106" Type="http://schemas.openxmlformats.org/officeDocument/2006/relationships/hyperlink" Target="file:///C:\Users\there\Downloads\21-049.html" TargetMode="External"/><Relationship Id="rId127" Type="http://schemas.openxmlformats.org/officeDocument/2006/relationships/hyperlink" Target="file:///C:\Users\there\Downloads\21-049.html" TargetMode="External"/><Relationship Id="rId313" Type="http://schemas.openxmlformats.org/officeDocument/2006/relationships/hyperlink" Target="https://www.iso.org/standard/83470.html" TargetMode="External"/><Relationship Id="rId10" Type="http://schemas.openxmlformats.org/officeDocument/2006/relationships/hyperlink" Target="file:///C:\Users\there\Downloads\21-049.pdf" TargetMode="External"/><Relationship Id="rId31" Type="http://schemas.openxmlformats.org/officeDocument/2006/relationships/hyperlink" Target="file:///C:\Users\there\Downloads\21-049.html" TargetMode="External"/><Relationship Id="rId52" Type="http://schemas.openxmlformats.org/officeDocument/2006/relationships/hyperlink" Target="file:///C:\Users\there\Downloads\21-049.html" TargetMode="External"/><Relationship Id="rId73" Type="http://schemas.openxmlformats.org/officeDocument/2006/relationships/hyperlink" Target="file:///C:\Users\there\Downloads\21-049.html" TargetMode="External"/><Relationship Id="rId94" Type="http://schemas.openxmlformats.org/officeDocument/2006/relationships/hyperlink" Target="file:///C:\Users\there\Downloads\21-049.html" TargetMode="External"/><Relationship Id="rId148" Type="http://schemas.openxmlformats.org/officeDocument/2006/relationships/hyperlink" Target="file:///C:\Users\there\Downloads\21-049.html" TargetMode="External"/><Relationship Id="rId169" Type="http://schemas.openxmlformats.org/officeDocument/2006/relationships/hyperlink" Target="file:///C:\Users\there\Downloads\21-049.html" TargetMode="External"/><Relationship Id="rId4" Type="http://schemas.openxmlformats.org/officeDocument/2006/relationships/webSettings" Target="webSettings.xml"/><Relationship Id="rId180" Type="http://schemas.openxmlformats.org/officeDocument/2006/relationships/hyperlink" Target="file:///C:\Users\there\Downloads\21-049.html" TargetMode="External"/><Relationship Id="rId215" Type="http://schemas.openxmlformats.org/officeDocument/2006/relationships/hyperlink" Target="file:///C:\Users\there\Downloads\21-049.html" TargetMode="External"/><Relationship Id="rId236" Type="http://schemas.openxmlformats.org/officeDocument/2006/relationships/hyperlink" Target="file:///C:\Users\there\Downloads\21-049.html" TargetMode="External"/><Relationship Id="rId257" Type="http://schemas.openxmlformats.org/officeDocument/2006/relationships/hyperlink" Target="file:///C:\Users\there\Downloads\21-049.html" TargetMode="External"/><Relationship Id="rId278" Type="http://schemas.openxmlformats.org/officeDocument/2006/relationships/hyperlink" Target="file:///C:\Users\there\Downloads\21-049.html" TargetMode="External"/><Relationship Id="rId303" Type="http://schemas.openxmlformats.org/officeDocument/2006/relationships/hyperlink" Target="https://www.iso.org/standard/46226.html" TargetMode="External"/><Relationship Id="rId42" Type="http://schemas.openxmlformats.org/officeDocument/2006/relationships/hyperlink" Target="file:///C:\Users\there\Downloads\21-049.html" TargetMode="External"/><Relationship Id="rId84" Type="http://schemas.openxmlformats.org/officeDocument/2006/relationships/hyperlink" Target="file:///C:\Users\there\Downloads\21-049.html" TargetMode="External"/><Relationship Id="rId138" Type="http://schemas.openxmlformats.org/officeDocument/2006/relationships/image" Target="media/image9.png"/><Relationship Id="rId191" Type="http://schemas.openxmlformats.org/officeDocument/2006/relationships/hyperlink" Target="file:///C:\Users\there\Downloads\21-049.html" TargetMode="External"/><Relationship Id="rId205" Type="http://schemas.openxmlformats.org/officeDocument/2006/relationships/hyperlink" Target="file:///C:\Users\there\Downloads\21-049.html" TargetMode="External"/><Relationship Id="rId247" Type="http://schemas.openxmlformats.org/officeDocument/2006/relationships/hyperlink" Target="file:///C:\Users\there\Downloads\21-049.html" TargetMode="External"/><Relationship Id="rId107" Type="http://schemas.openxmlformats.org/officeDocument/2006/relationships/image" Target="media/image7.png"/><Relationship Id="rId289" Type="http://schemas.openxmlformats.org/officeDocument/2006/relationships/hyperlink" Target="file:///C:\Users\there\Downloads\21-049.html" TargetMode="External"/><Relationship Id="rId11" Type="http://schemas.openxmlformats.org/officeDocument/2006/relationships/hyperlink" Target="file:///C:\Users\there\Downloads\21-049.doc" TargetMode="External"/><Relationship Id="rId53" Type="http://schemas.openxmlformats.org/officeDocument/2006/relationships/hyperlink" Target="file:///C:\Users\there\Downloads\21-049.html" TargetMode="External"/><Relationship Id="rId149" Type="http://schemas.openxmlformats.org/officeDocument/2006/relationships/hyperlink" Target="file:///C:\Users\there\Downloads\21-049.html" TargetMode="External"/><Relationship Id="rId314" Type="http://schemas.openxmlformats.org/officeDocument/2006/relationships/hyperlink" Target="https://www.iso.org/standard/32620.html" TargetMode="External"/><Relationship Id="rId95" Type="http://schemas.openxmlformats.org/officeDocument/2006/relationships/hyperlink" Target="file:///C:\Users\there\Downloads\21-049.html" TargetMode="External"/><Relationship Id="rId160" Type="http://schemas.openxmlformats.org/officeDocument/2006/relationships/hyperlink" Target="file:///C:\Users\there\Downloads\21-049.html" TargetMode="External"/><Relationship Id="rId216" Type="http://schemas.openxmlformats.org/officeDocument/2006/relationships/hyperlink" Target="file:///C:\Users\there\Downloads\21-049.html" TargetMode="External"/><Relationship Id="rId258" Type="http://schemas.openxmlformats.org/officeDocument/2006/relationships/hyperlink" Target="file:///C:\Users\there\Downloads\21-049.html" TargetMode="External"/><Relationship Id="rId22" Type="http://schemas.openxmlformats.org/officeDocument/2006/relationships/hyperlink" Target="file:///C:\Users\there\Downloads\21-049.html" TargetMode="External"/><Relationship Id="rId64" Type="http://schemas.openxmlformats.org/officeDocument/2006/relationships/hyperlink" Target="https://portal.ogc.org/public_ogc/directives/directives.php" TargetMode="External"/><Relationship Id="rId118" Type="http://schemas.openxmlformats.org/officeDocument/2006/relationships/hyperlink" Target="file:///C:\Users\there\Downloads\21-049.html" TargetMode="External"/><Relationship Id="rId171" Type="http://schemas.openxmlformats.org/officeDocument/2006/relationships/hyperlink" Target="file:///C:\Users\there\Downloads\21-049.html" TargetMode="External"/><Relationship Id="rId227" Type="http://schemas.openxmlformats.org/officeDocument/2006/relationships/hyperlink" Target="file:///C:\Users\there\Downloads\21-049.html" TargetMode="External"/><Relationship Id="rId269" Type="http://schemas.openxmlformats.org/officeDocument/2006/relationships/hyperlink" Target="file:///C:\Users\there\Downloads\21-049.html" TargetMode="External"/><Relationship Id="rId33" Type="http://schemas.openxmlformats.org/officeDocument/2006/relationships/hyperlink" Target="file:///C:\Users\there\Downloads\21-049.html" TargetMode="External"/><Relationship Id="rId129" Type="http://schemas.openxmlformats.org/officeDocument/2006/relationships/hyperlink" Target="file:///C:\Users\there\Downloads\21-049.html" TargetMode="External"/><Relationship Id="rId280" Type="http://schemas.openxmlformats.org/officeDocument/2006/relationships/hyperlink" Target="file:///C:\Users\there\Downloads\21-049.html" TargetMode="External"/><Relationship Id="rId75" Type="http://schemas.openxmlformats.org/officeDocument/2006/relationships/hyperlink" Target="file:///C:\Users\there\Downloads\21-049.html" TargetMode="External"/><Relationship Id="rId140" Type="http://schemas.openxmlformats.org/officeDocument/2006/relationships/hyperlink" Target="file:///C:\Users\there\Downloads\21-049.html" TargetMode="External"/><Relationship Id="rId182" Type="http://schemas.openxmlformats.org/officeDocument/2006/relationships/hyperlink" Target="file:///C:\Users\there\Downloads\21-049.html" TargetMode="External"/><Relationship Id="rId6" Type="http://schemas.microsoft.com/office/2011/relationships/commentsExtended" Target="commentsExtended.xml"/><Relationship Id="rId238" Type="http://schemas.openxmlformats.org/officeDocument/2006/relationships/hyperlink" Target="file:///C:\Users\there\Downloads\21-049.html" TargetMode="External"/><Relationship Id="rId291" Type="http://schemas.openxmlformats.org/officeDocument/2006/relationships/hyperlink" Target="file:///C:\Users\there\Downloads\21-049.html" TargetMode="External"/><Relationship Id="rId305" Type="http://schemas.openxmlformats.org/officeDocument/2006/relationships/hyperlink" Target="https://www.iso.org/standard/59221.html" TargetMode="External"/><Relationship Id="rId44" Type="http://schemas.openxmlformats.org/officeDocument/2006/relationships/hyperlink" Target="file:///C:\Users\there\Downloads\21-049.html" TargetMode="External"/><Relationship Id="rId86" Type="http://schemas.openxmlformats.org/officeDocument/2006/relationships/image" Target="media/image1.png"/><Relationship Id="rId151" Type="http://schemas.openxmlformats.org/officeDocument/2006/relationships/hyperlink" Target="file:///C:\Users\there\Downloads\21-049.html" TargetMode="External"/><Relationship Id="rId193" Type="http://schemas.openxmlformats.org/officeDocument/2006/relationships/hyperlink" Target="file:///C:\Users\there\Downloads\21-049.html" TargetMode="External"/><Relationship Id="rId207" Type="http://schemas.openxmlformats.org/officeDocument/2006/relationships/hyperlink" Target="file:///C:\Users\there\Downloads\21-049.html" TargetMode="External"/><Relationship Id="rId249" Type="http://schemas.openxmlformats.org/officeDocument/2006/relationships/hyperlink" Target="file:///C:\Users\there\Downloads\21-049.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1524</TotalTime>
  <Pages>58</Pages>
  <Words>16163</Words>
  <Characters>92131</Characters>
  <Application>Microsoft Office Word</Application>
  <DocSecurity>0</DocSecurity>
  <Lines>767</Lines>
  <Paragraphs>216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 Reed</dc:creator>
  <cp:keywords/>
  <dc:description/>
  <cp:lastModifiedBy>Charles Heazel</cp:lastModifiedBy>
  <cp:revision>7</cp:revision>
  <dcterms:created xsi:type="dcterms:W3CDTF">2024-02-23T17:09:00Z</dcterms:created>
  <dcterms:modified xsi:type="dcterms:W3CDTF">2025-01-22T22:12:00Z</dcterms:modified>
</cp:coreProperties>
</file>